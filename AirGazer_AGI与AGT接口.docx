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F78F5" w14:textId="77777777" w:rsidR="00BE49D8" w:rsidRPr="006D3A21" w:rsidRDefault="00BE49D8" w:rsidP="00BE49D8">
      <w:pPr>
        <w:ind w:firstLine="480"/>
        <w:rPr>
          <w:rFonts w:eastAsia="黑体" w:hint="eastAsia"/>
          <w:bCs/>
          <w:color w:val="000000" w:themeColor="text1"/>
          <w:sz w:val="24"/>
          <w:szCs w:val="24"/>
        </w:rPr>
      </w:pPr>
    </w:p>
    <w:p w14:paraId="1DF02925" w14:textId="77777777" w:rsidR="00BE49D8" w:rsidRPr="006D3A21" w:rsidRDefault="00BE49D8" w:rsidP="00BE49D8">
      <w:pPr>
        <w:ind w:firstLine="480"/>
        <w:rPr>
          <w:rFonts w:eastAsia="黑体"/>
          <w:bCs/>
          <w:color w:val="000000" w:themeColor="text1"/>
          <w:sz w:val="24"/>
          <w:szCs w:val="24"/>
        </w:rPr>
      </w:pPr>
    </w:p>
    <w:p w14:paraId="216737A0" w14:textId="77777777" w:rsidR="00BE49D8" w:rsidRPr="006D3A21" w:rsidRDefault="00BE49D8" w:rsidP="00BE49D8">
      <w:pPr>
        <w:ind w:firstLine="480"/>
        <w:rPr>
          <w:rFonts w:eastAsia="黑体"/>
          <w:bCs/>
          <w:color w:val="000000" w:themeColor="text1"/>
          <w:sz w:val="24"/>
          <w:szCs w:val="24"/>
        </w:rPr>
      </w:pPr>
    </w:p>
    <w:p w14:paraId="0FCDBE09" w14:textId="77777777" w:rsidR="00BE49D8" w:rsidRPr="006D3A21" w:rsidRDefault="00BE49D8" w:rsidP="00BE49D8">
      <w:pPr>
        <w:ind w:firstLine="480"/>
        <w:rPr>
          <w:rFonts w:eastAsia="黑体"/>
          <w:bCs/>
          <w:color w:val="000000" w:themeColor="text1"/>
          <w:sz w:val="24"/>
          <w:szCs w:val="24"/>
        </w:rPr>
      </w:pPr>
    </w:p>
    <w:p w14:paraId="630008A1" w14:textId="77777777" w:rsidR="00BE49D8" w:rsidRPr="006D3A21" w:rsidRDefault="00BE49D8" w:rsidP="00BE49D8">
      <w:pPr>
        <w:ind w:firstLine="480"/>
        <w:rPr>
          <w:rFonts w:eastAsia="黑体"/>
          <w:bCs/>
          <w:color w:val="000000" w:themeColor="text1"/>
          <w:sz w:val="24"/>
          <w:szCs w:val="24"/>
        </w:rPr>
      </w:pPr>
    </w:p>
    <w:p w14:paraId="1357EC85" w14:textId="77777777" w:rsidR="00BE49D8" w:rsidRPr="006D3A21" w:rsidRDefault="0021789C" w:rsidP="000107A1">
      <w:pPr>
        <w:ind w:firstLineChars="38" w:firstLine="198"/>
        <w:jc w:val="center"/>
        <w:outlineLvl w:val="0"/>
        <w:rPr>
          <w:rFonts w:ascii="黑体" w:eastAsia="黑体"/>
          <w:color w:val="000000" w:themeColor="text1"/>
          <w:sz w:val="52"/>
        </w:rPr>
      </w:pPr>
      <w:r w:rsidRPr="006D3A21">
        <w:rPr>
          <w:rFonts w:ascii="黑体" w:eastAsia="黑体" w:hint="eastAsia"/>
          <w:b/>
          <w:color w:val="000000" w:themeColor="text1"/>
          <w:sz w:val="52"/>
        </w:rPr>
        <w:t>A</w:t>
      </w:r>
      <w:r w:rsidR="0099789F" w:rsidRPr="006D3A21">
        <w:rPr>
          <w:rFonts w:ascii="黑体" w:eastAsia="黑体" w:hint="eastAsia"/>
          <w:b/>
          <w:color w:val="000000" w:themeColor="text1"/>
          <w:sz w:val="52"/>
        </w:rPr>
        <w:t>GI</w:t>
      </w:r>
      <w:r w:rsidRPr="006D3A21">
        <w:rPr>
          <w:rFonts w:ascii="黑体" w:eastAsia="黑体" w:hint="eastAsia"/>
          <w:b/>
          <w:color w:val="000000" w:themeColor="text1"/>
          <w:sz w:val="52"/>
        </w:rPr>
        <w:t>与各子系统</w:t>
      </w:r>
      <w:r w:rsidR="00BE49D8" w:rsidRPr="006D3A21">
        <w:rPr>
          <w:rFonts w:ascii="黑体" w:eastAsia="黑体" w:hint="eastAsia"/>
          <w:b/>
          <w:color w:val="000000" w:themeColor="text1"/>
          <w:sz w:val="52"/>
        </w:rPr>
        <w:t>接口手册</w:t>
      </w:r>
    </w:p>
    <w:p w14:paraId="2F19709A" w14:textId="77777777" w:rsidR="00BE49D8" w:rsidRPr="006D3A21" w:rsidRDefault="00BE49D8" w:rsidP="00BE49D8">
      <w:pPr>
        <w:ind w:firstLine="480"/>
        <w:rPr>
          <w:rFonts w:eastAsia="黑体"/>
          <w:bCs/>
          <w:color w:val="000000" w:themeColor="text1"/>
          <w:sz w:val="24"/>
          <w:szCs w:val="24"/>
        </w:rPr>
      </w:pPr>
    </w:p>
    <w:p w14:paraId="7E0185F4" w14:textId="77777777" w:rsidR="00BE49D8" w:rsidRPr="006D3A21" w:rsidRDefault="00BE49D8" w:rsidP="00BE49D8">
      <w:pPr>
        <w:ind w:firstLine="480"/>
        <w:rPr>
          <w:rFonts w:eastAsia="黑体"/>
          <w:bCs/>
          <w:color w:val="000000" w:themeColor="text1"/>
          <w:sz w:val="24"/>
          <w:szCs w:val="24"/>
        </w:rPr>
      </w:pPr>
    </w:p>
    <w:p w14:paraId="1B7CE2D2" w14:textId="77777777" w:rsidR="00BE49D8" w:rsidRPr="006D3A21" w:rsidRDefault="00BE49D8" w:rsidP="00BE49D8">
      <w:pPr>
        <w:ind w:firstLine="480"/>
        <w:rPr>
          <w:rFonts w:eastAsia="黑体"/>
          <w:bCs/>
          <w:color w:val="000000" w:themeColor="text1"/>
          <w:sz w:val="24"/>
          <w:szCs w:val="24"/>
        </w:rPr>
      </w:pPr>
    </w:p>
    <w:p w14:paraId="21164B76" w14:textId="77777777" w:rsidR="00BE49D8" w:rsidRPr="006D3A21" w:rsidRDefault="00BE49D8" w:rsidP="00BE49D8">
      <w:pPr>
        <w:ind w:firstLine="480"/>
        <w:rPr>
          <w:rFonts w:eastAsia="黑体"/>
          <w:bCs/>
          <w:color w:val="000000" w:themeColor="text1"/>
          <w:sz w:val="24"/>
          <w:szCs w:val="24"/>
        </w:rPr>
      </w:pPr>
    </w:p>
    <w:p w14:paraId="6F59B80B" w14:textId="77777777" w:rsidR="00BE49D8" w:rsidRPr="006D3A21" w:rsidRDefault="00BE49D8" w:rsidP="00BE49D8">
      <w:pPr>
        <w:ind w:firstLine="480"/>
        <w:rPr>
          <w:rFonts w:eastAsia="黑体"/>
          <w:bCs/>
          <w:color w:val="000000" w:themeColor="text1"/>
          <w:sz w:val="24"/>
          <w:szCs w:val="24"/>
        </w:rPr>
      </w:pPr>
    </w:p>
    <w:p w14:paraId="5FF67774" w14:textId="77777777" w:rsidR="00BE49D8" w:rsidRPr="006D3A21" w:rsidRDefault="00BE49D8" w:rsidP="00BE49D8">
      <w:pPr>
        <w:ind w:firstLine="480"/>
        <w:rPr>
          <w:rFonts w:eastAsia="黑体"/>
          <w:bCs/>
          <w:color w:val="000000" w:themeColor="text1"/>
          <w:sz w:val="24"/>
          <w:szCs w:val="24"/>
        </w:rPr>
      </w:pPr>
      <w:r w:rsidRPr="006D3A21">
        <w:rPr>
          <w:rFonts w:eastAsia="黑体" w:hint="eastAsia"/>
          <w:bCs/>
          <w:color w:val="000000" w:themeColor="text1"/>
          <w:sz w:val="24"/>
          <w:szCs w:val="24"/>
        </w:rPr>
        <w:t>项目名称：</w:t>
      </w:r>
      <w:bookmarkStart w:id="0" w:name="OLE_LINK159"/>
      <w:bookmarkStart w:id="1" w:name="OLE_LINK158"/>
      <w:r w:rsidR="00485399" w:rsidRPr="006D3A21">
        <w:rPr>
          <w:color w:val="000000" w:themeColor="text1"/>
          <w:sz w:val="18"/>
          <w:szCs w:val="18"/>
        </w:rPr>
        <w:t>Y0063_</w:t>
      </w:r>
      <w:r w:rsidR="00485399" w:rsidRPr="006D3A21">
        <w:rPr>
          <w:rFonts w:hint="eastAsia"/>
          <w:color w:val="000000" w:themeColor="text1"/>
          <w:sz w:val="18"/>
          <w:szCs w:val="18"/>
        </w:rPr>
        <w:t>空口监测仪表</w:t>
      </w:r>
      <w:bookmarkEnd w:id="0"/>
      <w:bookmarkEnd w:id="1"/>
    </w:p>
    <w:p w14:paraId="0D5187EB" w14:textId="77777777" w:rsidR="00BE49D8" w:rsidRPr="006D3A21" w:rsidRDefault="00BE49D8" w:rsidP="00BE49D8">
      <w:pPr>
        <w:ind w:firstLine="480"/>
        <w:rPr>
          <w:rFonts w:eastAsia="黑体"/>
          <w:color w:val="000000" w:themeColor="text1"/>
        </w:rPr>
      </w:pPr>
      <w:r w:rsidRPr="006D3A21">
        <w:rPr>
          <w:rFonts w:eastAsia="黑体" w:hint="eastAsia"/>
          <w:bCs/>
          <w:color w:val="000000" w:themeColor="text1"/>
          <w:sz w:val="24"/>
          <w:szCs w:val="24"/>
        </w:rPr>
        <w:t>文档编号：</w:t>
      </w:r>
    </w:p>
    <w:p w14:paraId="0BD7EFA2" w14:textId="77777777" w:rsidR="00BE49D8" w:rsidRPr="006D3A21" w:rsidRDefault="00BE49D8" w:rsidP="00BE49D8">
      <w:pPr>
        <w:ind w:firstLine="480"/>
        <w:rPr>
          <w:rFonts w:eastAsia="黑体"/>
          <w:bCs/>
          <w:color w:val="000000" w:themeColor="text1"/>
          <w:sz w:val="24"/>
          <w:szCs w:val="24"/>
        </w:rPr>
      </w:pPr>
      <w:r w:rsidRPr="006D3A21">
        <w:rPr>
          <w:rFonts w:eastAsia="黑体" w:hint="eastAsia"/>
          <w:bCs/>
          <w:color w:val="000000" w:themeColor="text1"/>
          <w:sz w:val="24"/>
          <w:szCs w:val="24"/>
        </w:rPr>
        <w:t>文档版本：</w:t>
      </w:r>
      <w:r w:rsidR="00876DBA">
        <w:rPr>
          <w:rFonts w:eastAsia="黑体" w:hint="eastAsia"/>
          <w:bCs/>
          <w:color w:val="000000" w:themeColor="text1"/>
          <w:sz w:val="24"/>
          <w:szCs w:val="24"/>
        </w:rPr>
        <w:t>V1.4</w:t>
      </w:r>
    </w:p>
    <w:p w14:paraId="7610C23C" w14:textId="77777777" w:rsidR="00BE49D8" w:rsidRPr="006D3A21" w:rsidRDefault="00BE49D8" w:rsidP="00BE49D8">
      <w:pPr>
        <w:ind w:firstLine="480"/>
        <w:rPr>
          <w:rFonts w:eastAsia="黑体"/>
          <w:bCs/>
          <w:color w:val="000000" w:themeColor="text1"/>
          <w:sz w:val="24"/>
          <w:szCs w:val="24"/>
        </w:rPr>
      </w:pPr>
    </w:p>
    <w:p w14:paraId="7BF87453" w14:textId="77777777" w:rsidR="00BE49D8" w:rsidRPr="006D3A21" w:rsidRDefault="00BE49D8" w:rsidP="00BE49D8">
      <w:pPr>
        <w:ind w:firstLine="480"/>
        <w:rPr>
          <w:rFonts w:eastAsia="黑体"/>
          <w:bCs/>
          <w:color w:val="000000" w:themeColor="text1"/>
          <w:sz w:val="24"/>
          <w:szCs w:val="24"/>
        </w:rPr>
      </w:pPr>
    </w:p>
    <w:p w14:paraId="0593902A" w14:textId="77777777" w:rsidR="00BE49D8" w:rsidRPr="006D3A21" w:rsidRDefault="00BE49D8" w:rsidP="00BE49D8">
      <w:pPr>
        <w:ind w:firstLine="480"/>
        <w:rPr>
          <w:rFonts w:eastAsia="黑体"/>
          <w:bCs/>
          <w:color w:val="000000" w:themeColor="text1"/>
          <w:sz w:val="24"/>
          <w:szCs w:val="24"/>
        </w:rPr>
      </w:pPr>
      <w:r w:rsidRPr="006D3A21">
        <w:rPr>
          <w:rFonts w:eastAsia="黑体" w:hint="eastAsia"/>
          <w:bCs/>
          <w:color w:val="000000" w:themeColor="text1"/>
          <w:sz w:val="24"/>
          <w:szCs w:val="24"/>
        </w:rPr>
        <w:t>编写者：</w:t>
      </w:r>
      <w:r w:rsidR="00485399" w:rsidRPr="006D3A21">
        <w:rPr>
          <w:rFonts w:eastAsia="黑体" w:hint="eastAsia"/>
          <w:bCs/>
          <w:color w:val="000000" w:themeColor="text1"/>
          <w:sz w:val="24"/>
          <w:szCs w:val="24"/>
        </w:rPr>
        <w:t>郭运军毕存磊</w:t>
      </w:r>
    </w:p>
    <w:p w14:paraId="090E400D" w14:textId="77777777" w:rsidR="00BE49D8" w:rsidRPr="006D3A21" w:rsidRDefault="00BE49D8" w:rsidP="00BE49D8">
      <w:pPr>
        <w:ind w:firstLine="480"/>
        <w:rPr>
          <w:rFonts w:eastAsia="黑体"/>
          <w:bCs/>
          <w:color w:val="000000" w:themeColor="text1"/>
          <w:sz w:val="24"/>
          <w:szCs w:val="24"/>
        </w:rPr>
      </w:pPr>
      <w:r w:rsidRPr="006D3A21">
        <w:rPr>
          <w:rFonts w:eastAsia="黑体" w:hint="eastAsia"/>
          <w:bCs/>
          <w:color w:val="000000" w:themeColor="text1"/>
          <w:sz w:val="24"/>
          <w:szCs w:val="24"/>
        </w:rPr>
        <w:t>编写日期：</w:t>
      </w:r>
      <w:r w:rsidR="00485399" w:rsidRPr="006D3A21">
        <w:rPr>
          <w:rFonts w:eastAsia="黑体" w:hint="eastAsia"/>
          <w:bCs/>
          <w:color w:val="000000" w:themeColor="text1"/>
          <w:sz w:val="24"/>
          <w:szCs w:val="24"/>
        </w:rPr>
        <w:t>2013.03.06</w:t>
      </w:r>
    </w:p>
    <w:p w14:paraId="02BBED52" w14:textId="77777777" w:rsidR="00BE49D8" w:rsidRPr="006D3A21" w:rsidRDefault="00BE49D8" w:rsidP="00BE49D8">
      <w:pPr>
        <w:ind w:firstLine="480"/>
        <w:rPr>
          <w:rFonts w:eastAsia="黑体"/>
          <w:bCs/>
          <w:color w:val="000000" w:themeColor="text1"/>
          <w:sz w:val="24"/>
          <w:szCs w:val="24"/>
        </w:rPr>
      </w:pPr>
    </w:p>
    <w:p w14:paraId="7E8C17E9" w14:textId="77777777" w:rsidR="00BE49D8" w:rsidRPr="006D3A21" w:rsidRDefault="00BE49D8" w:rsidP="00BE49D8">
      <w:pPr>
        <w:ind w:firstLine="480"/>
        <w:rPr>
          <w:rFonts w:eastAsia="黑体"/>
          <w:bCs/>
          <w:color w:val="000000" w:themeColor="text1"/>
          <w:sz w:val="24"/>
          <w:szCs w:val="24"/>
        </w:rPr>
      </w:pPr>
    </w:p>
    <w:p w14:paraId="5F7E3D88" w14:textId="77777777" w:rsidR="00BE49D8" w:rsidRPr="006D3A21" w:rsidRDefault="00BE49D8" w:rsidP="00BE49D8">
      <w:pPr>
        <w:ind w:firstLine="480"/>
        <w:rPr>
          <w:rFonts w:eastAsia="黑体"/>
          <w:bCs/>
          <w:color w:val="000000" w:themeColor="text1"/>
          <w:sz w:val="24"/>
          <w:szCs w:val="24"/>
        </w:rPr>
      </w:pPr>
    </w:p>
    <w:p w14:paraId="090B6CF1" w14:textId="77777777" w:rsidR="00BE49D8" w:rsidRPr="006D3A21" w:rsidRDefault="00BE49D8" w:rsidP="00BE49D8">
      <w:pPr>
        <w:ind w:firstLine="480"/>
        <w:rPr>
          <w:rFonts w:eastAsia="黑体"/>
          <w:bCs/>
          <w:color w:val="000000" w:themeColor="text1"/>
          <w:sz w:val="24"/>
          <w:szCs w:val="24"/>
        </w:rPr>
      </w:pPr>
    </w:p>
    <w:p w14:paraId="165F078F" w14:textId="77777777" w:rsidR="00BE49D8" w:rsidRPr="006D3A21" w:rsidRDefault="00BE49D8" w:rsidP="00BE49D8">
      <w:pPr>
        <w:ind w:firstLine="480"/>
        <w:rPr>
          <w:rFonts w:eastAsia="黑体"/>
          <w:bCs/>
          <w:color w:val="000000" w:themeColor="text1"/>
          <w:sz w:val="24"/>
          <w:szCs w:val="24"/>
        </w:rPr>
      </w:pPr>
    </w:p>
    <w:p w14:paraId="56B1C0A8" w14:textId="77777777" w:rsidR="00BE49D8" w:rsidRPr="006D3A21" w:rsidRDefault="007329EB" w:rsidP="006E14B3">
      <w:pPr>
        <w:ind w:firstLine="643"/>
        <w:jc w:val="center"/>
        <w:rPr>
          <w:rFonts w:eastAsia="黑体"/>
          <w:b/>
          <w:bCs/>
          <w:color w:val="000000" w:themeColor="text1"/>
          <w:sz w:val="28"/>
          <w:szCs w:val="28"/>
        </w:rPr>
      </w:pPr>
      <w:r w:rsidRPr="006D3A21">
        <w:rPr>
          <w:rFonts w:ascii="黑体" w:eastAsia="黑体" w:hint="eastAsia"/>
          <w:b/>
          <w:color w:val="000000" w:themeColor="text1"/>
          <w:sz w:val="32"/>
        </w:rPr>
        <w:t>北京中创信测科技股份有限公司</w:t>
      </w:r>
    </w:p>
    <w:p w14:paraId="7C38C059" w14:textId="77777777" w:rsidR="00BE49D8" w:rsidRPr="006D3A21" w:rsidRDefault="00BE49D8" w:rsidP="006E14B3">
      <w:pPr>
        <w:ind w:firstLine="562"/>
        <w:jc w:val="center"/>
        <w:rPr>
          <w:rFonts w:eastAsia="黑体"/>
          <w:b/>
          <w:color w:val="000000" w:themeColor="text1"/>
          <w:sz w:val="28"/>
          <w:szCs w:val="28"/>
        </w:rPr>
      </w:pPr>
      <w:r w:rsidRPr="006D3A21">
        <w:rPr>
          <w:rFonts w:eastAsia="黑体" w:hint="eastAsia"/>
          <w:b/>
          <w:bCs/>
          <w:color w:val="000000" w:themeColor="text1"/>
          <w:sz w:val="28"/>
          <w:szCs w:val="28"/>
        </w:rPr>
        <w:t>版权所有</w:t>
      </w:r>
    </w:p>
    <w:p w14:paraId="283815F0" w14:textId="77777777" w:rsidR="00270E15" w:rsidRPr="006D3A21" w:rsidRDefault="009C5C33">
      <w:pPr>
        <w:pageBreakBefore/>
        <w:ind w:firstLine="560"/>
        <w:jc w:val="center"/>
        <w:rPr>
          <w:rFonts w:ascii="黑体" w:eastAsia="黑体"/>
          <w:color w:val="000000" w:themeColor="text1"/>
          <w:sz w:val="28"/>
          <w:szCs w:val="28"/>
        </w:rPr>
      </w:pPr>
      <w:r w:rsidRPr="006D3A21">
        <w:rPr>
          <w:rFonts w:ascii="黑体" w:eastAsia="黑体" w:hint="eastAsia"/>
          <w:color w:val="000000" w:themeColor="text1"/>
          <w:sz w:val="28"/>
          <w:szCs w:val="28"/>
        </w:rPr>
        <w:lastRenderedPageBreak/>
        <w:t>文档修订记录</w:t>
      </w:r>
    </w:p>
    <w:tbl>
      <w:tblPr>
        <w:tblW w:w="8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843"/>
        <w:gridCol w:w="1701"/>
        <w:gridCol w:w="1985"/>
        <w:gridCol w:w="1857"/>
      </w:tblGrid>
      <w:tr w:rsidR="00485399" w:rsidRPr="006D3A21" w14:paraId="7C89CD4B" w14:textId="77777777" w:rsidTr="003F29E5">
        <w:trPr>
          <w:cantSplit/>
        </w:trPr>
        <w:tc>
          <w:tcPr>
            <w:tcW w:w="1242" w:type="dxa"/>
            <w:shd w:val="clear" w:color="auto" w:fill="CCCCCC"/>
            <w:vAlign w:val="center"/>
          </w:tcPr>
          <w:p w14:paraId="0AAE588E" w14:textId="77777777" w:rsidR="00270E15" w:rsidRPr="006D3A21" w:rsidRDefault="009C5C33">
            <w:pPr>
              <w:ind w:firstLine="420"/>
              <w:jc w:val="center"/>
              <w:rPr>
                <w:rFonts w:ascii="黑体" w:eastAsia="黑体" w:hAnsi="宋体"/>
                <w:color w:val="000000" w:themeColor="text1"/>
                <w:szCs w:val="21"/>
              </w:rPr>
            </w:pPr>
            <w:r w:rsidRPr="006D3A21">
              <w:rPr>
                <w:rFonts w:ascii="黑体" w:eastAsia="黑体" w:hAnsi="宋体" w:hint="eastAsia"/>
                <w:color w:val="000000" w:themeColor="text1"/>
                <w:szCs w:val="21"/>
              </w:rPr>
              <w:t>版本</w:t>
            </w:r>
          </w:p>
        </w:tc>
        <w:tc>
          <w:tcPr>
            <w:tcW w:w="1843" w:type="dxa"/>
            <w:shd w:val="clear" w:color="auto" w:fill="CCCCCC"/>
            <w:vAlign w:val="center"/>
          </w:tcPr>
          <w:p w14:paraId="5D87F42F" w14:textId="77777777" w:rsidR="00270E15" w:rsidRPr="006D3A21" w:rsidRDefault="009C5C33">
            <w:pPr>
              <w:ind w:firstLine="420"/>
              <w:jc w:val="center"/>
              <w:rPr>
                <w:rFonts w:ascii="黑体" w:eastAsia="黑体" w:hAnsi="宋体"/>
                <w:color w:val="000000" w:themeColor="text1"/>
                <w:szCs w:val="21"/>
              </w:rPr>
            </w:pPr>
            <w:r w:rsidRPr="006D3A21">
              <w:rPr>
                <w:rFonts w:ascii="黑体" w:eastAsia="黑体" w:hAnsi="宋体" w:hint="eastAsia"/>
                <w:color w:val="000000" w:themeColor="text1"/>
                <w:szCs w:val="21"/>
              </w:rPr>
              <w:t>日期</w:t>
            </w:r>
          </w:p>
        </w:tc>
        <w:tc>
          <w:tcPr>
            <w:tcW w:w="1701" w:type="dxa"/>
            <w:shd w:val="clear" w:color="auto" w:fill="CCCCCC"/>
            <w:vAlign w:val="center"/>
          </w:tcPr>
          <w:p w14:paraId="43AF9C8B" w14:textId="77777777" w:rsidR="009C5C33" w:rsidRPr="006D3A21" w:rsidRDefault="009C5C33">
            <w:pPr>
              <w:pStyle w:val="ab"/>
              <w:pBdr>
                <w:bottom w:val="none" w:sz="0" w:space="0" w:color="auto"/>
              </w:pBdr>
              <w:tabs>
                <w:tab w:val="clear" w:pos="4153"/>
                <w:tab w:val="clear" w:pos="8306"/>
              </w:tabs>
              <w:snapToGrid/>
              <w:rPr>
                <w:rFonts w:ascii="黑体" w:eastAsia="黑体" w:hAnsi="宋体"/>
                <w:bCs/>
                <w:color w:val="000000" w:themeColor="text1"/>
                <w:szCs w:val="21"/>
              </w:rPr>
            </w:pPr>
            <w:r w:rsidRPr="006D3A21">
              <w:rPr>
                <w:rFonts w:eastAsia="黑体" w:hint="eastAsia"/>
                <w:bCs/>
                <w:color w:val="000000" w:themeColor="text1"/>
              </w:rPr>
              <w:t>章节号</w:t>
            </w:r>
          </w:p>
        </w:tc>
        <w:tc>
          <w:tcPr>
            <w:tcW w:w="1985" w:type="dxa"/>
            <w:shd w:val="clear" w:color="auto" w:fill="CCCCCC"/>
            <w:vAlign w:val="center"/>
          </w:tcPr>
          <w:p w14:paraId="431568CC" w14:textId="77777777" w:rsidR="009C5C33" w:rsidRPr="006D3A21" w:rsidRDefault="009C5C33">
            <w:pPr>
              <w:pStyle w:val="ab"/>
              <w:pBdr>
                <w:bottom w:val="none" w:sz="0" w:space="0" w:color="auto"/>
              </w:pBdr>
              <w:tabs>
                <w:tab w:val="clear" w:pos="4153"/>
                <w:tab w:val="clear" w:pos="8306"/>
              </w:tabs>
              <w:snapToGrid/>
              <w:ind w:firstLineChars="95" w:firstLine="199"/>
              <w:rPr>
                <w:rFonts w:ascii="黑体" w:eastAsia="黑体" w:hAnsi="宋体"/>
                <w:color w:val="000000" w:themeColor="text1"/>
                <w:szCs w:val="21"/>
              </w:rPr>
            </w:pPr>
            <w:r w:rsidRPr="006D3A21">
              <w:rPr>
                <w:rFonts w:ascii="黑体" w:eastAsia="黑体" w:hAnsi="宋体" w:hint="eastAsia"/>
                <w:color w:val="000000" w:themeColor="text1"/>
                <w:szCs w:val="21"/>
              </w:rPr>
              <w:t>修订说明</w:t>
            </w:r>
          </w:p>
        </w:tc>
        <w:tc>
          <w:tcPr>
            <w:tcW w:w="1857" w:type="dxa"/>
            <w:shd w:val="clear" w:color="auto" w:fill="CCCCCC"/>
            <w:vAlign w:val="center"/>
          </w:tcPr>
          <w:p w14:paraId="27622DF5" w14:textId="77777777" w:rsidR="00270E15" w:rsidRPr="006D3A21" w:rsidRDefault="009C5C33">
            <w:pPr>
              <w:ind w:firstLine="420"/>
              <w:jc w:val="center"/>
              <w:rPr>
                <w:rFonts w:ascii="黑体" w:eastAsia="黑体" w:hAnsi="宋体"/>
                <w:color w:val="000000" w:themeColor="text1"/>
                <w:szCs w:val="21"/>
              </w:rPr>
            </w:pPr>
            <w:r w:rsidRPr="006D3A21">
              <w:rPr>
                <w:rFonts w:ascii="黑体" w:eastAsia="黑体" w:hAnsi="宋体" w:hint="eastAsia"/>
                <w:color w:val="000000" w:themeColor="text1"/>
                <w:szCs w:val="21"/>
              </w:rPr>
              <w:t>修订人</w:t>
            </w:r>
          </w:p>
        </w:tc>
      </w:tr>
      <w:tr w:rsidR="009C5C33" w:rsidRPr="006D3A21" w14:paraId="5AFEC6D0" w14:textId="77777777" w:rsidTr="003F29E5">
        <w:trPr>
          <w:cantSplit/>
        </w:trPr>
        <w:tc>
          <w:tcPr>
            <w:tcW w:w="1242" w:type="dxa"/>
            <w:vAlign w:val="center"/>
          </w:tcPr>
          <w:p w14:paraId="4D95A66A" w14:textId="77777777" w:rsidR="00270E15" w:rsidRPr="006D3A21" w:rsidRDefault="00485399">
            <w:pPr>
              <w:ind w:firstLine="420"/>
              <w:rPr>
                <w:rFonts w:ascii="宋体" w:hAnsi="宋体"/>
                <w:color w:val="000000" w:themeColor="text1"/>
              </w:rPr>
            </w:pPr>
            <w:r w:rsidRPr="006D3A21">
              <w:rPr>
                <w:rFonts w:ascii="宋体" w:hAnsi="宋体" w:hint="eastAsia"/>
                <w:color w:val="000000" w:themeColor="text1"/>
              </w:rPr>
              <w:t>V1.0</w:t>
            </w:r>
          </w:p>
        </w:tc>
        <w:tc>
          <w:tcPr>
            <w:tcW w:w="1843" w:type="dxa"/>
          </w:tcPr>
          <w:p w14:paraId="011E0734" w14:textId="77777777" w:rsidR="00270E15" w:rsidRPr="006D3A21" w:rsidRDefault="00485399">
            <w:pPr>
              <w:ind w:firstLine="420"/>
              <w:rPr>
                <w:rFonts w:ascii="宋体" w:hAnsi="宋体"/>
                <w:color w:val="000000" w:themeColor="text1"/>
              </w:rPr>
            </w:pPr>
            <w:r w:rsidRPr="006D3A21">
              <w:rPr>
                <w:rFonts w:ascii="宋体" w:hAnsi="宋体" w:hint="eastAsia"/>
                <w:color w:val="000000" w:themeColor="text1"/>
              </w:rPr>
              <w:t>2013.01.05</w:t>
            </w:r>
          </w:p>
        </w:tc>
        <w:tc>
          <w:tcPr>
            <w:tcW w:w="1701" w:type="dxa"/>
            <w:vAlign w:val="center"/>
          </w:tcPr>
          <w:p w14:paraId="78070F6F" w14:textId="77777777" w:rsidR="00270E15" w:rsidRPr="006D3A21" w:rsidRDefault="009F463D">
            <w:pPr>
              <w:ind w:firstLine="420"/>
              <w:rPr>
                <w:rFonts w:ascii="宋体" w:hAnsi="宋体"/>
                <w:color w:val="000000" w:themeColor="text1"/>
              </w:rPr>
            </w:pPr>
            <w:r w:rsidRPr="006D3A21">
              <w:rPr>
                <w:rFonts w:ascii="宋体" w:hAnsi="宋体" w:hint="eastAsia"/>
                <w:color w:val="000000" w:themeColor="text1"/>
              </w:rPr>
              <w:t>整个文档</w:t>
            </w:r>
          </w:p>
        </w:tc>
        <w:tc>
          <w:tcPr>
            <w:tcW w:w="1985" w:type="dxa"/>
            <w:vAlign w:val="center"/>
          </w:tcPr>
          <w:p w14:paraId="41E80259" w14:textId="77777777" w:rsidR="00270E15" w:rsidRPr="006D3A21" w:rsidRDefault="009F463D">
            <w:pPr>
              <w:ind w:firstLine="420"/>
              <w:rPr>
                <w:rFonts w:ascii="宋体" w:hAnsi="宋体"/>
                <w:color w:val="000000" w:themeColor="text1"/>
              </w:rPr>
            </w:pPr>
            <w:r w:rsidRPr="006D3A21">
              <w:rPr>
                <w:rFonts w:ascii="宋体" w:hAnsi="宋体" w:hint="eastAsia"/>
                <w:color w:val="000000" w:themeColor="text1"/>
              </w:rPr>
              <w:t>初稿</w:t>
            </w:r>
          </w:p>
        </w:tc>
        <w:tc>
          <w:tcPr>
            <w:tcW w:w="1857" w:type="dxa"/>
            <w:vAlign w:val="center"/>
          </w:tcPr>
          <w:p w14:paraId="7CAEDA6F" w14:textId="77777777" w:rsidR="00270E15" w:rsidRPr="006D3A21" w:rsidRDefault="009F463D">
            <w:pPr>
              <w:ind w:firstLine="420"/>
              <w:rPr>
                <w:rFonts w:ascii="宋体" w:hAnsi="宋体"/>
                <w:color w:val="000000" w:themeColor="text1"/>
              </w:rPr>
            </w:pPr>
            <w:r w:rsidRPr="006D3A21">
              <w:rPr>
                <w:rFonts w:ascii="宋体" w:hAnsi="宋体" w:hint="eastAsia"/>
                <w:color w:val="000000" w:themeColor="text1"/>
              </w:rPr>
              <w:t>郭运军</w:t>
            </w:r>
          </w:p>
        </w:tc>
      </w:tr>
      <w:tr w:rsidR="009F463D" w:rsidRPr="006D3A21" w14:paraId="2449BD92" w14:textId="77777777" w:rsidTr="003F29E5">
        <w:trPr>
          <w:cantSplit/>
        </w:trPr>
        <w:tc>
          <w:tcPr>
            <w:tcW w:w="1242" w:type="dxa"/>
            <w:vAlign w:val="center"/>
          </w:tcPr>
          <w:p w14:paraId="7B1E0861" w14:textId="77777777" w:rsidR="009F463D" w:rsidRPr="006D3A21" w:rsidRDefault="009F463D" w:rsidP="009F463D">
            <w:pPr>
              <w:ind w:firstLine="420"/>
              <w:rPr>
                <w:rFonts w:ascii="宋体" w:hAnsi="宋体"/>
                <w:color w:val="000000" w:themeColor="text1"/>
              </w:rPr>
            </w:pPr>
            <w:r w:rsidRPr="006D3A21">
              <w:rPr>
                <w:rFonts w:ascii="宋体" w:hAnsi="宋体" w:hint="eastAsia"/>
                <w:color w:val="000000" w:themeColor="text1"/>
              </w:rPr>
              <w:t>V1.1</w:t>
            </w:r>
          </w:p>
        </w:tc>
        <w:tc>
          <w:tcPr>
            <w:tcW w:w="1843" w:type="dxa"/>
          </w:tcPr>
          <w:p w14:paraId="4A3463E1" w14:textId="77777777" w:rsidR="009F463D" w:rsidRPr="006D3A21" w:rsidRDefault="009F463D" w:rsidP="009F463D">
            <w:pPr>
              <w:ind w:firstLine="420"/>
              <w:rPr>
                <w:rFonts w:ascii="宋体" w:hAnsi="宋体"/>
                <w:color w:val="000000" w:themeColor="text1"/>
              </w:rPr>
            </w:pPr>
            <w:r w:rsidRPr="006D3A21">
              <w:rPr>
                <w:rFonts w:ascii="宋体" w:hAnsi="宋体" w:hint="eastAsia"/>
                <w:color w:val="000000" w:themeColor="text1"/>
              </w:rPr>
              <w:t>2013.02.010</w:t>
            </w:r>
          </w:p>
        </w:tc>
        <w:tc>
          <w:tcPr>
            <w:tcW w:w="1701" w:type="dxa"/>
            <w:vAlign w:val="center"/>
          </w:tcPr>
          <w:p w14:paraId="56E88548" w14:textId="77777777" w:rsidR="009F463D" w:rsidRPr="006D3A21" w:rsidRDefault="009F463D">
            <w:pPr>
              <w:ind w:firstLine="420"/>
              <w:rPr>
                <w:rFonts w:ascii="宋体" w:hAnsi="宋体"/>
                <w:color w:val="000000" w:themeColor="text1"/>
              </w:rPr>
            </w:pPr>
            <w:r w:rsidRPr="006D3A21">
              <w:rPr>
                <w:rFonts w:ascii="宋体" w:hAnsi="宋体" w:hint="eastAsia"/>
                <w:color w:val="000000" w:themeColor="text1"/>
              </w:rPr>
              <w:t>4.2,4.3</w:t>
            </w:r>
          </w:p>
        </w:tc>
        <w:tc>
          <w:tcPr>
            <w:tcW w:w="1985" w:type="dxa"/>
            <w:vAlign w:val="center"/>
          </w:tcPr>
          <w:p w14:paraId="314DED21" w14:textId="77777777" w:rsidR="009F463D" w:rsidRPr="006D3A21" w:rsidRDefault="009F463D">
            <w:pPr>
              <w:ind w:firstLine="420"/>
              <w:rPr>
                <w:rFonts w:ascii="宋体" w:hAnsi="宋体"/>
                <w:color w:val="000000" w:themeColor="text1"/>
              </w:rPr>
            </w:pPr>
            <w:r w:rsidRPr="006D3A21">
              <w:rPr>
                <w:rFonts w:ascii="宋体" w:hAnsi="宋体" w:hint="eastAsia"/>
                <w:color w:val="000000" w:themeColor="text1"/>
              </w:rPr>
              <w:t>修改与L1接口</w:t>
            </w:r>
          </w:p>
        </w:tc>
        <w:tc>
          <w:tcPr>
            <w:tcW w:w="1857" w:type="dxa"/>
            <w:vAlign w:val="center"/>
          </w:tcPr>
          <w:p w14:paraId="158ED9E4" w14:textId="77777777" w:rsidR="009F463D" w:rsidRPr="006D3A21" w:rsidRDefault="009F463D">
            <w:pPr>
              <w:ind w:firstLine="420"/>
              <w:rPr>
                <w:rFonts w:ascii="宋体" w:hAnsi="宋体"/>
                <w:color w:val="000000" w:themeColor="text1"/>
              </w:rPr>
            </w:pPr>
            <w:r w:rsidRPr="006D3A21">
              <w:rPr>
                <w:rFonts w:ascii="宋体" w:hAnsi="宋体" w:hint="eastAsia"/>
                <w:color w:val="000000" w:themeColor="text1"/>
              </w:rPr>
              <w:t>郭运军</w:t>
            </w:r>
          </w:p>
        </w:tc>
      </w:tr>
      <w:tr w:rsidR="009F463D" w:rsidRPr="006D3A21" w14:paraId="4655C006" w14:textId="77777777" w:rsidTr="003F29E5">
        <w:trPr>
          <w:cantSplit/>
        </w:trPr>
        <w:tc>
          <w:tcPr>
            <w:tcW w:w="1242" w:type="dxa"/>
            <w:vAlign w:val="center"/>
          </w:tcPr>
          <w:p w14:paraId="3BFA574A" w14:textId="77777777" w:rsidR="009F463D" w:rsidRPr="006D3A21" w:rsidRDefault="009F463D">
            <w:pPr>
              <w:ind w:firstLine="420"/>
              <w:rPr>
                <w:rFonts w:ascii="宋体" w:hAnsi="宋体"/>
                <w:color w:val="000000" w:themeColor="text1"/>
              </w:rPr>
            </w:pPr>
            <w:r w:rsidRPr="006D3A21">
              <w:rPr>
                <w:rFonts w:ascii="宋体" w:hAnsi="宋体" w:hint="eastAsia"/>
                <w:color w:val="000000" w:themeColor="text1"/>
              </w:rPr>
              <w:t>V1.2</w:t>
            </w:r>
          </w:p>
        </w:tc>
        <w:tc>
          <w:tcPr>
            <w:tcW w:w="1843" w:type="dxa"/>
          </w:tcPr>
          <w:p w14:paraId="0DF39624" w14:textId="77777777" w:rsidR="009F463D" w:rsidRPr="006D3A21" w:rsidRDefault="009F463D">
            <w:pPr>
              <w:ind w:firstLine="420"/>
              <w:rPr>
                <w:rFonts w:ascii="宋体" w:hAnsi="宋体"/>
                <w:color w:val="000000" w:themeColor="text1"/>
              </w:rPr>
            </w:pPr>
            <w:r w:rsidRPr="006D3A21">
              <w:rPr>
                <w:rFonts w:ascii="宋体" w:hAnsi="宋体" w:hint="eastAsia"/>
                <w:color w:val="000000" w:themeColor="text1"/>
              </w:rPr>
              <w:t>2013.03.05</w:t>
            </w:r>
          </w:p>
        </w:tc>
        <w:tc>
          <w:tcPr>
            <w:tcW w:w="1701" w:type="dxa"/>
            <w:vAlign w:val="center"/>
          </w:tcPr>
          <w:p w14:paraId="54D397E7" w14:textId="77777777" w:rsidR="009F463D" w:rsidRPr="006D3A21" w:rsidRDefault="009F463D">
            <w:pPr>
              <w:ind w:firstLine="420"/>
              <w:rPr>
                <w:rFonts w:ascii="宋体" w:hAnsi="宋体"/>
                <w:color w:val="000000" w:themeColor="text1"/>
              </w:rPr>
            </w:pPr>
            <w:r w:rsidRPr="006D3A21">
              <w:rPr>
                <w:rFonts w:ascii="宋体" w:hAnsi="宋体" w:hint="eastAsia"/>
                <w:color w:val="000000" w:themeColor="text1"/>
              </w:rPr>
              <w:t>4.7</w:t>
            </w:r>
          </w:p>
        </w:tc>
        <w:tc>
          <w:tcPr>
            <w:tcW w:w="1985" w:type="dxa"/>
            <w:vAlign w:val="center"/>
          </w:tcPr>
          <w:p w14:paraId="547754EE" w14:textId="77777777" w:rsidR="009F463D" w:rsidRPr="006D3A21" w:rsidRDefault="009F463D" w:rsidP="009F463D">
            <w:pPr>
              <w:ind w:firstLine="420"/>
              <w:rPr>
                <w:rFonts w:ascii="宋体" w:hAnsi="宋体"/>
                <w:color w:val="000000" w:themeColor="text1"/>
              </w:rPr>
            </w:pPr>
            <w:r w:rsidRPr="006D3A21">
              <w:rPr>
                <w:rFonts w:ascii="宋体" w:hAnsi="宋体" w:hint="eastAsia"/>
                <w:color w:val="000000" w:themeColor="text1"/>
              </w:rPr>
              <w:t>与华畅讨论后更新</w:t>
            </w:r>
          </w:p>
        </w:tc>
        <w:tc>
          <w:tcPr>
            <w:tcW w:w="1857" w:type="dxa"/>
            <w:vAlign w:val="center"/>
          </w:tcPr>
          <w:p w14:paraId="01020A67" w14:textId="77777777" w:rsidR="009F463D" w:rsidRPr="006D3A21" w:rsidRDefault="009F463D">
            <w:pPr>
              <w:ind w:firstLine="420"/>
              <w:rPr>
                <w:rFonts w:ascii="宋体" w:hAnsi="宋体"/>
                <w:color w:val="000000" w:themeColor="text1"/>
              </w:rPr>
            </w:pPr>
            <w:r w:rsidRPr="006D3A21">
              <w:rPr>
                <w:rFonts w:ascii="宋体" w:hAnsi="宋体" w:hint="eastAsia"/>
                <w:color w:val="000000" w:themeColor="text1"/>
              </w:rPr>
              <w:t>郭运军</w:t>
            </w:r>
          </w:p>
        </w:tc>
      </w:tr>
      <w:tr w:rsidR="009F463D" w:rsidRPr="006D3A21" w14:paraId="37024007" w14:textId="77777777" w:rsidTr="003F29E5">
        <w:trPr>
          <w:cantSplit/>
        </w:trPr>
        <w:tc>
          <w:tcPr>
            <w:tcW w:w="1242" w:type="dxa"/>
            <w:vAlign w:val="center"/>
          </w:tcPr>
          <w:p w14:paraId="62B47F45" w14:textId="77777777" w:rsidR="009F463D" w:rsidRPr="006D3A21" w:rsidRDefault="009F463D">
            <w:pPr>
              <w:ind w:firstLine="420"/>
              <w:rPr>
                <w:rFonts w:ascii="宋体" w:hAnsi="宋体"/>
                <w:color w:val="000000" w:themeColor="text1"/>
              </w:rPr>
            </w:pPr>
            <w:r w:rsidRPr="006D3A21">
              <w:rPr>
                <w:rFonts w:ascii="宋体" w:hAnsi="宋体" w:hint="eastAsia"/>
                <w:color w:val="000000" w:themeColor="text1"/>
              </w:rPr>
              <w:t>V1.3</w:t>
            </w:r>
          </w:p>
        </w:tc>
        <w:tc>
          <w:tcPr>
            <w:tcW w:w="1843" w:type="dxa"/>
          </w:tcPr>
          <w:p w14:paraId="41835E3F" w14:textId="77777777" w:rsidR="009F463D" w:rsidRPr="006D3A21" w:rsidRDefault="009F463D" w:rsidP="009F463D">
            <w:pPr>
              <w:ind w:firstLine="420"/>
              <w:rPr>
                <w:rFonts w:ascii="宋体" w:hAnsi="宋体"/>
                <w:color w:val="000000" w:themeColor="text1"/>
              </w:rPr>
            </w:pPr>
            <w:r w:rsidRPr="006D3A21">
              <w:rPr>
                <w:rFonts w:ascii="宋体" w:hAnsi="宋体" w:hint="eastAsia"/>
                <w:color w:val="000000" w:themeColor="text1"/>
              </w:rPr>
              <w:t>2013.04.02</w:t>
            </w:r>
          </w:p>
        </w:tc>
        <w:tc>
          <w:tcPr>
            <w:tcW w:w="1701" w:type="dxa"/>
            <w:vAlign w:val="center"/>
          </w:tcPr>
          <w:p w14:paraId="67C36B1B" w14:textId="77777777" w:rsidR="009F463D" w:rsidRPr="006D3A21" w:rsidRDefault="009F463D">
            <w:pPr>
              <w:ind w:firstLine="420"/>
              <w:rPr>
                <w:rFonts w:ascii="宋体" w:hAnsi="宋体"/>
                <w:color w:val="000000" w:themeColor="text1"/>
              </w:rPr>
            </w:pPr>
            <w:r w:rsidRPr="006D3A21">
              <w:rPr>
                <w:rFonts w:ascii="宋体" w:hAnsi="宋体" w:hint="eastAsia"/>
                <w:color w:val="000000" w:themeColor="text1"/>
              </w:rPr>
              <w:t>4.2,4.3</w:t>
            </w:r>
          </w:p>
        </w:tc>
        <w:tc>
          <w:tcPr>
            <w:tcW w:w="1985" w:type="dxa"/>
            <w:vAlign w:val="center"/>
          </w:tcPr>
          <w:p w14:paraId="4EF0CAF1" w14:textId="77777777" w:rsidR="009F463D" w:rsidRPr="006D3A21" w:rsidRDefault="009F463D" w:rsidP="009F463D">
            <w:pPr>
              <w:ind w:firstLine="420"/>
              <w:rPr>
                <w:rFonts w:ascii="宋体" w:hAnsi="宋体"/>
                <w:color w:val="000000" w:themeColor="text1"/>
              </w:rPr>
            </w:pPr>
            <w:r w:rsidRPr="006D3A21">
              <w:rPr>
                <w:rFonts w:ascii="宋体" w:hAnsi="宋体" w:hint="eastAsia"/>
                <w:color w:val="000000" w:themeColor="text1"/>
              </w:rPr>
              <w:t>与华畅讨论后更新</w:t>
            </w:r>
          </w:p>
        </w:tc>
        <w:tc>
          <w:tcPr>
            <w:tcW w:w="1857" w:type="dxa"/>
            <w:vAlign w:val="center"/>
          </w:tcPr>
          <w:p w14:paraId="06A65B1E" w14:textId="77777777" w:rsidR="009F463D" w:rsidRPr="006D3A21" w:rsidRDefault="009F463D">
            <w:pPr>
              <w:ind w:firstLine="420"/>
              <w:rPr>
                <w:rFonts w:ascii="宋体" w:hAnsi="宋体"/>
                <w:color w:val="000000" w:themeColor="text1"/>
              </w:rPr>
            </w:pPr>
            <w:r w:rsidRPr="006D3A21">
              <w:rPr>
                <w:rFonts w:ascii="宋体" w:hAnsi="宋体" w:hint="eastAsia"/>
                <w:color w:val="000000" w:themeColor="text1"/>
              </w:rPr>
              <w:t>郭运军</w:t>
            </w:r>
          </w:p>
        </w:tc>
      </w:tr>
      <w:tr w:rsidR="009F463D" w:rsidRPr="006D3A21" w14:paraId="32E0380B" w14:textId="77777777" w:rsidTr="003F29E5">
        <w:trPr>
          <w:cantSplit/>
        </w:trPr>
        <w:tc>
          <w:tcPr>
            <w:tcW w:w="1242" w:type="dxa"/>
            <w:vAlign w:val="center"/>
          </w:tcPr>
          <w:p w14:paraId="6C5F13DF" w14:textId="77777777" w:rsidR="009F463D" w:rsidRPr="006D3A21" w:rsidRDefault="006F6A91">
            <w:pPr>
              <w:ind w:firstLine="420"/>
              <w:rPr>
                <w:rFonts w:ascii="宋体" w:hAnsi="宋体"/>
                <w:color w:val="000000" w:themeColor="text1"/>
              </w:rPr>
            </w:pPr>
            <w:r>
              <w:rPr>
                <w:rFonts w:ascii="宋体" w:hAnsi="宋体" w:hint="eastAsia"/>
                <w:color w:val="000000" w:themeColor="text1"/>
              </w:rPr>
              <w:t>V1.4</w:t>
            </w:r>
          </w:p>
        </w:tc>
        <w:tc>
          <w:tcPr>
            <w:tcW w:w="1843" w:type="dxa"/>
          </w:tcPr>
          <w:p w14:paraId="168A4F38" w14:textId="77777777" w:rsidR="009F463D" w:rsidRPr="006D3A21" w:rsidRDefault="006F6A91">
            <w:pPr>
              <w:ind w:firstLine="420"/>
              <w:rPr>
                <w:rFonts w:ascii="宋体" w:hAnsi="宋体"/>
                <w:color w:val="000000" w:themeColor="text1"/>
              </w:rPr>
            </w:pPr>
            <w:r>
              <w:rPr>
                <w:rFonts w:ascii="宋体" w:hAnsi="宋体" w:hint="eastAsia"/>
                <w:color w:val="000000" w:themeColor="text1"/>
              </w:rPr>
              <w:t>2013.12.06</w:t>
            </w:r>
          </w:p>
        </w:tc>
        <w:tc>
          <w:tcPr>
            <w:tcW w:w="1701" w:type="dxa"/>
            <w:vAlign w:val="center"/>
          </w:tcPr>
          <w:p w14:paraId="530DDEE6" w14:textId="77777777" w:rsidR="009F463D" w:rsidRPr="006D3A21" w:rsidRDefault="009F463D">
            <w:pPr>
              <w:ind w:firstLine="420"/>
              <w:rPr>
                <w:rFonts w:ascii="宋体" w:hAnsi="宋体"/>
                <w:color w:val="000000" w:themeColor="text1"/>
              </w:rPr>
            </w:pPr>
          </w:p>
        </w:tc>
        <w:tc>
          <w:tcPr>
            <w:tcW w:w="1985" w:type="dxa"/>
            <w:vAlign w:val="center"/>
          </w:tcPr>
          <w:p w14:paraId="562D094D" w14:textId="77777777" w:rsidR="009F463D" w:rsidRPr="006D3A21" w:rsidRDefault="006F6A91">
            <w:pPr>
              <w:ind w:firstLine="420"/>
              <w:rPr>
                <w:rFonts w:ascii="宋体" w:hAnsi="宋体"/>
                <w:color w:val="000000" w:themeColor="text1"/>
              </w:rPr>
            </w:pPr>
            <w:r>
              <w:rPr>
                <w:rFonts w:ascii="宋体" w:hAnsi="宋体" w:hint="eastAsia"/>
                <w:color w:val="000000" w:themeColor="text1"/>
              </w:rPr>
              <w:t>适合V1.0版本</w:t>
            </w:r>
          </w:p>
        </w:tc>
        <w:tc>
          <w:tcPr>
            <w:tcW w:w="1857" w:type="dxa"/>
            <w:vAlign w:val="center"/>
          </w:tcPr>
          <w:p w14:paraId="18CAB075" w14:textId="77777777" w:rsidR="009F463D" w:rsidRPr="006D3A21" w:rsidRDefault="006F6A91">
            <w:pPr>
              <w:ind w:firstLine="420"/>
              <w:rPr>
                <w:rFonts w:ascii="宋体" w:hAnsi="宋体"/>
                <w:color w:val="000000" w:themeColor="text1"/>
              </w:rPr>
            </w:pPr>
            <w:r>
              <w:rPr>
                <w:rFonts w:ascii="宋体" w:hAnsi="宋体" w:hint="eastAsia"/>
                <w:color w:val="000000" w:themeColor="text1"/>
              </w:rPr>
              <w:t>王亮</w:t>
            </w:r>
          </w:p>
        </w:tc>
      </w:tr>
      <w:tr w:rsidR="009F463D" w:rsidRPr="006D3A21" w14:paraId="0CE71CA1" w14:textId="77777777" w:rsidTr="003F29E5">
        <w:trPr>
          <w:cantSplit/>
        </w:trPr>
        <w:tc>
          <w:tcPr>
            <w:tcW w:w="1242" w:type="dxa"/>
            <w:vAlign w:val="center"/>
          </w:tcPr>
          <w:p w14:paraId="5ED2D908" w14:textId="77777777" w:rsidR="009F463D" w:rsidRPr="006D3A21" w:rsidRDefault="009F463D">
            <w:pPr>
              <w:ind w:firstLine="420"/>
              <w:rPr>
                <w:rFonts w:ascii="宋体" w:hAnsi="宋体"/>
                <w:color w:val="000000" w:themeColor="text1"/>
              </w:rPr>
            </w:pPr>
          </w:p>
        </w:tc>
        <w:tc>
          <w:tcPr>
            <w:tcW w:w="1843" w:type="dxa"/>
          </w:tcPr>
          <w:p w14:paraId="59DCFC58" w14:textId="77777777" w:rsidR="009F463D" w:rsidRPr="006D3A21" w:rsidRDefault="009F463D">
            <w:pPr>
              <w:ind w:firstLine="420"/>
              <w:rPr>
                <w:rFonts w:ascii="宋体" w:hAnsi="宋体"/>
                <w:color w:val="000000" w:themeColor="text1"/>
              </w:rPr>
            </w:pPr>
          </w:p>
        </w:tc>
        <w:tc>
          <w:tcPr>
            <w:tcW w:w="1701" w:type="dxa"/>
            <w:vAlign w:val="center"/>
          </w:tcPr>
          <w:p w14:paraId="0DC9A027" w14:textId="77777777" w:rsidR="009F463D" w:rsidRPr="006D3A21" w:rsidRDefault="009F463D">
            <w:pPr>
              <w:ind w:firstLine="420"/>
              <w:rPr>
                <w:rFonts w:ascii="宋体" w:hAnsi="宋体"/>
                <w:color w:val="000000" w:themeColor="text1"/>
              </w:rPr>
            </w:pPr>
          </w:p>
        </w:tc>
        <w:tc>
          <w:tcPr>
            <w:tcW w:w="1985" w:type="dxa"/>
            <w:vAlign w:val="center"/>
          </w:tcPr>
          <w:p w14:paraId="0B11A607" w14:textId="77777777" w:rsidR="009F463D" w:rsidRPr="006D3A21" w:rsidRDefault="009F463D">
            <w:pPr>
              <w:ind w:firstLine="420"/>
              <w:rPr>
                <w:rFonts w:ascii="宋体" w:hAnsi="宋体"/>
                <w:color w:val="000000" w:themeColor="text1"/>
              </w:rPr>
            </w:pPr>
          </w:p>
        </w:tc>
        <w:tc>
          <w:tcPr>
            <w:tcW w:w="1857" w:type="dxa"/>
            <w:vAlign w:val="center"/>
          </w:tcPr>
          <w:p w14:paraId="3F1B1450" w14:textId="77777777" w:rsidR="009F463D" w:rsidRPr="006D3A21" w:rsidRDefault="009F463D">
            <w:pPr>
              <w:ind w:firstLine="420"/>
              <w:rPr>
                <w:rFonts w:ascii="宋体" w:hAnsi="宋体"/>
                <w:color w:val="000000" w:themeColor="text1"/>
              </w:rPr>
            </w:pPr>
          </w:p>
        </w:tc>
      </w:tr>
      <w:tr w:rsidR="009F463D" w:rsidRPr="006D3A21" w14:paraId="51265C19" w14:textId="77777777" w:rsidTr="003F29E5">
        <w:trPr>
          <w:cantSplit/>
        </w:trPr>
        <w:tc>
          <w:tcPr>
            <w:tcW w:w="1242" w:type="dxa"/>
            <w:vAlign w:val="center"/>
          </w:tcPr>
          <w:p w14:paraId="1941FE9E" w14:textId="77777777" w:rsidR="009F463D" w:rsidRPr="006D3A21" w:rsidRDefault="009F463D">
            <w:pPr>
              <w:ind w:firstLine="420"/>
              <w:rPr>
                <w:rFonts w:ascii="宋体" w:hAnsi="宋体"/>
                <w:color w:val="000000" w:themeColor="text1"/>
              </w:rPr>
            </w:pPr>
          </w:p>
        </w:tc>
        <w:tc>
          <w:tcPr>
            <w:tcW w:w="1843" w:type="dxa"/>
          </w:tcPr>
          <w:p w14:paraId="13D1BABC" w14:textId="77777777" w:rsidR="009F463D" w:rsidRPr="006D3A21" w:rsidRDefault="009F463D">
            <w:pPr>
              <w:ind w:firstLine="420"/>
              <w:rPr>
                <w:rFonts w:ascii="宋体" w:hAnsi="宋体"/>
                <w:color w:val="000000" w:themeColor="text1"/>
              </w:rPr>
            </w:pPr>
          </w:p>
        </w:tc>
        <w:tc>
          <w:tcPr>
            <w:tcW w:w="1701" w:type="dxa"/>
            <w:vAlign w:val="center"/>
          </w:tcPr>
          <w:p w14:paraId="6FF56EC6" w14:textId="77777777" w:rsidR="009F463D" w:rsidRPr="006D3A21" w:rsidRDefault="009F463D">
            <w:pPr>
              <w:ind w:firstLine="420"/>
              <w:rPr>
                <w:rFonts w:ascii="宋体" w:hAnsi="宋体"/>
                <w:color w:val="000000" w:themeColor="text1"/>
              </w:rPr>
            </w:pPr>
          </w:p>
        </w:tc>
        <w:tc>
          <w:tcPr>
            <w:tcW w:w="1985" w:type="dxa"/>
            <w:vAlign w:val="center"/>
          </w:tcPr>
          <w:p w14:paraId="35A78FC7" w14:textId="77777777" w:rsidR="009F463D" w:rsidRPr="006D3A21" w:rsidRDefault="009F463D">
            <w:pPr>
              <w:ind w:firstLine="420"/>
              <w:rPr>
                <w:rFonts w:ascii="宋体" w:hAnsi="宋体"/>
                <w:color w:val="000000" w:themeColor="text1"/>
              </w:rPr>
            </w:pPr>
          </w:p>
        </w:tc>
        <w:tc>
          <w:tcPr>
            <w:tcW w:w="1857" w:type="dxa"/>
            <w:vAlign w:val="center"/>
          </w:tcPr>
          <w:p w14:paraId="784383DB" w14:textId="77777777" w:rsidR="009F463D" w:rsidRPr="006D3A21" w:rsidRDefault="009F463D">
            <w:pPr>
              <w:ind w:firstLine="420"/>
              <w:rPr>
                <w:rFonts w:ascii="宋体" w:hAnsi="宋体"/>
                <w:color w:val="000000" w:themeColor="text1"/>
              </w:rPr>
            </w:pPr>
          </w:p>
        </w:tc>
      </w:tr>
      <w:tr w:rsidR="009F463D" w:rsidRPr="006D3A21" w14:paraId="6F1A5EFF" w14:textId="77777777" w:rsidTr="003F29E5">
        <w:trPr>
          <w:cantSplit/>
        </w:trPr>
        <w:tc>
          <w:tcPr>
            <w:tcW w:w="1242" w:type="dxa"/>
            <w:vAlign w:val="center"/>
          </w:tcPr>
          <w:p w14:paraId="47A80884" w14:textId="77777777" w:rsidR="009F463D" w:rsidRPr="006D3A21" w:rsidRDefault="009F463D">
            <w:pPr>
              <w:ind w:firstLine="420"/>
              <w:rPr>
                <w:rFonts w:ascii="宋体" w:hAnsi="宋体"/>
                <w:color w:val="000000" w:themeColor="text1"/>
              </w:rPr>
            </w:pPr>
          </w:p>
        </w:tc>
        <w:tc>
          <w:tcPr>
            <w:tcW w:w="1843" w:type="dxa"/>
          </w:tcPr>
          <w:p w14:paraId="145B9D34" w14:textId="77777777" w:rsidR="009F463D" w:rsidRPr="006D3A21" w:rsidRDefault="009F463D">
            <w:pPr>
              <w:ind w:firstLine="420"/>
              <w:rPr>
                <w:rFonts w:ascii="宋体" w:hAnsi="宋体"/>
                <w:color w:val="000000" w:themeColor="text1"/>
              </w:rPr>
            </w:pPr>
          </w:p>
        </w:tc>
        <w:tc>
          <w:tcPr>
            <w:tcW w:w="1701" w:type="dxa"/>
            <w:vAlign w:val="center"/>
          </w:tcPr>
          <w:p w14:paraId="19AA80ED" w14:textId="77777777" w:rsidR="009F463D" w:rsidRPr="006D3A21" w:rsidRDefault="009F463D">
            <w:pPr>
              <w:ind w:firstLine="420"/>
              <w:rPr>
                <w:rFonts w:ascii="宋体" w:hAnsi="宋体"/>
                <w:color w:val="000000" w:themeColor="text1"/>
              </w:rPr>
            </w:pPr>
          </w:p>
        </w:tc>
        <w:tc>
          <w:tcPr>
            <w:tcW w:w="1985" w:type="dxa"/>
            <w:vAlign w:val="center"/>
          </w:tcPr>
          <w:p w14:paraId="3D20BDF1" w14:textId="77777777" w:rsidR="009F463D" w:rsidRPr="006D3A21" w:rsidRDefault="009F463D">
            <w:pPr>
              <w:ind w:firstLine="420"/>
              <w:rPr>
                <w:rFonts w:ascii="宋体" w:hAnsi="宋体"/>
                <w:color w:val="000000" w:themeColor="text1"/>
              </w:rPr>
            </w:pPr>
          </w:p>
        </w:tc>
        <w:tc>
          <w:tcPr>
            <w:tcW w:w="1857" w:type="dxa"/>
            <w:vAlign w:val="center"/>
          </w:tcPr>
          <w:p w14:paraId="2C23A915" w14:textId="77777777" w:rsidR="009F463D" w:rsidRPr="006D3A21" w:rsidRDefault="009F463D">
            <w:pPr>
              <w:ind w:firstLine="420"/>
              <w:rPr>
                <w:rFonts w:ascii="宋体" w:hAnsi="宋体"/>
                <w:color w:val="000000" w:themeColor="text1"/>
              </w:rPr>
            </w:pPr>
          </w:p>
        </w:tc>
      </w:tr>
    </w:tbl>
    <w:p w14:paraId="61BB4AB4" w14:textId="77777777" w:rsidR="009C5C33" w:rsidRPr="006D3A21" w:rsidRDefault="009C5C33">
      <w:pPr>
        <w:ind w:firstLine="560"/>
        <w:rPr>
          <w:rFonts w:ascii="Arial" w:hAnsi="Arial"/>
          <w:color w:val="000000" w:themeColor="text1"/>
          <w:sz w:val="28"/>
        </w:rPr>
      </w:pPr>
    </w:p>
    <w:p w14:paraId="692DD526" w14:textId="77777777" w:rsidR="009C5C33" w:rsidRPr="006D3A21" w:rsidRDefault="009C5C33">
      <w:pPr>
        <w:ind w:firstLine="420"/>
        <w:rPr>
          <w:rFonts w:ascii="Arial" w:hAnsi="Arial"/>
          <w:color w:val="000000" w:themeColor="text1"/>
        </w:rPr>
      </w:pPr>
    </w:p>
    <w:p w14:paraId="1E56F304" w14:textId="77777777" w:rsidR="009C5C33" w:rsidRPr="006D3A21" w:rsidRDefault="009C5C33">
      <w:pPr>
        <w:ind w:firstLine="420"/>
        <w:rPr>
          <w:rFonts w:ascii="Arial" w:hAnsi="Arial"/>
          <w:color w:val="000000" w:themeColor="text1"/>
        </w:rPr>
      </w:pPr>
    </w:p>
    <w:p w14:paraId="08B59CA0" w14:textId="77777777" w:rsidR="009C5C33" w:rsidRPr="006D3A21" w:rsidRDefault="009C5C33">
      <w:pPr>
        <w:ind w:firstLine="420"/>
        <w:rPr>
          <w:rFonts w:ascii="Arial" w:hAnsi="Arial"/>
          <w:color w:val="000000" w:themeColor="text1"/>
        </w:rPr>
      </w:pPr>
    </w:p>
    <w:p w14:paraId="3A465422" w14:textId="77777777" w:rsidR="009C5C33" w:rsidRPr="006D3A21" w:rsidRDefault="009C5C33">
      <w:pPr>
        <w:ind w:firstLine="420"/>
        <w:rPr>
          <w:rFonts w:ascii="Arial" w:hAnsi="Arial"/>
          <w:color w:val="000000" w:themeColor="text1"/>
        </w:rPr>
      </w:pPr>
    </w:p>
    <w:p w14:paraId="3716640F" w14:textId="77777777" w:rsidR="009C5C33" w:rsidRPr="006D3A21" w:rsidRDefault="009C5C33">
      <w:pPr>
        <w:ind w:firstLine="420"/>
        <w:rPr>
          <w:rFonts w:ascii="Arial" w:hAnsi="Arial"/>
          <w:color w:val="000000" w:themeColor="text1"/>
        </w:rPr>
      </w:pPr>
    </w:p>
    <w:p w14:paraId="710966C4" w14:textId="77777777" w:rsidR="009C5C33" w:rsidRPr="006D3A21" w:rsidRDefault="009C5C33">
      <w:pPr>
        <w:ind w:firstLine="420"/>
        <w:rPr>
          <w:rFonts w:ascii="Arial" w:hAnsi="Arial"/>
          <w:color w:val="000000" w:themeColor="text1"/>
        </w:rPr>
      </w:pPr>
    </w:p>
    <w:p w14:paraId="10B86CCF" w14:textId="77777777" w:rsidR="009C5C33" w:rsidRPr="006D3A21" w:rsidRDefault="009C5C33">
      <w:pPr>
        <w:ind w:firstLine="420"/>
        <w:rPr>
          <w:rFonts w:ascii="Arial" w:hAnsi="Arial"/>
          <w:color w:val="000000" w:themeColor="text1"/>
        </w:rPr>
      </w:pPr>
    </w:p>
    <w:p w14:paraId="0E330191" w14:textId="77777777" w:rsidR="009C5C33" w:rsidRPr="006D3A21" w:rsidRDefault="009C5C33">
      <w:pPr>
        <w:ind w:firstLine="420"/>
        <w:rPr>
          <w:rFonts w:ascii="Arial" w:hAnsi="Arial"/>
          <w:color w:val="000000" w:themeColor="text1"/>
        </w:rPr>
      </w:pPr>
    </w:p>
    <w:p w14:paraId="55CFCC46" w14:textId="77777777" w:rsidR="009C5C33" w:rsidRPr="006D3A21" w:rsidRDefault="009C5C33">
      <w:pPr>
        <w:ind w:firstLine="420"/>
        <w:rPr>
          <w:rFonts w:ascii="Arial" w:hAnsi="Arial"/>
          <w:color w:val="000000" w:themeColor="text1"/>
        </w:rPr>
      </w:pPr>
    </w:p>
    <w:p w14:paraId="1FDC86E7" w14:textId="77777777" w:rsidR="009C5C33" w:rsidRPr="006D3A21" w:rsidRDefault="009C5C33" w:rsidP="009C5C33">
      <w:pPr>
        <w:ind w:firstLine="420"/>
        <w:rPr>
          <w:rFonts w:ascii="Arial" w:hAnsi="Arial"/>
          <w:color w:val="000000" w:themeColor="text1"/>
        </w:rPr>
      </w:pPr>
    </w:p>
    <w:p w14:paraId="6A300DDA" w14:textId="77777777" w:rsidR="009C5C33" w:rsidRPr="006D3A21" w:rsidRDefault="009C5C33" w:rsidP="009C5C33">
      <w:pPr>
        <w:ind w:firstLine="420"/>
        <w:rPr>
          <w:rFonts w:ascii="Arial" w:hAnsi="Arial"/>
          <w:color w:val="000000" w:themeColor="text1"/>
        </w:rPr>
      </w:pPr>
    </w:p>
    <w:p w14:paraId="50905E67" w14:textId="77777777" w:rsidR="009C5C33" w:rsidRPr="006D3A21" w:rsidRDefault="009C5C33" w:rsidP="009C5C33">
      <w:pPr>
        <w:ind w:firstLine="420"/>
        <w:rPr>
          <w:rFonts w:ascii="Arial" w:hAnsi="Arial"/>
          <w:color w:val="000000" w:themeColor="text1"/>
        </w:rPr>
      </w:pPr>
    </w:p>
    <w:p w14:paraId="4D827912" w14:textId="77777777" w:rsidR="009C5C33" w:rsidRPr="006D3A21" w:rsidRDefault="009C5C33" w:rsidP="009C5C33">
      <w:pPr>
        <w:ind w:firstLine="420"/>
        <w:rPr>
          <w:rFonts w:ascii="Arial" w:hAnsi="Arial"/>
          <w:color w:val="000000" w:themeColor="text1"/>
        </w:rPr>
      </w:pPr>
    </w:p>
    <w:p w14:paraId="216B97B5" w14:textId="77777777" w:rsidR="009C5C33" w:rsidRPr="006D3A21" w:rsidRDefault="009C5C33" w:rsidP="009C5C33">
      <w:pPr>
        <w:ind w:firstLine="420"/>
        <w:rPr>
          <w:rFonts w:ascii="Arial" w:hAnsi="Arial"/>
          <w:color w:val="000000" w:themeColor="text1"/>
        </w:rPr>
      </w:pPr>
    </w:p>
    <w:p w14:paraId="37A7D15F" w14:textId="77777777" w:rsidR="009C5C33" w:rsidRPr="006D3A21" w:rsidRDefault="009C5C33" w:rsidP="009C5C33">
      <w:pPr>
        <w:ind w:firstLine="420"/>
        <w:rPr>
          <w:rFonts w:ascii="Arial" w:hAnsi="Arial"/>
          <w:color w:val="000000" w:themeColor="text1"/>
        </w:rPr>
      </w:pPr>
    </w:p>
    <w:p w14:paraId="3C180274" w14:textId="77777777" w:rsidR="009C5C33" w:rsidRPr="006D3A21" w:rsidRDefault="009C5C33" w:rsidP="003F29E5">
      <w:pPr>
        <w:rPr>
          <w:rFonts w:ascii="Arial" w:hAnsi="Arial"/>
          <w:color w:val="000000" w:themeColor="text1"/>
        </w:rPr>
      </w:pPr>
    </w:p>
    <w:p w14:paraId="0022E6EC" w14:textId="77777777" w:rsidR="007E1677" w:rsidRPr="006D3A21" w:rsidRDefault="009C5C33" w:rsidP="003F29E5">
      <w:pPr>
        <w:pStyle w:val="10"/>
        <w:tabs>
          <w:tab w:val="left" w:pos="840"/>
          <w:tab w:val="right" w:leader="dot" w:pos="8776"/>
        </w:tabs>
        <w:jc w:val="center"/>
        <w:rPr>
          <w:rFonts w:ascii="黑体" w:eastAsia="黑体"/>
          <w:color w:val="000000" w:themeColor="text1"/>
          <w:sz w:val="28"/>
          <w:szCs w:val="28"/>
        </w:rPr>
      </w:pPr>
      <w:bookmarkStart w:id="2" w:name="_Toc86570631"/>
      <w:r w:rsidRPr="006D3A21">
        <w:rPr>
          <w:rFonts w:ascii="黑体" w:eastAsia="黑体" w:hint="eastAsia"/>
          <w:color w:val="000000" w:themeColor="text1"/>
          <w:sz w:val="28"/>
          <w:szCs w:val="28"/>
        </w:rPr>
        <w:lastRenderedPageBreak/>
        <w:t>目    录</w:t>
      </w:r>
      <w:bookmarkEnd w:id="2"/>
    </w:p>
    <w:p w14:paraId="5601A9D9" w14:textId="77777777" w:rsidR="005414F6" w:rsidRDefault="00452715">
      <w:pPr>
        <w:pStyle w:val="10"/>
        <w:tabs>
          <w:tab w:val="left" w:pos="840"/>
          <w:tab w:val="right" w:leader="dot" w:pos="8776"/>
        </w:tabs>
        <w:rPr>
          <w:rFonts w:asciiTheme="minorHAnsi" w:eastAsiaTheme="minorEastAsia" w:hAnsiTheme="minorHAnsi" w:cstheme="minorBidi"/>
          <w:bCs w:val="0"/>
          <w:caps w:val="0"/>
          <w:szCs w:val="22"/>
        </w:rPr>
      </w:pPr>
      <w:r w:rsidRPr="006D3A21">
        <w:rPr>
          <w:rFonts w:ascii="黑体" w:eastAsia="黑体"/>
          <w:color w:val="000000" w:themeColor="text1"/>
          <w:sz w:val="28"/>
          <w:szCs w:val="28"/>
        </w:rPr>
        <w:fldChar w:fldCharType="begin"/>
      </w:r>
      <w:r w:rsidR="008064B3" w:rsidRPr="006D3A21">
        <w:rPr>
          <w:rFonts w:ascii="黑体" w:eastAsia="黑体"/>
          <w:color w:val="000000" w:themeColor="text1"/>
          <w:sz w:val="28"/>
          <w:szCs w:val="28"/>
        </w:rPr>
        <w:instrText xml:space="preserve"> TOC \o "3-3" \h \z \t "标题 1,1,标题 2,2" </w:instrText>
      </w:r>
      <w:r w:rsidRPr="006D3A21">
        <w:rPr>
          <w:rFonts w:ascii="黑体" w:eastAsia="黑体"/>
          <w:color w:val="000000" w:themeColor="text1"/>
          <w:sz w:val="28"/>
          <w:szCs w:val="28"/>
        </w:rPr>
        <w:fldChar w:fldCharType="separate"/>
      </w:r>
      <w:hyperlink w:anchor="_Toc375126584" w:history="1">
        <w:r w:rsidR="005414F6" w:rsidRPr="00400F88">
          <w:rPr>
            <w:rStyle w:val="ad"/>
          </w:rPr>
          <w:t>1</w:t>
        </w:r>
        <w:r w:rsidR="005414F6">
          <w:rPr>
            <w:rFonts w:asciiTheme="minorHAnsi" w:eastAsiaTheme="minorEastAsia" w:hAnsiTheme="minorHAnsi" w:cstheme="minorBidi"/>
            <w:bCs w:val="0"/>
            <w:caps w:val="0"/>
            <w:szCs w:val="22"/>
          </w:rPr>
          <w:tab/>
        </w:r>
        <w:r w:rsidR="005414F6" w:rsidRPr="00400F88">
          <w:rPr>
            <w:rStyle w:val="ad"/>
            <w:rFonts w:hint="eastAsia"/>
          </w:rPr>
          <w:t>引言</w:t>
        </w:r>
        <w:r w:rsidR="005414F6">
          <w:rPr>
            <w:webHidden/>
          </w:rPr>
          <w:tab/>
        </w:r>
        <w:r>
          <w:rPr>
            <w:webHidden/>
          </w:rPr>
          <w:fldChar w:fldCharType="begin"/>
        </w:r>
        <w:r w:rsidR="005414F6">
          <w:rPr>
            <w:webHidden/>
          </w:rPr>
          <w:instrText xml:space="preserve"> PAGEREF _Toc375126584 \h </w:instrText>
        </w:r>
        <w:r>
          <w:rPr>
            <w:webHidden/>
          </w:rPr>
        </w:r>
        <w:r>
          <w:rPr>
            <w:webHidden/>
          </w:rPr>
          <w:fldChar w:fldCharType="separate"/>
        </w:r>
        <w:r w:rsidR="005414F6">
          <w:rPr>
            <w:webHidden/>
          </w:rPr>
          <w:t>7</w:t>
        </w:r>
        <w:r>
          <w:rPr>
            <w:webHidden/>
          </w:rPr>
          <w:fldChar w:fldCharType="end"/>
        </w:r>
      </w:hyperlink>
    </w:p>
    <w:p w14:paraId="18DDD9EE"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585" w:history="1">
        <w:r w:rsidR="005414F6" w:rsidRPr="00400F88">
          <w:rPr>
            <w:rStyle w:val="ad"/>
          </w:rPr>
          <w:t>1.1</w:t>
        </w:r>
        <w:r w:rsidR="005414F6">
          <w:rPr>
            <w:rFonts w:asciiTheme="minorHAnsi" w:eastAsiaTheme="minorEastAsia" w:hAnsiTheme="minorHAnsi" w:cstheme="minorBidi"/>
            <w:szCs w:val="22"/>
          </w:rPr>
          <w:tab/>
        </w:r>
        <w:r w:rsidR="005414F6" w:rsidRPr="00400F88">
          <w:rPr>
            <w:rStyle w:val="ad"/>
            <w:rFonts w:hint="eastAsia"/>
          </w:rPr>
          <w:t>编写目的</w:t>
        </w:r>
        <w:r w:rsidR="005414F6">
          <w:rPr>
            <w:webHidden/>
          </w:rPr>
          <w:tab/>
        </w:r>
        <w:r w:rsidR="00452715">
          <w:rPr>
            <w:webHidden/>
          </w:rPr>
          <w:fldChar w:fldCharType="begin"/>
        </w:r>
        <w:r w:rsidR="005414F6">
          <w:rPr>
            <w:webHidden/>
          </w:rPr>
          <w:instrText xml:space="preserve"> PAGEREF _Toc375126585 \h </w:instrText>
        </w:r>
        <w:r w:rsidR="00452715">
          <w:rPr>
            <w:webHidden/>
          </w:rPr>
        </w:r>
        <w:r w:rsidR="00452715">
          <w:rPr>
            <w:webHidden/>
          </w:rPr>
          <w:fldChar w:fldCharType="separate"/>
        </w:r>
        <w:r w:rsidR="005414F6">
          <w:rPr>
            <w:webHidden/>
          </w:rPr>
          <w:t>7</w:t>
        </w:r>
        <w:r w:rsidR="00452715">
          <w:rPr>
            <w:webHidden/>
          </w:rPr>
          <w:fldChar w:fldCharType="end"/>
        </w:r>
      </w:hyperlink>
    </w:p>
    <w:p w14:paraId="11FE3723"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586" w:history="1">
        <w:r w:rsidR="005414F6" w:rsidRPr="00400F88">
          <w:rPr>
            <w:rStyle w:val="ad"/>
          </w:rPr>
          <w:t>1.2</w:t>
        </w:r>
        <w:r w:rsidR="005414F6">
          <w:rPr>
            <w:rFonts w:asciiTheme="minorHAnsi" w:eastAsiaTheme="minorEastAsia" w:hAnsiTheme="minorHAnsi" w:cstheme="minorBidi"/>
            <w:szCs w:val="22"/>
          </w:rPr>
          <w:tab/>
        </w:r>
        <w:r w:rsidR="005414F6" w:rsidRPr="00400F88">
          <w:rPr>
            <w:rStyle w:val="ad"/>
            <w:rFonts w:hint="eastAsia"/>
          </w:rPr>
          <w:t>预期读者和阅读建议</w:t>
        </w:r>
        <w:r w:rsidR="005414F6">
          <w:rPr>
            <w:webHidden/>
          </w:rPr>
          <w:tab/>
        </w:r>
        <w:r w:rsidR="00452715">
          <w:rPr>
            <w:webHidden/>
          </w:rPr>
          <w:fldChar w:fldCharType="begin"/>
        </w:r>
        <w:r w:rsidR="005414F6">
          <w:rPr>
            <w:webHidden/>
          </w:rPr>
          <w:instrText xml:space="preserve"> PAGEREF _Toc375126586 \h </w:instrText>
        </w:r>
        <w:r w:rsidR="00452715">
          <w:rPr>
            <w:webHidden/>
          </w:rPr>
        </w:r>
        <w:r w:rsidR="00452715">
          <w:rPr>
            <w:webHidden/>
          </w:rPr>
          <w:fldChar w:fldCharType="separate"/>
        </w:r>
        <w:r w:rsidR="005414F6">
          <w:rPr>
            <w:webHidden/>
          </w:rPr>
          <w:t>7</w:t>
        </w:r>
        <w:r w:rsidR="00452715">
          <w:rPr>
            <w:webHidden/>
          </w:rPr>
          <w:fldChar w:fldCharType="end"/>
        </w:r>
      </w:hyperlink>
    </w:p>
    <w:p w14:paraId="6095EB9E"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587" w:history="1">
        <w:r w:rsidR="005414F6" w:rsidRPr="00400F88">
          <w:rPr>
            <w:rStyle w:val="ad"/>
          </w:rPr>
          <w:t>1.3</w:t>
        </w:r>
        <w:r w:rsidR="005414F6">
          <w:rPr>
            <w:rFonts w:asciiTheme="minorHAnsi" w:eastAsiaTheme="minorEastAsia" w:hAnsiTheme="minorHAnsi" w:cstheme="minorBidi"/>
            <w:szCs w:val="22"/>
          </w:rPr>
          <w:tab/>
        </w:r>
        <w:r w:rsidR="005414F6" w:rsidRPr="00400F88">
          <w:rPr>
            <w:rStyle w:val="ad"/>
            <w:rFonts w:hint="eastAsia"/>
          </w:rPr>
          <w:t>参考资料</w:t>
        </w:r>
        <w:r w:rsidR="005414F6">
          <w:rPr>
            <w:webHidden/>
          </w:rPr>
          <w:tab/>
        </w:r>
        <w:r w:rsidR="00452715">
          <w:rPr>
            <w:webHidden/>
          </w:rPr>
          <w:fldChar w:fldCharType="begin"/>
        </w:r>
        <w:r w:rsidR="005414F6">
          <w:rPr>
            <w:webHidden/>
          </w:rPr>
          <w:instrText xml:space="preserve"> PAGEREF _Toc375126587 \h </w:instrText>
        </w:r>
        <w:r w:rsidR="00452715">
          <w:rPr>
            <w:webHidden/>
          </w:rPr>
        </w:r>
        <w:r w:rsidR="00452715">
          <w:rPr>
            <w:webHidden/>
          </w:rPr>
          <w:fldChar w:fldCharType="separate"/>
        </w:r>
        <w:r w:rsidR="005414F6">
          <w:rPr>
            <w:webHidden/>
          </w:rPr>
          <w:t>7</w:t>
        </w:r>
        <w:r w:rsidR="00452715">
          <w:rPr>
            <w:webHidden/>
          </w:rPr>
          <w:fldChar w:fldCharType="end"/>
        </w:r>
      </w:hyperlink>
    </w:p>
    <w:p w14:paraId="727CE530"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588" w:history="1">
        <w:r w:rsidR="005414F6" w:rsidRPr="00400F88">
          <w:rPr>
            <w:rStyle w:val="ad"/>
          </w:rPr>
          <w:t>1.4</w:t>
        </w:r>
        <w:r w:rsidR="005414F6">
          <w:rPr>
            <w:rFonts w:asciiTheme="minorHAnsi" w:eastAsiaTheme="minorEastAsia" w:hAnsiTheme="minorHAnsi" w:cstheme="minorBidi"/>
            <w:szCs w:val="22"/>
          </w:rPr>
          <w:tab/>
        </w:r>
        <w:r w:rsidR="005414F6" w:rsidRPr="00400F88">
          <w:rPr>
            <w:rStyle w:val="ad"/>
            <w:rFonts w:hint="eastAsia"/>
          </w:rPr>
          <w:t>缩写术语</w:t>
        </w:r>
        <w:r w:rsidR="005414F6">
          <w:rPr>
            <w:webHidden/>
          </w:rPr>
          <w:tab/>
        </w:r>
        <w:r w:rsidR="00452715">
          <w:rPr>
            <w:webHidden/>
          </w:rPr>
          <w:fldChar w:fldCharType="begin"/>
        </w:r>
        <w:r w:rsidR="005414F6">
          <w:rPr>
            <w:webHidden/>
          </w:rPr>
          <w:instrText xml:space="preserve"> PAGEREF _Toc375126588 \h </w:instrText>
        </w:r>
        <w:r w:rsidR="00452715">
          <w:rPr>
            <w:webHidden/>
          </w:rPr>
        </w:r>
        <w:r w:rsidR="00452715">
          <w:rPr>
            <w:webHidden/>
          </w:rPr>
          <w:fldChar w:fldCharType="separate"/>
        </w:r>
        <w:r w:rsidR="005414F6">
          <w:rPr>
            <w:webHidden/>
          </w:rPr>
          <w:t>7</w:t>
        </w:r>
        <w:r w:rsidR="00452715">
          <w:rPr>
            <w:webHidden/>
          </w:rPr>
          <w:fldChar w:fldCharType="end"/>
        </w:r>
      </w:hyperlink>
    </w:p>
    <w:p w14:paraId="3C7145A5" w14:textId="77777777" w:rsidR="005414F6" w:rsidRDefault="00C50DA2">
      <w:pPr>
        <w:pStyle w:val="10"/>
        <w:tabs>
          <w:tab w:val="left" w:pos="840"/>
          <w:tab w:val="right" w:leader="dot" w:pos="8776"/>
        </w:tabs>
        <w:rPr>
          <w:rFonts w:asciiTheme="minorHAnsi" w:eastAsiaTheme="minorEastAsia" w:hAnsiTheme="minorHAnsi" w:cstheme="minorBidi"/>
          <w:bCs w:val="0"/>
          <w:caps w:val="0"/>
          <w:szCs w:val="22"/>
        </w:rPr>
      </w:pPr>
      <w:hyperlink w:anchor="_Toc375126589" w:history="1">
        <w:r w:rsidR="005414F6" w:rsidRPr="00400F88">
          <w:rPr>
            <w:rStyle w:val="ad"/>
          </w:rPr>
          <w:t>2</w:t>
        </w:r>
        <w:r w:rsidR="005414F6">
          <w:rPr>
            <w:rFonts w:asciiTheme="minorHAnsi" w:eastAsiaTheme="minorEastAsia" w:hAnsiTheme="minorHAnsi" w:cstheme="minorBidi"/>
            <w:bCs w:val="0"/>
            <w:caps w:val="0"/>
            <w:szCs w:val="22"/>
          </w:rPr>
          <w:tab/>
        </w:r>
        <w:r w:rsidR="005414F6" w:rsidRPr="00400F88">
          <w:rPr>
            <w:rStyle w:val="ad"/>
            <w:rFonts w:hint="eastAsia"/>
          </w:rPr>
          <w:t>接口设计综述</w:t>
        </w:r>
        <w:r w:rsidR="005414F6">
          <w:rPr>
            <w:webHidden/>
          </w:rPr>
          <w:tab/>
        </w:r>
        <w:r w:rsidR="00452715">
          <w:rPr>
            <w:webHidden/>
          </w:rPr>
          <w:fldChar w:fldCharType="begin"/>
        </w:r>
        <w:r w:rsidR="005414F6">
          <w:rPr>
            <w:webHidden/>
          </w:rPr>
          <w:instrText xml:space="preserve"> PAGEREF _Toc375126589 \h </w:instrText>
        </w:r>
        <w:r w:rsidR="00452715">
          <w:rPr>
            <w:webHidden/>
          </w:rPr>
        </w:r>
        <w:r w:rsidR="00452715">
          <w:rPr>
            <w:webHidden/>
          </w:rPr>
          <w:fldChar w:fldCharType="separate"/>
        </w:r>
        <w:r w:rsidR="005414F6">
          <w:rPr>
            <w:webHidden/>
          </w:rPr>
          <w:t>8</w:t>
        </w:r>
        <w:r w:rsidR="00452715">
          <w:rPr>
            <w:webHidden/>
          </w:rPr>
          <w:fldChar w:fldCharType="end"/>
        </w:r>
      </w:hyperlink>
    </w:p>
    <w:p w14:paraId="6089914C"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590" w:history="1">
        <w:r w:rsidR="005414F6" w:rsidRPr="00400F88">
          <w:rPr>
            <w:rStyle w:val="ad"/>
          </w:rPr>
          <w:t>2.1</w:t>
        </w:r>
        <w:r w:rsidR="005414F6">
          <w:rPr>
            <w:rFonts w:asciiTheme="minorHAnsi" w:eastAsiaTheme="minorEastAsia" w:hAnsiTheme="minorHAnsi" w:cstheme="minorBidi"/>
            <w:szCs w:val="22"/>
          </w:rPr>
          <w:tab/>
        </w:r>
        <w:r w:rsidR="005414F6" w:rsidRPr="00400F88">
          <w:rPr>
            <w:rStyle w:val="ad"/>
          </w:rPr>
          <w:t>AGI</w:t>
        </w:r>
        <w:r w:rsidR="005414F6" w:rsidRPr="00400F88">
          <w:rPr>
            <w:rStyle w:val="ad"/>
            <w:rFonts w:hint="eastAsia"/>
          </w:rPr>
          <w:t>在系统中的位置</w:t>
        </w:r>
        <w:r w:rsidR="005414F6">
          <w:rPr>
            <w:webHidden/>
          </w:rPr>
          <w:tab/>
        </w:r>
        <w:r w:rsidR="00452715">
          <w:rPr>
            <w:webHidden/>
          </w:rPr>
          <w:fldChar w:fldCharType="begin"/>
        </w:r>
        <w:r w:rsidR="005414F6">
          <w:rPr>
            <w:webHidden/>
          </w:rPr>
          <w:instrText xml:space="preserve"> PAGEREF _Toc375126590 \h </w:instrText>
        </w:r>
        <w:r w:rsidR="00452715">
          <w:rPr>
            <w:webHidden/>
          </w:rPr>
        </w:r>
        <w:r w:rsidR="00452715">
          <w:rPr>
            <w:webHidden/>
          </w:rPr>
          <w:fldChar w:fldCharType="separate"/>
        </w:r>
        <w:r w:rsidR="005414F6">
          <w:rPr>
            <w:webHidden/>
          </w:rPr>
          <w:t>8</w:t>
        </w:r>
        <w:r w:rsidR="00452715">
          <w:rPr>
            <w:webHidden/>
          </w:rPr>
          <w:fldChar w:fldCharType="end"/>
        </w:r>
      </w:hyperlink>
    </w:p>
    <w:p w14:paraId="1897FFF5"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591" w:history="1">
        <w:r w:rsidR="005414F6" w:rsidRPr="00400F88">
          <w:rPr>
            <w:rStyle w:val="ad"/>
          </w:rPr>
          <w:t>2.2</w:t>
        </w:r>
        <w:r w:rsidR="005414F6">
          <w:rPr>
            <w:rFonts w:asciiTheme="minorHAnsi" w:eastAsiaTheme="minorEastAsia" w:hAnsiTheme="minorHAnsi" w:cstheme="minorBidi"/>
            <w:szCs w:val="22"/>
          </w:rPr>
          <w:tab/>
        </w:r>
        <w:r w:rsidR="005414F6" w:rsidRPr="00400F88">
          <w:rPr>
            <w:rStyle w:val="ad"/>
            <w:rFonts w:hint="eastAsia"/>
          </w:rPr>
          <w:t>接口通讯方式</w:t>
        </w:r>
        <w:r w:rsidR="005414F6">
          <w:rPr>
            <w:webHidden/>
          </w:rPr>
          <w:tab/>
        </w:r>
        <w:r w:rsidR="00452715">
          <w:rPr>
            <w:webHidden/>
          </w:rPr>
          <w:fldChar w:fldCharType="begin"/>
        </w:r>
        <w:r w:rsidR="005414F6">
          <w:rPr>
            <w:webHidden/>
          </w:rPr>
          <w:instrText xml:space="preserve"> PAGEREF _Toc375126591 \h </w:instrText>
        </w:r>
        <w:r w:rsidR="00452715">
          <w:rPr>
            <w:webHidden/>
          </w:rPr>
        </w:r>
        <w:r w:rsidR="00452715">
          <w:rPr>
            <w:webHidden/>
          </w:rPr>
          <w:fldChar w:fldCharType="separate"/>
        </w:r>
        <w:r w:rsidR="005414F6">
          <w:rPr>
            <w:webHidden/>
          </w:rPr>
          <w:t>9</w:t>
        </w:r>
        <w:r w:rsidR="00452715">
          <w:rPr>
            <w:webHidden/>
          </w:rPr>
          <w:fldChar w:fldCharType="end"/>
        </w:r>
      </w:hyperlink>
    </w:p>
    <w:p w14:paraId="1A430A56"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592" w:history="1">
        <w:r w:rsidR="005414F6" w:rsidRPr="00400F88">
          <w:rPr>
            <w:rStyle w:val="ad"/>
            <w:noProof/>
          </w:rPr>
          <w:t>2.2.1</w:t>
        </w:r>
        <w:r w:rsidR="005414F6">
          <w:rPr>
            <w:rFonts w:asciiTheme="minorHAnsi" w:eastAsiaTheme="minorEastAsia" w:hAnsiTheme="minorHAnsi" w:cstheme="minorBidi"/>
            <w:noProof/>
            <w:szCs w:val="22"/>
          </w:rPr>
          <w:tab/>
        </w:r>
        <w:r w:rsidR="005414F6" w:rsidRPr="00400F88">
          <w:rPr>
            <w:rStyle w:val="ad"/>
            <w:noProof/>
          </w:rPr>
          <w:t>Endianess</w:t>
        </w:r>
        <w:r w:rsidR="005414F6" w:rsidRPr="00400F88">
          <w:rPr>
            <w:rStyle w:val="ad"/>
            <w:rFonts w:hint="eastAsia"/>
            <w:noProof/>
          </w:rPr>
          <w:t>约定</w:t>
        </w:r>
        <w:r w:rsidR="005414F6">
          <w:rPr>
            <w:noProof/>
            <w:webHidden/>
          </w:rPr>
          <w:tab/>
        </w:r>
        <w:r w:rsidR="00452715">
          <w:rPr>
            <w:noProof/>
            <w:webHidden/>
          </w:rPr>
          <w:fldChar w:fldCharType="begin"/>
        </w:r>
        <w:r w:rsidR="005414F6">
          <w:rPr>
            <w:noProof/>
            <w:webHidden/>
          </w:rPr>
          <w:instrText xml:space="preserve"> PAGEREF _Toc375126592 \h </w:instrText>
        </w:r>
        <w:r w:rsidR="00452715">
          <w:rPr>
            <w:noProof/>
            <w:webHidden/>
          </w:rPr>
        </w:r>
        <w:r w:rsidR="00452715">
          <w:rPr>
            <w:noProof/>
            <w:webHidden/>
          </w:rPr>
          <w:fldChar w:fldCharType="separate"/>
        </w:r>
        <w:r w:rsidR="005414F6">
          <w:rPr>
            <w:noProof/>
            <w:webHidden/>
          </w:rPr>
          <w:t>9</w:t>
        </w:r>
        <w:r w:rsidR="00452715">
          <w:rPr>
            <w:noProof/>
            <w:webHidden/>
          </w:rPr>
          <w:fldChar w:fldCharType="end"/>
        </w:r>
      </w:hyperlink>
    </w:p>
    <w:p w14:paraId="18F03ECA"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593" w:history="1">
        <w:r w:rsidR="005414F6" w:rsidRPr="00400F88">
          <w:rPr>
            <w:rStyle w:val="ad"/>
            <w:noProof/>
          </w:rPr>
          <w:t>2.2.2</w:t>
        </w:r>
        <w:r w:rsidR="005414F6">
          <w:rPr>
            <w:rFonts w:asciiTheme="minorHAnsi" w:eastAsiaTheme="minorEastAsia" w:hAnsiTheme="minorHAnsi" w:cstheme="minorBidi"/>
            <w:noProof/>
            <w:szCs w:val="22"/>
          </w:rPr>
          <w:tab/>
        </w:r>
        <w:r w:rsidR="005414F6" w:rsidRPr="00400F88">
          <w:rPr>
            <w:rStyle w:val="ad"/>
            <w:rFonts w:hint="eastAsia"/>
            <w:noProof/>
          </w:rPr>
          <w:t>接口通讯方式</w:t>
        </w:r>
        <w:r w:rsidR="005414F6">
          <w:rPr>
            <w:noProof/>
            <w:webHidden/>
          </w:rPr>
          <w:tab/>
        </w:r>
        <w:r w:rsidR="00452715">
          <w:rPr>
            <w:noProof/>
            <w:webHidden/>
          </w:rPr>
          <w:fldChar w:fldCharType="begin"/>
        </w:r>
        <w:r w:rsidR="005414F6">
          <w:rPr>
            <w:noProof/>
            <w:webHidden/>
          </w:rPr>
          <w:instrText xml:space="preserve"> PAGEREF _Toc375126593 \h </w:instrText>
        </w:r>
        <w:r w:rsidR="00452715">
          <w:rPr>
            <w:noProof/>
            <w:webHidden/>
          </w:rPr>
        </w:r>
        <w:r w:rsidR="00452715">
          <w:rPr>
            <w:noProof/>
            <w:webHidden/>
          </w:rPr>
          <w:fldChar w:fldCharType="separate"/>
        </w:r>
        <w:r w:rsidR="005414F6">
          <w:rPr>
            <w:noProof/>
            <w:webHidden/>
          </w:rPr>
          <w:t>9</w:t>
        </w:r>
        <w:r w:rsidR="00452715">
          <w:rPr>
            <w:noProof/>
            <w:webHidden/>
          </w:rPr>
          <w:fldChar w:fldCharType="end"/>
        </w:r>
      </w:hyperlink>
    </w:p>
    <w:p w14:paraId="53A5920A"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594" w:history="1">
        <w:r w:rsidR="005414F6" w:rsidRPr="00400F88">
          <w:rPr>
            <w:rStyle w:val="ad"/>
          </w:rPr>
          <w:t>2.3</w:t>
        </w:r>
        <w:r w:rsidR="005414F6">
          <w:rPr>
            <w:rFonts w:asciiTheme="minorHAnsi" w:eastAsiaTheme="minorEastAsia" w:hAnsiTheme="minorHAnsi" w:cstheme="minorBidi"/>
            <w:szCs w:val="22"/>
          </w:rPr>
          <w:tab/>
        </w:r>
        <w:r w:rsidR="005414F6" w:rsidRPr="00400F88">
          <w:rPr>
            <w:rStyle w:val="ad"/>
            <w:rFonts w:hint="eastAsia"/>
          </w:rPr>
          <w:t>消息结构</w:t>
        </w:r>
        <w:r w:rsidR="005414F6">
          <w:rPr>
            <w:webHidden/>
          </w:rPr>
          <w:tab/>
        </w:r>
        <w:r w:rsidR="00452715">
          <w:rPr>
            <w:webHidden/>
          </w:rPr>
          <w:fldChar w:fldCharType="begin"/>
        </w:r>
        <w:r w:rsidR="005414F6">
          <w:rPr>
            <w:webHidden/>
          </w:rPr>
          <w:instrText xml:space="preserve"> PAGEREF _Toc375126594 \h </w:instrText>
        </w:r>
        <w:r w:rsidR="00452715">
          <w:rPr>
            <w:webHidden/>
          </w:rPr>
        </w:r>
        <w:r w:rsidR="00452715">
          <w:rPr>
            <w:webHidden/>
          </w:rPr>
          <w:fldChar w:fldCharType="separate"/>
        </w:r>
        <w:r w:rsidR="005414F6">
          <w:rPr>
            <w:webHidden/>
          </w:rPr>
          <w:t>11</w:t>
        </w:r>
        <w:r w:rsidR="00452715">
          <w:rPr>
            <w:webHidden/>
          </w:rPr>
          <w:fldChar w:fldCharType="end"/>
        </w:r>
      </w:hyperlink>
    </w:p>
    <w:p w14:paraId="11E06E7D" w14:textId="77777777" w:rsidR="005414F6" w:rsidRDefault="00C50DA2">
      <w:pPr>
        <w:pStyle w:val="10"/>
        <w:tabs>
          <w:tab w:val="left" w:pos="840"/>
          <w:tab w:val="right" w:leader="dot" w:pos="8776"/>
        </w:tabs>
        <w:rPr>
          <w:rFonts w:asciiTheme="minorHAnsi" w:eastAsiaTheme="minorEastAsia" w:hAnsiTheme="minorHAnsi" w:cstheme="minorBidi"/>
          <w:bCs w:val="0"/>
          <w:caps w:val="0"/>
          <w:szCs w:val="22"/>
        </w:rPr>
      </w:pPr>
      <w:hyperlink w:anchor="_Toc375126595" w:history="1">
        <w:r w:rsidR="005414F6" w:rsidRPr="00400F88">
          <w:rPr>
            <w:rStyle w:val="ad"/>
          </w:rPr>
          <w:t>3</w:t>
        </w:r>
        <w:r w:rsidR="005414F6">
          <w:rPr>
            <w:rFonts w:asciiTheme="minorHAnsi" w:eastAsiaTheme="minorEastAsia" w:hAnsiTheme="minorHAnsi" w:cstheme="minorBidi"/>
            <w:bCs w:val="0"/>
            <w:caps w:val="0"/>
            <w:szCs w:val="22"/>
          </w:rPr>
          <w:tab/>
        </w:r>
        <w:r w:rsidR="005414F6" w:rsidRPr="00400F88">
          <w:rPr>
            <w:rStyle w:val="ad"/>
            <w:rFonts w:hint="eastAsia"/>
          </w:rPr>
          <w:t>消息类型定义及宏定义</w:t>
        </w:r>
        <w:r w:rsidR="005414F6">
          <w:rPr>
            <w:webHidden/>
          </w:rPr>
          <w:tab/>
        </w:r>
        <w:r w:rsidR="00452715">
          <w:rPr>
            <w:webHidden/>
          </w:rPr>
          <w:fldChar w:fldCharType="begin"/>
        </w:r>
        <w:r w:rsidR="005414F6">
          <w:rPr>
            <w:webHidden/>
          </w:rPr>
          <w:instrText xml:space="preserve"> PAGEREF _Toc375126595 \h </w:instrText>
        </w:r>
        <w:r w:rsidR="00452715">
          <w:rPr>
            <w:webHidden/>
          </w:rPr>
        </w:r>
        <w:r w:rsidR="00452715">
          <w:rPr>
            <w:webHidden/>
          </w:rPr>
          <w:fldChar w:fldCharType="separate"/>
        </w:r>
        <w:r w:rsidR="005414F6">
          <w:rPr>
            <w:webHidden/>
          </w:rPr>
          <w:t>12</w:t>
        </w:r>
        <w:r w:rsidR="00452715">
          <w:rPr>
            <w:webHidden/>
          </w:rPr>
          <w:fldChar w:fldCharType="end"/>
        </w:r>
      </w:hyperlink>
    </w:p>
    <w:p w14:paraId="69FB779E"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596" w:history="1">
        <w:r w:rsidR="005414F6" w:rsidRPr="00400F88">
          <w:rPr>
            <w:rStyle w:val="ad"/>
          </w:rPr>
          <w:t>3.1</w:t>
        </w:r>
        <w:r w:rsidR="005414F6">
          <w:rPr>
            <w:rFonts w:asciiTheme="minorHAnsi" w:eastAsiaTheme="minorEastAsia" w:hAnsiTheme="minorHAnsi" w:cstheme="minorBidi"/>
            <w:szCs w:val="22"/>
          </w:rPr>
          <w:tab/>
        </w:r>
        <w:r w:rsidR="005414F6" w:rsidRPr="00400F88">
          <w:rPr>
            <w:rStyle w:val="ad"/>
            <w:rFonts w:hint="eastAsia"/>
          </w:rPr>
          <w:t>消息类型定义</w:t>
        </w:r>
        <w:r w:rsidR="005414F6">
          <w:rPr>
            <w:webHidden/>
          </w:rPr>
          <w:tab/>
        </w:r>
        <w:r w:rsidR="00452715">
          <w:rPr>
            <w:webHidden/>
          </w:rPr>
          <w:fldChar w:fldCharType="begin"/>
        </w:r>
        <w:r w:rsidR="005414F6">
          <w:rPr>
            <w:webHidden/>
          </w:rPr>
          <w:instrText xml:space="preserve"> PAGEREF _Toc375126596 \h </w:instrText>
        </w:r>
        <w:r w:rsidR="00452715">
          <w:rPr>
            <w:webHidden/>
          </w:rPr>
        </w:r>
        <w:r w:rsidR="00452715">
          <w:rPr>
            <w:webHidden/>
          </w:rPr>
          <w:fldChar w:fldCharType="separate"/>
        </w:r>
        <w:r w:rsidR="005414F6">
          <w:rPr>
            <w:webHidden/>
          </w:rPr>
          <w:t>12</w:t>
        </w:r>
        <w:r w:rsidR="00452715">
          <w:rPr>
            <w:webHidden/>
          </w:rPr>
          <w:fldChar w:fldCharType="end"/>
        </w:r>
      </w:hyperlink>
    </w:p>
    <w:p w14:paraId="6F28C9CD"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597" w:history="1">
        <w:r w:rsidR="005414F6" w:rsidRPr="00400F88">
          <w:rPr>
            <w:rStyle w:val="ad"/>
          </w:rPr>
          <w:t>3.2</w:t>
        </w:r>
        <w:r w:rsidR="005414F6">
          <w:rPr>
            <w:rFonts w:asciiTheme="minorHAnsi" w:eastAsiaTheme="minorEastAsia" w:hAnsiTheme="minorHAnsi" w:cstheme="minorBidi"/>
            <w:szCs w:val="22"/>
          </w:rPr>
          <w:tab/>
        </w:r>
        <w:r w:rsidR="005414F6" w:rsidRPr="00400F88">
          <w:rPr>
            <w:rStyle w:val="ad"/>
            <w:rFonts w:hint="eastAsia"/>
          </w:rPr>
          <w:t>常用数据类型说明</w:t>
        </w:r>
        <w:r w:rsidR="005414F6">
          <w:rPr>
            <w:webHidden/>
          </w:rPr>
          <w:tab/>
        </w:r>
        <w:r w:rsidR="00452715">
          <w:rPr>
            <w:webHidden/>
          </w:rPr>
          <w:fldChar w:fldCharType="begin"/>
        </w:r>
        <w:r w:rsidR="005414F6">
          <w:rPr>
            <w:webHidden/>
          </w:rPr>
          <w:instrText xml:space="preserve"> PAGEREF _Toc375126597 \h </w:instrText>
        </w:r>
        <w:r w:rsidR="00452715">
          <w:rPr>
            <w:webHidden/>
          </w:rPr>
        </w:r>
        <w:r w:rsidR="00452715">
          <w:rPr>
            <w:webHidden/>
          </w:rPr>
          <w:fldChar w:fldCharType="separate"/>
        </w:r>
        <w:r w:rsidR="005414F6">
          <w:rPr>
            <w:webHidden/>
          </w:rPr>
          <w:t>13</w:t>
        </w:r>
        <w:r w:rsidR="00452715">
          <w:rPr>
            <w:webHidden/>
          </w:rPr>
          <w:fldChar w:fldCharType="end"/>
        </w:r>
      </w:hyperlink>
    </w:p>
    <w:p w14:paraId="0AD2C2C6" w14:textId="77777777" w:rsidR="005414F6" w:rsidRDefault="00C50DA2">
      <w:pPr>
        <w:pStyle w:val="10"/>
        <w:tabs>
          <w:tab w:val="left" w:pos="840"/>
          <w:tab w:val="right" w:leader="dot" w:pos="8776"/>
        </w:tabs>
        <w:rPr>
          <w:rFonts w:asciiTheme="minorHAnsi" w:eastAsiaTheme="minorEastAsia" w:hAnsiTheme="minorHAnsi" w:cstheme="minorBidi"/>
          <w:bCs w:val="0"/>
          <w:caps w:val="0"/>
          <w:szCs w:val="22"/>
        </w:rPr>
      </w:pPr>
      <w:hyperlink w:anchor="_Toc375126598" w:history="1">
        <w:r w:rsidR="005414F6" w:rsidRPr="00400F88">
          <w:rPr>
            <w:rStyle w:val="ad"/>
          </w:rPr>
          <w:t>4</w:t>
        </w:r>
        <w:r w:rsidR="005414F6">
          <w:rPr>
            <w:rFonts w:asciiTheme="minorHAnsi" w:eastAsiaTheme="minorEastAsia" w:hAnsiTheme="minorHAnsi" w:cstheme="minorBidi"/>
            <w:bCs w:val="0"/>
            <w:caps w:val="0"/>
            <w:szCs w:val="22"/>
          </w:rPr>
          <w:tab/>
        </w:r>
        <w:r w:rsidR="005414F6" w:rsidRPr="00400F88">
          <w:rPr>
            <w:rStyle w:val="ad"/>
            <w:rFonts w:hint="eastAsia"/>
          </w:rPr>
          <w:t>流程</w:t>
        </w:r>
        <w:r w:rsidR="005414F6">
          <w:rPr>
            <w:webHidden/>
          </w:rPr>
          <w:tab/>
        </w:r>
        <w:r w:rsidR="00452715">
          <w:rPr>
            <w:webHidden/>
          </w:rPr>
          <w:fldChar w:fldCharType="begin"/>
        </w:r>
        <w:r w:rsidR="005414F6">
          <w:rPr>
            <w:webHidden/>
          </w:rPr>
          <w:instrText xml:space="preserve"> PAGEREF _Toc375126598 \h </w:instrText>
        </w:r>
        <w:r w:rsidR="00452715">
          <w:rPr>
            <w:webHidden/>
          </w:rPr>
        </w:r>
        <w:r w:rsidR="00452715">
          <w:rPr>
            <w:webHidden/>
          </w:rPr>
          <w:fldChar w:fldCharType="separate"/>
        </w:r>
        <w:r w:rsidR="005414F6">
          <w:rPr>
            <w:webHidden/>
          </w:rPr>
          <w:t>13</w:t>
        </w:r>
        <w:r w:rsidR="00452715">
          <w:rPr>
            <w:webHidden/>
          </w:rPr>
          <w:fldChar w:fldCharType="end"/>
        </w:r>
      </w:hyperlink>
    </w:p>
    <w:p w14:paraId="5286DECD"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599" w:history="1">
        <w:r w:rsidR="005414F6" w:rsidRPr="00400F88">
          <w:rPr>
            <w:rStyle w:val="ad"/>
          </w:rPr>
          <w:t>4.1</w:t>
        </w:r>
        <w:r w:rsidR="005414F6">
          <w:rPr>
            <w:rFonts w:asciiTheme="minorHAnsi" w:eastAsiaTheme="minorEastAsia" w:hAnsiTheme="minorHAnsi" w:cstheme="minorBidi"/>
            <w:szCs w:val="22"/>
          </w:rPr>
          <w:tab/>
        </w:r>
        <w:r w:rsidR="005414F6" w:rsidRPr="00400F88">
          <w:rPr>
            <w:rStyle w:val="ad"/>
            <w:rFonts w:hint="eastAsia"/>
          </w:rPr>
          <w:t>设备状态控制</w:t>
        </w:r>
        <w:r w:rsidR="005414F6">
          <w:rPr>
            <w:webHidden/>
          </w:rPr>
          <w:tab/>
        </w:r>
        <w:r w:rsidR="00452715">
          <w:rPr>
            <w:webHidden/>
          </w:rPr>
          <w:fldChar w:fldCharType="begin"/>
        </w:r>
        <w:r w:rsidR="005414F6">
          <w:rPr>
            <w:webHidden/>
          </w:rPr>
          <w:instrText xml:space="preserve"> PAGEREF _Toc375126599 \h </w:instrText>
        </w:r>
        <w:r w:rsidR="00452715">
          <w:rPr>
            <w:webHidden/>
          </w:rPr>
        </w:r>
        <w:r w:rsidR="00452715">
          <w:rPr>
            <w:webHidden/>
          </w:rPr>
          <w:fldChar w:fldCharType="separate"/>
        </w:r>
        <w:r w:rsidR="005414F6">
          <w:rPr>
            <w:webHidden/>
          </w:rPr>
          <w:t>13</w:t>
        </w:r>
        <w:r w:rsidR="00452715">
          <w:rPr>
            <w:webHidden/>
          </w:rPr>
          <w:fldChar w:fldCharType="end"/>
        </w:r>
      </w:hyperlink>
    </w:p>
    <w:p w14:paraId="1B1E3325"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00" w:history="1">
        <w:r w:rsidR="005414F6" w:rsidRPr="00400F88">
          <w:rPr>
            <w:rStyle w:val="ad"/>
            <w:noProof/>
          </w:rPr>
          <w:t>4.1.1</w:t>
        </w:r>
        <w:r w:rsidR="005414F6">
          <w:rPr>
            <w:rFonts w:asciiTheme="minorHAnsi" w:eastAsiaTheme="minorEastAsia" w:hAnsiTheme="minorHAnsi" w:cstheme="minorBidi"/>
            <w:noProof/>
            <w:szCs w:val="22"/>
          </w:rPr>
          <w:tab/>
        </w:r>
        <w:r w:rsidR="005414F6" w:rsidRPr="00400F88">
          <w:rPr>
            <w:rStyle w:val="ad"/>
            <w:rFonts w:hint="eastAsia"/>
            <w:noProof/>
          </w:rPr>
          <w:t>设置设备状态</w:t>
        </w:r>
        <w:r w:rsidR="005414F6">
          <w:rPr>
            <w:noProof/>
            <w:webHidden/>
          </w:rPr>
          <w:tab/>
        </w:r>
        <w:r w:rsidR="00452715">
          <w:rPr>
            <w:noProof/>
            <w:webHidden/>
          </w:rPr>
          <w:fldChar w:fldCharType="begin"/>
        </w:r>
        <w:r w:rsidR="005414F6">
          <w:rPr>
            <w:noProof/>
            <w:webHidden/>
          </w:rPr>
          <w:instrText xml:space="preserve"> PAGEREF _Toc375126600 \h </w:instrText>
        </w:r>
        <w:r w:rsidR="00452715">
          <w:rPr>
            <w:noProof/>
            <w:webHidden/>
          </w:rPr>
        </w:r>
        <w:r w:rsidR="00452715">
          <w:rPr>
            <w:noProof/>
            <w:webHidden/>
          </w:rPr>
          <w:fldChar w:fldCharType="separate"/>
        </w:r>
        <w:r w:rsidR="005414F6">
          <w:rPr>
            <w:noProof/>
            <w:webHidden/>
          </w:rPr>
          <w:t>13</w:t>
        </w:r>
        <w:r w:rsidR="00452715">
          <w:rPr>
            <w:noProof/>
            <w:webHidden/>
          </w:rPr>
          <w:fldChar w:fldCharType="end"/>
        </w:r>
      </w:hyperlink>
    </w:p>
    <w:p w14:paraId="709CCFA8"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01" w:history="1">
        <w:r w:rsidR="005414F6" w:rsidRPr="00400F88">
          <w:rPr>
            <w:rStyle w:val="ad"/>
            <w:noProof/>
          </w:rPr>
          <w:t>4.1.2</w:t>
        </w:r>
        <w:r w:rsidR="005414F6">
          <w:rPr>
            <w:rFonts w:asciiTheme="minorHAnsi" w:eastAsiaTheme="minorEastAsia" w:hAnsiTheme="minorHAnsi" w:cstheme="minorBidi"/>
            <w:noProof/>
            <w:szCs w:val="22"/>
          </w:rPr>
          <w:tab/>
        </w:r>
        <w:r w:rsidR="005414F6" w:rsidRPr="00400F88">
          <w:rPr>
            <w:rStyle w:val="ad"/>
            <w:rFonts w:hint="eastAsia"/>
            <w:noProof/>
          </w:rPr>
          <w:t>获取设备状态</w:t>
        </w:r>
        <w:r w:rsidR="005414F6">
          <w:rPr>
            <w:noProof/>
            <w:webHidden/>
          </w:rPr>
          <w:tab/>
        </w:r>
        <w:r w:rsidR="00452715">
          <w:rPr>
            <w:noProof/>
            <w:webHidden/>
          </w:rPr>
          <w:fldChar w:fldCharType="begin"/>
        </w:r>
        <w:r w:rsidR="005414F6">
          <w:rPr>
            <w:noProof/>
            <w:webHidden/>
          </w:rPr>
          <w:instrText xml:space="preserve"> PAGEREF _Toc375126601 \h </w:instrText>
        </w:r>
        <w:r w:rsidR="00452715">
          <w:rPr>
            <w:noProof/>
            <w:webHidden/>
          </w:rPr>
        </w:r>
        <w:r w:rsidR="00452715">
          <w:rPr>
            <w:noProof/>
            <w:webHidden/>
          </w:rPr>
          <w:fldChar w:fldCharType="separate"/>
        </w:r>
        <w:r w:rsidR="005414F6">
          <w:rPr>
            <w:noProof/>
            <w:webHidden/>
          </w:rPr>
          <w:t>14</w:t>
        </w:r>
        <w:r w:rsidR="00452715">
          <w:rPr>
            <w:noProof/>
            <w:webHidden/>
          </w:rPr>
          <w:fldChar w:fldCharType="end"/>
        </w:r>
      </w:hyperlink>
    </w:p>
    <w:p w14:paraId="4AD7493B" w14:textId="77777777" w:rsidR="005414F6" w:rsidRDefault="00C50DA2">
      <w:pPr>
        <w:pStyle w:val="22"/>
        <w:tabs>
          <w:tab w:val="right" w:leader="dot" w:pos="8776"/>
        </w:tabs>
        <w:rPr>
          <w:rFonts w:asciiTheme="minorHAnsi" w:eastAsiaTheme="minorEastAsia" w:hAnsiTheme="minorHAnsi" w:cstheme="minorBidi"/>
          <w:szCs w:val="22"/>
        </w:rPr>
      </w:pPr>
      <w:hyperlink w:anchor="_Toc375126602" w:history="1">
        <w:r w:rsidR="005414F6" w:rsidRPr="00400F88">
          <w:rPr>
            <w:rStyle w:val="ad"/>
          </w:rPr>
          <w:t>3.2</w:t>
        </w:r>
        <w:r w:rsidR="005414F6" w:rsidRPr="00400F88">
          <w:rPr>
            <w:rStyle w:val="ad"/>
            <w:rFonts w:hint="eastAsia"/>
          </w:rPr>
          <w:t>指定小区扫描</w:t>
        </w:r>
        <w:r w:rsidR="005414F6">
          <w:rPr>
            <w:webHidden/>
          </w:rPr>
          <w:tab/>
        </w:r>
        <w:r w:rsidR="00452715">
          <w:rPr>
            <w:webHidden/>
          </w:rPr>
          <w:fldChar w:fldCharType="begin"/>
        </w:r>
        <w:r w:rsidR="005414F6">
          <w:rPr>
            <w:webHidden/>
          </w:rPr>
          <w:instrText xml:space="preserve"> PAGEREF _Toc375126602 \h </w:instrText>
        </w:r>
        <w:r w:rsidR="00452715">
          <w:rPr>
            <w:webHidden/>
          </w:rPr>
        </w:r>
        <w:r w:rsidR="00452715">
          <w:rPr>
            <w:webHidden/>
          </w:rPr>
          <w:fldChar w:fldCharType="separate"/>
        </w:r>
        <w:r w:rsidR="005414F6">
          <w:rPr>
            <w:webHidden/>
          </w:rPr>
          <w:t>15</w:t>
        </w:r>
        <w:r w:rsidR="00452715">
          <w:rPr>
            <w:webHidden/>
          </w:rPr>
          <w:fldChar w:fldCharType="end"/>
        </w:r>
      </w:hyperlink>
    </w:p>
    <w:p w14:paraId="4021372C"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603" w:history="1">
        <w:r w:rsidR="005414F6" w:rsidRPr="00400F88">
          <w:rPr>
            <w:rStyle w:val="ad"/>
          </w:rPr>
          <w:t>4.3</w:t>
        </w:r>
        <w:r w:rsidR="005414F6">
          <w:rPr>
            <w:rFonts w:asciiTheme="minorHAnsi" w:eastAsiaTheme="minorEastAsia" w:hAnsiTheme="minorHAnsi" w:cstheme="minorBidi"/>
            <w:szCs w:val="22"/>
          </w:rPr>
          <w:tab/>
        </w:r>
        <w:r w:rsidR="005414F6" w:rsidRPr="00400F88">
          <w:rPr>
            <w:rStyle w:val="ad"/>
            <w:rFonts w:hint="eastAsia"/>
          </w:rPr>
          <w:t>非指定小区扫描</w:t>
        </w:r>
        <w:r w:rsidR="005414F6">
          <w:rPr>
            <w:webHidden/>
          </w:rPr>
          <w:tab/>
        </w:r>
        <w:r w:rsidR="00452715">
          <w:rPr>
            <w:webHidden/>
          </w:rPr>
          <w:fldChar w:fldCharType="begin"/>
        </w:r>
        <w:r w:rsidR="005414F6">
          <w:rPr>
            <w:webHidden/>
          </w:rPr>
          <w:instrText xml:space="preserve"> PAGEREF _Toc375126603 \h </w:instrText>
        </w:r>
        <w:r w:rsidR="00452715">
          <w:rPr>
            <w:webHidden/>
          </w:rPr>
        </w:r>
        <w:r w:rsidR="00452715">
          <w:rPr>
            <w:webHidden/>
          </w:rPr>
          <w:fldChar w:fldCharType="separate"/>
        </w:r>
        <w:r w:rsidR="005414F6">
          <w:rPr>
            <w:webHidden/>
          </w:rPr>
          <w:t>18</w:t>
        </w:r>
        <w:r w:rsidR="00452715">
          <w:rPr>
            <w:webHidden/>
          </w:rPr>
          <w:fldChar w:fldCharType="end"/>
        </w:r>
      </w:hyperlink>
    </w:p>
    <w:p w14:paraId="554E6B8C"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604" w:history="1">
        <w:r w:rsidR="005414F6" w:rsidRPr="00400F88">
          <w:rPr>
            <w:rStyle w:val="ad"/>
          </w:rPr>
          <w:t>4.4</w:t>
        </w:r>
        <w:r w:rsidR="005414F6">
          <w:rPr>
            <w:rFonts w:asciiTheme="minorHAnsi" w:eastAsiaTheme="minorEastAsia" w:hAnsiTheme="minorHAnsi" w:cstheme="minorBidi"/>
            <w:szCs w:val="22"/>
          </w:rPr>
          <w:tab/>
        </w:r>
        <w:r w:rsidR="005414F6" w:rsidRPr="00400F88">
          <w:rPr>
            <w:rStyle w:val="ad"/>
          </w:rPr>
          <w:t>IQ</w:t>
        </w:r>
        <w:r w:rsidR="005414F6" w:rsidRPr="00400F88">
          <w:rPr>
            <w:rStyle w:val="ad"/>
            <w:rFonts w:hint="eastAsia"/>
          </w:rPr>
          <w:t>数据存储</w:t>
        </w:r>
        <w:r w:rsidR="005414F6">
          <w:rPr>
            <w:webHidden/>
          </w:rPr>
          <w:tab/>
        </w:r>
        <w:r w:rsidR="00452715">
          <w:rPr>
            <w:webHidden/>
          </w:rPr>
          <w:fldChar w:fldCharType="begin"/>
        </w:r>
        <w:r w:rsidR="005414F6">
          <w:rPr>
            <w:webHidden/>
          </w:rPr>
          <w:instrText xml:space="preserve"> PAGEREF _Toc375126604 \h </w:instrText>
        </w:r>
        <w:r w:rsidR="00452715">
          <w:rPr>
            <w:webHidden/>
          </w:rPr>
        </w:r>
        <w:r w:rsidR="00452715">
          <w:rPr>
            <w:webHidden/>
          </w:rPr>
          <w:fldChar w:fldCharType="separate"/>
        </w:r>
        <w:r w:rsidR="005414F6">
          <w:rPr>
            <w:webHidden/>
          </w:rPr>
          <w:t>18</w:t>
        </w:r>
        <w:r w:rsidR="00452715">
          <w:rPr>
            <w:webHidden/>
          </w:rPr>
          <w:fldChar w:fldCharType="end"/>
        </w:r>
      </w:hyperlink>
    </w:p>
    <w:p w14:paraId="3C80CE86"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605" w:history="1">
        <w:r w:rsidR="005414F6" w:rsidRPr="00400F88">
          <w:rPr>
            <w:rStyle w:val="ad"/>
          </w:rPr>
          <w:t>4.5</w:t>
        </w:r>
        <w:r w:rsidR="005414F6">
          <w:rPr>
            <w:rFonts w:asciiTheme="minorHAnsi" w:eastAsiaTheme="minorEastAsia" w:hAnsiTheme="minorHAnsi" w:cstheme="minorBidi"/>
            <w:szCs w:val="22"/>
          </w:rPr>
          <w:tab/>
        </w:r>
        <w:r w:rsidR="005414F6" w:rsidRPr="00400F88">
          <w:rPr>
            <w:rStyle w:val="ad"/>
            <w:rFonts w:hint="eastAsia"/>
          </w:rPr>
          <w:t>文件上传</w:t>
        </w:r>
        <w:r w:rsidR="005414F6">
          <w:rPr>
            <w:webHidden/>
          </w:rPr>
          <w:tab/>
        </w:r>
        <w:r w:rsidR="00452715">
          <w:rPr>
            <w:webHidden/>
          </w:rPr>
          <w:fldChar w:fldCharType="begin"/>
        </w:r>
        <w:r w:rsidR="005414F6">
          <w:rPr>
            <w:webHidden/>
          </w:rPr>
          <w:instrText xml:space="preserve"> PAGEREF _Toc375126605 \h </w:instrText>
        </w:r>
        <w:r w:rsidR="00452715">
          <w:rPr>
            <w:webHidden/>
          </w:rPr>
        </w:r>
        <w:r w:rsidR="00452715">
          <w:rPr>
            <w:webHidden/>
          </w:rPr>
          <w:fldChar w:fldCharType="separate"/>
        </w:r>
        <w:r w:rsidR="005414F6">
          <w:rPr>
            <w:webHidden/>
          </w:rPr>
          <w:t>18</w:t>
        </w:r>
        <w:r w:rsidR="00452715">
          <w:rPr>
            <w:webHidden/>
          </w:rPr>
          <w:fldChar w:fldCharType="end"/>
        </w:r>
      </w:hyperlink>
    </w:p>
    <w:p w14:paraId="347FBD67"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606" w:history="1">
        <w:r w:rsidR="005414F6" w:rsidRPr="00400F88">
          <w:rPr>
            <w:rStyle w:val="ad"/>
          </w:rPr>
          <w:t>4.6</w:t>
        </w:r>
        <w:r w:rsidR="005414F6">
          <w:rPr>
            <w:rFonts w:asciiTheme="minorHAnsi" w:eastAsiaTheme="minorEastAsia" w:hAnsiTheme="minorHAnsi" w:cstheme="minorBidi"/>
            <w:szCs w:val="22"/>
          </w:rPr>
          <w:tab/>
        </w:r>
        <w:r w:rsidR="005414F6" w:rsidRPr="00400F88">
          <w:rPr>
            <w:rStyle w:val="ad"/>
            <w:rFonts w:hint="eastAsia"/>
          </w:rPr>
          <w:t>协议跟踪</w:t>
        </w:r>
        <w:r w:rsidR="005414F6">
          <w:rPr>
            <w:webHidden/>
          </w:rPr>
          <w:tab/>
        </w:r>
        <w:r w:rsidR="00452715">
          <w:rPr>
            <w:webHidden/>
          </w:rPr>
          <w:fldChar w:fldCharType="begin"/>
        </w:r>
        <w:r w:rsidR="005414F6">
          <w:rPr>
            <w:webHidden/>
          </w:rPr>
          <w:instrText xml:space="preserve"> PAGEREF _Toc375126606 \h </w:instrText>
        </w:r>
        <w:r w:rsidR="00452715">
          <w:rPr>
            <w:webHidden/>
          </w:rPr>
        </w:r>
        <w:r w:rsidR="00452715">
          <w:rPr>
            <w:webHidden/>
          </w:rPr>
          <w:fldChar w:fldCharType="separate"/>
        </w:r>
        <w:r w:rsidR="005414F6">
          <w:rPr>
            <w:webHidden/>
          </w:rPr>
          <w:t>19</w:t>
        </w:r>
        <w:r w:rsidR="00452715">
          <w:rPr>
            <w:webHidden/>
          </w:rPr>
          <w:fldChar w:fldCharType="end"/>
        </w:r>
      </w:hyperlink>
    </w:p>
    <w:p w14:paraId="2391E047" w14:textId="77777777" w:rsidR="005414F6" w:rsidRDefault="00C50DA2">
      <w:pPr>
        <w:pStyle w:val="10"/>
        <w:tabs>
          <w:tab w:val="left" w:pos="840"/>
          <w:tab w:val="right" w:leader="dot" w:pos="8776"/>
        </w:tabs>
        <w:rPr>
          <w:rFonts w:asciiTheme="minorHAnsi" w:eastAsiaTheme="minorEastAsia" w:hAnsiTheme="minorHAnsi" w:cstheme="minorBidi"/>
          <w:bCs w:val="0"/>
          <w:caps w:val="0"/>
          <w:szCs w:val="22"/>
        </w:rPr>
      </w:pPr>
      <w:hyperlink w:anchor="_Toc375126607" w:history="1">
        <w:r w:rsidR="005414F6" w:rsidRPr="00400F88">
          <w:rPr>
            <w:rStyle w:val="ad"/>
          </w:rPr>
          <w:t>5</w:t>
        </w:r>
        <w:r w:rsidR="005414F6">
          <w:rPr>
            <w:rFonts w:asciiTheme="minorHAnsi" w:eastAsiaTheme="minorEastAsia" w:hAnsiTheme="minorHAnsi" w:cstheme="minorBidi"/>
            <w:bCs w:val="0"/>
            <w:caps w:val="0"/>
            <w:szCs w:val="22"/>
          </w:rPr>
          <w:tab/>
        </w:r>
        <w:r w:rsidR="005414F6" w:rsidRPr="00400F88">
          <w:rPr>
            <w:rStyle w:val="ad"/>
            <w:rFonts w:hint="eastAsia"/>
          </w:rPr>
          <w:t>消息定义</w:t>
        </w:r>
        <w:r w:rsidR="005414F6">
          <w:rPr>
            <w:webHidden/>
          </w:rPr>
          <w:tab/>
        </w:r>
        <w:r w:rsidR="00452715">
          <w:rPr>
            <w:webHidden/>
          </w:rPr>
          <w:fldChar w:fldCharType="begin"/>
        </w:r>
        <w:r w:rsidR="005414F6">
          <w:rPr>
            <w:webHidden/>
          </w:rPr>
          <w:instrText xml:space="preserve"> PAGEREF _Toc375126607 \h </w:instrText>
        </w:r>
        <w:r w:rsidR="00452715">
          <w:rPr>
            <w:webHidden/>
          </w:rPr>
        </w:r>
        <w:r w:rsidR="00452715">
          <w:rPr>
            <w:webHidden/>
          </w:rPr>
          <w:fldChar w:fldCharType="separate"/>
        </w:r>
        <w:r w:rsidR="005414F6">
          <w:rPr>
            <w:webHidden/>
          </w:rPr>
          <w:t>22</w:t>
        </w:r>
        <w:r w:rsidR="00452715">
          <w:rPr>
            <w:webHidden/>
          </w:rPr>
          <w:fldChar w:fldCharType="end"/>
        </w:r>
      </w:hyperlink>
    </w:p>
    <w:p w14:paraId="2E55BEB0"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608" w:history="1">
        <w:r w:rsidR="005414F6" w:rsidRPr="00400F88">
          <w:rPr>
            <w:rStyle w:val="ad"/>
          </w:rPr>
          <w:t>5.1</w:t>
        </w:r>
        <w:r w:rsidR="005414F6">
          <w:rPr>
            <w:rFonts w:asciiTheme="minorHAnsi" w:eastAsiaTheme="minorEastAsia" w:hAnsiTheme="minorHAnsi" w:cstheme="minorBidi"/>
            <w:szCs w:val="22"/>
          </w:rPr>
          <w:tab/>
        </w:r>
        <w:r w:rsidR="005414F6" w:rsidRPr="00400F88">
          <w:rPr>
            <w:rStyle w:val="ad"/>
            <w:rFonts w:hint="eastAsia"/>
          </w:rPr>
          <w:t>设备状态控制</w:t>
        </w:r>
        <w:r w:rsidR="005414F6">
          <w:rPr>
            <w:webHidden/>
          </w:rPr>
          <w:tab/>
        </w:r>
        <w:r w:rsidR="00452715">
          <w:rPr>
            <w:webHidden/>
          </w:rPr>
          <w:fldChar w:fldCharType="begin"/>
        </w:r>
        <w:r w:rsidR="005414F6">
          <w:rPr>
            <w:webHidden/>
          </w:rPr>
          <w:instrText xml:space="preserve"> PAGEREF _Toc375126608 \h </w:instrText>
        </w:r>
        <w:r w:rsidR="00452715">
          <w:rPr>
            <w:webHidden/>
          </w:rPr>
        </w:r>
        <w:r w:rsidR="00452715">
          <w:rPr>
            <w:webHidden/>
          </w:rPr>
          <w:fldChar w:fldCharType="separate"/>
        </w:r>
        <w:r w:rsidR="005414F6">
          <w:rPr>
            <w:webHidden/>
          </w:rPr>
          <w:t>22</w:t>
        </w:r>
        <w:r w:rsidR="00452715">
          <w:rPr>
            <w:webHidden/>
          </w:rPr>
          <w:fldChar w:fldCharType="end"/>
        </w:r>
      </w:hyperlink>
    </w:p>
    <w:p w14:paraId="2A8136F0"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09" w:history="1">
        <w:r w:rsidR="005414F6" w:rsidRPr="00400F88">
          <w:rPr>
            <w:rStyle w:val="ad"/>
            <w:noProof/>
          </w:rPr>
          <w:t>5.1.1</w:t>
        </w:r>
        <w:r w:rsidR="005414F6">
          <w:rPr>
            <w:rFonts w:asciiTheme="minorHAnsi" w:eastAsiaTheme="minorEastAsia" w:hAnsiTheme="minorHAnsi" w:cstheme="minorBidi"/>
            <w:noProof/>
            <w:szCs w:val="22"/>
          </w:rPr>
          <w:tab/>
        </w:r>
        <w:r w:rsidR="005414F6" w:rsidRPr="00400F88">
          <w:rPr>
            <w:rStyle w:val="ad"/>
            <w:noProof/>
          </w:rPr>
          <w:t>PC_AG_SET_AGT</w:t>
        </w:r>
        <w:r w:rsidR="005414F6" w:rsidRPr="00400F88">
          <w:rPr>
            <w:rStyle w:val="ad"/>
            <w:noProof/>
            <w:lang w:val="en-GB"/>
          </w:rPr>
          <w:t>_INFO</w:t>
        </w:r>
        <w:r w:rsidR="005414F6" w:rsidRPr="00400F88">
          <w:rPr>
            <w:rStyle w:val="ad"/>
            <w:noProof/>
          </w:rPr>
          <w:t>_REQ</w:t>
        </w:r>
        <w:r w:rsidR="005414F6">
          <w:rPr>
            <w:noProof/>
            <w:webHidden/>
          </w:rPr>
          <w:tab/>
        </w:r>
        <w:r w:rsidR="00452715">
          <w:rPr>
            <w:noProof/>
            <w:webHidden/>
          </w:rPr>
          <w:fldChar w:fldCharType="begin"/>
        </w:r>
        <w:r w:rsidR="005414F6">
          <w:rPr>
            <w:noProof/>
            <w:webHidden/>
          </w:rPr>
          <w:instrText xml:space="preserve"> PAGEREF _Toc375126609 \h </w:instrText>
        </w:r>
        <w:r w:rsidR="00452715">
          <w:rPr>
            <w:noProof/>
            <w:webHidden/>
          </w:rPr>
        </w:r>
        <w:r w:rsidR="00452715">
          <w:rPr>
            <w:noProof/>
            <w:webHidden/>
          </w:rPr>
          <w:fldChar w:fldCharType="separate"/>
        </w:r>
        <w:r w:rsidR="005414F6">
          <w:rPr>
            <w:noProof/>
            <w:webHidden/>
          </w:rPr>
          <w:t>22</w:t>
        </w:r>
        <w:r w:rsidR="00452715">
          <w:rPr>
            <w:noProof/>
            <w:webHidden/>
          </w:rPr>
          <w:fldChar w:fldCharType="end"/>
        </w:r>
      </w:hyperlink>
    </w:p>
    <w:p w14:paraId="3A25563A"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10" w:history="1">
        <w:r w:rsidR="005414F6" w:rsidRPr="00400F88">
          <w:rPr>
            <w:rStyle w:val="ad"/>
            <w:noProof/>
            <w:lang w:val="en-GB"/>
          </w:rPr>
          <w:t>5.1.2</w:t>
        </w:r>
        <w:r w:rsidR="005414F6">
          <w:rPr>
            <w:rFonts w:asciiTheme="minorHAnsi" w:eastAsiaTheme="minorEastAsia" w:hAnsiTheme="minorHAnsi" w:cstheme="minorBidi"/>
            <w:noProof/>
            <w:szCs w:val="22"/>
          </w:rPr>
          <w:tab/>
        </w:r>
        <w:r w:rsidR="005414F6" w:rsidRPr="00400F88">
          <w:rPr>
            <w:rStyle w:val="ad"/>
            <w:noProof/>
            <w:lang w:val="en-GB"/>
          </w:rPr>
          <w:t>AG_XX_SET_AGT_INFO_REQ</w:t>
        </w:r>
        <w:r w:rsidR="005414F6">
          <w:rPr>
            <w:noProof/>
            <w:webHidden/>
          </w:rPr>
          <w:tab/>
        </w:r>
        <w:r w:rsidR="00452715">
          <w:rPr>
            <w:noProof/>
            <w:webHidden/>
          </w:rPr>
          <w:fldChar w:fldCharType="begin"/>
        </w:r>
        <w:r w:rsidR="005414F6">
          <w:rPr>
            <w:noProof/>
            <w:webHidden/>
          </w:rPr>
          <w:instrText xml:space="preserve"> PAGEREF _Toc375126610 \h </w:instrText>
        </w:r>
        <w:r w:rsidR="00452715">
          <w:rPr>
            <w:noProof/>
            <w:webHidden/>
          </w:rPr>
        </w:r>
        <w:r w:rsidR="00452715">
          <w:rPr>
            <w:noProof/>
            <w:webHidden/>
          </w:rPr>
          <w:fldChar w:fldCharType="separate"/>
        </w:r>
        <w:r w:rsidR="005414F6">
          <w:rPr>
            <w:noProof/>
            <w:webHidden/>
          </w:rPr>
          <w:t>23</w:t>
        </w:r>
        <w:r w:rsidR="00452715">
          <w:rPr>
            <w:noProof/>
            <w:webHidden/>
          </w:rPr>
          <w:fldChar w:fldCharType="end"/>
        </w:r>
      </w:hyperlink>
    </w:p>
    <w:p w14:paraId="4569BC06"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11" w:history="1">
        <w:r w:rsidR="005414F6" w:rsidRPr="00400F88">
          <w:rPr>
            <w:rStyle w:val="ad"/>
            <w:noProof/>
          </w:rPr>
          <w:t>5.1.3</w:t>
        </w:r>
        <w:r w:rsidR="005414F6">
          <w:rPr>
            <w:rFonts w:asciiTheme="minorHAnsi" w:eastAsiaTheme="minorEastAsia" w:hAnsiTheme="minorHAnsi" w:cstheme="minorBidi"/>
            <w:noProof/>
            <w:szCs w:val="22"/>
          </w:rPr>
          <w:tab/>
        </w:r>
        <w:r w:rsidR="005414F6" w:rsidRPr="00400F88">
          <w:rPr>
            <w:rStyle w:val="ad"/>
            <w:noProof/>
          </w:rPr>
          <w:t>L1_AG_SET_AGT_INFO_REQ_ACK</w:t>
        </w:r>
        <w:r w:rsidR="005414F6">
          <w:rPr>
            <w:noProof/>
            <w:webHidden/>
          </w:rPr>
          <w:tab/>
        </w:r>
        <w:r w:rsidR="00452715">
          <w:rPr>
            <w:noProof/>
            <w:webHidden/>
          </w:rPr>
          <w:fldChar w:fldCharType="begin"/>
        </w:r>
        <w:r w:rsidR="005414F6">
          <w:rPr>
            <w:noProof/>
            <w:webHidden/>
          </w:rPr>
          <w:instrText xml:space="preserve"> PAGEREF _Toc375126611 \h </w:instrText>
        </w:r>
        <w:r w:rsidR="00452715">
          <w:rPr>
            <w:noProof/>
            <w:webHidden/>
          </w:rPr>
        </w:r>
        <w:r w:rsidR="00452715">
          <w:rPr>
            <w:noProof/>
            <w:webHidden/>
          </w:rPr>
          <w:fldChar w:fldCharType="separate"/>
        </w:r>
        <w:r w:rsidR="005414F6">
          <w:rPr>
            <w:noProof/>
            <w:webHidden/>
          </w:rPr>
          <w:t>23</w:t>
        </w:r>
        <w:r w:rsidR="00452715">
          <w:rPr>
            <w:noProof/>
            <w:webHidden/>
          </w:rPr>
          <w:fldChar w:fldCharType="end"/>
        </w:r>
      </w:hyperlink>
    </w:p>
    <w:p w14:paraId="045EFA90"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12" w:history="1">
        <w:r w:rsidR="005414F6" w:rsidRPr="00400F88">
          <w:rPr>
            <w:rStyle w:val="ad"/>
            <w:noProof/>
          </w:rPr>
          <w:t>5.1.4</w:t>
        </w:r>
        <w:r w:rsidR="005414F6">
          <w:rPr>
            <w:rFonts w:asciiTheme="minorHAnsi" w:eastAsiaTheme="minorEastAsia" w:hAnsiTheme="minorHAnsi" w:cstheme="minorBidi"/>
            <w:noProof/>
            <w:szCs w:val="22"/>
          </w:rPr>
          <w:tab/>
        </w:r>
        <w:r w:rsidR="005414F6" w:rsidRPr="00400F88">
          <w:rPr>
            <w:rStyle w:val="ad"/>
            <w:noProof/>
          </w:rPr>
          <w:t>L2p_AG_ SET_AGT_INFO_REQ_ACK</w:t>
        </w:r>
        <w:r w:rsidR="005414F6">
          <w:rPr>
            <w:noProof/>
            <w:webHidden/>
          </w:rPr>
          <w:tab/>
        </w:r>
        <w:r w:rsidR="00452715">
          <w:rPr>
            <w:noProof/>
            <w:webHidden/>
          </w:rPr>
          <w:fldChar w:fldCharType="begin"/>
        </w:r>
        <w:r w:rsidR="005414F6">
          <w:rPr>
            <w:noProof/>
            <w:webHidden/>
          </w:rPr>
          <w:instrText xml:space="preserve"> PAGEREF _Toc375126612 \h </w:instrText>
        </w:r>
        <w:r w:rsidR="00452715">
          <w:rPr>
            <w:noProof/>
            <w:webHidden/>
          </w:rPr>
        </w:r>
        <w:r w:rsidR="00452715">
          <w:rPr>
            <w:noProof/>
            <w:webHidden/>
          </w:rPr>
          <w:fldChar w:fldCharType="separate"/>
        </w:r>
        <w:r w:rsidR="005414F6">
          <w:rPr>
            <w:noProof/>
            <w:webHidden/>
          </w:rPr>
          <w:t>23</w:t>
        </w:r>
        <w:r w:rsidR="00452715">
          <w:rPr>
            <w:noProof/>
            <w:webHidden/>
          </w:rPr>
          <w:fldChar w:fldCharType="end"/>
        </w:r>
      </w:hyperlink>
    </w:p>
    <w:p w14:paraId="4ABF2B9F"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13" w:history="1">
        <w:r w:rsidR="005414F6" w:rsidRPr="00400F88">
          <w:rPr>
            <w:rStyle w:val="ad"/>
            <w:noProof/>
          </w:rPr>
          <w:t>5.1.5</w:t>
        </w:r>
        <w:r w:rsidR="005414F6">
          <w:rPr>
            <w:rFonts w:asciiTheme="minorHAnsi" w:eastAsiaTheme="minorEastAsia" w:hAnsiTheme="minorHAnsi" w:cstheme="minorBidi"/>
            <w:noProof/>
            <w:szCs w:val="22"/>
          </w:rPr>
          <w:tab/>
        </w:r>
        <w:r w:rsidR="005414F6" w:rsidRPr="00400F88">
          <w:rPr>
            <w:rStyle w:val="ad"/>
            <w:noProof/>
          </w:rPr>
          <w:t>PC_AG_GET_AGT</w:t>
        </w:r>
        <w:r w:rsidR="005414F6" w:rsidRPr="00400F88">
          <w:rPr>
            <w:rStyle w:val="ad"/>
            <w:noProof/>
            <w:lang w:val="en-GB"/>
          </w:rPr>
          <w:t>_INFO</w:t>
        </w:r>
        <w:r w:rsidR="005414F6" w:rsidRPr="00400F88">
          <w:rPr>
            <w:rStyle w:val="ad"/>
            <w:noProof/>
          </w:rPr>
          <w:t>_REQ</w:t>
        </w:r>
        <w:r w:rsidR="005414F6">
          <w:rPr>
            <w:noProof/>
            <w:webHidden/>
          </w:rPr>
          <w:tab/>
        </w:r>
        <w:r w:rsidR="00452715">
          <w:rPr>
            <w:noProof/>
            <w:webHidden/>
          </w:rPr>
          <w:fldChar w:fldCharType="begin"/>
        </w:r>
        <w:r w:rsidR="005414F6">
          <w:rPr>
            <w:noProof/>
            <w:webHidden/>
          </w:rPr>
          <w:instrText xml:space="preserve"> PAGEREF _Toc375126613 \h </w:instrText>
        </w:r>
        <w:r w:rsidR="00452715">
          <w:rPr>
            <w:noProof/>
            <w:webHidden/>
          </w:rPr>
        </w:r>
        <w:r w:rsidR="00452715">
          <w:rPr>
            <w:noProof/>
            <w:webHidden/>
          </w:rPr>
          <w:fldChar w:fldCharType="separate"/>
        </w:r>
        <w:r w:rsidR="005414F6">
          <w:rPr>
            <w:noProof/>
            <w:webHidden/>
          </w:rPr>
          <w:t>24</w:t>
        </w:r>
        <w:r w:rsidR="00452715">
          <w:rPr>
            <w:noProof/>
            <w:webHidden/>
          </w:rPr>
          <w:fldChar w:fldCharType="end"/>
        </w:r>
      </w:hyperlink>
    </w:p>
    <w:p w14:paraId="22F94D47"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14" w:history="1">
        <w:r w:rsidR="005414F6" w:rsidRPr="00400F88">
          <w:rPr>
            <w:rStyle w:val="ad"/>
            <w:noProof/>
            <w:lang w:val="en-GB"/>
          </w:rPr>
          <w:t>5.1.6</w:t>
        </w:r>
        <w:r w:rsidR="005414F6">
          <w:rPr>
            <w:rFonts w:asciiTheme="minorHAnsi" w:eastAsiaTheme="minorEastAsia" w:hAnsiTheme="minorHAnsi" w:cstheme="minorBidi"/>
            <w:noProof/>
            <w:szCs w:val="22"/>
          </w:rPr>
          <w:tab/>
        </w:r>
        <w:r w:rsidR="005414F6" w:rsidRPr="00400F88">
          <w:rPr>
            <w:rStyle w:val="ad"/>
            <w:noProof/>
            <w:lang w:val="en-GB"/>
          </w:rPr>
          <w:t>AG_XX_GET_AGT_INFO_REQ</w:t>
        </w:r>
        <w:r w:rsidR="005414F6">
          <w:rPr>
            <w:noProof/>
            <w:webHidden/>
          </w:rPr>
          <w:tab/>
        </w:r>
        <w:r w:rsidR="00452715">
          <w:rPr>
            <w:noProof/>
            <w:webHidden/>
          </w:rPr>
          <w:fldChar w:fldCharType="begin"/>
        </w:r>
        <w:r w:rsidR="005414F6">
          <w:rPr>
            <w:noProof/>
            <w:webHidden/>
          </w:rPr>
          <w:instrText xml:space="preserve"> PAGEREF _Toc375126614 \h </w:instrText>
        </w:r>
        <w:r w:rsidR="00452715">
          <w:rPr>
            <w:noProof/>
            <w:webHidden/>
          </w:rPr>
        </w:r>
        <w:r w:rsidR="00452715">
          <w:rPr>
            <w:noProof/>
            <w:webHidden/>
          </w:rPr>
          <w:fldChar w:fldCharType="separate"/>
        </w:r>
        <w:r w:rsidR="005414F6">
          <w:rPr>
            <w:noProof/>
            <w:webHidden/>
          </w:rPr>
          <w:t>24</w:t>
        </w:r>
        <w:r w:rsidR="00452715">
          <w:rPr>
            <w:noProof/>
            <w:webHidden/>
          </w:rPr>
          <w:fldChar w:fldCharType="end"/>
        </w:r>
      </w:hyperlink>
    </w:p>
    <w:p w14:paraId="51166074"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15" w:history="1">
        <w:r w:rsidR="005414F6" w:rsidRPr="00400F88">
          <w:rPr>
            <w:rStyle w:val="ad"/>
            <w:noProof/>
            <w:lang w:val="en-GB"/>
          </w:rPr>
          <w:t>5.1.7</w:t>
        </w:r>
        <w:r w:rsidR="005414F6">
          <w:rPr>
            <w:rFonts w:asciiTheme="minorHAnsi" w:eastAsiaTheme="minorEastAsia" w:hAnsiTheme="minorHAnsi" w:cstheme="minorBidi"/>
            <w:noProof/>
            <w:szCs w:val="22"/>
          </w:rPr>
          <w:tab/>
        </w:r>
        <w:r w:rsidR="005414F6" w:rsidRPr="00400F88">
          <w:rPr>
            <w:rStyle w:val="ad"/>
            <w:noProof/>
            <w:lang w:val="en-GB"/>
          </w:rPr>
          <w:t>L1_AG_GET_AGT_INFO_REQ_ACK</w:t>
        </w:r>
        <w:r w:rsidR="005414F6">
          <w:rPr>
            <w:noProof/>
            <w:webHidden/>
          </w:rPr>
          <w:tab/>
        </w:r>
        <w:r w:rsidR="00452715">
          <w:rPr>
            <w:noProof/>
            <w:webHidden/>
          </w:rPr>
          <w:fldChar w:fldCharType="begin"/>
        </w:r>
        <w:r w:rsidR="005414F6">
          <w:rPr>
            <w:noProof/>
            <w:webHidden/>
          </w:rPr>
          <w:instrText xml:space="preserve"> PAGEREF _Toc375126615 \h </w:instrText>
        </w:r>
        <w:r w:rsidR="00452715">
          <w:rPr>
            <w:noProof/>
            <w:webHidden/>
          </w:rPr>
        </w:r>
        <w:r w:rsidR="00452715">
          <w:rPr>
            <w:noProof/>
            <w:webHidden/>
          </w:rPr>
          <w:fldChar w:fldCharType="separate"/>
        </w:r>
        <w:r w:rsidR="005414F6">
          <w:rPr>
            <w:noProof/>
            <w:webHidden/>
          </w:rPr>
          <w:t>24</w:t>
        </w:r>
        <w:r w:rsidR="00452715">
          <w:rPr>
            <w:noProof/>
            <w:webHidden/>
          </w:rPr>
          <w:fldChar w:fldCharType="end"/>
        </w:r>
      </w:hyperlink>
    </w:p>
    <w:p w14:paraId="627F1CCD"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16" w:history="1">
        <w:r w:rsidR="005414F6" w:rsidRPr="00400F88">
          <w:rPr>
            <w:rStyle w:val="ad"/>
            <w:noProof/>
            <w:lang w:val="en-GB"/>
          </w:rPr>
          <w:t>5.1.8</w:t>
        </w:r>
        <w:r w:rsidR="005414F6">
          <w:rPr>
            <w:rFonts w:asciiTheme="minorHAnsi" w:eastAsiaTheme="minorEastAsia" w:hAnsiTheme="minorHAnsi" w:cstheme="minorBidi"/>
            <w:noProof/>
            <w:szCs w:val="22"/>
          </w:rPr>
          <w:tab/>
        </w:r>
        <w:r w:rsidR="005414F6" w:rsidRPr="00400F88">
          <w:rPr>
            <w:rStyle w:val="ad"/>
            <w:noProof/>
            <w:lang w:val="en-GB"/>
          </w:rPr>
          <w:t>L2P_AG_GET_AGT_INFO_REQ_ACK</w:t>
        </w:r>
        <w:r w:rsidR="005414F6">
          <w:rPr>
            <w:noProof/>
            <w:webHidden/>
          </w:rPr>
          <w:tab/>
        </w:r>
        <w:r w:rsidR="00452715">
          <w:rPr>
            <w:noProof/>
            <w:webHidden/>
          </w:rPr>
          <w:fldChar w:fldCharType="begin"/>
        </w:r>
        <w:r w:rsidR="005414F6">
          <w:rPr>
            <w:noProof/>
            <w:webHidden/>
          </w:rPr>
          <w:instrText xml:space="preserve"> PAGEREF _Toc375126616 \h </w:instrText>
        </w:r>
        <w:r w:rsidR="00452715">
          <w:rPr>
            <w:noProof/>
            <w:webHidden/>
          </w:rPr>
        </w:r>
        <w:r w:rsidR="00452715">
          <w:rPr>
            <w:noProof/>
            <w:webHidden/>
          </w:rPr>
          <w:fldChar w:fldCharType="separate"/>
        </w:r>
        <w:r w:rsidR="005414F6">
          <w:rPr>
            <w:noProof/>
            <w:webHidden/>
          </w:rPr>
          <w:t>25</w:t>
        </w:r>
        <w:r w:rsidR="00452715">
          <w:rPr>
            <w:noProof/>
            <w:webHidden/>
          </w:rPr>
          <w:fldChar w:fldCharType="end"/>
        </w:r>
      </w:hyperlink>
    </w:p>
    <w:p w14:paraId="4180DC6F"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17" w:history="1">
        <w:r w:rsidR="005414F6" w:rsidRPr="00400F88">
          <w:rPr>
            <w:rStyle w:val="ad"/>
            <w:noProof/>
            <w:lang w:val="en-GB"/>
          </w:rPr>
          <w:t>5.1.9</w:t>
        </w:r>
        <w:r w:rsidR="005414F6">
          <w:rPr>
            <w:rFonts w:asciiTheme="minorHAnsi" w:eastAsiaTheme="minorEastAsia" w:hAnsiTheme="minorHAnsi" w:cstheme="minorBidi"/>
            <w:noProof/>
            <w:szCs w:val="22"/>
          </w:rPr>
          <w:tab/>
        </w:r>
        <w:r w:rsidR="005414F6" w:rsidRPr="00400F88">
          <w:rPr>
            <w:rStyle w:val="ad"/>
            <w:noProof/>
          </w:rPr>
          <w:t>AG_PC_</w:t>
        </w:r>
        <w:r w:rsidR="005414F6" w:rsidRPr="00400F88">
          <w:rPr>
            <w:rStyle w:val="ad"/>
            <w:noProof/>
            <w:lang w:val="en-GB"/>
          </w:rPr>
          <w:t>GET_AGT_INFO_REQ_ACK</w:t>
        </w:r>
        <w:r w:rsidR="005414F6">
          <w:rPr>
            <w:noProof/>
            <w:webHidden/>
          </w:rPr>
          <w:tab/>
        </w:r>
        <w:r w:rsidR="00452715">
          <w:rPr>
            <w:noProof/>
            <w:webHidden/>
          </w:rPr>
          <w:fldChar w:fldCharType="begin"/>
        </w:r>
        <w:r w:rsidR="005414F6">
          <w:rPr>
            <w:noProof/>
            <w:webHidden/>
          </w:rPr>
          <w:instrText xml:space="preserve"> PAGEREF _Toc375126617 \h </w:instrText>
        </w:r>
        <w:r w:rsidR="00452715">
          <w:rPr>
            <w:noProof/>
            <w:webHidden/>
          </w:rPr>
        </w:r>
        <w:r w:rsidR="00452715">
          <w:rPr>
            <w:noProof/>
            <w:webHidden/>
          </w:rPr>
          <w:fldChar w:fldCharType="separate"/>
        </w:r>
        <w:r w:rsidR="005414F6">
          <w:rPr>
            <w:noProof/>
            <w:webHidden/>
          </w:rPr>
          <w:t>25</w:t>
        </w:r>
        <w:r w:rsidR="00452715">
          <w:rPr>
            <w:noProof/>
            <w:webHidden/>
          </w:rPr>
          <w:fldChar w:fldCharType="end"/>
        </w:r>
      </w:hyperlink>
    </w:p>
    <w:p w14:paraId="079560C0"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618" w:history="1">
        <w:r w:rsidR="005414F6" w:rsidRPr="00400F88">
          <w:rPr>
            <w:rStyle w:val="ad"/>
          </w:rPr>
          <w:t>5.2</w:t>
        </w:r>
        <w:r w:rsidR="005414F6">
          <w:rPr>
            <w:rFonts w:asciiTheme="minorHAnsi" w:eastAsiaTheme="minorEastAsia" w:hAnsiTheme="minorHAnsi" w:cstheme="minorBidi"/>
            <w:szCs w:val="22"/>
          </w:rPr>
          <w:tab/>
        </w:r>
        <w:r w:rsidR="005414F6" w:rsidRPr="00400F88">
          <w:rPr>
            <w:rStyle w:val="ad"/>
            <w:rFonts w:hint="eastAsia"/>
          </w:rPr>
          <w:t>指定扫描小区</w:t>
        </w:r>
        <w:r w:rsidR="005414F6">
          <w:rPr>
            <w:webHidden/>
          </w:rPr>
          <w:tab/>
        </w:r>
        <w:r w:rsidR="00452715">
          <w:rPr>
            <w:webHidden/>
          </w:rPr>
          <w:fldChar w:fldCharType="begin"/>
        </w:r>
        <w:r w:rsidR="005414F6">
          <w:rPr>
            <w:webHidden/>
          </w:rPr>
          <w:instrText xml:space="preserve"> PAGEREF _Toc375126618 \h </w:instrText>
        </w:r>
        <w:r w:rsidR="00452715">
          <w:rPr>
            <w:webHidden/>
          </w:rPr>
        </w:r>
        <w:r w:rsidR="00452715">
          <w:rPr>
            <w:webHidden/>
          </w:rPr>
          <w:fldChar w:fldCharType="separate"/>
        </w:r>
        <w:r w:rsidR="005414F6">
          <w:rPr>
            <w:webHidden/>
          </w:rPr>
          <w:t>26</w:t>
        </w:r>
        <w:r w:rsidR="00452715">
          <w:rPr>
            <w:webHidden/>
          </w:rPr>
          <w:fldChar w:fldCharType="end"/>
        </w:r>
      </w:hyperlink>
    </w:p>
    <w:p w14:paraId="08AD51BD"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19" w:history="1">
        <w:r w:rsidR="005414F6" w:rsidRPr="00400F88">
          <w:rPr>
            <w:rStyle w:val="ad"/>
            <w:noProof/>
          </w:rPr>
          <w:t>5.2.1</w:t>
        </w:r>
        <w:r w:rsidR="005414F6">
          <w:rPr>
            <w:rFonts w:asciiTheme="minorHAnsi" w:eastAsiaTheme="minorEastAsia" w:hAnsiTheme="minorHAnsi" w:cstheme="minorBidi"/>
            <w:noProof/>
            <w:szCs w:val="22"/>
          </w:rPr>
          <w:tab/>
        </w:r>
        <w:r w:rsidR="005414F6" w:rsidRPr="00400F88">
          <w:rPr>
            <w:rStyle w:val="ad"/>
            <w:noProof/>
          </w:rPr>
          <w:t>PC_AG_SPECIFIED_CELL_SCAN_REQ</w:t>
        </w:r>
        <w:r w:rsidR="005414F6">
          <w:rPr>
            <w:noProof/>
            <w:webHidden/>
          </w:rPr>
          <w:tab/>
        </w:r>
        <w:r w:rsidR="00452715">
          <w:rPr>
            <w:noProof/>
            <w:webHidden/>
          </w:rPr>
          <w:fldChar w:fldCharType="begin"/>
        </w:r>
        <w:r w:rsidR="005414F6">
          <w:rPr>
            <w:noProof/>
            <w:webHidden/>
          </w:rPr>
          <w:instrText xml:space="preserve"> PAGEREF _Toc375126619 \h </w:instrText>
        </w:r>
        <w:r w:rsidR="00452715">
          <w:rPr>
            <w:noProof/>
            <w:webHidden/>
          </w:rPr>
        </w:r>
        <w:r w:rsidR="00452715">
          <w:rPr>
            <w:noProof/>
            <w:webHidden/>
          </w:rPr>
          <w:fldChar w:fldCharType="separate"/>
        </w:r>
        <w:r w:rsidR="005414F6">
          <w:rPr>
            <w:noProof/>
            <w:webHidden/>
          </w:rPr>
          <w:t>26</w:t>
        </w:r>
        <w:r w:rsidR="00452715">
          <w:rPr>
            <w:noProof/>
            <w:webHidden/>
          </w:rPr>
          <w:fldChar w:fldCharType="end"/>
        </w:r>
      </w:hyperlink>
    </w:p>
    <w:p w14:paraId="7C2564AC"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20" w:history="1">
        <w:r w:rsidR="005414F6" w:rsidRPr="00400F88">
          <w:rPr>
            <w:rStyle w:val="ad"/>
            <w:noProof/>
            <w:lang w:val="en-GB"/>
          </w:rPr>
          <w:t>5.2.2</w:t>
        </w:r>
        <w:r w:rsidR="005414F6">
          <w:rPr>
            <w:rFonts w:asciiTheme="minorHAnsi" w:eastAsiaTheme="minorEastAsia" w:hAnsiTheme="minorHAnsi" w:cstheme="minorBidi"/>
            <w:noProof/>
            <w:szCs w:val="22"/>
          </w:rPr>
          <w:tab/>
        </w:r>
        <w:r w:rsidR="005414F6" w:rsidRPr="00400F88">
          <w:rPr>
            <w:rStyle w:val="ad"/>
            <w:noProof/>
            <w:lang w:val="en-GB"/>
          </w:rPr>
          <w:t>AG_XX_SPECIFIED_CELL_SCAN_REQ</w:t>
        </w:r>
        <w:r w:rsidR="005414F6">
          <w:rPr>
            <w:noProof/>
            <w:webHidden/>
          </w:rPr>
          <w:tab/>
        </w:r>
        <w:r w:rsidR="00452715">
          <w:rPr>
            <w:noProof/>
            <w:webHidden/>
          </w:rPr>
          <w:fldChar w:fldCharType="begin"/>
        </w:r>
        <w:r w:rsidR="005414F6">
          <w:rPr>
            <w:noProof/>
            <w:webHidden/>
          </w:rPr>
          <w:instrText xml:space="preserve"> PAGEREF _Toc375126620 \h </w:instrText>
        </w:r>
        <w:r w:rsidR="00452715">
          <w:rPr>
            <w:noProof/>
            <w:webHidden/>
          </w:rPr>
        </w:r>
        <w:r w:rsidR="00452715">
          <w:rPr>
            <w:noProof/>
            <w:webHidden/>
          </w:rPr>
          <w:fldChar w:fldCharType="separate"/>
        </w:r>
        <w:r w:rsidR="005414F6">
          <w:rPr>
            <w:noProof/>
            <w:webHidden/>
          </w:rPr>
          <w:t>30</w:t>
        </w:r>
        <w:r w:rsidR="00452715">
          <w:rPr>
            <w:noProof/>
            <w:webHidden/>
          </w:rPr>
          <w:fldChar w:fldCharType="end"/>
        </w:r>
      </w:hyperlink>
    </w:p>
    <w:p w14:paraId="41941059"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21" w:history="1">
        <w:r w:rsidR="005414F6" w:rsidRPr="00400F88">
          <w:rPr>
            <w:rStyle w:val="ad"/>
            <w:noProof/>
          </w:rPr>
          <w:t>5.2.3</w:t>
        </w:r>
        <w:r w:rsidR="005414F6">
          <w:rPr>
            <w:rFonts w:asciiTheme="minorHAnsi" w:eastAsiaTheme="minorEastAsia" w:hAnsiTheme="minorHAnsi" w:cstheme="minorBidi"/>
            <w:noProof/>
            <w:szCs w:val="22"/>
          </w:rPr>
          <w:tab/>
        </w:r>
        <w:r w:rsidR="005414F6" w:rsidRPr="00400F88">
          <w:rPr>
            <w:rStyle w:val="ad"/>
            <w:noProof/>
          </w:rPr>
          <w:t>L1_AG_SPECIFIED_CELL_SCAN_REQ_ACK</w:t>
        </w:r>
        <w:r w:rsidR="005414F6">
          <w:rPr>
            <w:noProof/>
            <w:webHidden/>
          </w:rPr>
          <w:tab/>
        </w:r>
        <w:r w:rsidR="00452715">
          <w:rPr>
            <w:noProof/>
            <w:webHidden/>
          </w:rPr>
          <w:fldChar w:fldCharType="begin"/>
        </w:r>
        <w:r w:rsidR="005414F6">
          <w:rPr>
            <w:noProof/>
            <w:webHidden/>
          </w:rPr>
          <w:instrText xml:space="preserve"> PAGEREF _Toc375126621 \h </w:instrText>
        </w:r>
        <w:r w:rsidR="00452715">
          <w:rPr>
            <w:noProof/>
            <w:webHidden/>
          </w:rPr>
        </w:r>
        <w:r w:rsidR="00452715">
          <w:rPr>
            <w:noProof/>
            <w:webHidden/>
          </w:rPr>
          <w:fldChar w:fldCharType="separate"/>
        </w:r>
        <w:r w:rsidR="005414F6">
          <w:rPr>
            <w:noProof/>
            <w:webHidden/>
          </w:rPr>
          <w:t>30</w:t>
        </w:r>
        <w:r w:rsidR="00452715">
          <w:rPr>
            <w:noProof/>
            <w:webHidden/>
          </w:rPr>
          <w:fldChar w:fldCharType="end"/>
        </w:r>
      </w:hyperlink>
    </w:p>
    <w:p w14:paraId="6843F587"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22" w:history="1">
        <w:r w:rsidR="005414F6" w:rsidRPr="00400F88">
          <w:rPr>
            <w:rStyle w:val="ad"/>
            <w:noProof/>
            <w:lang w:val="en-GB"/>
          </w:rPr>
          <w:t>5.2.4</w:t>
        </w:r>
        <w:r w:rsidR="005414F6">
          <w:rPr>
            <w:rFonts w:asciiTheme="minorHAnsi" w:eastAsiaTheme="minorEastAsia" w:hAnsiTheme="minorHAnsi" w:cstheme="minorBidi"/>
            <w:noProof/>
            <w:szCs w:val="22"/>
          </w:rPr>
          <w:tab/>
        </w:r>
        <w:r w:rsidR="005414F6" w:rsidRPr="00400F88">
          <w:rPr>
            <w:rStyle w:val="ad"/>
            <w:noProof/>
          </w:rPr>
          <w:t>L2P_AG_SPECIFIED_CELL_SCAN_REQ_ACK</w:t>
        </w:r>
        <w:r w:rsidR="005414F6">
          <w:rPr>
            <w:noProof/>
            <w:webHidden/>
          </w:rPr>
          <w:tab/>
        </w:r>
        <w:r w:rsidR="00452715">
          <w:rPr>
            <w:noProof/>
            <w:webHidden/>
          </w:rPr>
          <w:fldChar w:fldCharType="begin"/>
        </w:r>
        <w:r w:rsidR="005414F6">
          <w:rPr>
            <w:noProof/>
            <w:webHidden/>
          </w:rPr>
          <w:instrText xml:space="preserve"> PAGEREF _Toc375126622 \h </w:instrText>
        </w:r>
        <w:r w:rsidR="00452715">
          <w:rPr>
            <w:noProof/>
            <w:webHidden/>
          </w:rPr>
        </w:r>
        <w:r w:rsidR="00452715">
          <w:rPr>
            <w:noProof/>
            <w:webHidden/>
          </w:rPr>
          <w:fldChar w:fldCharType="separate"/>
        </w:r>
        <w:r w:rsidR="005414F6">
          <w:rPr>
            <w:noProof/>
            <w:webHidden/>
          </w:rPr>
          <w:t>30</w:t>
        </w:r>
        <w:r w:rsidR="00452715">
          <w:rPr>
            <w:noProof/>
            <w:webHidden/>
          </w:rPr>
          <w:fldChar w:fldCharType="end"/>
        </w:r>
      </w:hyperlink>
    </w:p>
    <w:p w14:paraId="122F3C06"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23" w:history="1">
        <w:r w:rsidR="005414F6" w:rsidRPr="00400F88">
          <w:rPr>
            <w:rStyle w:val="ad"/>
            <w:noProof/>
            <w:lang w:val="en-GB"/>
          </w:rPr>
          <w:t>5.2.5</w:t>
        </w:r>
        <w:r w:rsidR="005414F6">
          <w:rPr>
            <w:rFonts w:asciiTheme="minorHAnsi" w:eastAsiaTheme="minorEastAsia" w:hAnsiTheme="minorHAnsi" w:cstheme="minorBidi"/>
            <w:noProof/>
            <w:szCs w:val="22"/>
          </w:rPr>
          <w:tab/>
        </w:r>
        <w:r w:rsidR="005414F6" w:rsidRPr="00400F88">
          <w:rPr>
            <w:rStyle w:val="ad"/>
            <w:noProof/>
            <w:lang w:val="en-GB"/>
          </w:rPr>
          <w:t>L1_AG_SPECIFIED_CELL_SCAN_DATA</w:t>
        </w:r>
        <w:r w:rsidR="005414F6">
          <w:rPr>
            <w:noProof/>
            <w:webHidden/>
          </w:rPr>
          <w:tab/>
        </w:r>
        <w:r w:rsidR="00452715">
          <w:rPr>
            <w:noProof/>
            <w:webHidden/>
          </w:rPr>
          <w:fldChar w:fldCharType="begin"/>
        </w:r>
        <w:r w:rsidR="005414F6">
          <w:rPr>
            <w:noProof/>
            <w:webHidden/>
          </w:rPr>
          <w:instrText xml:space="preserve"> PAGEREF _Toc375126623 \h </w:instrText>
        </w:r>
        <w:r w:rsidR="00452715">
          <w:rPr>
            <w:noProof/>
            <w:webHidden/>
          </w:rPr>
        </w:r>
        <w:r w:rsidR="00452715">
          <w:rPr>
            <w:noProof/>
            <w:webHidden/>
          </w:rPr>
          <w:fldChar w:fldCharType="separate"/>
        </w:r>
        <w:r w:rsidR="005414F6">
          <w:rPr>
            <w:noProof/>
            <w:webHidden/>
          </w:rPr>
          <w:t>31</w:t>
        </w:r>
        <w:r w:rsidR="00452715">
          <w:rPr>
            <w:noProof/>
            <w:webHidden/>
          </w:rPr>
          <w:fldChar w:fldCharType="end"/>
        </w:r>
      </w:hyperlink>
    </w:p>
    <w:p w14:paraId="391E6EF3"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24" w:history="1">
        <w:r w:rsidR="005414F6" w:rsidRPr="00400F88">
          <w:rPr>
            <w:rStyle w:val="ad"/>
            <w:noProof/>
            <w:lang w:val="en-GB"/>
          </w:rPr>
          <w:t>5.2.6</w:t>
        </w:r>
        <w:r w:rsidR="005414F6">
          <w:rPr>
            <w:rFonts w:asciiTheme="minorHAnsi" w:eastAsiaTheme="minorEastAsia" w:hAnsiTheme="minorHAnsi" w:cstheme="minorBidi"/>
            <w:noProof/>
            <w:szCs w:val="22"/>
          </w:rPr>
          <w:tab/>
        </w:r>
        <w:r w:rsidR="005414F6" w:rsidRPr="00400F88">
          <w:rPr>
            <w:rStyle w:val="ad"/>
            <w:noProof/>
            <w:lang w:val="en-GB"/>
          </w:rPr>
          <w:t>L1_SPECIFIED_CELL_SCAN_DATA</w:t>
        </w:r>
        <w:r w:rsidR="005414F6">
          <w:rPr>
            <w:noProof/>
            <w:webHidden/>
          </w:rPr>
          <w:tab/>
        </w:r>
        <w:r w:rsidR="00452715">
          <w:rPr>
            <w:noProof/>
            <w:webHidden/>
          </w:rPr>
          <w:fldChar w:fldCharType="begin"/>
        </w:r>
        <w:r w:rsidR="005414F6">
          <w:rPr>
            <w:noProof/>
            <w:webHidden/>
          </w:rPr>
          <w:instrText xml:space="preserve"> PAGEREF _Toc375126624 \h </w:instrText>
        </w:r>
        <w:r w:rsidR="00452715">
          <w:rPr>
            <w:noProof/>
            <w:webHidden/>
          </w:rPr>
        </w:r>
        <w:r w:rsidR="00452715">
          <w:rPr>
            <w:noProof/>
            <w:webHidden/>
          </w:rPr>
          <w:fldChar w:fldCharType="separate"/>
        </w:r>
        <w:r w:rsidR="005414F6">
          <w:rPr>
            <w:noProof/>
            <w:webHidden/>
          </w:rPr>
          <w:t>33</w:t>
        </w:r>
        <w:r w:rsidR="00452715">
          <w:rPr>
            <w:noProof/>
            <w:webHidden/>
          </w:rPr>
          <w:fldChar w:fldCharType="end"/>
        </w:r>
      </w:hyperlink>
    </w:p>
    <w:p w14:paraId="5F931FAA"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25" w:history="1">
        <w:r w:rsidR="005414F6" w:rsidRPr="00400F88">
          <w:rPr>
            <w:rStyle w:val="ad"/>
            <w:noProof/>
            <w:lang w:val="en-GB"/>
          </w:rPr>
          <w:t>5.2.7</w:t>
        </w:r>
        <w:r w:rsidR="005414F6">
          <w:rPr>
            <w:rFonts w:asciiTheme="minorHAnsi" w:eastAsiaTheme="minorEastAsia" w:hAnsiTheme="minorHAnsi" w:cstheme="minorBidi"/>
            <w:noProof/>
            <w:szCs w:val="22"/>
          </w:rPr>
          <w:tab/>
        </w:r>
        <w:r w:rsidR="005414F6" w:rsidRPr="00400F88">
          <w:rPr>
            <w:rStyle w:val="ad"/>
            <w:noProof/>
            <w:lang w:val="en-GB"/>
          </w:rPr>
          <w:t>L1_AG_SPECIFIED_CELL_SCAN_FINISH_IND</w:t>
        </w:r>
        <w:r w:rsidR="005414F6">
          <w:rPr>
            <w:noProof/>
            <w:webHidden/>
          </w:rPr>
          <w:tab/>
        </w:r>
        <w:r w:rsidR="00452715">
          <w:rPr>
            <w:noProof/>
            <w:webHidden/>
          </w:rPr>
          <w:fldChar w:fldCharType="begin"/>
        </w:r>
        <w:r w:rsidR="005414F6">
          <w:rPr>
            <w:noProof/>
            <w:webHidden/>
          </w:rPr>
          <w:instrText xml:space="preserve"> PAGEREF _Toc375126625 \h </w:instrText>
        </w:r>
        <w:r w:rsidR="00452715">
          <w:rPr>
            <w:noProof/>
            <w:webHidden/>
          </w:rPr>
        </w:r>
        <w:r w:rsidR="00452715">
          <w:rPr>
            <w:noProof/>
            <w:webHidden/>
          </w:rPr>
          <w:fldChar w:fldCharType="separate"/>
        </w:r>
        <w:r w:rsidR="005414F6">
          <w:rPr>
            <w:noProof/>
            <w:webHidden/>
          </w:rPr>
          <w:t>33</w:t>
        </w:r>
        <w:r w:rsidR="00452715">
          <w:rPr>
            <w:noProof/>
            <w:webHidden/>
          </w:rPr>
          <w:fldChar w:fldCharType="end"/>
        </w:r>
      </w:hyperlink>
    </w:p>
    <w:p w14:paraId="2A32B039"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26" w:history="1">
        <w:r w:rsidR="005414F6" w:rsidRPr="00400F88">
          <w:rPr>
            <w:rStyle w:val="ad"/>
            <w:noProof/>
            <w:lang w:val="en-GB"/>
          </w:rPr>
          <w:t>5.2.8</w:t>
        </w:r>
        <w:r w:rsidR="005414F6">
          <w:rPr>
            <w:rFonts w:asciiTheme="minorHAnsi" w:eastAsiaTheme="minorEastAsia" w:hAnsiTheme="minorHAnsi" w:cstheme="minorBidi"/>
            <w:noProof/>
            <w:szCs w:val="22"/>
          </w:rPr>
          <w:tab/>
        </w:r>
        <w:r w:rsidR="005414F6" w:rsidRPr="00400F88">
          <w:rPr>
            <w:rStyle w:val="ad"/>
            <w:noProof/>
            <w:lang w:val="en-GB"/>
          </w:rPr>
          <w:t>L2P_AG_SPECIFIED_CELL_SCAN_DATA</w:t>
        </w:r>
        <w:r w:rsidR="005414F6">
          <w:rPr>
            <w:noProof/>
            <w:webHidden/>
          </w:rPr>
          <w:tab/>
        </w:r>
        <w:r w:rsidR="00452715">
          <w:rPr>
            <w:noProof/>
            <w:webHidden/>
          </w:rPr>
          <w:fldChar w:fldCharType="begin"/>
        </w:r>
        <w:r w:rsidR="005414F6">
          <w:rPr>
            <w:noProof/>
            <w:webHidden/>
          </w:rPr>
          <w:instrText xml:space="preserve"> PAGEREF _Toc375126626 \h </w:instrText>
        </w:r>
        <w:r w:rsidR="00452715">
          <w:rPr>
            <w:noProof/>
            <w:webHidden/>
          </w:rPr>
        </w:r>
        <w:r w:rsidR="00452715">
          <w:rPr>
            <w:noProof/>
            <w:webHidden/>
          </w:rPr>
          <w:fldChar w:fldCharType="separate"/>
        </w:r>
        <w:r w:rsidR="005414F6">
          <w:rPr>
            <w:noProof/>
            <w:webHidden/>
          </w:rPr>
          <w:t>34</w:t>
        </w:r>
        <w:r w:rsidR="00452715">
          <w:rPr>
            <w:noProof/>
            <w:webHidden/>
          </w:rPr>
          <w:fldChar w:fldCharType="end"/>
        </w:r>
      </w:hyperlink>
    </w:p>
    <w:p w14:paraId="759F5105"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27" w:history="1">
        <w:r w:rsidR="005414F6" w:rsidRPr="00400F88">
          <w:rPr>
            <w:rStyle w:val="ad"/>
            <w:noProof/>
            <w:lang w:val="en-GB"/>
          </w:rPr>
          <w:t>5.2.9</w:t>
        </w:r>
        <w:r w:rsidR="005414F6">
          <w:rPr>
            <w:rFonts w:asciiTheme="minorHAnsi" w:eastAsiaTheme="minorEastAsia" w:hAnsiTheme="minorHAnsi" w:cstheme="minorBidi"/>
            <w:noProof/>
            <w:szCs w:val="22"/>
          </w:rPr>
          <w:tab/>
        </w:r>
        <w:r w:rsidR="005414F6" w:rsidRPr="00400F88">
          <w:rPr>
            <w:rStyle w:val="ad"/>
            <w:noProof/>
            <w:lang w:val="en-GB"/>
          </w:rPr>
          <w:t>L2P_SPECIFIED_CELL_SCAN_DATA</w:t>
        </w:r>
        <w:r w:rsidR="005414F6">
          <w:rPr>
            <w:noProof/>
            <w:webHidden/>
          </w:rPr>
          <w:tab/>
        </w:r>
        <w:r w:rsidR="00452715">
          <w:rPr>
            <w:noProof/>
            <w:webHidden/>
          </w:rPr>
          <w:fldChar w:fldCharType="begin"/>
        </w:r>
        <w:r w:rsidR="005414F6">
          <w:rPr>
            <w:noProof/>
            <w:webHidden/>
          </w:rPr>
          <w:instrText xml:space="preserve"> PAGEREF _Toc375126627 \h </w:instrText>
        </w:r>
        <w:r w:rsidR="00452715">
          <w:rPr>
            <w:noProof/>
            <w:webHidden/>
          </w:rPr>
        </w:r>
        <w:r w:rsidR="00452715">
          <w:rPr>
            <w:noProof/>
            <w:webHidden/>
          </w:rPr>
          <w:fldChar w:fldCharType="separate"/>
        </w:r>
        <w:r w:rsidR="005414F6">
          <w:rPr>
            <w:noProof/>
            <w:webHidden/>
          </w:rPr>
          <w:t>36</w:t>
        </w:r>
        <w:r w:rsidR="00452715">
          <w:rPr>
            <w:noProof/>
            <w:webHidden/>
          </w:rPr>
          <w:fldChar w:fldCharType="end"/>
        </w:r>
      </w:hyperlink>
    </w:p>
    <w:p w14:paraId="7BF4369B"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28" w:history="1">
        <w:r w:rsidR="005414F6" w:rsidRPr="00400F88">
          <w:rPr>
            <w:rStyle w:val="ad"/>
            <w:noProof/>
            <w:lang w:val="en-GB"/>
          </w:rPr>
          <w:t>5.2.10</w:t>
        </w:r>
        <w:r w:rsidR="005414F6">
          <w:rPr>
            <w:rFonts w:asciiTheme="minorHAnsi" w:eastAsiaTheme="minorEastAsia" w:hAnsiTheme="minorHAnsi" w:cstheme="minorBidi"/>
            <w:noProof/>
            <w:szCs w:val="22"/>
          </w:rPr>
          <w:tab/>
        </w:r>
        <w:r w:rsidR="005414F6" w:rsidRPr="00400F88">
          <w:rPr>
            <w:rStyle w:val="ad"/>
            <w:noProof/>
            <w:lang w:val="en-GB"/>
          </w:rPr>
          <w:t>L2P_AG_SPECIFIED_CELL_SCAN_FINISH_IND</w:t>
        </w:r>
        <w:r w:rsidR="005414F6">
          <w:rPr>
            <w:noProof/>
            <w:webHidden/>
          </w:rPr>
          <w:tab/>
        </w:r>
        <w:r w:rsidR="00452715">
          <w:rPr>
            <w:noProof/>
            <w:webHidden/>
          </w:rPr>
          <w:fldChar w:fldCharType="begin"/>
        </w:r>
        <w:r w:rsidR="005414F6">
          <w:rPr>
            <w:noProof/>
            <w:webHidden/>
          </w:rPr>
          <w:instrText xml:space="preserve"> PAGEREF _Toc375126628 \h </w:instrText>
        </w:r>
        <w:r w:rsidR="00452715">
          <w:rPr>
            <w:noProof/>
            <w:webHidden/>
          </w:rPr>
        </w:r>
        <w:r w:rsidR="00452715">
          <w:rPr>
            <w:noProof/>
            <w:webHidden/>
          </w:rPr>
          <w:fldChar w:fldCharType="separate"/>
        </w:r>
        <w:r w:rsidR="005414F6">
          <w:rPr>
            <w:noProof/>
            <w:webHidden/>
          </w:rPr>
          <w:t>36</w:t>
        </w:r>
        <w:r w:rsidR="00452715">
          <w:rPr>
            <w:noProof/>
            <w:webHidden/>
          </w:rPr>
          <w:fldChar w:fldCharType="end"/>
        </w:r>
      </w:hyperlink>
    </w:p>
    <w:p w14:paraId="62DFDA02"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29" w:history="1">
        <w:r w:rsidR="005414F6" w:rsidRPr="00400F88">
          <w:rPr>
            <w:rStyle w:val="ad"/>
            <w:noProof/>
            <w:lang w:val="en-GB"/>
          </w:rPr>
          <w:t>5.2.11</w:t>
        </w:r>
        <w:r w:rsidR="005414F6">
          <w:rPr>
            <w:rFonts w:asciiTheme="minorHAnsi" w:eastAsiaTheme="minorEastAsia" w:hAnsiTheme="minorHAnsi" w:cstheme="minorBidi"/>
            <w:noProof/>
            <w:szCs w:val="22"/>
          </w:rPr>
          <w:tab/>
        </w:r>
        <w:r w:rsidR="005414F6" w:rsidRPr="00400F88">
          <w:rPr>
            <w:rStyle w:val="ad"/>
            <w:noProof/>
            <w:lang w:val="en-GB"/>
          </w:rPr>
          <w:t>AG_PC_SPECIFIED_CELL_SCAN_FINISH_IND</w:t>
        </w:r>
        <w:r w:rsidR="005414F6">
          <w:rPr>
            <w:noProof/>
            <w:webHidden/>
          </w:rPr>
          <w:tab/>
        </w:r>
        <w:r w:rsidR="00452715">
          <w:rPr>
            <w:noProof/>
            <w:webHidden/>
          </w:rPr>
          <w:fldChar w:fldCharType="begin"/>
        </w:r>
        <w:r w:rsidR="005414F6">
          <w:rPr>
            <w:noProof/>
            <w:webHidden/>
          </w:rPr>
          <w:instrText xml:space="preserve"> PAGEREF _Toc375126629 \h </w:instrText>
        </w:r>
        <w:r w:rsidR="00452715">
          <w:rPr>
            <w:noProof/>
            <w:webHidden/>
          </w:rPr>
        </w:r>
        <w:r w:rsidR="00452715">
          <w:rPr>
            <w:noProof/>
            <w:webHidden/>
          </w:rPr>
          <w:fldChar w:fldCharType="separate"/>
        </w:r>
        <w:r w:rsidR="005414F6">
          <w:rPr>
            <w:noProof/>
            <w:webHidden/>
          </w:rPr>
          <w:t>36</w:t>
        </w:r>
        <w:r w:rsidR="00452715">
          <w:rPr>
            <w:noProof/>
            <w:webHidden/>
          </w:rPr>
          <w:fldChar w:fldCharType="end"/>
        </w:r>
      </w:hyperlink>
    </w:p>
    <w:p w14:paraId="40BB68C0"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30" w:history="1">
        <w:r w:rsidR="005414F6" w:rsidRPr="00400F88">
          <w:rPr>
            <w:rStyle w:val="ad"/>
            <w:noProof/>
          </w:rPr>
          <w:t>5.2.12</w:t>
        </w:r>
        <w:r w:rsidR="005414F6">
          <w:rPr>
            <w:rFonts w:asciiTheme="minorHAnsi" w:eastAsiaTheme="minorEastAsia" w:hAnsiTheme="minorHAnsi" w:cstheme="minorBidi"/>
            <w:noProof/>
            <w:szCs w:val="22"/>
          </w:rPr>
          <w:tab/>
        </w:r>
        <w:r w:rsidR="005414F6" w:rsidRPr="00400F88">
          <w:rPr>
            <w:rStyle w:val="ad"/>
            <w:noProof/>
          </w:rPr>
          <w:t>PC_AG_SPECIFIED_CELL_SCAN_REL</w:t>
        </w:r>
        <w:r w:rsidR="005414F6">
          <w:rPr>
            <w:noProof/>
            <w:webHidden/>
          </w:rPr>
          <w:tab/>
        </w:r>
        <w:r w:rsidR="00452715">
          <w:rPr>
            <w:noProof/>
            <w:webHidden/>
          </w:rPr>
          <w:fldChar w:fldCharType="begin"/>
        </w:r>
        <w:r w:rsidR="005414F6">
          <w:rPr>
            <w:noProof/>
            <w:webHidden/>
          </w:rPr>
          <w:instrText xml:space="preserve"> PAGEREF _Toc375126630 \h </w:instrText>
        </w:r>
        <w:r w:rsidR="00452715">
          <w:rPr>
            <w:noProof/>
            <w:webHidden/>
          </w:rPr>
        </w:r>
        <w:r w:rsidR="00452715">
          <w:rPr>
            <w:noProof/>
            <w:webHidden/>
          </w:rPr>
          <w:fldChar w:fldCharType="separate"/>
        </w:r>
        <w:r w:rsidR="005414F6">
          <w:rPr>
            <w:noProof/>
            <w:webHidden/>
          </w:rPr>
          <w:t>36</w:t>
        </w:r>
        <w:r w:rsidR="00452715">
          <w:rPr>
            <w:noProof/>
            <w:webHidden/>
          </w:rPr>
          <w:fldChar w:fldCharType="end"/>
        </w:r>
      </w:hyperlink>
    </w:p>
    <w:p w14:paraId="70AE6869"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31" w:history="1">
        <w:r w:rsidR="005414F6" w:rsidRPr="00400F88">
          <w:rPr>
            <w:rStyle w:val="ad"/>
            <w:noProof/>
          </w:rPr>
          <w:t>5.2.13</w:t>
        </w:r>
        <w:r w:rsidR="005414F6">
          <w:rPr>
            <w:rFonts w:asciiTheme="minorHAnsi" w:eastAsiaTheme="minorEastAsia" w:hAnsiTheme="minorHAnsi" w:cstheme="minorBidi"/>
            <w:noProof/>
            <w:szCs w:val="22"/>
          </w:rPr>
          <w:tab/>
        </w:r>
        <w:r w:rsidR="005414F6" w:rsidRPr="00400F88">
          <w:rPr>
            <w:rStyle w:val="ad"/>
            <w:noProof/>
          </w:rPr>
          <w:t>AG_XX_SPECIFIED_CELL_SCAN_REL</w:t>
        </w:r>
        <w:r w:rsidR="005414F6">
          <w:rPr>
            <w:noProof/>
            <w:webHidden/>
          </w:rPr>
          <w:tab/>
        </w:r>
        <w:r w:rsidR="00452715">
          <w:rPr>
            <w:noProof/>
            <w:webHidden/>
          </w:rPr>
          <w:fldChar w:fldCharType="begin"/>
        </w:r>
        <w:r w:rsidR="005414F6">
          <w:rPr>
            <w:noProof/>
            <w:webHidden/>
          </w:rPr>
          <w:instrText xml:space="preserve"> PAGEREF _Toc375126631 \h </w:instrText>
        </w:r>
        <w:r w:rsidR="00452715">
          <w:rPr>
            <w:noProof/>
            <w:webHidden/>
          </w:rPr>
        </w:r>
        <w:r w:rsidR="00452715">
          <w:rPr>
            <w:noProof/>
            <w:webHidden/>
          </w:rPr>
          <w:fldChar w:fldCharType="separate"/>
        </w:r>
        <w:r w:rsidR="005414F6">
          <w:rPr>
            <w:noProof/>
            <w:webHidden/>
          </w:rPr>
          <w:t>37</w:t>
        </w:r>
        <w:r w:rsidR="00452715">
          <w:rPr>
            <w:noProof/>
            <w:webHidden/>
          </w:rPr>
          <w:fldChar w:fldCharType="end"/>
        </w:r>
      </w:hyperlink>
    </w:p>
    <w:p w14:paraId="6DE87C1A"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32" w:history="1">
        <w:r w:rsidR="005414F6" w:rsidRPr="00400F88">
          <w:rPr>
            <w:rStyle w:val="ad"/>
            <w:noProof/>
          </w:rPr>
          <w:t>5.2.14</w:t>
        </w:r>
        <w:r w:rsidR="005414F6">
          <w:rPr>
            <w:rFonts w:asciiTheme="minorHAnsi" w:eastAsiaTheme="minorEastAsia" w:hAnsiTheme="minorHAnsi" w:cstheme="minorBidi"/>
            <w:noProof/>
            <w:szCs w:val="22"/>
          </w:rPr>
          <w:tab/>
        </w:r>
        <w:r w:rsidR="005414F6" w:rsidRPr="00400F88">
          <w:rPr>
            <w:rStyle w:val="ad"/>
            <w:noProof/>
          </w:rPr>
          <w:t>L1_AG_SPECIFIED_CELL_SCAN_REL_ACK</w:t>
        </w:r>
        <w:r w:rsidR="005414F6">
          <w:rPr>
            <w:noProof/>
            <w:webHidden/>
          </w:rPr>
          <w:tab/>
        </w:r>
        <w:r w:rsidR="00452715">
          <w:rPr>
            <w:noProof/>
            <w:webHidden/>
          </w:rPr>
          <w:fldChar w:fldCharType="begin"/>
        </w:r>
        <w:r w:rsidR="005414F6">
          <w:rPr>
            <w:noProof/>
            <w:webHidden/>
          </w:rPr>
          <w:instrText xml:space="preserve"> PAGEREF _Toc375126632 \h </w:instrText>
        </w:r>
        <w:r w:rsidR="00452715">
          <w:rPr>
            <w:noProof/>
            <w:webHidden/>
          </w:rPr>
        </w:r>
        <w:r w:rsidR="00452715">
          <w:rPr>
            <w:noProof/>
            <w:webHidden/>
          </w:rPr>
          <w:fldChar w:fldCharType="separate"/>
        </w:r>
        <w:r w:rsidR="005414F6">
          <w:rPr>
            <w:noProof/>
            <w:webHidden/>
          </w:rPr>
          <w:t>37</w:t>
        </w:r>
        <w:r w:rsidR="00452715">
          <w:rPr>
            <w:noProof/>
            <w:webHidden/>
          </w:rPr>
          <w:fldChar w:fldCharType="end"/>
        </w:r>
      </w:hyperlink>
    </w:p>
    <w:p w14:paraId="0AEDEA4F"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33" w:history="1">
        <w:r w:rsidR="005414F6" w:rsidRPr="00400F88">
          <w:rPr>
            <w:rStyle w:val="ad"/>
            <w:noProof/>
          </w:rPr>
          <w:t>5.2.15</w:t>
        </w:r>
        <w:r w:rsidR="005414F6">
          <w:rPr>
            <w:rFonts w:asciiTheme="minorHAnsi" w:eastAsiaTheme="minorEastAsia" w:hAnsiTheme="minorHAnsi" w:cstheme="minorBidi"/>
            <w:noProof/>
            <w:szCs w:val="22"/>
          </w:rPr>
          <w:tab/>
        </w:r>
        <w:r w:rsidR="005414F6" w:rsidRPr="00400F88">
          <w:rPr>
            <w:rStyle w:val="ad"/>
            <w:noProof/>
          </w:rPr>
          <w:t>L2P_AG_SPECIFIED_CELL_SCAN_REL_ACK</w:t>
        </w:r>
        <w:r w:rsidR="005414F6">
          <w:rPr>
            <w:noProof/>
            <w:webHidden/>
          </w:rPr>
          <w:tab/>
        </w:r>
        <w:r w:rsidR="00452715">
          <w:rPr>
            <w:noProof/>
            <w:webHidden/>
          </w:rPr>
          <w:fldChar w:fldCharType="begin"/>
        </w:r>
        <w:r w:rsidR="005414F6">
          <w:rPr>
            <w:noProof/>
            <w:webHidden/>
          </w:rPr>
          <w:instrText xml:space="preserve"> PAGEREF _Toc375126633 \h </w:instrText>
        </w:r>
        <w:r w:rsidR="00452715">
          <w:rPr>
            <w:noProof/>
            <w:webHidden/>
          </w:rPr>
        </w:r>
        <w:r w:rsidR="00452715">
          <w:rPr>
            <w:noProof/>
            <w:webHidden/>
          </w:rPr>
          <w:fldChar w:fldCharType="separate"/>
        </w:r>
        <w:r w:rsidR="005414F6">
          <w:rPr>
            <w:noProof/>
            <w:webHidden/>
          </w:rPr>
          <w:t>37</w:t>
        </w:r>
        <w:r w:rsidR="00452715">
          <w:rPr>
            <w:noProof/>
            <w:webHidden/>
          </w:rPr>
          <w:fldChar w:fldCharType="end"/>
        </w:r>
      </w:hyperlink>
    </w:p>
    <w:p w14:paraId="64428BB9"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34" w:history="1">
        <w:r w:rsidR="005414F6" w:rsidRPr="00400F88">
          <w:rPr>
            <w:rStyle w:val="ad"/>
            <w:noProof/>
          </w:rPr>
          <w:t>5.2.16</w:t>
        </w:r>
        <w:r w:rsidR="005414F6">
          <w:rPr>
            <w:rFonts w:asciiTheme="minorHAnsi" w:eastAsiaTheme="minorEastAsia" w:hAnsiTheme="minorHAnsi" w:cstheme="minorBidi"/>
            <w:noProof/>
            <w:szCs w:val="22"/>
          </w:rPr>
          <w:tab/>
        </w:r>
        <w:r w:rsidR="005414F6" w:rsidRPr="00400F88">
          <w:rPr>
            <w:rStyle w:val="ad"/>
            <w:noProof/>
          </w:rPr>
          <w:t>PC_AG_UNSPECIFIED_CELL_SCAN_REQ</w:t>
        </w:r>
        <w:r w:rsidR="005414F6">
          <w:rPr>
            <w:noProof/>
            <w:webHidden/>
          </w:rPr>
          <w:tab/>
        </w:r>
        <w:r w:rsidR="00452715">
          <w:rPr>
            <w:noProof/>
            <w:webHidden/>
          </w:rPr>
          <w:fldChar w:fldCharType="begin"/>
        </w:r>
        <w:r w:rsidR="005414F6">
          <w:rPr>
            <w:noProof/>
            <w:webHidden/>
          </w:rPr>
          <w:instrText xml:space="preserve"> PAGEREF _Toc375126634 \h </w:instrText>
        </w:r>
        <w:r w:rsidR="00452715">
          <w:rPr>
            <w:noProof/>
            <w:webHidden/>
          </w:rPr>
        </w:r>
        <w:r w:rsidR="00452715">
          <w:rPr>
            <w:noProof/>
            <w:webHidden/>
          </w:rPr>
          <w:fldChar w:fldCharType="separate"/>
        </w:r>
        <w:r w:rsidR="005414F6">
          <w:rPr>
            <w:noProof/>
            <w:webHidden/>
          </w:rPr>
          <w:t>38</w:t>
        </w:r>
        <w:r w:rsidR="00452715">
          <w:rPr>
            <w:noProof/>
            <w:webHidden/>
          </w:rPr>
          <w:fldChar w:fldCharType="end"/>
        </w:r>
      </w:hyperlink>
    </w:p>
    <w:p w14:paraId="67F72CCB"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35" w:history="1">
        <w:r w:rsidR="005414F6" w:rsidRPr="00400F88">
          <w:rPr>
            <w:rStyle w:val="ad"/>
            <w:noProof/>
            <w:lang w:val="en-GB"/>
          </w:rPr>
          <w:t>5.2.17</w:t>
        </w:r>
        <w:r w:rsidR="005414F6">
          <w:rPr>
            <w:rFonts w:asciiTheme="minorHAnsi" w:eastAsiaTheme="minorEastAsia" w:hAnsiTheme="minorHAnsi" w:cstheme="minorBidi"/>
            <w:noProof/>
            <w:szCs w:val="22"/>
          </w:rPr>
          <w:tab/>
        </w:r>
        <w:r w:rsidR="005414F6" w:rsidRPr="00400F88">
          <w:rPr>
            <w:rStyle w:val="ad"/>
            <w:noProof/>
            <w:lang w:val="en-GB"/>
          </w:rPr>
          <w:t>AG_XX_UNSPECIFIED_CELL_SCAN_REQ</w:t>
        </w:r>
        <w:r w:rsidR="005414F6">
          <w:rPr>
            <w:noProof/>
            <w:webHidden/>
          </w:rPr>
          <w:tab/>
        </w:r>
        <w:r w:rsidR="00452715">
          <w:rPr>
            <w:noProof/>
            <w:webHidden/>
          </w:rPr>
          <w:fldChar w:fldCharType="begin"/>
        </w:r>
        <w:r w:rsidR="005414F6">
          <w:rPr>
            <w:noProof/>
            <w:webHidden/>
          </w:rPr>
          <w:instrText xml:space="preserve"> PAGEREF _Toc375126635 \h </w:instrText>
        </w:r>
        <w:r w:rsidR="00452715">
          <w:rPr>
            <w:noProof/>
            <w:webHidden/>
          </w:rPr>
        </w:r>
        <w:r w:rsidR="00452715">
          <w:rPr>
            <w:noProof/>
            <w:webHidden/>
          </w:rPr>
          <w:fldChar w:fldCharType="separate"/>
        </w:r>
        <w:r w:rsidR="005414F6">
          <w:rPr>
            <w:noProof/>
            <w:webHidden/>
          </w:rPr>
          <w:t>41</w:t>
        </w:r>
        <w:r w:rsidR="00452715">
          <w:rPr>
            <w:noProof/>
            <w:webHidden/>
          </w:rPr>
          <w:fldChar w:fldCharType="end"/>
        </w:r>
      </w:hyperlink>
    </w:p>
    <w:p w14:paraId="107E59DD"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36" w:history="1">
        <w:r w:rsidR="005414F6" w:rsidRPr="00400F88">
          <w:rPr>
            <w:rStyle w:val="ad"/>
            <w:noProof/>
          </w:rPr>
          <w:t>5.2.18</w:t>
        </w:r>
        <w:r w:rsidR="005414F6">
          <w:rPr>
            <w:rFonts w:asciiTheme="minorHAnsi" w:eastAsiaTheme="minorEastAsia" w:hAnsiTheme="minorHAnsi" w:cstheme="minorBidi"/>
            <w:noProof/>
            <w:szCs w:val="22"/>
          </w:rPr>
          <w:tab/>
        </w:r>
        <w:r w:rsidR="005414F6" w:rsidRPr="00400F88">
          <w:rPr>
            <w:rStyle w:val="ad"/>
            <w:noProof/>
          </w:rPr>
          <w:t>L1_AG_UNSPECIFIED_CELL_SCAN_REQ_ACK</w:t>
        </w:r>
        <w:r w:rsidR="005414F6">
          <w:rPr>
            <w:noProof/>
            <w:webHidden/>
          </w:rPr>
          <w:tab/>
        </w:r>
        <w:r w:rsidR="00452715">
          <w:rPr>
            <w:noProof/>
            <w:webHidden/>
          </w:rPr>
          <w:fldChar w:fldCharType="begin"/>
        </w:r>
        <w:r w:rsidR="005414F6">
          <w:rPr>
            <w:noProof/>
            <w:webHidden/>
          </w:rPr>
          <w:instrText xml:space="preserve"> PAGEREF _Toc375126636 \h </w:instrText>
        </w:r>
        <w:r w:rsidR="00452715">
          <w:rPr>
            <w:noProof/>
            <w:webHidden/>
          </w:rPr>
        </w:r>
        <w:r w:rsidR="00452715">
          <w:rPr>
            <w:noProof/>
            <w:webHidden/>
          </w:rPr>
          <w:fldChar w:fldCharType="separate"/>
        </w:r>
        <w:r w:rsidR="005414F6">
          <w:rPr>
            <w:noProof/>
            <w:webHidden/>
          </w:rPr>
          <w:t>41</w:t>
        </w:r>
        <w:r w:rsidR="00452715">
          <w:rPr>
            <w:noProof/>
            <w:webHidden/>
          </w:rPr>
          <w:fldChar w:fldCharType="end"/>
        </w:r>
      </w:hyperlink>
    </w:p>
    <w:p w14:paraId="5A4A3F43"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37" w:history="1">
        <w:r w:rsidR="005414F6" w:rsidRPr="00400F88">
          <w:rPr>
            <w:rStyle w:val="ad"/>
            <w:noProof/>
          </w:rPr>
          <w:t>5.2.19</w:t>
        </w:r>
        <w:r w:rsidR="005414F6">
          <w:rPr>
            <w:rFonts w:asciiTheme="minorHAnsi" w:eastAsiaTheme="minorEastAsia" w:hAnsiTheme="minorHAnsi" w:cstheme="minorBidi"/>
            <w:noProof/>
            <w:szCs w:val="22"/>
          </w:rPr>
          <w:tab/>
        </w:r>
        <w:r w:rsidR="005414F6" w:rsidRPr="00400F88">
          <w:rPr>
            <w:rStyle w:val="ad"/>
            <w:noProof/>
          </w:rPr>
          <w:t>L2P_AG_UNSPECIFIED_CELL_SCAN_REQ_ACK</w:t>
        </w:r>
        <w:r w:rsidR="005414F6">
          <w:rPr>
            <w:noProof/>
            <w:webHidden/>
          </w:rPr>
          <w:tab/>
        </w:r>
        <w:r w:rsidR="00452715">
          <w:rPr>
            <w:noProof/>
            <w:webHidden/>
          </w:rPr>
          <w:fldChar w:fldCharType="begin"/>
        </w:r>
        <w:r w:rsidR="005414F6">
          <w:rPr>
            <w:noProof/>
            <w:webHidden/>
          </w:rPr>
          <w:instrText xml:space="preserve"> PAGEREF _Toc375126637 \h </w:instrText>
        </w:r>
        <w:r w:rsidR="00452715">
          <w:rPr>
            <w:noProof/>
            <w:webHidden/>
          </w:rPr>
        </w:r>
        <w:r w:rsidR="00452715">
          <w:rPr>
            <w:noProof/>
            <w:webHidden/>
          </w:rPr>
          <w:fldChar w:fldCharType="separate"/>
        </w:r>
        <w:r w:rsidR="005414F6">
          <w:rPr>
            <w:noProof/>
            <w:webHidden/>
          </w:rPr>
          <w:t>42</w:t>
        </w:r>
        <w:r w:rsidR="00452715">
          <w:rPr>
            <w:noProof/>
            <w:webHidden/>
          </w:rPr>
          <w:fldChar w:fldCharType="end"/>
        </w:r>
      </w:hyperlink>
    </w:p>
    <w:p w14:paraId="6D69CE38"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38" w:history="1">
        <w:r w:rsidR="005414F6" w:rsidRPr="00400F88">
          <w:rPr>
            <w:rStyle w:val="ad"/>
            <w:noProof/>
            <w:lang w:val="en-GB"/>
          </w:rPr>
          <w:t>5.2.20</w:t>
        </w:r>
        <w:r w:rsidR="005414F6">
          <w:rPr>
            <w:rFonts w:asciiTheme="minorHAnsi" w:eastAsiaTheme="minorEastAsia" w:hAnsiTheme="minorHAnsi" w:cstheme="minorBidi"/>
            <w:noProof/>
            <w:szCs w:val="22"/>
          </w:rPr>
          <w:tab/>
        </w:r>
        <w:r w:rsidR="005414F6" w:rsidRPr="00400F88">
          <w:rPr>
            <w:rStyle w:val="ad"/>
            <w:noProof/>
            <w:lang w:val="en-GB"/>
          </w:rPr>
          <w:t>L1_AG_UNSPECIFIED_CELL_SCAN_DATA</w:t>
        </w:r>
        <w:r w:rsidR="005414F6">
          <w:rPr>
            <w:noProof/>
            <w:webHidden/>
          </w:rPr>
          <w:tab/>
        </w:r>
        <w:r w:rsidR="00452715">
          <w:rPr>
            <w:noProof/>
            <w:webHidden/>
          </w:rPr>
          <w:fldChar w:fldCharType="begin"/>
        </w:r>
        <w:r w:rsidR="005414F6">
          <w:rPr>
            <w:noProof/>
            <w:webHidden/>
          </w:rPr>
          <w:instrText xml:space="preserve"> PAGEREF _Toc375126638 \h </w:instrText>
        </w:r>
        <w:r w:rsidR="00452715">
          <w:rPr>
            <w:noProof/>
            <w:webHidden/>
          </w:rPr>
        </w:r>
        <w:r w:rsidR="00452715">
          <w:rPr>
            <w:noProof/>
            <w:webHidden/>
          </w:rPr>
          <w:fldChar w:fldCharType="separate"/>
        </w:r>
        <w:r w:rsidR="005414F6">
          <w:rPr>
            <w:noProof/>
            <w:webHidden/>
          </w:rPr>
          <w:t>42</w:t>
        </w:r>
        <w:r w:rsidR="00452715">
          <w:rPr>
            <w:noProof/>
            <w:webHidden/>
          </w:rPr>
          <w:fldChar w:fldCharType="end"/>
        </w:r>
      </w:hyperlink>
    </w:p>
    <w:p w14:paraId="0F19353B"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39" w:history="1">
        <w:r w:rsidR="005414F6" w:rsidRPr="00400F88">
          <w:rPr>
            <w:rStyle w:val="ad"/>
            <w:noProof/>
            <w:lang w:val="en-GB"/>
          </w:rPr>
          <w:t>5.2.21</w:t>
        </w:r>
        <w:r w:rsidR="005414F6">
          <w:rPr>
            <w:rFonts w:asciiTheme="minorHAnsi" w:eastAsiaTheme="minorEastAsia" w:hAnsiTheme="minorHAnsi" w:cstheme="minorBidi"/>
            <w:noProof/>
            <w:szCs w:val="22"/>
          </w:rPr>
          <w:tab/>
        </w:r>
        <w:r w:rsidR="005414F6" w:rsidRPr="00400F88">
          <w:rPr>
            <w:rStyle w:val="ad"/>
            <w:noProof/>
            <w:lang w:val="en-GB"/>
          </w:rPr>
          <w:t>L1_UNSPECIFIED_CELL_SCAN_DATA</w:t>
        </w:r>
        <w:r w:rsidR="005414F6">
          <w:rPr>
            <w:noProof/>
            <w:webHidden/>
          </w:rPr>
          <w:tab/>
        </w:r>
        <w:r w:rsidR="00452715">
          <w:rPr>
            <w:noProof/>
            <w:webHidden/>
          </w:rPr>
          <w:fldChar w:fldCharType="begin"/>
        </w:r>
        <w:r w:rsidR="005414F6">
          <w:rPr>
            <w:noProof/>
            <w:webHidden/>
          </w:rPr>
          <w:instrText xml:space="preserve"> PAGEREF _Toc375126639 \h </w:instrText>
        </w:r>
        <w:r w:rsidR="00452715">
          <w:rPr>
            <w:noProof/>
            <w:webHidden/>
          </w:rPr>
        </w:r>
        <w:r w:rsidR="00452715">
          <w:rPr>
            <w:noProof/>
            <w:webHidden/>
          </w:rPr>
          <w:fldChar w:fldCharType="separate"/>
        </w:r>
        <w:r w:rsidR="005414F6">
          <w:rPr>
            <w:noProof/>
            <w:webHidden/>
          </w:rPr>
          <w:t>42</w:t>
        </w:r>
        <w:r w:rsidR="00452715">
          <w:rPr>
            <w:noProof/>
            <w:webHidden/>
          </w:rPr>
          <w:fldChar w:fldCharType="end"/>
        </w:r>
      </w:hyperlink>
    </w:p>
    <w:p w14:paraId="551BC7B6"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40" w:history="1">
        <w:r w:rsidR="005414F6" w:rsidRPr="00400F88">
          <w:rPr>
            <w:rStyle w:val="ad"/>
            <w:noProof/>
            <w:lang w:val="en-GB"/>
          </w:rPr>
          <w:t>5.2.22</w:t>
        </w:r>
        <w:r w:rsidR="005414F6">
          <w:rPr>
            <w:rFonts w:asciiTheme="minorHAnsi" w:eastAsiaTheme="minorEastAsia" w:hAnsiTheme="minorHAnsi" w:cstheme="minorBidi"/>
            <w:noProof/>
            <w:szCs w:val="22"/>
          </w:rPr>
          <w:tab/>
        </w:r>
        <w:r w:rsidR="005414F6" w:rsidRPr="00400F88">
          <w:rPr>
            <w:rStyle w:val="ad"/>
            <w:noProof/>
            <w:lang w:val="en-GB"/>
          </w:rPr>
          <w:t>L1_AG_UNSPECIFIED_CELL_SCAN_FINISH_IND</w:t>
        </w:r>
        <w:r w:rsidR="005414F6">
          <w:rPr>
            <w:noProof/>
            <w:webHidden/>
          </w:rPr>
          <w:tab/>
        </w:r>
        <w:r w:rsidR="00452715">
          <w:rPr>
            <w:noProof/>
            <w:webHidden/>
          </w:rPr>
          <w:fldChar w:fldCharType="begin"/>
        </w:r>
        <w:r w:rsidR="005414F6">
          <w:rPr>
            <w:noProof/>
            <w:webHidden/>
          </w:rPr>
          <w:instrText xml:space="preserve"> PAGEREF _Toc375126640 \h </w:instrText>
        </w:r>
        <w:r w:rsidR="00452715">
          <w:rPr>
            <w:noProof/>
            <w:webHidden/>
          </w:rPr>
        </w:r>
        <w:r w:rsidR="00452715">
          <w:rPr>
            <w:noProof/>
            <w:webHidden/>
          </w:rPr>
          <w:fldChar w:fldCharType="separate"/>
        </w:r>
        <w:r w:rsidR="005414F6">
          <w:rPr>
            <w:noProof/>
            <w:webHidden/>
          </w:rPr>
          <w:t>43</w:t>
        </w:r>
        <w:r w:rsidR="00452715">
          <w:rPr>
            <w:noProof/>
            <w:webHidden/>
          </w:rPr>
          <w:fldChar w:fldCharType="end"/>
        </w:r>
      </w:hyperlink>
    </w:p>
    <w:p w14:paraId="25C9828F"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41" w:history="1">
        <w:r w:rsidR="005414F6" w:rsidRPr="00400F88">
          <w:rPr>
            <w:rStyle w:val="ad"/>
            <w:noProof/>
            <w:lang w:val="en-GB"/>
          </w:rPr>
          <w:t>5.2.23</w:t>
        </w:r>
        <w:r w:rsidR="005414F6">
          <w:rPr>
            <w:rFonts w:asciiTheme="minorHAnsi" w:eastAsiaTheme="minorEastAsia" w:hAnsiTheme="minorHAnsi" w:cstheme="minorBidi"/>
            <w:noProof/>
            <w:szCs w:val="22"/>
          </w:rPr>
          <w:tab/>
        </w:r>
        <w:r w:rsidR="005414F6" w:rsidRPr="00400F88">
          <w:rPr>
            <w:rStyle w:val="ad"/>
            <w:noProof/>
            <w:lang w:val="en-GB"/>
          </w:rPr>
          <w:t>L2P_AG_UNSPECIFIED_CELL_SCAN_DATA</w:t>
        </w:r>
        <w:r w:rsidR="005414F6">
          <w:rPr>
            <w:noProof/>
            <w:webHidden/>
          </w:rPr>
          <w:tab/>
        </w:r>
        <w:r w:rsidR="00452715">
          <w:rPr>
            <w:noProof/>
            <w:webHidden/>
          </w:rPr>
          <w:fldChar w:fldCharType="begin"/>
        </w:r>
        <w:r w:rsidR="005414F6">
          <w:rPr>
            <w:noProof/>
            <w:webHidden/>
          </w:rPr>
          <w:instrText xml:space="preserve"> PAGEREF _Toc375126641 \h </w:instrText>
        </w:r>
        <w:r w:rsidR="00452715">
          <w:rPr>
            <w:noProof/>
            <w:webHidden/>
          </w:rPr>
        </w:r>
        <w:r w:rsidR="00452715">
          <w:rPr>
            <w:noProof/>
            <w:webHidden/>
          </w:rPr>
          <w:fldChar w:fldCharType="separate"/>
        </w:r>
        <w:r w:rsidR="005414F6">
          <w:rPr>
            <w:noProof/>
            <w:webHidden/>
          </w:rPr>
          <w:t>43</w:t>
        </w:r>
        <w:r w:rsidR="00452715">
          <w:rPr>
            <w:noProof/>
            <w:webHidden/>
          </w:rPr>
          <w:fldChar w:fldCharType="end"/>
        </w:r>
      </w:hyperlink>
    </w:p>
    <w:p w14:paraId="3EA281F0"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42" w:history="1">
        <w:r w:rsidR="005414F6" w:rsidRPr="00400F88">
          <w:rPr>
            <w:rStyle w:val="ad"/>
            <w:noProof/>
            <w:lang w:val="en-GB"/>
          </w:rPr>
          <w:t>5.2.24</w:t>
        </w:r>
        <w:r w:rsidR="005414F6">
          <w:rPr>
            <w:rFonts w:asciiTheme="minorHAnsi" w:eastAsiaTheme="minorEastAsia" w:hAnsiTheme="minorHAnsi" w:cstheme="minorBidi"/>
            <w:noProof/>
            <w:szCs w:val="22"/>
          </w:rPr>
          <w:tab/>
        </w:r>
        <w:r w:rsidR="005414F6" w:rsidRPr="00400F88">
          <w:rPr>
            <w:rStyle w:val="ad"/>
            <w:noProof/>
            <w:lang w:val="en-GB"/>
          </w:rPr>
          <w:t>L2P_UNSPECIFIED_CELL_SCAN_DATA</w:t>
        </w:r>
        <w:r w:rsidR="005414F6">
          <w:rPr>
            <w:noProof/>
            <w:webHidden/>
          </w:rPr>
          <w:tab/>
        </w:r>
        <w:r w:rsidR="00452715">
          <w:rPr>
            <w:noProof/>
            <w:webHidden/>
          </w:rPr>
          <w:fldChar w:fldCharType="begin"/>
        </w:r>
        <w:r w:rsidR="005414F6">
          <w:rPr>
            <w:noProof/>
            <w:webHidden/>
          </w:rPr>
          <w:instrText xml:space="preserve"> PAGEREF _Toc375126642 \h </w:instrText>
        </w:r>
        <w:r w:rsidR="00452715">
          <w:rPr>
            <w:noProof/>
            <w:webHidden/>
          </w:rPr>
        </w:r>
        <w:r w:rsidR="00452715">
          <w:rPr>
            <w:noProof/>
            <w:webHidden/>
          </w:rPr>
          <w:fldChar w:fldCharType="separate"/>
        </w:r>
        <w:r w:rsidR="005414F6">
          <w:rPr>
            <w:noProof/>
            <w:webHidden/>
          </w:rPr>
          <w:t>43</w:t>
        </w:r>
        <w:r w:rsidR="00452715">
          <w:rPr>
            <w:noProof/>
            <w:webHidden/>
          </w:rPr>
          <w:fldChar w:fldCharType="end"/>
        </w:r>
      </w:hyperlink>
    </w:p>
    <w:p w14:paraId="7B5FB3CB"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43" w:history="1">
        <w:r w:rsidR="005414F6" w:rsidRPr="00400F88">
          <w:rPr>
            <w:rStyle w:val="ad"/>
            <w:noProof/>
            <w:lang w:val="en-GB"/>
          </w:rPr>
          <w:t>5.2.25</w:t>
        </w:r>
        <w:r w:rsidR="005414F6">
          <w:rPr>
            <w:rFonts w:asciiTheme="minorHAnsi" w:eastAsiaTheme="minorEastAsia" w:hAnsiTheme="minorHAnsi" w:cstheme="minorBidi"/>
            <w:noProof/>
            <w:szCs w:val="22"/>
          </w:rPr>
          <w:tab/>
        </w:r>
        <w:r w:rsidR="005414F6" w:rsidRPr="00400F88">
          <w:rPr>
            <w:rStyle w:val="ad"/>
            <w:noProof/>
            <w:lang w:val="en-GB"/>
          </w:rPr>
          <w:t>L2P_AG_UNSPECIFIED_CELL_SCAN_FINISH_IND</w:t>
        </w:r>
        <w:r w:rsidR="005414F6">
          <w:rPr>
            <w:noProof/>
            <w:webHidden/>
          </w:rPr>
          <w:tab/>
        </w:r>
        <w:r w:rsidR="00452715">
          <w:rPr>
            <w:noProof/>
            <w:webHidden/>
          </w:rPr>
          <w:fldChar w:fldCharType="begin"/>
        </w:r>
        <w:r w:rsidR="005414F6">
          <w:rPr>
            <w:noProof/>
            <w:webHidden/>
          </w:rPr>
          <w:instrText xml:space="preserve"> PAGEREF _Toc375126643 \h </w:instrText>
        </w:r>
        <w:r w:rsidR="00452715">
          <w:rPr>
            <w:noProof/>
            <w:webHidden/>
          </w:rPr>
        </w:r>
        <w:r w:rsidR="00452715">
          <w:rPr>
            <w:noProof/>
            <w:webHidden/>
          </w:rPr>
          <w:fldChar w:fldCharType="separate"/>
        </w:r>
        <w:r w:rsidR="005414F6">
          <w:rPr>
            <w:noProof/>
            <w:webHidden/>
          </w:rPr>
          <w:t>44</w:t>
        </w:r>
        <w:r w:rsidR="00452715">
          <w:rPr>
            <w:noProof/>
            <w:webHidden/>
          </w:rPr>
          <w:fldChar w:fldCharType="end"/>
        </w:r>
      </w:hyperlink>
    </w:p>
    <w:p w14:paraId="21816A42"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44" w:history="1">
        <w:r w:rsidR="005414F6" w:rsidRPr="00400F88">
          <w:rPr>
            <w:rStyle w:val="ad"/>
            <w:noProof/>
          </w:rPr>
          <w:t>5.2.26</w:t>
        </w:r>
        <w:r w:rsidR="005414F6">
          <w:rPr>
            <w:rFonts w:asciiTheme="minorHAnsi" w:eastAsiaTheme="minorEastAsia" w:hAnsiTheme="minorHAnsi" w:cstheme="minorBidi"/>
            <w:noProof/>
            <w:szCs w:val="22"/>
          </w:rPr>
          <w:tab/>
        </w:r>
        <w:r w:rsidR="005414F6" w:rsidRPr="00400F88">
          <w:rPr>
            <w:rStyle w:val="ad"/>
            <w:noProof/>
          </w:rPr>
          <w:t>PC_AG_UNSPECIFIED_CELL_SCAN_REL</w:t>
        </w:r>
        <w:r w:rsidR="005414F6">
          <w:rPr>
            <w:noProof/>
            <w:webHidden/>
          </w:rPr>
          <w:tab/>
        </w:r>
        <w:r w:rsidR="00452715">
          <w:rPr>
            <w:noProof/>
            <w:webHidden/>
          </w:rPr>
          <w:fldChar w:fldCharType="begin"/>
        </w:r>
        <w:r w:rsidR="005414F6">
          <w:rPr>
            <w:noProof/>
            <w:webHidden/>
          </w:rPr>
          <w:instrText xml:space="preserve"> PAGEREF _Toc375126644 \h </w:instrText>
        </w:r>
        <w:r w:rsidR="00452715">
          <w:rPr>
            <w:noProof/>
            <w:webHidden/>
          </w:rPr>
        </w:r>
        <w:r w:rsidR="00452715">
          <w:rPr>
            <w:noProof/>
            <w:webHidden/>
          </w:rPr>
          <w:fldChar w:fldCharType="separate"/>
        </w:r>
        <w:r w:rsidR="005414F6">
          <w:rPr>
            <w:noProof/>
            <w:webHidden/>
          </w:rPr>
          <w:t>44</w:t>
        </w:r>
        <w:r w:rsidR="00452715">
          <w:rPr>
            <w:noProof/>
            <w:webHidden/>
          </w:rPr>
          <w:fldChar w:fldCharType="end"/>
        </w:r>
      </w:hyperlink>
    </w:p>
    <w:p w14:paraId="7CD63506"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45" w:history="1">
        <w:r w:rsidR="005414F6" w:rsidRPr="00400F88">
          <w:rPr>
            <w:rStyle w:val="ad"/>
            <w:noProof/>
          </w:rPr>
          <w:t>5.2.27</w:t>
        </w:r>
        <w:r w:rsidR="005414F6">
          <w:rPr>
            <w:rFonts w:asciiTheme="minorHAnsi" w:eastAsiaTheme="minorEastAsia" w:hAnsiTheme="minorHAnsi" w:cstheme="minorBidi"/>
            <w:noProof/>
            <w:szCs w:val="22"/>
          </w:rPr>
          <w:tab/>
        </w:r>
        <w:r w:rsidR="005414F6" w:rsidRPr="00400F88">
          <w:rPr>
            <w:rStyle w:val="ad"/>
            <w:noProof/>
          </w:rPr>
          <w:t>AG_XX_UNSPECIFIED_CELL_SCAN_REL</w:t>
        </w:r>
        <w:r w:rsidR="005414F6">
          <w:rPr>
            <w:noProof/>
            <w:webHidden/>
          </w:rPr>
          <w:tab/>
        </w:r>
        <w:r w:rsidR="00452715">
          <w:rPr>
            <w:noProof/>
            <w:webHidden/>
          </w:rPr>
          <w:fldChar w:fldCharType="begin"/>
        </w:r>
        <w:r w:rsidR="005414F6">
          <w:rPr>
            <w:noProof/>
            <w:webHidden/>
          </w:rPr>
          <w:instrText xml:space="preserve"> PAGEREF _Toc375126645 \h </w:instrText>
        </w:r>
        <w:r w:rsidR="00452715">
          <w:rPr>
            <w:noProof/>
            <w:webHidden/>
          </w:rPr>
        </w:r>
        <w:r w:rsidR="00452715">
          <w:rPr>
            <w:noProof/>
            <w:webHidden/>
          </w:rPr>
          <w:fldChar w:fldCharType="separate"/>
        </w:r>
        <w:r w:rsidR="005414F6">
          <w:rPr>
            <w:noProof/>
            <w:webHidden/>
          </w:rPr>
          <w:t>44</w:t>
        </w:r>
        <w:r w:rsidR="00452715">
          <w:rPr>
            <w:noProof/>
            <w:webHidden/>
          </w:rPr>
          <w:fldChar w:fldCharType="end"/>
        </w:r>
      </w:hyperlink>
    </w:p>
    <w:p w14:paraId="40BD1939"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46" w:history="1">
        <w:r w:rsidR="005414F6" w:rsidRPr="00400F88">
          <w:rPr>
            <w:rStyle w:val="ad"/>
            <w:noProof/>
          </w:rPr>
          <w:t>5.2.28</w:t>
        </w:r>
        <w:r w:rsidR="005414F6">
          <w:rPr>
            <w:rFonts w:asciiTheme="minorHAnsi" w:eastAsiaTheme="minorEastAsia" w:hAnsiTheme="minorHAnsi" w:cstheme="minorBidi"/>
            <w:noProof/>
            <w:szCs w:val="22"/>
          </w:rPr>
          <w:tab/>
        </w:r>
        <w:r w:rsidR="005414F6" w:rsidRPr="00400F88">
          <w:rPr>
            <w:rStyle w:val="ad"/>
            <w:noProof/>
          </w:rPr>
          <w:t>L1_AG_UNSPECIFIED_CELL_SCAN_ REL_ACK</w:t>
        </w:r>
        <w:r w:rsidR="005414F6">
          <w:rPr>
            <w:noProof/>
            <w:webHidden/>
          </w:rPr>
          <w:tab/>
        </w:r>
        <w:r w:rsidR="00452715">
          <w:rPr>
            <w:noProof/>
            <w:webHidden/>
          </w:rPr>
          <w:fldChar w:fldCharType="begin"/>
        </w:r>
        <w:r w:rsidR="005414F6">
          <w:rPr>
            <w:noProof/>
            <w:webHidden/>
          </w:rPr>
          <w:instrText xml:space="preserve"> PAGEREF _Toc375126646 \h </w:instrText>
        </w:r>
        <w:r w:rsidR="00452715">
          <w:rPr>
            <w:noProof/>
            <w:webHidden/>
          </w:rPr>
        </w:r>
        <w:r w:rsidR="00452715">
          <w:rPr>
            <w:noProof/>
            <w:webHidden/>
          </w:rPr>
          <w:fldChar w:fldCharType="separate"/>
        </w:r>
        <w:r w:rsidR="005414F6">
          <w:rPr>
            <w:noProof/>
            <w:webHidden/>
          </w:rPr>
          <w:t>45</w:t>
        </w:r>
        <w:r w:rsidR="00452715">
          <w:rPr>
            <w:noProof/>
            <w:webHidden/>
          </w:rPr>
          <w:fldChar w:fldCharType="end"/>
        </w:r>
      </w:hyperlink>
    </w:p>
    <w:p w14:paraId="317D64DE"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47" w:history="1">
        <w:r w:rsidR="005414F6" w:rsidRPr="00400F88">
          <w:rPr>
            <w:rStyle w:val="ad"/>
            <w:noProof/>
          </w:rPr>
          <w:t>5.2.29</w:t>
        </w:r>
        <w:r w:rsidR="005414F6">
          <w:rPr>
            <w:rFonts w:asciiTheme="minorHAnsi" w:eastAsiaTheme="minorEastAsia" w:hAnsiTheme="minorHAnsi" w:cstheme="minorBidi"/>
            <w:noProof/>
            <w:szCs w:val="22"/>
          </w:rPr>
          <w:tab/>
        </w:r>
        <w:r w:rsidR="005414F6" w:rsidRPr="00400F88">
          <w:rPr>
            <w:rStyle w:val="ad"/>
            <w:noProof/>
          </w:rPr>
          <w:t>L2P_AG_UNSPECIFIED_CELL_SCAN_ REL_ACK</w:t>
        </w:r>
        <w:r w:rsidR="005414F6">
          <w:rPr>
            <w:noProof/>
            <w:webHidden/>
          </w:rPr>
          <w:tab/>
        </w:r>
        <w:r w:rsidR="00452715">
          <w:rPr>
            <w:noProof/>
            <w:webHidden/>
          </w:rPr>
          <w:fldChar w:fldCharType="begin"/>
        </w:r>
        <w:r w:rsidR="005414F6">
          <w:rPr>
            <w:noProof/>
            <w:webHidden/>
          </w:rPr>
          <w:instrText xml:space="preserve"> PAGEREF _Toc375126647 \h </w:instrText>
        </w:r>
        <w:r w:rsidR="00452715">
          <w:rPr>
            <w:noProof/>
            <w:webHidden/>
          </w:rPr>
        </w:r>
        <w:r w:rsidR="00452715">
          <w:rPr>
            <w:noProof/>
            <w:webHidden/>
          </w:rPr>
          <w:fldChar w:fldCharType="separate"/>
        </w:r>
        <w:r w:rsidR="005414F6">
          <w:rPr>
            <w:noProof/>
            <w:webHidden/>
          </w:rPr>
          <w:t>45</w:t>
        </w:r>
        <w:r w:rsidR="00452715">
          <w:rPr>
            <w:noProof/>
            <w:webHidden/>
          </w:rPr>
          <w:fldChar w:fldCharType="end"/>
        </w:r>
      </w:hyperlink>
    </w:p>
    <w:p w14:paraId="3293653A"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648" w:history="1">
        <w:r w:rsidR="005414F6" w:rsidRPr="00400F88">
          <w:rPr>
            <w:rStyle w:val="ad"/>
          </w:rPr>
          <w:t>5.3</w:t>
        </w:r>
        <w:r w:rsidR="005414F6">
          <w:rPr>
            <w:rFonts w:asciiTheme="minorHAnsi" w:eastAsiaTheme="minorEastAsia" w:hAnsiTheme="minorHAnsi" w:cstheme="minorBidi"/>
            <w:szCs w:val="22"/>
          </w:rPr>
          <w:tab/>
        </w:r>
        <w:r w:rsidR="005414F6" w:rsidRPr="00400F88">
          <w:rPr>
            <w:rStyle w:val="ad"/>
          </w:rPr>
          <w:t>IQ</w:t>
        </w:r>
        <w:r w:rsidR="005414F6" w:rsidRPr="00400F88">
          <w:rPr>
            <w:rStyle w:val="ad"/>
            <w:rFonts w:hint="eastAsia"/>
          </w:rPr>
          <w:t>数据存储</w:t>
        </w:r>
        <w:r w:rsidR="005414F6">
          <w:rPr>
            <w:webHidden/>
          </w:rPr>
          <w:tab/>
        </w:r>
        <w:r w:rsidR="00452715">
          <w:rPr>
            <w:webHidden/>
          </w:rPr>
          <w:fldChar w:fldCharType="begin"/>
        </w:r>
        <w:r w:rsidR="005414F6">
          <w:rPr>
            <w:webHidden/>
          </w:rPr>
          <w:instrText xml:space="preserve"> PAGEREF _Toc375126648 \h </w:instrText>
        </w:r>
        <w:r w:rsidR="00452715">
          <w:rPr>
            <w:webHidden/>
          </w:rPr>
        </w:r>
        <w:r w:rsidR="00452715">
          <w:rPr>
            <w:webHidden/>
          </w:rPr>
          <w:fldChar w:fldCharType="separate"/>
        </w:r>
        <w:r w:rsidR="005414F6">
          <w:rPr>
            <w:webHidden/>
          </w:rPr>
          <w:t>45</w:t>
        </w:r>
        <w:r w:rsidR="00452715">
          <w:rPr>
            <w:webHidden/>
          </w:rPr>
          <w:fldChar w:fldCharType="end"/>
        </w:r>
      </w:hyperlink>
    </w:p>
    <w:p w14:paraId="5B9F2DF9"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49" w:history="1">
        <w:r w:rsidR="005414F6" w:rsidRPr="00400F88">
          <w:rPr>
            <w:rStyle w:val="ad"/>
            <w:noProof/>
          </w:rPr>
          <w:t>5.3.1</w:t>
        </w:r>
        <w:r w:rsidR="005414F6">
          <w:rPr>
            <w:rFonts w:asciiTheme="minorHAnsi" w:eastAsiaTheme="minorEastAsia" w:hAnsiTheme="minorHAnsi" w:cstheme="minorBidi"/>
            <w:noProof/>
            <w:szCs w:val="22"/>
          </w:rPr>
          <w:tab/>
        </w:r>
        <w:r w:rsidR="005414F6" w:rsidRPr="00400F88">
          <w:rPr>
            <w:rStyle w:val="ad"/>
            <w:noProof/>
          </w:rPr>
          <w:t>PC_AG_IQ_STORE_REQ</w:t>
        </w:r>
        <w:r w:rsidR="005414F6">
          <w:rPr>
            <w:noProof/>
            <w:webHidden/>
          </w:rPr>
          <w:tab/>
        </w:r>
        <w:r w:rsidR="00452715">
          <w:rPr>
            <w:noProof/>
            <w:webHidden/>
          </w:rPr>
          <w:fldChar w:fldCharType="begin"/>
        </w:r>
        <w:r w:rsidR="005414F6">
          <w:rPr>
            <w:noProof/>
            <w:webHidden/>
          </w:rPr>
          <w:instrText xml:space="preserve"> PAGEREF _Toc375126649 \h </w:instrText>
        </w:r>
        <w:r w:rsidR="00452715">
          <w:rPr>
            <w:noProof/>
            <w:webHidden/>
          </w:rPr>
        </w:r>
        <w:r w:rsidR="00452715">
          <w:rPr>
            <w:noProof/>
            <w:webHidden/>
          </w:rPr>
          <w:fldChar w:fldCharType="separate"/>
        </w:r>
        <w:r w:rsidR="005414F6">
          <w:rPr>
            <w:noProof/>
            <w:webHidden/>
          </w:rPr>
          <w:t>45</w:t>
        </w:r>
        <w:r w:rsidR="00452715">
          <w:rPr>
            <w:noProof/>
            <w:webHidden/>
          </w:rPr>
          <w:fldChar w:fldCharType="end"/>
        </w:r>
      </w:hyperlink>
    </w:p>
    <w:p w14:paraId="04B38360"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50" w:history="1">
        <w:r w:rsidR="005414F6" w:rsidRPr="00400F88">
          <w:rPr>
            <w:rStyle w:val="ad"/>
            <w:noProof/>
          </w:rPr>
          <w:t>5.3.2</w:t>
        </w:r>
        <w:r w:rsidR="005414F6">
          <w:rPr>
            <w:rFonts w:asciiTheme="minorHAnsi" w:eastAsiaTheme="minorEastAsia" w:hAnsiTheme="minorHAnsi" w:cstheme="minorBidi"/>
            <w:noProof/>
            <w:szCs w:val="22"/>
          </w:rPr>
          <w:tab/>
        </w:r>
        <w:r w:rsidR="005414F6" w:rsidRPr="00400F88">
          <w:rPr>
            <w:rStyle w:val="ad"/>
            <w:noProof/>
          </w:rPr>
          <w:t>L1_ AG_IQ_STORE_REQ</w:t>
        </w:r>
        <w:r w:rsidR="005414F6">
          <w:rPr>
            <w:noProof/>
            <w:webHidden/>
          </w:rPr>
          <w:tab/>
        </w:r>
        <w:r w:rsidR="00452715">
          <w:rPr>
            <w:noProof/>
            <w:webHidden/>
          </w:rPr>
          <w:fldChar w:fldCharType="begin"/>
        </w:r>
        <w:r w:rsidR="005414F6">
          <w:rPr>
            <w:noProof/>
            <w:webHidden/>
          </w:rPr>
          <w:instrText xml:space="preserve"> PAGEREF _Toc375126650 \h </w:instrText>
        </w:r>
        <w:r w:rsidR="00452715">
          <w:rPr>
            <w:noProof/>
            <w:webHidden/>
          </w:rPr>
        </w:r>
        <w:r w:rsidR="00452715">
          <w:rPr>
            <w:noProof/>
            <w:webHidden/>
          </w:rPr>
          <w:fldChar w:fldCharType="separate"/>
        </w:r>
        <w:r w:rsidR="005414F6">
          <w:rPr>
            <w:noProof/>
            <w:webHidden/>
          </w:rPr>
          <w:t>46</w:t>
        </w:r>
        <w:r w:rsidR="00452715">
          <w:rPr>
            <w:noProof/>
            <w:webHidden/>
          </w:rPr>
          <w:fldChar w:fldCharType="end"/>
        </w:r>
      </w:hyperlink>
    </w:p>
    <w:p w14:paraId="75C3AC26"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51" w:history="1">
        <w:r w:rsidR="005414F6" w:rsidRPr="00400F88">
          <w:rPr>
            <w:rStyle w:val="ad"/>
            <w:noProof/>
          </w:rPr>
          <w:t>5.3.3</w:t>
        </w:r>
        <w:r w:rsidR="005414F6">
          <w:rPr>
            <w:rFonts w:asciiTheme="minorHAnsi" w:eastAsiaTheme="minorEastAsia" w:hAnsiTheme="minorHAnsi" w:cstheme="minorBidi"/>
            <w:noProof/>
            <w:szCs w:val="22"/>
          </w:rPr>
          <w:tab/>
        </w:r>
        <w:r w:rsidR="005414F6" w:rsidRPr="00400F88">
          <w:rPr>
            <w:rStyle w:val="ad"/>
            <w:noProof/>
          </w:rPr>
          <w:t>L2P_AG_IQ_STORE_REQ</w:t>
        </w:r>
        <w:r w:rsidR="005414F6">
          <w:rPr>
            <w:noProof/>
            <w:webHidden/>
          </w:rPr>
          <w:tab/>
        </w:r>
        <w:r w:rsidR="00452715">
          <w:rPr>
            <w:noProof/>
            <w:webHidden/>
          </w:rPr>
          <w:fldChar w:fldCharType="begin"/>
        </w:r>
        <w:r w:rsidR="005414F6">
          <w:rPr>
            <w:noProof/>
            <w:webHidden/>
          </w:rPr>
          <w:instrText xml:space="preserve"> PAGEREF _Toc375126651 \h </w:instrText>
        </w:r>
        <w:r w:rsidR="00452715">
          <w:rPr>
            <w:noProof/>
            <w:webHidden/>
          </w:rPr>
        </w:r>
        <w:r w:rsidR="00452715">
          <w:rPr>
            <w:noProof/>
            <w:webHidden/>
          </w:rPr>
          <w:fldChar w:fldCharType="separate"/>
        </w:r>
        <w:r w:rsidR="005414F6">
          <w:rPr>
            <w:noProof/>
            <w:webHidden/>
          </w:rPr>
          <w:t>46</w:t>
        </w:r>
        <w:r w:rsidR="00452715">
          <w:rPr>
            <w:noProof/>
            <w:webHidden/>
          </w:rPr>
          <w:fldChar w:fldCharType="end"/>
        </w:r>
      </w:hyperlink>
    </w:p>
    <w:p w14:paraId="6EB0296F"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52" w:history="1">
        <w:r w:rsidR="005414F6" w:rsidRPr="00400F88">
          <w:rPr>
            <w:rStyle w:val="ad"/>
            <w:noProof/>
          </w:rPr>
          <w:t>5.3.4</w:t>
        </w:r>
        <w:r w:rsidR="005414F6">
          <w:rPr>
            <w:rFonts w:asciiTheme="minorHAnsi" w:eastAsiaTheme="minorEastAsia" w:hAnsiTheme="minorHAnsi" w:cstheme="minorBidi"/>
            <w:noProof/>
            <w:szCs w:val="22"/>
          </w:rPr>
          <w:tab/>
        </w:r>
        <w:r w:rsidR="005414F6" w:rsidRPr="00400F88">
          <w:rPr>
            <w:rStyle w:val="ad"/>
            <w:noProof/>
          </w:rPr>
          <w:t>L1_AG_IQ_STORE_REQ_ACK</w:t>
        </w:r>
        <w:r w:rsidR="005414F6">
          <w:rPr>
            <w:noProof/>
            <w:webHidden/>
          </w:rPr>
          <w:tab/>
        </w:r>
        <w:r w:rsidR="00452715">
          <w:rPr>
            <w:noProof/>
            <w:webHidden/>
          </w:rPr>
          <w:fldChar w:fldCharType="begin"/>
        </w:r>
        <w:r w:rsidR="005414F6">
          <w:rPr>
            <w:noProof/>
            <w:webHidden/>
          </w:rPr>
          <w:instrText xml:space="preserve"> PAGEREF _Toc375126652 \h </w:instrText>
        </w:r>
        <w:r w:rsidR="00452715">
          <w:rPr>
            <w:noProof/>
            <w:webHidden/>
          </w:rPr>
        </w:r>
        <w:r w:rsidR="00452715">
          <w:rPr>
            <w:noProof/>
            <w:webHidden/>
          </w:rPr>
          <w:fldChar w:fldCharType="separate"/>
        </w:r>
        <w:r w:rsidR="005414F6">
          <w:rPr>
            <w:noProof/>
            <w:webHidden/>
          </w:rPr>
          <w:t>47</w:t>
        </w:r>
        <w:r w:rsidR="00452715">
          <w:rPr>
            <w:noProof/>
            <w:webHidden/>
          </w:rPr>
          <w:fldChar w:fldCharType="end"/>
        </w:r>
      </w:hyperlink>
    </w:p>
    <w:p w14:paraId="77327C6F"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53" w:history="1">
        <w:r w:rsidR="005414F6" w:rsidRPr="00400F88">
          <w:rPr>
            <w:rStyle w:val="ad"/>
            <w:noProof/>
          </w:rPr>
          <w:t>5.3.5</w:t>
        </w:r>
        <w:r w:rsidR="005414F6">
          <w:rPr>
            <w:rFonts w:asciiTheme="minorHAnsi" w:eastAsiaTheme="minorEastAsia" w:hAnsiTheme="minorHAnsi" w:cstheme="minorBidi"/>
            <w:noProof/>
            <w:szCs w:val="22"/>
          </w:rPr>
          <w:tab/>
        </w:r>
        <w:r w:rsidR="005414F6" w:rsidRPr="00400F88">
          <w:rPr>
            <w:rStyle w:val="ad"/>
            <w:noProof/>
          </w:rPr>
          <w:t>L2P_AG_IQ_STORE_REQ_ACK</w:t>
        </w:r>
        <w:r w:rsidR="005414F6">
          <w:rPr>
            <w:noProof/>
            <w:webHidden/>
          </w:rPr>
          <w:tab/>
        </w:r>
        <w:r w:rsidR="00452715">
          <w:rPr>
            <w:noProof/>
            <w:webHidden/>
          </w:rPr>
          <w:fldChar w:fldCharType="begin"/>
        </w:r>
        <w:r w:rsidR="005414F6">
          <w:rPr>
            <w:noProof/>
            <w:webHidden/>
          </w:rPr>
          <w:instrText xml:space="preserve"> PAGEREF _Toc375126653 \h </w:instrText>
        </w:r>
        <w:r w:rsidR="00452715">
          <w:rPr>
            <w:noProof/>
            <w:webHidden/>
          </w:rPr>
        </w:r>
        <w:r w:rsidR="00452715">
          <w:rPr>
            <w:noProof/>
            <w:webHidden/>
          </w:rPr>
          <w:fldChar w:fldCharType="separate"/>
        </w:r>
        <w:r w:rsidR="005414F6">
          <w:rPr>
            <w:noProof/>
            <w:webHidden/>
          </w:rPr>
          <w:t>47</w:t>
        </w:r>
        <w:r w:rsidR="00452715">
          <w:rPr>
            <w:noProof/>
            <w:webHidden/>
          </w:rPr>
          <w:fldChar w:fldCharType="end"/>
        </w:r>
      </w:hyperlink>
    </w:p>
    <w:p w14:paraId="66DCAAEE"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54" w:history="1">
        <w:r w:rsidR="005414F6" w:rsidRPr="00400F88">
          <w:rPr>
            <w:rStyle w:val="ad"/>
            <w:noProof/>
          </w:rPr>
          <w:t>5.3.6</w:t>
        </w:r>
        <w:r w:rsidR="005414F6">
          <w:rPr>
            <w:rFonts w:asciiTheme="minorHAnsi" w:eastAsiaTheme="minorEastAsia" w:hAnsiTheme="minorHAnsi" w:cstheme="minorBidi"/>
            <w:noProof/>
            <w:szCs w:val="22"/>
          </w:rPr>
          <w:tab/>
        </w:r>
        <w:r w:rsidR="005414F6" w:rsidRPr="00400F88">
          <w:rPr>
            <w:rStyle w:val="ad"/>
            <w:noProof/>
          </w:rPr>
          <w:t>PC_AG_IQ_REL_REQ</w:t>
        </w:r>
        <w:r w:rsidR="005414F6">
          <w:rPr>
            <w:noProof/>
            <w:webHidden/>
          </w:rPr>
          <w:tab/>
        </w:r>
        <w:r w:rsidR="00452715">
          <w:rPr>
            <w:noProof/>
            <w:webHidden/>
          </w:rPr>
          <w:fldChar w:fldCharType="begin"/>
        </w:r>
        <w:r w:rsidR="005414F6">
          <w:rPr>
            <w:noProof/>
            <w:webHidden/>
          </w:rPr>
          <w:instrText xml:space="preserve"> PAGEREF _Toc375126654 \h </w:instrText>
        </w:r>
        <w:r w:rsidR="00452715">
          <w:rPr>
            <w:noProof/>
            <w:webHidden/>
          </w:rPr>
        </w:r>
        <w:r w:rsidR="00452715">
          <w:rPr>
            <w:noProof/>
            <w:webHidden/>
          </w:rPr>
          <w:fldChar w:fldCharType="separate"/>
        </w:r>
        <w:r w:rsidR="005414F6">
          <w:rPr>
            <w:noProof/>
            <w:webHidden/>
          </w:rPr>
          <w:t>47</w:t>
        </w:r>
        <w:r w:rsidR="00452715">
          <w:rPr>
            <w:noProof/>
            <w:webHidden/>
          </w:rPr>
          <w:fldChar w:fldCharType="end"/>
        </w:r>
      </w:hyperlink>
    </w:p>
    <w:p w14:paraId="3A9648FF"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55" w:history="1">
        <w:r w:rsidR="005414F6" w:rsidRPr="00400F88">
          <w:rPr>
            <w:rStyle w:val="ad"/>
            <w:noProof/>
          </w:rPr>
          <w:t>5.3.7</w:t>
        </w:r>
        <w:r w:rsidR="005414F6">
          <w:rPr>
            <w:rFonts w:asciiTheme="minorHAnsi" w:eastAsiaTheme="minorEastAsia" w:hAnsiTheme="minorHAnsi" w:cstheme="minorBidi"/>
            <w:noProof/>
            <w:szCs w:val="22"/>
          </w:rPr>
          <w:tab/>
        </w:r>
        <w:r w:rsidR="005414F6" w:rsidRPr="00400F88">
          <w:rPr>
            <w:rStyle w:val="ad"/>
            <w:noProof/>
          </w:rPr>
          <w:t>L1_ AG_IQ_REL_REQ</w:t>
        </w:r>
        <w:r w:rsidR="005414F6">
          <w:rPr>
            <w:noProof/>
            <w:webHidden/>
          </w:rPr>
          <w:tab/>
        </w:r>
        <w:r w:rsidR="00452715">
          <w:rPr>
            <w:noProof/>
            <w:webHidden/>
          </w:rPr>
          <w:fldChar w:fldCharType="begin"/>
        </w:r>
        <w:r w:rsidR="005414F6">
          <w:rPr>
            <w:noProof/>
            <w:webHidden/>
          </w:rPr>
          <w:instrText xml:space="preserve"> PAGEREF _Toc375126655 \h </w:instrText>
        </w:r>
        <w:r w:rsidR="00452715">
          <w:rPr>
            <w:noProof/>
            <w:webHidden/>
          </w:rPr>
        </w:r>
        <w:r w:rsidR="00452715">
          <w:rPr>
            <w:noProof/>
            <w:webHidden/>
          </w:rPr>
          <w:fldChar w:fldCharType="separate"/>
        </w:r>
        <w:r w:rsidR="005414F6">
          <w:rPr>
            <w:noProof/>
            <w:webHidden/>
          </w:rPr>
          <w:t>48</w:t>
        </w:r>
        <w:r w:rsidR="00452715">
          <w:rPr>
            <w:noProof/>
            <w:webHidden/>
          </w:rPr>
          <w:fldChar w:fldCharType="end"/>
        </w:r>
      </w:hyperlink>
    </w:p>
    <w:p w14:paraId="327B44FD"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56" w:history="1">
        <w:r w:rsidR="005414F6" w:rsidRPr="00400F88">
          <w:rPr>
            <w:rStyle w:val="ad"/>
            <w:noProof/>
          </w:rPr>
          <w:t>5.3.8</w:t>
        </w:r>
        <w:r w:rsidR="005414F6">
          <w:rPr>
            <w:rFonts w:asciiTheme="minorHAnsi" w:eastAsiaTheme="minorEastAsia" w:hAnsiTheme="minorHAnsi" w:cstheme="minorBidi"/>
            <w:noProof/>
            <w:szCs w:val="22"/>
          </w:rPr>
          <w:tab/>
        </w:r>
        <w:r w:rsidR="005414F6" w:rsidRPr="00400F88">
          <w:rPr>
            <w:rStyle w:val="ad"/>
            <w:noProof/>
          </w:rPr>
          <w:t>L2P_AG_IQ_REL_REQ</w:t>
        </w:r>
        <w:r w:rsidR="005414F6">
          <w:rPr>
            <w:noProof/>
            <w:webHidden/>
          </w:rPr>
          <w:tab/>
        </w:r>
        <w:r w:rsidR="00452715">
          <w:rPr>
            <w:noProof/>
            <w:webHidden/>
          </w:rPr>
          <w:fldChar w:fldCharType="begin"/>
        </w:r>
        <w:r w:rsidR="005414F6">
          <w:rPr>
            <w:noProof/>
            <w:webHidden/>
          </w:rPr>
          <w:instrText xml:space="preserve"> PAGEREF _Toc375126656 \h </w:instrText>
        </w:r>
        <w:r w:rsidR="00452715">
          <w:rPr>
            <w:noProof/>
            <w:webHidden/>
          </w:rPr>
        </w:r>
        <w:r w:rsidR="00452715">
          <w:rPr>
            <w:noProof/>
            <w:webHidden/>
          </w:rPr>
          <w:fldChar w:fldCharType="separate"/>
        </w:r>
        <w:r w:rsidR="005414F6">
          <w:rPr>
            <w:noProof/>
            <w:webHidden/>
          </w:rPr>
          <w:t>48</w:t>
        </w:r>
        <w:r w:rsidR="00452715">
          <w:rPr>
            <w:noProof/>
            <w:webHidden/>
          </w:rPr>
          <w:fldChar w:fldCharType="end"/>
        </w:r>
      </w:hyperlink>
    </w:p>
    <w:p w14:paraId="3E127C65"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57" w:history="1">
        <w:r w:rsidR="005414F6" w:rsidRPr="00400F88">
          <w:rPr>
            <w:rStyle w:val="ad"/>
            <w:noProof/>
          </w:rPr>
          <w:t>5.3.9</w:t>
        </w:r>
        <w:r w:rsidR="005414F6">
          <w:rPr>
            <w:rFonts w:asciiTheme="minorHAnsi" w:eastAsiaTheme="minorEastAsia" w:hAnsiTheme="minorHAnsi" w:cstheme="minorBidi"/>
            <w:noProof/>
            <w:szCs w:val="22"/>
          </w:rPr>
          <w:tab/>
        </w:r>
        <w:r w:rsidR="005414F6" w:rsidRPr="00400F88">
          <w:rPr>
            <w:rStyle w:val="ad"/>
            <w:noProof/>
          </w:rPr>
          <w:t>L1_AG_IQ_REL_REQ_ACK</w:t>
        </w:r>
        <w:r w:rsidR="005414F6">
          <w:rPr>
            <w:noProof/>
            <w:webHidden/>
          </w:rPr>
          <w:tab/>
        </w:r>
        <w:r w:rsidR="00452715">
          <w:rPr>
            <w:noProof/>
            <w:webHidden/>
          </w:rPr>
          <w:fldChar w:fldCharType="begin"/>
        </w:r>
        <w:r w:rsidR="005414F6">
          <w:rPr>
            <w:noProof/>
            <w:webHidden/>
          </w:rPr>
          <w:instrText xml:space="preserve"> PAGEREF _Toc375126657 \h </w:instrText>
        </w:r>
        <w:r w:rsidR="00452715">
          <w:rPr>
            <w:noProof/>
            <w:webHidden/>
          </w:rPr>
        </w:r>
        <w:r w:rsidR="00452715">
          <w:rPr>
            <w:noProof/>
            <w:webHidden/>
          </w:rPr>
          <w:fldChar w:fldCharType="separate"/>
        </w:r>
        <w:r w:rsidR="005414F6">
          <w:rPr>
            <w:noProof/>
            <w:webHidden/>
          </w:rPr>
          <w:t>48</w:t>
        </w:r>
        <w:r w:rsidR="00452715">
          <w:rPr>
            <w:noProof/>
            <w:webHidden/>
          </w:rPr>
          <w:fldChar w:fldCharType="end"/>
        </w:r>
      </w:hyperlink>
    </w:p>
    <w:p w14:paraId="663B0A67"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58" w:history="1">
        <w:r w:rsidR="005414F6" w:rsidRPr="00400F88">
          <w:rPr>
            <w:rStyle w:val="ad"/>
            <w:noProof/>
          </w:rPr>
          <w:t>5.3.10</w:t>
        </w:r>
        <w:r w:rsidR="005414F6">
          <w:rPr>
            <w:rFonts w:asciiTheme="minorHAnsi" w:eastAsiaTheme="minorEastAsia" w:hAnsiTheme="minorHAnsi" w:cstheme="minorBidi"/>
            <w:noProof/>
            <w:szCs w:val="22"/>
          </w:rPr>
          <w:tab/>
        </w:r>
        <w:r w:rsidR="005414F6" w:rsidRPr="00400F88">
          <w:rPr>
            <w:rStyle w:val="ad"/>
            <w:noProof/>
          </w:rPr>
          <w:t>L2P_AG_IQ_REL_REQ_ACK</w:t>
        </w:r>
        <w:r w:rsidR="005414F6">
          <w:rPr>
            <w:noProof/>
            <w:webHidden/>
          </w:rPr>
          <w:tab/>
        </w:r>
        <w:r w:rsidR="00452715">
          <w:rPr>
            <w:noProof/>
            <w:webHidden/>
          </w:rPr>
          <w:fldChar w:fldCharType="begin"/>
        </w:r>
        <w:r w:rsidR="005414F6">
          <w:rPr>
            <w:noProof/>
            <w:webHidden/>
          </w:rPr>
          <w:instrText xml:space="preserve"> PAGEREF _Toc375126658 \h </w:instrText>
        </w:r>
        <w:r w:rsidR="00452715">
          <w:rPr>
            <w:noProof/>
            <w:webHidden/>
          </w:rPr>
        </w:r>
        <w:r w:rsidR="00452715">
          <w:rPr>
            <w:noProof/>
            <w:webHidden/>
          </w:rPr>
          <w:fldChar w:fldCharType="separate"/>
        </w:r>
        <w:r w:rsidR="005414F6">
          <w:rPr>
            <w:noProof/>
            <w:webHidden/>
          </w:rPr>
          <w:t>49</w:t>
        </w:r>
        <w:r w:rsidR="00452715">
          <w:rPr>
            <w:noProof/>
            <w:webHidden/>
          </w:rPr>
          <w:fldChar w:fldCharType="end"/>
        </w:r>
      </w:hyperlink>
    </w:p>
    <w:p w14:paraId="020AF7D9"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659" w:history="1">
        <w:r w:rsidR="005414F6" w:rsidRPr="00400F88">
          <w:rPr>
            <w:rStyle w:val="ad"/>
          </w:rPr>
          <w:t>5.4</w:t>
        </w:r>
        <w:r w:rsidR="005414F6">
          <w:rPr>
            <w:rFonts w:asciiTheme="minorHAnsi" w:eastAsiaTheme="minorEastAsia" w:hAnsiTheme="minorHAnsi" w:cstheme="minorBidi"/>
            <w:szCs w:val="22"/>
          </w:rPr>
          <w:tab/>
        </w:r>
        <w:r w:rsidR="005414F6" w:rsidRPr="00400F88">
          <w:rPr>
            <w:rStyle w:val="ad"/>
            <w:rFonts w:hint="eastAsia"/>
          </w:rPr>
          <w:t>文件上传</w:t>
        </w:r>
        <w:r w:rsidR="005414F6">
          <w:rPr>
            <w:webHidden/>
          </w:rPr>
          <w:tab/>
        </w:r>
        <w:r w:rsidR="00452715">
          <w:rPr>
            <w:webHidden/>
          </w:rPr>
          <w:fldChar w:fldCharType="begin"/>
        </w:r>
        <w:r w:rsidR="005414F6">
          <w:rPr>
            <w:webHidden/>
          </w:rPr>
          <w:instrText xml:space="preserve"> PAGEREF _Toc375126659 \h </w:instrText>
        </w:r>
        <w:r w:rsidR="00452715">
          <w:rPr>
            <w:webHidden/>
          </w:rPr>
        </w:r>
        <w:r w:rsidR="00452715">
          <w:rPr>
            <w:webHidden/>
          </w:rPr>
          <w:fldChar w:fldCharType="separate"/>
        </w:r>
        <w:r w:rsidR="005414F6">
          <w:rPr>
            <w:webHidden/>
          </w:rPr>
          <w:t>49</w:t>
        </w:r>
        <w:r w:rsidR="00452715">
          <w:rPr>
            <w:webHidden/>
          </w:rPr>
          <w:fldChar w:fldCharType="end"/>
        </w:r>
      </w:hyperlink>
    </w:p>
    <w:p w14:paraId="79D2FEEB"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60" w:history="1">
        <w:r w:rsidR="005414F6" w:rsidRPr="00400F88">
          <w:rPr>
            <w:rStyle w:val="ad"/>
            <w:noProof/>
          </w:rPr>
          <w:t>5.4.1</w:t>
        </w:r>
        <w:r w:rsidR="005414F6">
          <w:rPr>
            <w:rFonts w:asciiTheme="minorHAnsi" w:eastAsiaTheme="minorEastAsia" w:hAnsiTheme="minorHAnsi" w:cstheme="minorBidi"/>
            <w:noProof/>
            <w:szCs w:val="22"/>
          </w:rPr>
          <w:tab/>
        </w:r>
        <w:r w:rsidR="005414F6" w:rsidRPr="00400F88">
          <w:rPr>
            <w:rStyle w:val="ad"/>
            <w:noProof/>
          </w:rPr>
          <w:t>PC_AG_GET_LOG_REQ</w:t>
        </w:r>
        <w:r w:rsidR="005414F6">
          <w:rPr>
            <w:noProof/>
            <w:webHidden/>
          </w:rPr>
          <w:tab/>
        </w:r>
        <w:r w:rsidR="00452715">
          <w:rPr>
            <w:noProof/>
            <w:webHidden/>
          </w:rPr>
          <w:fldChar w:fldCharType="begin"/>
        </w:r>
        <w:r w:rsidR="005414F6">
          <w:rPr>
            <w:noProof/>
            <w:webHidden/>
          </w:rPr>
          <w:instrText xml:space="preserve"> PAGEREF _Toc375126660 \h </w:instrText>
        </w:r>
        <w:r w:rsidR="00452715">
          <w:rPr>
            <w:noProof/>
            <w:webHidden/>
          </w:rPr>
        </w:r>
        <w:r w:rsidR="00452715">
          <w:rPr>
            <w:noProof/>
            <w:webHidden/>
          </w:rPr>
          <w:fldChar w:fldCharType="separate"/>
        </w:r>
        <w:r w:rsidR="005414F6">
          <w:rPr>
            <w:noProof/>
            <w:webHidden/>
          </w:rPr>
          <w:t>49</w:t>
        </w:r>
        <w:r w:rsidR="00452715">
          <w:rPr>
            <w:noProof/>
            <w:webHidden/>
          </w:rPr>
          <w:fldChar w:fldCharType="end"/>
        </w:r>
      </w:hyperlink>
    </w:p>
    <w:p w14:paraId="2E8A7B54"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61" w:history="1">
        <w:r w:rsidR="005414F6" w:rsidRPr="00400F88">
          <w:rPr>
            <w:rStyle w:val="ad"/>
            <w:noProof/>
          </w:rPr>
          <w:t>5.4.2</w:t>
        </w:r>
        <w:r w:rsidR="005414F6">
          <w:rPr>
            <w:rFonts w:asciiTheme="minorHAnsi" w:eastAsiaTheme="minorEastAsia" w:hAnsiTheme="minorHAnsi" w:cstheme="minorBidi"/>
            <w:noProof/>
            <w:szCs w:val="22"/>
          </w:rPr>
          <w:tab/>
        </w:r>
        <w:r w:rsidR="005414F6" w:rsidRPr="00400F88">
          <w:rPr>
            <w:rStyle w:val="ad"/>
            <w:noProof/>
          </w:rPr>
          <w:t>AG_GET_LOG_REQ_ACK</w:t>
        </w:r>
        <w:r w:rsidR="005414F6">
          <w:rPr>
            <w:noProof/>
            <w:webHidden/>
          </w:rPr>
          <w:tab/>
        </w:r>
        <w:r w:rsidR="00452715">
          <w:rPr>
            <w:noProof/>
            <w:webHidden/>
          </w:rPr>
          <w:fldChar w:fldCharType="begin"/>
        </w:r>
        <w:r w:rsidR="005414F6">
          <w:rPr>
            <w:noProof/>
            <w:webHidden/>
          </w:rPr>
          <w:instrText xml:space="preserve"> PAGEREF _Toc375126661 \h </w:instrText>
        </w:r>
        <w:r w:rsidR="00452715">
          <w:rPr>
            <w:noProof/>
            <w:webHidden/>
          </w:rPr>
        </w:r>
        <w:r w:rsidR="00452715">
          <w:rPr>
            <w:noProof/>
            <w:webHidden/>
          </w:rPr>
          <w:fldChar w:fldCharType="separate"/>
        </w:r>
        <w:r w:rsidR="005414F6">
          <w:rPr>
            <w:noProof/>
            <w:webHidden/>
          </w:rPr>
          <w:t>49</w:t>
        </w:r>
        <w:r w:rsidR="00452715">
          <w:rPr>
            <w:noProof/>
            <w:webHidden/>
          </w:rPr>
          <w:fldChar w:fldCharType="end"/>
        </w:r>
      </w:hyperlink>
    </w:p>
    <w:p w14:paraId="11AA1CF6"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62" w:history="1">
        <w:r w:rsidR="005414F6" w:rsidRPr="00400F88">
          <w:rPr>
            <w:rStyle w:val="ad"/>
            <w:noProof/>
          </w:rPr>
          <w:t>5.4.3</w:t>
        </w:r>
        <w:r w:rsidR="005414F6">
          <w:rPr>
            <w:rFonts w:asciiTheme="minorHAnsi" w:eastAsiaTheme="minorEastAsia" w:hAnsiTheme="minorHAnsi" w:cstheme="minorBidi"/>
            <w:noProof/>
            <w:szCs w:val="22"/>
          </w:rPr>
          <w:tab/>
        </w:r>
        <w:r w:rsidR="005414F6" w:rsidRPr="00400F88">
          <w:rPr>
            <w:rStyle w:val="ad"/>
            <w:noProof/>
          </w:rPr>
          <w:t>AG_GET_LOG_DATA</w:t>
        </w:r>
        <w:r w:rsidR="005414F6">
          <w:rPr>
            <w:noProof/>
            <w:webHidden/>
          </w:rPr>
          <w:tab/>
        </w:r>
        <w:r w:rsidR="00452715">
          <w:rPr>
            <w:noProof/>
            <w:webHidden/>
          </w:rPr>
          <w:fldChar w:fldCharType="begin"/>
        </w:r>
        <w:r w:rsidR="005414F6">
          <w:rPr>
            <w:noProof/>
            <w:webHidden/>
          </w:rPr>
          <w:instrText xml:space="preserve"> PAGEREF _Toc375126662 \h </w:instrText>
        </w:r>
        <w:r w:rsidR="00452715">
          <w:rPr>
            <w:noProof/>
            <w:webHidden/>
          </w:rPr>
        </w:r>
        <w:r w:rsidR="00452715">
          <w:rPr>
            <w:noProof/>
            <w:webHidden/>
          </w:rPr>
          <w:fldChar w:fldCharType="separate"/>
        </w:r>
        <w:r w:rsidR="005414F6">
          <w:rPr>
            <w:noProof/>
            <w:webHidden/>
          </w:rPr>
          <w:t>50</w:t>
        </w:r>
        <w:r w:rsidR="00452715">
          <w:rPr>
            <w:noProof/>
            <w:webHidden/>
          </w:rPr>
          <w:fldChar w:fldCharType="end"/>
        </w:r>
      </w:hyperlink>
    </w:p>
    <w:p w14:paraId="4625BBDE" w14:textId="77777777" w:rsidR="005414F6" w:rsidRDefault="00C50DA2">
      <w:pPr>
        <w:pStyle w:val="22"/>
        <w:tabs>
          <w:tab w:val="left" w:pos="1260"/>
          <w:tab w:val="right" w:leader="dot" w:pos="8776"/>
        </w:tabs>
        <w:rPr>
          <w:rFonts w:asciiTheme="minorHAnsi" w:eastAsiaTheme="minorEastAsia" w:hAnsiTheme="minorHAnsi" w:cstheme="minorBidi"/>
          <w:szCs w:val="22"/>
        </w:rPr>
      </w:pPr>
      <w:hyperlink w:anchor="_Toc375126663" w:history="1">
        <w:r w:rsidR="005414F6" w:rsidRPr="00400F88">
          <w:rPr>
            <w:rStyle w:val="ad"/>
          </w:rPr>
          <w:t>5.5</w:t>
        </w:r>
        <w:r w:rsidR="005414F6">
          <w:rPr>
            <w:rFonts w:asciiTheme="minorHAnsi" w:eastAsiaTheme="minorEastAsia" w:hAnsiTheme="minorHAnsi" w:cstheme="minorBidi"/>
            <w:szCs w:val="22"/>
          </w:rPr>
          <w:tab/>
        </w:r>
        <w:r w:rsidR="005414F6" w:rsidRPr="00400F88">
          <w:rPr>
            <w:rStyle w:val="ad"/>
            <w:rFonts w:hint="eastAsia"/>
          </w:rPr>
          <w:t>协议跟踪模式下的消息定义</w:t>
        </w:r>
        <w:r w:rsidR="005414F6">
          <w:rPr>
            <w:webHidden/>
          </w:rPr>
          <w:tab/>
        </w:r>
        <w:r w:rsidR="00452715">
          <w:rPr>
            <w:webHidden/>
          </w:rPr>
          <w:fldChar w:fldCharType="begin"/>
        </w:r>
        <w:r w:rsidR="005414F6">
          <w:rPr>
            <w:webHidden/>
          </w:rPr>
          <w:instrText xml:space="preserve"> PAGEREF _Toc375126663 \h </w:instrText>
        </w:r>
        <w:r w:rsidR="00452715">
          <w:rPr>
            <w:webHidden/>
          </w:rPr>
        </w:r>
        <w:r w:rsidR="00452715">
          <w:rPr>
            <w:webHidden/>
          </w:rPr>
          <w:fldChar w:fldCharType="separate"/>
        </w:r>
        <w:r w:rsidR="005414F6">
          <w:rPr>
            <w:webHidden/>
          </w:rPr>
          <w:t>50</w:t>
        </w:r>
        <w:r w:rsidR="00452715">
          <w:rPr>
            <w:webHidden/>
          </w:rPr>
          <w:fldChar w:fldCharType="end"/>
        </w:r>
      </w:hyperlink>
    </w:p>
    <w:p w14:paraId="30A51DD3"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64" w:history="1">
        <w:r w:rsidR="005414F6" w:rsidRPr="00400F88">
          <w:rPr>
            <w:rStyle w:val="ad"/>
            <w:noProof/>
          </w:rPr>
          <w:t>5.5.1</w:t>
        </w:r>
        <w:r w:rsidR="005414F6">
          <w:rPr>
            <w:rFonts w:asciiTheme="minorHAnsi" w:eastAsiaTheme="minorEastAsia" w:hAnsiTheme="minorHAnsi" w:cstheme="minorBidi"/>
            <w:noProof/>
            <w:szCs w:val="22"/>
          </w:rPr>
          <w:tab/>
        </w:r>
        <w:r w:rsidR="005414F6" w:rsidRPr="00400F88">
          <w:rPr>
            <w:rStyle w:val="ad"/>
            <w:noProof/>
          </w:rPr>
          <w:t>PC_AG_CELLINFO_CFG_REQ</w:t>
        </w:r>
        <w:r w:rsidR="005414F6">
          <w:rPr>
            <w:noProof/>
            <w:webHidden/>
          </w:rPr>
          <w:tab/>
        </w:r>
        <w:r w:rsidR="00452715">
          <w:rPr>
            <w:noProof/>
            <w:webHidden/>
          </w:rPr>
          <w:fldChar w:fldCharType="begin"/>
        </w:r>
        <w:r w:rsidR="005414F6">
          <w:rPr>
            <w:noProof/>
            <w:webHidden/>
          </w:rPr>
          <w:instrText xml:space="preserve"> PAGEREF _Toc375126664 \h </w:instrText>
        </w:r>
        <w:r w:rsidR="00452715">
          <w:rPr>
            <w:noProof/>
            <w:webHidden/>
          </w:rPr>
        </w:r>
        <w:r w:rsidR="00452715">
          <w:rPr>
            <w:noProof/>
            <w:webHidden/>
          </w:rPr>
          <w:fldChar w:fldCharType="separate"/>
        </w:r>
        <w:r w:rsidR="005414F6">
          <w:rPr>
            <w:noProof/>
            <w:webHidden/>
          </w:rPr>
          <w:t>50</w:t>
        </w:r>
        <w:r w:rsidR="00452715">
          <w:rPr>
            <w:noProof/>
            <w:webHidden/>
          </w:rPr>
          <w:fldChar w:fldCharType="end"/>
        </w:r>
      </w:hyperlink>
    </w:p>
    <w:p w14:paraId="4975E9E4"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65" w:history="1">
        <w:r w:rsidR="005414F6" w:rsidRPr="00400F88">
          <w:rPr>
            <w:rStyle w:val="ad"/>
            <w:noProof/>
          </w:rPr>
          <w:t>5.5.2</w:t>
        </w:r>
        <w:r w:rsidR="005414F6">
          <w:rPr>
            <w:rFonts w:asciiTheme="minorHAnsi" w:eastAsiaTheme="minorEastAsia" w:hAnsiTheme="minorHAnsi" w:cstheme="minorBidi"/>
            <w:noProof/>
            <w:szCs w:val="22"/>
          </w:rPr>
          <w:tab/>
        </w:r>
        <w:r w:rsidR="005414F6" w:rsidRPr="00400F88">
          <w:rPr>
            <w:rStyle w:val="ad"/>
            <w:noProof/>
          </w:rPr>
          <w:t>PC_AG_UEINFO_CFG_REQ</w:t>
        </w:r>
        <w:r w:rsidR="005414F6">
          <w:rPr>
            <w:noProof/>
            <w:webHidden/>
          </w:rPr>
          <w:tab/>
        </w:r>
        <w:r w:rsidR="00452715">
          <w:rPr>
            <w:noProof/>
            <w:webHidden/>
          </w:rPr>
          <w:fldChar w:fldCharType="begin"/>
        </w:r>
        <w:r w:rsidR="005414F6">
          <w:rPr>
            <w:noProof/>
            <w:webHidden/>
          </w:rPr>
          <w:instrText xml:space="preserve"> PAGEREF _Toc375126665 \h </w:instrText>
        </w:r>
        <w:r w:rsidR="00452715">
          <w:rPr>
            <w:noProof/>
            <w:webHidden/>
          </w:rPr>
        </w:r>
        <w:r w:rsidR="00452715">
          <w:rPr>
            <w:noProof/>
            <w:webHidden/>
          </w:rPr>
          <w:fldChar w:fldCharType="separate"/>
        </w:r>
        <w:r w:rsidR="005414F6">
          <w:rPr>
            <w:noProof/>
            <w:webHidden/>
          </w:rPr>
          <w:t>55</w:t>
        </w:r>
        <w:r w:rsidR="00452715">
          <w:rPr>
            <w:noProof/>
            <w:webHidden/>
          </w:rPr>
          <w:fldChar w:fldCharType="end"/>
        </w:r>
      </w:hyperlink>
    </w:p>
    <w:p w14:paraId="4B9A992F"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66" w:history="1">
        <w:r w:rsidR="005414F6" w:rsidRPr="00400F88">
          <w:rPr>
            <w:rStyle w:val="ad"/>
            <w:noProof/>
          </w:rPr>
          <w:t>5.5.3</w:t>
        </w:r>
        <w:r w:rsidR="005414F6">
          <w:rPr>
            <w:rFonts w:asciiTheme="minorHAnsi" w:eastAsiaTheme="minorEastAsia" w:hAnsiTheme="minorHAnsi" w:cstheme="minorBidi"/>
            <w:noProof/>
            <w:szCs w:val="22"/>
          </w:rPr>
          <w:tab/>
        </w:r>
        <w:r w:rsidR="005414F6" w:rsidRPr="00400F88">
          <w:rPr>
            <w:rStyle w:val="ad"/>
            <w:noProof/>
          </w:rPr>
          <w:t>L2P_AG_CELL_CAPTURE_IND</w:t>
        </w:r>
        <w:r w:rsidR="005414F6">
          <w:rPr>
            <w:noProof/>
            <w:webHidden/>
          </w:rPr>
          <w:tab/>
        </w:r>
        <w:r w:rsidR="00452715">
          <w:rPr>
            <w:noProof/>
            <w:webHidden/>
          </w:rPr>
          <w:fldChar w:fldCharType="begin"/>
        </w:r>
        <w:r w:rsidR="005414F6">
          <w:rPr>
            <w:noProof/>
            <w:webHidden/>
          </w:rPr>
          <w:instrText xml:space="preserve"> PAGEREF _Toc375126666 \h </w:instrText>
        </w:r>
        <w:r w:rsidR="00452715">
          <w:rPr>
            <w:noProof/>
            <w:webHidden/>
          </w:rPr>
        </w:r>
        <w:r w:rsidR="00452715">
          <w:rPr>
            <w:noProof/>
            <w:webHidden/>
          </w:rPr>
          <w:fldChar w:fldCharType="separate"/>
        </w:r>
        <w:r w:rsidR="005414F6">
          <w:rPr>
            <w:noProof/>
            <w:webHidden/>
          </w:rPr>
          <w:t>58</w:t>
        </w:r>
        <w:r w:rsidR="00452715">
          <w:rPr>
            <w:noProof/>
            <w:webHidden/>
          </w:rPr>
          <w:fldChar w:fldCharType="end"/>
        </w:r>
      </w:hyperlink>
    </w:p>
    <w:p w14:paraId="04F37340"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67" w:history="1">
        <w:r w:rsidR="005414F6" w:rsidRPr="00400F88">
          <w:rPr>
            <w:rStyle w:val="ad"/>
            <w:noProof/>
            <w:lang w:val="en-GB"/>
          </w:rPr>
          <w:t>5.5.4</w:t>
        </w:r>
        <w:r w:rsidR="005414F6">
          <w:rPr>
            <w:rFonts w:asciiTheme="minorHAnsi" w:eastAsiaTheme="minorEastAsia" w:hAnsiTheme="minorHAnsi" w:cstheme="minorBidi"/>
            <w:noProof/>
            <w:szCs w:val="22"/>
          </w:rPr>
          <w:tab/>
        </w:r>
        <w:r w:rsidR="005414F6" w:rsidRPr="00400F88">
          <w:rPr>
            <w:rStyle w:val="ad"/>
            <w:noProof/>
            <w:lang w:val="en-GB"/>
          </w:rPr>
          <w:t>L2P_AG _CELL_SYSINFO_IND</w:t>
        </w:r>
        <w:r w:rsidR="005414F6">
          <w:rPr>
            <w:noProof/>
            <w:webHidden/>
          </w:rPr>
          <w:tab/>
        </w:r>
        <w:r w:rsidR="00452715">
          <w:rPr>
            <w:noProof/>
            <w:webHidden/>
          </w:rPr>
          <w:fldChar w:fldCharType="begin"/>
        </w:r>
        <w:r w:rsidR="005414F6">
          <w:rPr>
            <w:noProof/>
            <w:webHidden/>
          </w:rPr>
          <w:instrText xml:space="preserve"> PAGEREF _Toc375126667 \h </w:instrText>
        </w:r>
        <w:r w:rsidR="00452715">
          <w:rPr>
            <w:noProof/>
            <w:webHidden/>
          </w:rPr>
        </w:r>
        <w:r w:rsidR="00452715">
          <w:rPr>
            <w:noProof/>
            <w:webHidden/>
          </w:rPr>
          <w:fldChar w:fldCharType="separate"/>
        </w:r>
        <w:r w:rsidR="005414F6">
          <w:rPr>
            <w:noProof/>
            <w:webHidden/>
          </w:rPr>
          <w:t>60</w:t>
        </w:r>
        <w:r w:rsidR="00452715">
          <w:rPr>
            <w:noProof/>
            <w:webHidden/>
          </w:rPr>
          <w:fldChar w:fldCharType="end"/>
        </w:r>
      </w:hyperlink>
    </w:p>
    <w:p w14:paraId="0A990331"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68" w:history="1">
        <w:r w:rsidR="005414F6" w:rsidRPr="00400F88">
          <w:rPr>
            <w:rStyle w:val="ad"/>
            <w:noProof/>
          </w:rPr>
          <w:t>5.5.5</w:t>
        </w:r>
        <w:r w:rsidR="005414F6">
          <w:rPr>
            <w:rFonts w:asciiTheme="minorHAnsi" w:eastAsiaTheme="minorEastAsia" w:hAnsiTheme="minorHAnsi" w:cstheme="minorBidi"/>
            <w:noProof/>
            <w:szCs w:val="22"/>
          </w:rPr>
          <w:tab/>
        </w:r>
        <w:r w:rsidR="005414F6" w:rsidRPr="00400F88">
          <w:rPr>
            <w:rStyle w:val="ad"/>
            <w:noProof/>
          </w:rPr>
          <w:t>L1_AG_PHY_COMMEAS_IND</w:t>
        </w:r>
        <w:r w:rsidR="005414F6">
          <w:rPr>
            <w:noProof/>
            <w:webHidden/>
          </w:rPr>
          <w:tab/>
        </w:r>
        <w:r w:rsidR="00452715">
          <w:rPr>
            <w:noProof/>
            <w:webHidden/>
          </w:rPr>
          <w:fldChar w:fldCharType="begin"/>
        </w:r>
        <w:r w:rsidR="005414F6">
          <w:rPr>
            <w:noProof/>
            <w:webHidden/>
          </w:rPr>
          <w:instrText xml:space="preserve"> PAGEREF _Toc375126668 \h </w:instrText>
        </w:r>
        <w:r w:rsidR="00452715">
          <w:rPr>
            <w:noProof/>
            <w:webHidden/>
          </w:rPr>
        </w:r>
        <w:r w:rsidR="00452715">
          <w:rPr>
            <w:noProof/>
            <w:webHidden/>
          </w:rPr>
          <w:fldChar w:fldCharType="separate"/>
        </w:r>
        <w:r w:rsidR="005414F6">
          <w:rPr>
            <w:noProof/>
            <w:webHidden/>
          </w:rPr>
          <w:t>62</w:t>
        </w:r>
        <w:r w:rsidR="00452715">
          <w:rPr>
            <w:noProof/>
            <w:webHidden/>
          </w:rPr>
          <w:fldChar w:fldCharType="end"/>
        </w:r>
      </w:hyperlink>
    </w:p>
    <w:p w14:paraId="2B1C3755"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69" w:history="1">
        <w:r w:rsidR="005414F6" w:rsidRPr="00400F88">
          <w:rPr>
            <w:rStyle w:val="ad"/>
            <w:noProof/>
          </w:rPr>
          <w:t>5.5.6</w:t>
        </w:r>
        <w:r w:rsidR="005414F6">
          <w:rPr>
            <w:rFonts w:asciiTheme="minorHAnsi" w:eastAsiaTheme="minorEastAsia" w:hAnsiTheme="minorHAnsi" w:cstheme="minorBidi"/>
            <w:noProof/>
            <w:szCs w:val="22"/>
          </w:rPr>
          <w:tab/>
        </w:r>
        <w:r w:rsidR="005414F6" w:rsidRPr="00400F88">
          <w:rPr>
            <w:rStyle w:val="ad"/>
            <w:noProof/>
          </w:rPr>
          <w:t>PC_AG_CELLINFO_REL_REQ</w:t>
        </w:r>
        <w:r w:rsidR="005414F6">
          <w:rPr>
            <w:noProof/>
            <w:webHidden/>
          </w:rPr>
          <w:tab/>
        </w:r>
        <w:r w:rsidR="00452715">
          <w:rPr>
            <w:noProof/>
            <w:webHidden/>
          </w:rPr>
          <w:fldChar w:fldCharType="begin"/>
        </w:r>
        <w:r w:rsidR="005414F6">
          <w:rPr>
            <w:noProof/>
            <w:webHidden/>
          </w:rPr>
          <w:instrText xml:space="preserve"> PAGEREF _Toc375126669 \h </w:instrText>
        </w:r>
        <w:r w:rsidR="00452715">
          <w:rPr>
            <w:noProof/>
            <w:webHidden/>
          </w:rPr>
        </w:r>
        <w:r w:rsidR="00452715">
          <w:rPr>
            <w:noProof/>
            <w:webHidden/>
          </w:rPr>
          <w:fldChar w:fldCharType="separate"/>
        </w:r>
        <w:r w:rsidR="005414F6">
          <w:rPr>
            <w:noProof/>
            <w:webHidden/>
          </w:rPr>
          <w:t>64</w:t>
        </w:r>
        <w:r w:rsidR="00452715">
          <w:rPr>
            <w:noProof/>
            <w:webHidden/>
          </w:rPr>
          <w:fldChar w:fldCharType="end"/>
        </w:r>
      </w:hyperlink>
    </w:p>
    <w:p w14:paraId="74838B1F"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70" w:history="1">
        <w:r w:rsidR="005414F6" w:rsidRPr="00400F88">
          <w:rPr>
            <w:rStyle w:val="ad"/>
            <w:noProof/>
          </w:rPr>
          <w:t>5.5.7</w:t>
        </w:r>
        <w:r w:rsidR="005414F6">
          <w:rPr>
            <w:rFonts w:asciiTheme="minorHAnsi" w:eastAsiaTheme="minorEastAsia" w:hAnsiTheme="minorHAnsi" w:cstheme="minorBidi"/>
            <w:noProof/>
            <w:szCs w:val="22"/>
          </w:rPr>
          <w:tab/>
        </w:r>
        <w:r w:rsidR="005414F6" w:rsidRPr="00400F88">
          <w:rPr>
            <w:rStyle w:val="ad"/>
            <w:noProof/>
          </w:rPr>
          <w:t>L2P_AG_UE_CAPTURE_IND</w:t>
        </w:r>
        <w:r w:rsidR="005414F6">
          <w:rPr>
            <w:noProof/>
            <w:webHidden/>
          </w:rPr>
          <w:tab/>
        </w:r>
        <w:r w:rsidR="00452715">
          <w:rPr>
            <w:noProof/>
            <w:webHidden/>
          </w:rPr>
          <w:fldChar w:fldCharType="begin"/>
        </w:r>
        <w:r w:rsidR="005414F6">
          <w:rPr>
            <w:noProof/>
            <w:webHidden/>
          </w:rPr>
          <w:instrText xml:space="preserve"> PAGEREF _Toc375126670 \h </w:instrText>
        </w:r>
        <w:r w:rsidR="00452715">
          <w:rPr>
            <w:noProof/>
            <w:webHidden/>
          </w:rPr>
        </w:r>
        <w:r w:rsidR="00452715">
          <w:rPr>
            <w:noProof/>
            <w:webHidden/>
          </w:rPr>
          <w:fldChar w:fldCharType="separate"/>
        </w:r>
        <w:r w:rsidR="005414F6">
          <w:rPr>
            <w:noProof/>
            <w:webHidden/>
          </w:rPr>
          <w:t>65</w:t>
        </w:r>
        <w:r w:rsidR="00452715">
          <w:rPr>
            <w:noProof/>
            <w:webHidden/>
          </w:rPr>
          <w:fldChar w:fldCharType="end"/>
        </w:r>
      </w:hyperlink>
    </w:p>
    <w:p w14:paraId="757D1CE5"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71" w:history="1">
        <w:r w:rsidR="005414F6" w:rsidRPr="00400F88">
          <w:rPr>
            <w:rStyle w:val="ad"/>
            <w:noProof/>
          </w:rPr>
          <w:t>5.5.8</w:t>
        </w:r>
        <w:r w:rsidR="005414F6">
          <w:rPr>
            <w:rFonts w:asciiTheme="minorHAnsi" w:eastAsiaTheme="minorEastAsia" w:hAnsiTheme="minorHAnsi" w:cstheme="minorBidi"/>
            <w:noProof/>
            <w:szCs w:val="22"/>
          </w:rPr>
          <w:tab/>
        </w:r>
        <w:r w:rsidR="005414F6" w:rsidRPr="00400F88">
          <w:rPr>
            <w:rStyle w:val="ad"/>
            <w:noProof/>
          </w:rPr>
          <w:t>L2P_AG_UE_RELEASE_IND</w:t>
        </w:r>
        <w:r w:rsidR="005414F6">
          <w:rPr>
            <w:noProof/>
            <w:webHidden/>
          </w:rPr>
          <w:tab/>
        </w:r>
        <w:r w:rsidR="00452715">
          <w:rPr>
            <w:noProof/>
            <w:webHidden/>
          </w:rPr>
          <w:fldChar w:fldCharType="begin"/>
        </w:r>
        <w:r w:rsidR="005414F6">
          <w:rPr>
            <w:noProof/>
            <w:webHidden/>
          </w:rPr>
          <w:instrText xml:space="preserve"> PAGEREF _Toc375126671 \h </w:instrText>
        </w:r>
        <w:r w:rsidR="00452715">
          <w:rPr>
            <w:noProof/>
            <w:webHidden/>
          </w:rPr>
        </w:r>
        <w:r w:rsidR="00452715">
          <w:rPr>
            <w:noProof/>
            <w:webHidden/>
          </w:rPr>
          <w:fldChar w:fldCharType="separate"/>
        </w:r>
        <w:r w:rsidR="005414F6">
          <w:rPr>
            <w:noProof/>
            <w:webHidden/>
          </w:rPr>
          <w:t>67</w:t>
        </w:r>
        <w:r w:rsidR="00452715">
          <w:rPr>
            <w:noProof/>
            <w:webHidden/>
          </w:rPr>
          <w:fldChar w:fldCharType="end"/>
        </w:r>
      </w:hyperlink>
    </w:p>
    <w:p w14:paraId="5BCA681D"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72" w:history="1">
        <w:r w:rsidR="005414F6" w:rsidRPr="00400F88">
          <w:rPr>
            <w:rStyle w:val="ad"/>
            <w:noProof/>
          </w:rPr>
          <w:t>5.5.9</w:t>
        </w:r>
        <w:r w:rsidR="005414F6">
          <w:rPr>
            <w:rFonts w:asciiTheme="minorHAnsi" w:eastAsiaTheme="minorEastAsia" w:hAnsiTheme="minorHAnsi" w:cstheme="minorBidi"/>
            <w:noProof/>
            <w:szCs w:val="22"/>
          </w:rPr>
          <w:tab/>
        </w:r>
        <w:r w:rsidR="005414F6" w:rsidRPr="00400F88">
          <w:rPr>
            <w:rStyle w:val="ad"/>
            <w:noProof/>
          </w:rPr>
          <w:t>PC_AG_UEINFO_REL_REQ</w:t>
        </w:r>
        <w:r w:rsidR="005414F6">
          <w:rPr>
            <w:noProof/>
            <w:webHidden/>
          </w:rPr>
          <w:tab/>
        </w:r>
        <w:r w:rsidR="00452715">
          <w:rPr>
            <w:noProof/>
            <w:webHidden/>
          </w:rPr>
          <w:fldChar w:fldCharType="begin"/>
        </w:r>
        <w:r w:rsidR="005414F6">
          <w:rPr>
            <w:noProof/>
            <w:webHidden/>
          </w:rPr>
          <w:instrText xml:space="preserve"> PAGEREF _Toc375126672 \h </w:instrText>
        </w:r>
        <w:r w:rsidR="00452715">
          <w:rPr>
            <w:noProof/>
            <w:webHidden/>
          </w:rPr>
        </w:r>
        <w:r w:rsidR="00452715">
          <w:rPr>
            <w:noProof/>
            <w:webHidden/>
          </w:rPr>
          <w:fldChar w:fldCharType="separate"/>
        </w:r>
        <w:r w:rsidR="005414F6">
          <w:rPr>
            <w:noProof/>
            <w:webHidden/>
          </w:rPr>
          <w:t>67</w:t>
        </w:r>
        <w:r w:rsidR="00452715">
          <w:rPr>
            <w:noProof/>
            <w:webHidden/>
          </w:rPr>
          <w:fldChar w:fldCharType="end"/>
        </w:r>
      </w:hyperlink>
    </w:p>
    <w:p w14:paraId="7F09022A"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73" w:history="1">
        <w:r w:rsidR="005414F6" w:rsidRPr="00400F88">
          <w:rPr>
            <w:rStyle w:val="ad"/>
            <w:noProof/>
          </w:rPr>
          <w:t>5.5.10</w:t>
        </w:r>
        <w:r w:rsidR="005414F6">
          <w:rPr>
            <w:rFonts w:asciiTheme="minorHAnsi" w:eastAsiaTheme="minorEastAsia" w:hAnsiTheme="minorHAnsi" w:cstheme="minorBidi"/>
            <w:noProof/>
            <w:szCs w:val="22"/>
          </w:rPr>
          <w:tab/>
        </w:r>
        <w:r w:rsidR="005414F6" w:rsidRPr="00400F88">
          <w:rPr>
            <w:rStyle w:val="ad"/>
            <w:noProof/>
          </w:rPr>
          <w:t>L1_PROTOCOL_DATA</w:t>
        </w:r>
        <w:r w:rsidR="005414F6">
          <w:rPr>
            <w:noProof/>
            <w:webHidden/>
          </w:rPr>
          <w:tab/>
        </w:r>
        <w:r w:rsidR="00452715">
          <w:rPr>
            <w:noProof/>
            <w:webHidden/>
          </w:rPr>
          <w:fldChar w:fldCharType="begin"/>
        </w:r>
        <w:r w:rsidR="005414F6">
          <w:rPr>
            <w:noProof/>
            <w:webHidden/>
          </w:rPr>
          <w:instrText xml:space="preserve"> PAGEREF _Toc375126673 \h </w:instrText>
        </w:r>
        <w:r w:rsidR="00452715">
          <w:rPr>
            <w:noProof/>
            <w:webHidden/>
          </w:rPr>
        </w:r>
        <w:r w:rsidR="00452715">
          <w:rPr>
            <w:noProof/>
            <w:webHidden/>
          </w:rPr>
          <w:fldChar w:fldCharType="separate"/>
        </w:r>
        <w:r w:rsidR="005414F6">
          <w:rPr>
            <w:noProof/>
            <w:webHidden/>
          </w:rPr>
          <w:t>69</w:t>
        </w:r>
        <w:r w:rsidR="00452715">
          <w:rPr>
            <w:noProof/>
            <w:webHidden/>
          </w:rPr>
          <w:fldChar w:fldCharType="end"/>
        </w:r>
      </w:hyperlink>
    </w:p>
    <w:p w14:paraId="17A4F91A" w14:textId="77777777" w:rsidR="005414F6" w:rsidRDefault="00C50DA2">
      <w:pPr>
        <w:pStyle w:val="32"/>
        <w:tabs>
          <w:tab w:val="left" w:pos="1680"/>
          <w:tab w:val="right" w:leader="dot" w:pos="8776"/>
        </w:tabs>
        <w:rPr>
          <w:rFonts w:asciiTheme="minorHAnsi" w:eastAsiaTheme="minorEastAsia" w:hAnsiTheme="minorHAnsi" w:cstheme="minorBidi"/>
          <w:noProof/>
          <w:szCs w:val="22"/>
        </w:rPr>
      </w:pPr>
      <w:hyperlink w:anchor="_Toc375126674" w:history="1">
        <w:r w:rsidR="005414F6" w:rsidRPr="00400F88">
          <w:rPr>
            <w:rStyle w:val="ad"/>
            <w:noProof/>
          </w:rPr>
          <w:t>5.5.11</w:t>
        </w:r>
        <w:r w:rsidR="005414F6">
          <w:rPr>
            <w:rFonts w:asciiTheme="minorHAnsi" w:eastAsiaTheme="minorEastAsia" w:hAnsiTheme="minorHAnsi" w:cstheme="minorBidi"/>
            <w:noProof/>
            <w:szCs w:val="22"/>
          </w:rPr>
          <w:tab/>
        </w:r>
        <w:r w:rsidR="005414F6" w:rsidRPr="00400F88">
          <w:rPr>
            <w:rStyle w:val="ad"/>
            <w:noProof/>
          </w:rPr>
          <w:t>L2P_PROTOCOL_DATA</w:t>
        </w:r>
        <w:r w:rsidR="005414F6">
          <w:rPr>
            <w:noProof/>
            <w:webHidden/>
          </w:rPr>
          <w:tab/>
        </w:r>
        <w:r w:rsidR="00452715">
          <w:rPr>
            <w:noProof/>
            <w:webHidden/>
          </w:rPr>
          <w:fldChar w:fldCharType="begin"/>
        </w:r>
        <w:r w:rsidR="005414F6">
          <w:rPr>
            <w:noProof/>
            <w:webHidden/>
          </w:rPr>
          <w:instrText xml:space="preserve"> PAGEREF _Toc375126674 \h </w:instrText>
        </w:r>
        <w:r w:rsidR="00452715">
          <w:rPr>
            <w:noProof/>
            <w:webHidden/>
          </w:rPr>
        </w:r>
        <w:r w:rsidR="00452715">
          <w:rPr>
            <w:noProof/>
            <w:webHidden/>
          </w:rPr>
          <w:fldChar w:fldCharType="separate"/>
        </w:r>
        <w:r w:rsidR="005414F6">
          <w:rPr>
            <w:noProof/>
            <w:webHidden/>
          </w:rPr>
          <w:t>72</w:t>
        </w:r>
        <w:r w:rsidR="00452715">
          <w:rPr>
            <w:noProof/>
            <w:webHidden/>
          </w:rPr>
          <w:fldChar w:fldCharType="end"/>
        </w:r>
      </w:hyperlink>
    </w:p>
    <w:p w14:paraId="2EF50707" w14:textId="77777777" w:rsidR="005414F6" w:rsidRDefault="00C50DA2">
      <w:pPr>
        <w:pStyle w:val="10"/>
        <w:tabs>
          <w:tab w:val="left" w:pos="840"/>
          <w:tab w:val="right" w:leader="dot" w:pos="8776"/>
        </w:tabs>
        <w:rPr>
          <w:rFonts w:asciiTheme="minorHAnsi" w:eastAsiaTheme="minorEastAsia" w:hAnsiTheme="minorHAnsi" w:cstheme="minorBidi"/>
          <w:bCs w:val="0"/>
          <w:caps w:val="0"/>
          <w:szCs w:val="22"/>
        </w:rPr>
      </w:pPr>
      <w:hyperlink w:anchor="_Toc375126675" w:history="1">
        <w:r w:rsidR="005414F6" w:rsidRPr="00400F88">
          <w:rPr>
            <w:rStyle w:val="ad"/>
          </w:rPr>
          <w:t>6</w:t>
        </w:r>
        <w:r w:rsidR="005414F6">
          <w:rPr>
            <w:rFonts w:asciiTheme="minorHAnsi" w:eastAsiaTheme="minorEastAsia" w:hAnsiTheme="minorHAnsi" w:cstheme="minorBidi"/>
            <w:bCs w:val="0"/>
            <w:caps w:val="0"/>
            <w:szCs w:val="22"/>
          </w:rPr>
          <w:tab/>
        </w:r>
        <w:r w:rsidR="005414F6" w:rsidRPr="00400F88">
          <w:rPr>
            <w:rStyle w:val="ad"/>
            <w:rFonts w:hint="eastAsia"/>
          </w:rPr>
          <w:t>小结</w:t>
        </w:r>
        <w:r w:rsidR="005414F6">
          <w:rPr>
            <w:webHidden/>
          </w:rPr>
          <w:tab/>
        </w:r>
        <w:r w:rsidR="00452715">
          <w:rPr>
            <w:webHidden/>
          </w:rPr>
          <w:fldChar w:fldCharType="begin"/>
        </w:r>
        <w:r w:rsidR="005414F6">
          <w:rPr>
            <w:webHidden/>
          </w:rPr>
          <w:instrText xml:space="preserve"> PAGEREF _Toc375126675 \h </w:instrText>
        </w:r>
        <w:r w:rsidR="00452715">
          <w:rPr>
            <w:webHidden/>
          </w:rPr>
        </w:r>
        <w:r w:rsidR="00452715">
          <w:rPr>
            <w:webHidden/>
          </w:rPr>
          <w:fldChar w:fldCharType="separate"/>
        </w:r>
        <w:r w:rsidR="005414F6">
          <w:rPr>
            <w:webHidden/>
          </w:rPr>
          <w:t>80</w:t>
        </w:r>
        <w:r w:rsidR="00452715">
          <w:rPr>
            <w:webHidden/>
          </w:rPr>
          <w:fldChar w:fldCharType="end"/>
        </w:r>
      </w:hyperlink>
    </w:p>
    <w:p w14:paraId="091B744F" w14:textId="77777777" w:rsidR="009C5C33" w:rsidRPr="006D3A21" w:rsidRDefault="00452715" w:rsidP="006E14B3">
      <w:pPr>
        <w:ind w:firstLine="723"/>
        <w:jc w:val="center"/>
        <w:rPr>
          <w:color w:val="000000" w:themeColor="text1"/>
        </w:rPr>
      </w:pPr>
      <w:r w:rsidRPr="006D3A21">
        <w:rPr>
          <w:rFonts w:eastAsia="黑体"/>
          <w:b/>
          <w:color w:val="000000" w:themeColor="text1"/>
          <w:kern w:val="44"/>
          <w:sz w:val="36"/>
          <w:szCs w:val="36"/>
        </w:rPr>
        <w:fldChar w:fldCharType="end"/>
      </w:r>
    </w:p>
    <w:p w14:paraId="7D49A93A" w14:textId="77777777" w:rsidR="009C5C33" w:rsidRPr="006D3A21" w:rsidRDefault="009C5C33" w:rsidP="009C5C33">
      <w:pPr>
        <w:ind w:firstLine="420"/>
        <w:jc w:val="center"/>
        <w:rPr>
          <w:color w:val="000000" w:themeColor="text1"/>
        </w:rPr>
      </w:pPr>
      <w:r w:rsidRPr="006D3A21">
        <w:rPr>
          <w:color w:val="000000" w:themeColor="text1"/>
        </w:rPr>
        <w:br w:type="page"/>
      </w:r>
    </w:p>
    <w:p w14:paraId="0DEE0E8F" w14:textId="77777777" w:rsidR="00F77E37" w:rsidRPr="006D3A21" w:rsidRDefault="00F77E37" w:rsidP="00201B41">
      <w:pPr>
        <w:pStyle w:val="1"/>
      </w:pPr>
      <w:bookmarkStart w:id="3" w:name="_Toc509894315"/>
      <w:bookmarkStart w:id="4" w:name="_Toc509895066"/>
      <w:bookmarkStart w:id="5" w:name="_Toc512399822"/>
      <w:bookmarkStart w:id="6" w:name="_Toc513109029"/>
      <w:bookmarkStart w:id="7" w:name="_Toc14837463"/>
      <w:bookmarkStart w:id="8" w:name="_Toc80524610"/>
      <w:bookmarkStart w:id="9" w:name="_Toc375126584"/>
      <w:r w:rsidRPr="006D3A21">
        <w:rPr>
          <w:rFonts w:hint="eastAsia"/>
        </w:rPr>
        <w:lastRenderedPageBreak/>
        <w:t>引言</w:t>
      </w:r>
      <w:bookmarkEnd w:id="3"/>
      <w:bookmarkEnd w:id="4"/>
      <w:bookmarkEnd w:id="5"/>
      <w:bookmarkEnd w:id="6"/>
      <w:bookmarkEnd w:id="7"/>
      <w:bookmarkEnd w:id="8"/>
      <w:bookmarkEnd w:id="9"/>
    </w:p>
    <w:p w14:paraId="00B13A6D" w14:textId="77777777" w:rsidR="00516CC5" w:rsidRPr="006D3A21" w:rsidRDefault="00516CC5" w:rsidP="00F77E37">
      <w:pPr>
        <w:pStyle w:val="a5"/>
        <w:rPr>
          <w:color w:val="000000" w:themeColor="text1"/>
        </w:rPr>
      </w:pPr>
      <w:r w:rsidRPr="006D3A21">
        <w:rPr>
          <w:rFonts w:hint="eastAsia"/>
          <w:color w:val="000000" w:themeColor="text1"/>
        </w:rPr>
        <w:t>本文档定义</w:t>
      </w:r>
      <w:r w:rsidR="0080588B" w:rsidRPr="006D3A21">
        <w:rPr>
          <w:rFonts w:hint="eastAsia"/>
          <w:color w:val="000000" w:themeColor="text1"/>
        </w:rPr>
        <w:t>PC</w:t>
      </w:r>
      <w:r w:rsidR="0080588B" w:rsidRPr="006D3A21">
        <w:rPr>
          <w:rFonts w:hint="eastAsia"/>
          <w:color w:val="000000" w:themeColor="text1"/>
        </w:rPr>
        <w:t>机上的应用子系统</w:t>
      </w:r>
      <w:r w:rsidRPr="006D3A21">
        <w:rPr>
          <w:rFonts w:hint="eastAsia"/>
          <w:color w:val="000000" w:themeColor="text1"/>
        </w:rPr>
        <w:t>AGI</w:t>
      </w:r>
      <w:r w:rsidRPr="006D3A21">
        <w:rPr>
          <w:rFonts w:hint="eastAsia"/>
          <w:color w:val="000000" w:themeColor="text1"/>
        </w:rPr>
        <w:t>与</w:t>
      </w:r>
      <w:r w:rsidR="00A3424E">
        <w:rPr>
          <w:rFonts w:hint="eastAsia"/>
          <w:color w:val="000000" w:themeColor="text1"/>
        </w:rPr>
        <w:t>AGT</w:t>
      </w:r>
      <w:r w:rsidR="00A3424E">
        <w:rPr>
          <w:rFonts w:hint="eastAsia"/>
          <w:color w:val="000000" w:themeColor="text1"/>
        </w:rPr>
        <w:t>上</w:t>
      </w:r>
      <w:r w:rsidRPr="006D3A21">
        <w:rPr>
          <w:rFonts w:hint="eastAsia"/>
          <w:color w:val="000000" w:themeColor="text1"/>
        </w:rPr>
        <w:t>应用代理（</w:t>
      </w:r>
      <w:r w:rsidRPr="006D3A21">
        <w:rPr>
          <w:rFonts w:hint="eastAsia"/>
          <w:color w:val="000000" w:themeColor="text1"/>
        </w:rPr>
        <w:t>APP Agent</w:t>
      </w:r>
      <w:r w:rsidRPr="006D3A21">
        <w:rPr>
          <w:rFonts w:hint="eastAsia"/>
          <w:color w:val="000000" w:themeColor="text1"/>
        </w:rPr>
        <w:t>）之间的接口，以及应用代理（</w:t>
      </w:r>
      <w:r w:rsidRPr="006D3A21">
        <w:rPr>
          <w:rFonts w:hint="eastAsia"/>
          <w:color w:val="000000" w:themeColor="text1"/>
        </w:rPr>
        <w:t>APP Agent</w:t>
      </w:r>
      <w:r w:rsidRPr="006D3A21">
        <w:rPr>
          <w:rFonts w:hint="eastAsia"/>
          <w:color w:val="000000" w:themeColor="text1"/>
        </w:rPr>
        <w:t>）与</w:t>
      </w:r>
      <w:r w:rsidRPr="006D3A21">
        <w:rPr>
          <w:rFonts w:hint="eastAsia"/>
          <w:color w:val="000000" w:themeColor="text1"/>
        </w:rPr>
        <w:t>L1,</w:t>
      </w:r>
      <w:r w:rsidR="003F32E8" w:rsidRPr="006D3A21">
        <w:rPr>
          <w:rFonts w:hint="eastAsia"/>
          <w:color w:val="000000" w:themeColor="text1"/>
        </w:rPr>
        <w:t>L2P</w:t>
      </w:r>
      <w:r w:rsidRPr="006D3A21">
        <w:rPr>
          <w:rFonts w:hint="eastAsia"/>
          <w:color w:val="000000" w:themeColor="text1"/>
        </w:rPr>
        <w:t>,HW</w:t>
      </w:r>
      <w:r w:rsidR="00A3424E">
        <w:rPr>
          <w:rFonts w:hint="eastAsia"/>
          <w:color w:val="000000" w:themeColor="text1"/>
        </w:rPr>
        <w:t>间的接口，主要</w:t>
      </w:r>
      <w:r w:rsidRPr="006D3A21">
        <w:rPr>
          <w:rFonts w:hint="eastAsia"/>
          <w:color w:val="000000" w:themeColor="text1"/>
        </w:rPr>
        <w:t>为</w:t>
      </w:r>
      <w:r w:rsidR="0080588B" w:rsidRPr="006D3A21">
        <w:rPr>
          <w:rFonts w:hint="eastAsia"/>
          <w:color w:val="000000" w:themeColor="text1"/>
        </w:rPr>
        <w:t>AGI</w:t>
      </w:r>
      <w:r w:rsidR="0080588B" w:rsidRPr="006D3A21">
        <w:rPr>
          <w:rFonts w:hint="eastAsia"/>
          <w:color w:val="000000" w:themeColor="text1"/>
        </w:rPr>
        <w:t>与</w:t>
      </w:r>
      <w:r w:rsidR="0080588B" w:rsidRPr="006D3A21">
        <w:rPr>
          <w:rFonts w:hint="eastAsia"/>
          <w:color w:val="000000" w:themeColor="text1"/>
        </w:rPr>
        <w:t>APP Agent</w:t>
      </w:r>
      <w:r w:rsidR="0080588B" w:rsidRPr="006D3A21">
        <w:rPr>
          <w:rFonts w:hint="eastAsia"/>
          <w:color w:val="000000" w:themeColor="text1"/>
        </w:rPr>
        <w:t>和</w:t>
      </w:r>
      <w:r w:rsidR="0080588B" w:rsidRPr="006D3A21">
        <w:rPr>
          <w:rFonts w:hint="eastAsia"/>
          <w:color w:val="000000" w:themeColor="text1"/>
        </w:rPr>
        <w:t>APP Agent</w:t>
      </w:r>
      <w:r w:rsidR="0080588B" w:rsidRPr="006D3A21">
        <w:rPr>
          <w:rFonts w:hint="eastAsia"/>
          <w:color w:val="000000" w:themeColor="text1"/>
        </w:rPr>
        <w:t>与</w:t>
      </w:r>
      <w:r w:rsidR="0080588B" w:rsidRPr="006D3A21">
        <w:rPr>
          <w:rFonts w:hint="eastAsia"/>
          <w:color w:val="000000" w:themeColor="text1"/>
        </w:rPr>
        <w:t>L1</w:t>
      </w:r>
      <w:r w:rsidR="0080588B" w:rsidRPr="006D3A21">
        <w:rPr>
          <w:rFonts w:hint="eastAsia"/>
          <w:color w:val="000000" w:themeColor="text1"/>
        </w:rPr>
        <w:t>，</w:t>
      </w:r>
      <w:r w:rsidR="0080588B" w:rsidRPr="006D3A21">
        <w:rPr>
          <w:rFonts w:hint="eastAsia"/>
          <w:color w:val="000000" w:themeColor="text1"/>
        </w:rPr>
        <w:t>L2+,HW</w:t>
      </w:r>
      <w:r w:rsidR="00A3424E">
        <w:rPr>
          <w:rFonts w:hint="eastAsia"/>
          <w:color w:val="000000" w:themeColor="text1"/>
        </w:rPr>
        <w:t>通信定义了消息格式以及具体消息通信机制。</w:t>
      </w:r>
    </w:p>
    <w:p w14:paraId="2A1B1D19" w14:textId="77777777" w:rsidR="0080588B" w:rsidRPr="006D3A21" w:rsidRDefault="0080588B" w:rsidP="00F77E37">
      <w:pPr>
        <w:pStyle w:val="a5"/>
        <w:rPr>
          <w:rFonts w:ascii="宋体"/>
          <w:b/>
          <w:snapToGrid w:val="0"/>
          <w:color w:val="000000" w:themeColor="text1"/>
          <w:sz w:val="24"/>
        </w:rPr>
      </w:pPr>
      <w:r w:rsidRPr="006D3A21">
        <w:rPr>
          <w:rFonts w:hint="eastAsia"/>
          <w:color w:val="000000" w:themeColor="text1"/>
        </w:rPr>
        <w:t>适用读者：项目经理，各子系统的软件设计人员，软件开发人员。</w:t>
      </w:r>
    </w:p>
    <w:p w14:paraId="6D381615" w14:textId="77777777" w:rsidR="00F77E37" w:rsidRPr="006D3A21" w:rsidRDefault="00F77E37" w:rsidP="000107A1">
      <w:pPr>
        <w:pStyle w:val="21"/>
        <w:rPr>
          <w:color w:val="000000" w:themeColor="text1"/>
        </w:rPr>
      </w:pPr>
      <w:bookmarkStart w:id="10" w:name="_Toc509117053"/>
      <w:bookmarkStart w:id="11" w:name="_Toc509894317"/>
      <w:bookmarkStart w:id="12" w:name="_Toc509895067"/>
      <w:bookmarkStart w:id="13" w:name="_Toc512399823"/>
      <w:bookmarkStart w:id="14" w:name="_Toc513109030"/>
      <w:bookmarkStart w:id="15" w:name="_Toc14837464"/>
      <w:bookmarkStart w:id="16" w:name="_Toc80524611"/>
      <w:bookmarkStart w:id="17" w:name="_Toc375126585"/>
      <w:r w:rsidRPr="006D3A21">
        <w:rPr>
          <w:rFonts w:hint="eastAsia"/>
          <w:color w:val="000000" w:themeColor="text1"/>
        </w:rPr>
        <w:t>编写目的</w:t>
      </w:r>
      <w:bookmarkEnd w:id="10"/>
      <w:bookmarkEnd w:id="11"/>
      <w:bookmarkEnd w:id="12"/>
      <w:bookmarkEnd w:id="13"/>
      <w:bookmarkEnd w:id="14"/>
      <w:bookmarkEnd w:id="15"/>
      <w:bookmarkEnd w:id="16"/>
      <w:bookmarkEnd w:id="17"/>
    </w:p>
    <w:p w14:paraId="1BB40C58" w14:textId="77777777" w:rsidR="0080588B" w:rsidRPr="006D3A21" w:rsidRDefault="0080588B" w:rsidP="00F77E37">
      <w:pPr>
        <w:pStyle w:val="a5"/>
        <w:rPr>
          <w:color w:val="000000" w:themeColor="text1"/>
        </w:rPr>
      </w:pPr>
      <w:bookmarkStart w:id="18" w:name="_Toc450997926"/>
      <w:bookmarkStart w:id="19" w:name="_Toc451004029"/>
      <w:r w:rsidRPr="006D3A21">
        <w:rPr>
          <w:rFonts w:hint="eastAsia"/>
          <w:color w:val="000000" w:themeColor="text1"/>
        </w:rPr>
        <w:t>应用子系统</w:t>
      </w:r>
      <w:r w:rsidR="00B56FD5">
        <w:rPr>
          <w:rFonts w:hint="eastAsia"/>
          <w:color w:val="000000" w:themeColor="text1"/>
        </w:rPr>
        <w:t>AGI</w:t>
      </w:r>
      <w:r w:rsidRPr="006D3A21">
        <w:rPr>
          <w:rFonts w:hint="eastAsia"/>
          <w:color w:val="000000" w:themeColor="text1"/>
        </w:rPr>
        <w:t>用于控制空口分析仪表及分析显示。子系统通过</w:t>
      </w:r>
      <w:r w:rsidRPr="006D3A21">
        <w:rPr>
          <w:color w:val="000000" w:themeColor="text1"/>
        </w:rPr>
        <w:t>LAN</w:t>
      </w:r>
      <w:r w:rsidRPr="006D3A21">
        <w:rPr>
          <w:rFonts w:hint="eastAsia"/>
          <w:color w:val="000000" w:themeColor="text1"/>
        </w:rPr>
        <w:t>接口控制仪表的工作，显示实时测试和分析数据。应用子系统还具有离线分析功能，分析仪表保存的数据，并显示分析结果。</w:t>
      </w:r>
    </w:p>
    <w:p w14:paraId="654A4CA1" w14:textId="77777777" w:rsidR="0080588B" w:rsidRPr="006D3A21" w:rsidRDefault="0080588B" w:rsidP="00F77E37">
      <w:pPr>
        <w:pStyle w:val="a5"/>
        <w:rPr>
          <w:color w:val="000000" w:themeColor="text1"/>
        </w:rPr>
      </w:pPr>
      <w:r w:rsidRPr="006D3A21">
        <w:rPr>
          <w:rFonts w:hint="eastAsia"/>
          <w:color w:val="000000" w:themeColor="text1"/>
        </w:rPr>
        <w:t>本文是定义应用子系统与</w:t>
      </w:r>
      <w:r w:rsidR="00A91930" w:rsidRPr="006D3A21">
        <w:rPr>
          <w:rFonts w:hint="eastAsia"/>
          <w:color w:val="000000" w:themeColor="text1"/>
        </w:rPr>
        <w:t>各</w:t>
      </w:r>
      <w:r w:rsidRPr="006D3A21">
        <w:rPr>
          <w:rFonts w:hint="eastAsia"/>
          <w:color w:val="000000" w:themeColor="text1"/>
        </w:rPr>
        <w:t>子系统的接口，</w:t>
      </w:r>
      <w:r w:rsidR="00A91930" w:rsidRPr="006D3A21">
        <w:rPr>
          <w:rFonts w:hint="eastAsia"/>
          <w:color w:val="000000" w:themeColor="text1"/>
        </w:rPr>
        <w:t>规定</w:t>
      </w:r>
      <w:r w:rsidR="00A91930" w:rsidRPr="006D3A21">
        <w:rPr>
          <w:rFonts w:hint="eastAsia"/>
          <w:color w:val="000000" w:themeColor="text1"/>
        </w:rPr>
        <w:t>pc</w:t>
      </w:r>
      <w:r w:rsidR="00A91930" w:rsidRPr="006D3A21">
        <w:rPr>
          <w:rFonts w:hint="eastAsia"/>
          <w:color w:val="000000" w:themeColor="text1"/>
        </w:rPr>
        <w:t>机上的</w:t>
      </w:r>
      <w:r w:rsidR="00A91930" w:rsidRPr="006D3A21">
        <w:rPr>
          <w:rFonts w:hint="eastAsia"/>
          <w:color w:val="000000" w:themeColor="text1"/>
        </w:rPr>
        <w:t>AGI</w:t>
      </w:r>
      <w:r w:rsidR="00A91930" w:rsidRPr="006D3A21">
        <w:rPr>
          <w:rFonts w:hint="eastAsia"/>
          <w:color w:val="000000" w:themeColor="text1"/>
        </w:rPr>
        <w:t>与</w:t>
      </w:r>
      <w:r w:rsidR="00A91930" w:rsidRPr="006D3A21">
        <w:rPr>
          <w:rFonts w:hint="eastAsia"/>
          <w:color w:val="000000" w:themeColor="text1"/>
        </w:rPr>
        <w:t>APP Agent</w:t>
      </w:r>
      <w:r w:rsidR="00A91930" w:rsidRPr="006D3A21">
        <w:rPr>
          <w:rFonts w:hint="eastAsia"/>
          <w:color w:val="000000" w:themeColor="text1"/>
        </w:rPr>
        <w:t>以及</w:t>
      </w:r>
      <w:r w:rsidR="00A91930" w:rsidRPr="006D3A21">
        <w:rPr>
          <w:rFonts w:hint="eastAsia"/>
          <w:color w:val="000000" w:themeColor="text1"/>
        </w:rPr>
        <w:t>APP Agent</w:t>
      </w:r>
      <w:r w:rsidR="00A91930" w:rsidRPr="006D3A21">
        <w:rPr>
          <w:rFonts w:hint="eastAsia"/>
          <w:color w:val="000000" w:themeColor="text1"/>
        </w:rPr>
        <w:t>与</w:t>
      </w:r>
      <w:r w:rsidR="00A91930" w:rsidRPr="006D3A21">
        <w:rPr>
          <w:rFonts w:hint="eastAsia"/>
          <w:color w:val="000000" w:themeColor="text1"/>
        </w:rPr>
        <w:t>L1/L2P</w:t>
      </w:r>
      <w:r w:rsidR="00A91930" w:rsidRPr="006D3A21">
        <w:rPr>
          <w:rFonts w:hint="eastAsia"/>
          <w:color w:val="000000" w:themeColor="text1"/>
        </w:rPr>
        <w:t>的通讯规则。</w:t>
      </w:r>
      <w:r w:rsidRPr="006D3A21">
        <w:rPr>
          <w:rFonts w:hint="eastAsia"/>
          <w:color w:val="000000" w:themeColor="text1"/>
        </w:rPr>
        <w:t>以便设计人员，开发人员</w:t>
      </w:r>
      <w:r w:rsidR="003D29FC" w:rsidRPr="006D3A21">
        <w:rPr>
          <w:rFonts w:hint="eastAsia"/>
          <w:color w:val="000000" w:themeColor="text1"/>
        </w:rPr>
        <w:t>适用。</w:t>
      </w:r>
    </w:p>
    <w:p w14:paraId="6E6AB352" w14:textId="77777777" w:rsidR="008754CF" w:rsidRPr="006D3A21" w:rsidRDefault="008754CF" w:rsidP="000107A1">
      <w:pPr>
        <w:pStyle w:val="21"/>
        <w:rPr>
          <w:color w:val="000000" w:themeColor="text1"/>
        </w:rPr>
      </w:pPr>
      <w:bookmarkStart w:id="20" w:name="_Toc12356298"/>
      <w:bookmarkStart w:id="21" w:name="_Toc12848862"/>
      <w:bookmarkStart w:id="22" w:name="_Toc12849084"/>
      <w:bookmarkStart w:id="23" w:name="_Toc12858400"/>
      <w:bookmarkStart w:id="24" w:name="_Toc132528937"/>
      <w:bookmarkStart w:id="25" w:name="_Toc213643116"/>
      <w:bookmarkStart w:id="26" w:name="_Toc375126586"/>
      <w:r w:rsidRPr="006D3A21">
        <w:rPr>
          <w:rFonts w:hint="eastAsia"/>
          <w:color w:val="000000" w:themeColor="text1"/>
        </w:rPr>
        <w:t>预期读者和阅读建议</w:t>
      </w:r>
      <w:bookmarkEnd w:id="20"/>
      <w:bookmarkEnd w:id="21"/>
      <w:bookmarkEnd w:id="22"/>
      <w:bookmarkEnd w:id="23"/>
      <w:bookmarkEnd w:id="24"/>
      <w:bookmarkEnd w:id="25"/>
      <w:bookmarkEnd w:id="26"/>
    </w:p>
    <w:p w14:paraId="0E6E5424" w14:textId="77777777" w:rsidR="004B01C0" w:rsidRPr="006D3A21" w:rsidRDefault="004B01C0" w:rsidP="004B01C0">
      <w:pPr>
        <w:pStyle w:val="a5"/>
        <w:rPr>
          <w:rFonts w:ascii="宋体"/>
          <w:b/>
          <w:snapToGrid w:val="0"/>
          <w:color w:val="000000" w:themeColor="text1"/>
          <w:sz w:val="24"/>
        </w:rPr>
      </w:pPr>
      <w:r w:rsidRPr="006D3A21">
        <w:rPr>
          <w:rFonts w:hint="eastAsia"/>
          <w:color w:val="000000" w:themeColor="text1"/>
        </w:rPr>
        <w:t>预期读者为项目经理，各子系统的软件设计人员，软件开发人员。</w:t>
      </w:r>
    </w:p>
    <w:p w14:paraId="399EAC97" w14:textId="77777777" w:rsidR="004B01C0" w:rsidRPr="006D3A21" w:rsidRDefault="004B01C0" w:rsidP="00F77E37">
      <w:pPr>
        <w:pStyle w:val="33"/>
        <w:ind w:left="0" w:firstLine="420"/>
        <w:rPr>
          <w:color w:val="000000" w:themeColor="text1"/>
        </w:rPr>
      </w:pPr>
    </w:p>
    <w:p w14:paraId="174FE996" w14:textId="77777777" w:rsidR="00F77E37" w:rsidRPr="006D3A21" w:rsidRDefault="00F77E37" w:rsidP="000107A1">
      <w:pPr>
        <w:pStyle w:val="21"/>
        <w:rPr>
          <w:color w:val="000000" w:themeColor="text1"/>
        </w:rPr>
      </w:pPr>
      <w:bookmarkStart w:id="27" w:name="_Toc452174853"/>
      <w:bookmarkStart w:id="28" w:name="_Toc452175628"/>
      <w:bookmarkStart w:id="29" w:name="_Toc452175687"/>
      <w:bookmarkStart w:id="30" w:name="_Toc452805392"/>
      <w:bookmarkStart w:id="31" w:name="_Toc509891291"/>
      <w:bookmarkStart w:id="32" w:name="_Toc512399826"/>
      <w:bookmarkStart w:id="33" w:name="_Toc513109033"/>
      <w:bookmarkStart w:id="34" w:name="_Toc14837467"/>
      <w:bookmarkStart w:id="35" w:name="_Toc80524614"/>
      <w:bookmarkStart w:id="36" w:name="_Toc375126587"/>
      <w:bookmarkEnd w:id="18"/>
      <w:bookmarkEnd w:id="19"/>
      <w:r w:rsidRPr="006D3A21">
        <w:rPr>
          <w:rFonts w:hint="eastAsia"/>
          <w:color w:val="000000" w:themeColor="text1"/>
        </w:rPr>
        <w:t>参考资料</w:t>
      </w:r>
      <w:bookmarkEnd w:id="27"/>
      <w:bookmarkEnd w:id="28"/>
      <w:bookmarkEnd w:id="29"/>
      <w:bookmarkEnd w:id="30"/>
      <w:bookmarkEnd w:id="31"/>
      <w:bookmarkEnd w:id="32"/>
      <w:bookmarkEnd w:id="33"/>
      <w:bookmarkEnd w:id="34"/>
      <w:bookmarkEnd w:id="35"/>
      <w:bookmarkEnd w:id="36"/>
    </w:p>
    <w:p w14:paraId="6FC0D2F7" w14:textId="77777777" w:rsidR="00A91930" w:rsidRPr="006D3A21" w:rsidRDefault="00A91930" w:rsidP="00A91930">
      <w:pPr>
        <w:ind w:firstLine="420"/>
        <w:rPr>
          <w:color w:val="000000" w:themeColor="text1"/>
        </w:rPr>
      </w:pPr>
      <w:r w:rsidRPr="006D3A21">
        <w:rPr>
          <w:rFonts w:hint="eastAsia"/>
          <w:color w:val="000000" w:themeColor="text1"/>
        </w:rPr>
        <w:t xml:space="preserve">[1] </w:t>
      </w:r>
      <w:r w:rsidRPr="006D3A21">
        <w:rPr>
          <w:color w:val="000000" w:themeColor="text1"/>
        </w:rPr>
        <w:t>36.331-940_TDD_HW&amp;Ericsson_20120228.doc</w:t>
      </w:r>
    </w:p>
    <w:p w14:paraId="536A45C4" w14:textId="77777777" w:rsidR="00A91930" w:rsidRPr="006D3A21" w:rsidRDefault="00A91930" w:rsidP="00A91930">
      <w:pPr>
        <w:ind w:firstLine="420"/>
        <w:rPr>
          <w:color w:val="000000" w:themeColor="text1"/>
        </w:rPr>
      </w:pPr>
      <w:r w:rsidRPr="006D3A21">
        <w:rPr>
          <w:rFonts w:hint="eastAsia"/>
          <w:color w:val="000000" w:themeColor="text1"/>
        </w:rPr>
        <w:t xml:space="preserve">[2] </w:t>
      </w:r>
      <w:bookmarkStart w:id="37" w:name="OLE_LINK19"/>
      <w:r w:rsidRPr="006D3A21">
        <w:rPr>
          <w:rFonts w:hint="eastAsia"/>
          <w:color w:val="000000" w:themeColor="text1"/>
        </w:rPr>
        <w:t>TS</w:t>
      </w:r>
      <w:bookmarkEnd w:id="37"/>
      <w:r w:rsidRPr="006D3A21">
        <w:rPr>
          <w:color w:val="000000" w:themeColor="text1"/>
        </w:rPr>
        <w:t>36.211</w:t>
      </w:r>
      <w:r w:rsidRPr="006D3A21">
        <w:rPr>
          <w:rFonts w:hint="eastAsia"/>
          <w:color w:val="000000" w:themeColor="text1"/>
        </w:rPr>
        <w:t xml:space="preserve"> v</w:t>
      </w:r>
      <w:r w:rsidRPr="006D3A21">
        <w:rPr>
          <w:color w:val="000000" w:themeColor="text1"/>
        </w:rPr>
        <w:t>9</w:t>
      </w:r>
      <w:r w:rsidRPr="006D3A21">
        <w:rPr>
          <w:rFonts w:hint="eastAsia"/>
          <w:color w:val="000000" w:themeColor="text1"/>
        </w:rPr>
        <w:t>.</w:t>
      </w:r>
      <w:r w:rsidRPr="006D3A21">
        <w:rPr>
          <w:color w:val="000000" w:themeColor="text1"/>
        </w:rPr>
        <w:t>1</w:t>
      </w:r>
      <w:r w:rsidRPr="006D3A21">
        <w:rPr>
          <w:rFonts w:hint="eastAsia"/>
          <w:color w:val="000000" w:themeColor="text1"/>
        </w:rPr>
        <w:t>.</w:t>
      </w:r>
      <w:r w:rsidRPr="006D3A21">
        <w:rPr>
          <w:color w:val="000000" w:themeColor="text1"/>
        </w:rPr>
        <w:t>0</w:t>
      </w:r>
    </w:p>
    <w:p w14:paraId="2F0349BE" w14:textId="77777777" w:rsidR="00A91930" w:rsidRPr="006D3A21" w:rsidRDefault="00A91930" w:rsidP="00A91930">
      <w:pPr>
        <w:ind w:firstLine="420"/>
        <w:rPr>
          <w:color w:val="000000" w:themeColor="text1"/>
        </w:rPr>
      </w:pPr>
      <w:r w:rsidRPr="006D3A21">
        <w:rPr>
          <w:rFonts w:hint="eastAsia"/>
          <w:color w:val="000000" w:themeColor="text1"/>
        </w:rPr>
        <w:t>[3] TS</w:t>
      </w:r>
      <w:r w:rsidRPr="006D3A21">
        <w:rPr>
          <w:color w:val="000000" w:themeColor="text1"/>
        </w:rPr>
        <w:t xml:space="preserve"> 36.212</w:t>
      </w:r>
      <w:r w:rsidRPr="006D3A21">
        <w:rPr>
          <w:rFonts w:hint="eastAsia"/>
          <w:color w:val="000000" w:themeColor="text1"/>
        </w:rPr>
        <w:t xml:space="preserve"> v</w:t>
      </w:r>
      <w:r w:rsidRPr="006D3A21">
        <w:rPr>
          <w:color w:val="000000" w:themeColor="text1"/>
        </w:rPr>
        <w:t>9</w:t>
      </w:r>
      <w:r w:rsidRPr="006D3A21">
        <w:rPr>
          <w:rFonts w:hint="eastAsia"/>
          <w:color w:val="000000" w:themeColor="text1"/>
        </w:rPr>
        <w:t>.</w:t>
      </w:r>
      <w:r w:rsidRPr="006D3A21">
        <w:rPr>
          <w:color w:val="000000" w:themeColor="text1"/>
        </w:rPr>
        <w:t>1</w:t>
      </w:r>
      <w:r w:rsidRPr="006D3A21">
        <w:rPr>
          <w:rFonts w:hint="eastAsia"/>
          <w:color w:val="000000" w:themeColor="text1"/>
        </w:rPr>
        <w:t>.</w:t>
      </w:r>
      <w:r w:rsidRPr="006D3A21">
        <w:rPr>
          <w:color w:val="000000" w:themeColor="text1"/>
        </w:rPr>
        <w:t>0</w:t>
      </w:r>
    </w:p>
    <w:p w14:paraId="2C30DA30" w14:textId="77777777" w:rsidR="00A91930" w:rsidRPr="006D3A21" w:rsidRDefault="00A91930" w:rsidP="00A91930">
      <w:pPr>
        <w:ind w:firstLine="420"/>
        <w:rPr>
          <w:color w:val="000000" w:themeColor="text1"/>
        </w:rPr>
      </w:pPr>
      <w:r w:rsidRPr="006D3A21">
        <w:rPr>
          <w:rFonts w:hint="eastAsia"/>
          <w:color w:val="000000" w:themeColor="text1"/>
        </w:rPr>
        <w:t>[4</w:t>
      </w:r>
      <w:r w:rsidRPr="006D3A21">
        <w:rPr>
          <w:color w:val="000000" w:themeColor="text1"/>
        </w:rPr>
        <w:t>]</w:t>
      </w:r>
      <w:r w:rsidRPr="006D3A21">
        <w:rPr>
          <w:rFonts w:hint="eastAsia"/>
          <w:color w:val="000000" w:themeColor="text1"/>
        </w:rPr>
        <w:t>TS</w:t>
      </w:r>
      <w:r w:rsidRPr="006D3A21">
        <w:rPr>
          <w:color w:val="000000" w:themeColor="text1"/>
        </w:rPr>
        <w:t xml:space="preserve"> 36.213</w:t>
      </w:r>
      <w:r w:rsidRPr="006D3A21">
        <w:rPr>
          <w:rFonts w:hint="eastAsia"/>
          <w:color w:val="000000" w:themeColor="text1"/>
        </w:rPr>
        <w:t xml:space="preserve"> v</w:t>
      </w:r>
      <w:r w:rsidRPr="006D3A21">
        <w:rPr>
          <w:color w:val="000000" w:themeColor="text1"/>
        </w:rPr>
        <w:t>9</w:t>
      </w:r>
      <w:r w:rsidRPr="006D3A21">
        <w:rPr>
          <w:rFonts w:hint="eastAsia"/>
          <w:color w:val="000000" w:themeColor="text1"/>
        </w:rPr>
        <w:t>.</w:t>
      </w:r>
      <w:r w:rsidRPr="006D3A21">
        <w:rPr>
          <w:color w:val="000000" w:themeColor="text1"/>
        </w:rPr>
        <w:t>1</w:t>
      </w:r>
      <w:r w:rsidRPr="006D3A21">
        <w:rPr>
          <w:rFonts w:hint="eastAsia"/>
          <w:color w:val="000000" w:themeColor="text1"/>
        </w:rPr>
        <w:t>.</w:t>
      </w:r>
      <w:r w:rsidRPr="006D3A21">
        <w:rPr>
          <w:color w:val="000000" w:themeColor="text1"/>
        </w:rPr>
        <w:t>0</w:t>
      </w:r>
    </w:p>
    <w:p w14:paraId="692F26F2" w14:textId="77777777" w:rsidR="00F77E37" w:rsidRPr="006D3A21" w:rsidRDefault="00F77E37" w:rsidP="000107A1">
      <w:pPr>
        <w:pStyle w:val="21"/>
        <w:rPr>
          <w:color w:val="000000" w:themeColor="text1"/>
        </w:rPr>
      </w:pPr>
      <w:bookmarkStart w:id="38" w:name="_Toc5416938"/>
      <w:bookmarkStart w:id="39" w:name="_Toc5416969"/>
      <w:bookmarkStart w:id="40" w:name="_Toc5417042"/>
      <w:bookmarkStart w:id="41" w:name="_Toc14837468"/>
      <w:bookmarkStart w:id="42" w:name="_Toc80524615"/>
      <w:bookmarkStart w:id="43" w:name="_Toc375126588"/>
      <w:r w:rsidRPr="006D3A21">
        <w:rPr>
          <w:rFonts w:hint="eastAsia"/>
          <w:color w:val="000000" w:themeColor="text1"/>
        </w:rPr>
        <w:t>缩写术语</w:t>
      </w:r>
      <w:bookmarkEnd w:id="38"/>
      <w:bookmarkEnd w:id="39"/>
      <w:bookmarkEnd w:id="40"/>
      <w:bookmarkEnd w:id="41"/>
      <w:bookmarkEnd w:id="42"/>
      <w:bookmarkEnd w:id="43"/>
    </w:p>
    <w:p w14:paraId="50F60501" w14:textId="77777777" w:rsidR="004B01C0" w:rsidRPr="006D3A21" w:rsidRDefault="004B01C0" w:rsidP="004B01C0">
      <w:pPr>
        <w:pStyle w:val="33"/>
        <w:ind w:left="0" w:firstLine="420"/>
        <w:rPr>
          <w:color w:val="000000" w:themeColor="text1"/>
        </w:rPr>
      </w:pPr>
      <w:r w:rsidRPr="006D3A21">
        <w:rPr>
          <w:rFonts w:hint="eastAsia"/>
          <w:color w:val="000000" w:themeColor="text1"/>
        </w:rPr>
        <w:t>AGI: Air Galyzer I</w:t>
      </w:r>
      <w:r w:rsidRPr="006D3A21">
        <w:rPr>
          <w:color w:val="000000" w:themeColor="text1"/>
        </w:rPr>
        <w:t>nteligence</w:t>
      </w:r>
      <w:r w:rsidRPr="006D3A21">
        <w:rPr>
          <w:rFonts w:hint="eastAsia"/>
          <w:color w:val="000000" w:themeColor="text1"/>
        </w:rPr>
        <w:t xml:space="preserve"> (PC</w:t>
      </w:r>
      <w:r w:rsidRPr="006D3A21">
        <w:rPr>
          <w:rFonts w:hint="eastAsia"/>
          <w:color w:val="000000" w:themeColor="text1"/>
        </w:rPr>
        <w:t>机上的分析软件</w:t>
      </w:r>
      <w:r w:rsidRPr="006D3A21">
        <w:rPr>
          <w:rFonts w:hint="eastAsia"/>
          <w:color w:val="000000" w:themeColor="text1"/>
        </w:rPr>
        <w:t>)</w:t>
      </w:r>
    </w:p>
    <w:p w14:paraId="092AD135" w14:textId="77777777" w:rsidR="004B01C0" w:rsidRPr="006D3A21" w:rsidRDefault="004B01C0" w:rsidP="004B01C0">
      <w:pPr>
        <w:pStyle w:val="33"/>
        <w:ind w:left="0" w:firstLine="420"/>
        <w:rPr>
          <w:color w:val="000000" w:themeColor="text1"/>
        </w:rPr>
      </w:pPr>
      <w:r w:rsidRPr="006D3A21">
        <w:rPr>
          <w:rFonts w:hint="eastAsia"/>
          <w:color w:val="000000" w:themeColor="text1"/>
        </w:rPr>
        <w:t xml:space="preserve">AGT: Air Galyzer </w:t>
      </w:r>
      <w:r w:rsidR="003A1D79" w:rsidRPr="006D3A21">
        <w:rPr>
          <w:rFonts w:hint="eastAsia"/>
          <w:color w:val="000000" w:themeColor="text1"/>
        </w:rPr>
        <w:t>Tester</w:t>
      </w:r>
      <w:r w:rsidRPr="006D3A21">
        <w:rPr>
          <w:rFonts w:hint="eastAsia"/>
          <w:color w:val="000000" w:themeColor="text1"/>
        </w:rPr>
        <w:t>（空口采集设备）</w:t>
      </w:r>
    </w:p>
    <w:p w14:paraId="4AA88990" w14:textId="77777777" w:rsidR="004B01C0" w:rsidRPr="006D3A21" w:rsidRDefault="004B01C0" w:rsidP="004B01C0">
      <w:pPr>
        <w:pStyle w:val="33"/>
        <w:ind w:left="0" w:firstLine="420"/>
        <w:rPr>
          <w:color w:val="000000" w:themeColor="text1"/>
        </w:rPr>
      </w:pPr>
      <w:r w:rsidRPr="006D3A21">
        <w:rPr>
          <w:rFonts w:hint="eastAsia"/>
          <w:color w:val="000000" w:themeColor="text1"/>
        </w:rPr>
        <w:t>L1:</w:t>
      </w:r>
      <w:r w:rsidRPr="006D3A21">
        <w:rPr>
          <w:rFonts w:hint="eastAsia"/>
          <w:color w:val="000000" w:themeColor="text1"/>
        </w:rPr>
        <w:t>物理层</w:t>
      </w:r>
    </w:p>
    <w:p w14:paraId="3EB232B4" w14:textId="77777777" w:rsidR="004B01C0" w:rsidRPr="006D3A21" w:rsidRDefault="004B01C0" w:rsidP="004B01C0">
      <w:pPr>
        <w:pStyle w:val="33"/>
        <w:ind w:left="0" w:firstLine="420"/>
        <w:rPr>
          <w:color w:val="000000" w:themeColor="text1"/>
        </w:rPr>
      </w:pPr>
      <w:r w:rsidRPr="006D3A21">
        <w:rPr>
          <w:rFonts w:hint="eastAsia"/>
          <w:color w:val="000000" w:themeColor="text1"/>
        </w:rPr>
        <w:t>L2P:</w:t>
      </w:r>
      <w:r w:rsidRPr="006D3A21">
        <w:rPr>
          <w:rFonts w:hint="eastAsia"/>
          <w:color w:val="000000" w:themeColor="text1"/>
        </w:rPr>
        <w:t>物理层以上的无线协议层（不包含物理层）</w:t>
      </w:r>
    </w:p>
    <w:p w14:paraId="554FF19D" w14:textId="77777777" w:rsidR="004B01C0" w:rsidRPr="006D3A21" w:rsidRDefault="004B01C0" w:rsidP="00F77E37">
      <w:pPr>
        <w:pStyle w:val="33"/>
        <w:ind w:left="0" w:firstLine="420"/>
        <w:rPr>
          <w:color w:val="000000" w:themeColor="text1"/>
        </w:rPr>
      </w:pPr>
    </w:p>
    <w:p w14:paraId="76F50626" w14:textId="77777777" w:rsidR="00F77E37" w:rsidRPr="006D3A21" w:rsidRDefault="00F77E37" w:rsidP="00201B41">
      <w:pPr>
        <w:pStyle w:val="1"/>
      </w:pPr>
      <w:bookmarkStart w:id="44" w:name="_Toc14837469"/>
      <w:bookmarkStart w:id="45" w:name="_Toc80524616"/>
      <w:bookmarkStart w:id="46" w:name="_Toc375126589"/>
      <w:r w:rsidRPr="006D3A21">
        <w:rPr>
          <w:rFonts w:hint="eastAsia"/>
        </w:rPr>
        <w:lastRenderedPageBreak/>
        <w:t>接口设计</w:t>
      </w:r>
      <w:bookmarkEnd w:id="44"/>
      <w:bookmarkEnd w:id="45"/>
      <w:r w:rsidR="001C569C" w:rsidRPr="006D3A21">
        <w:rPr>
          <w:rFonts w:hint="eastAsia"/>
        </w:rPr>
        <w:t>综述</w:t>
      </w:r>
      <w:bookmarkEnd w:id="46"/>
    </w:p>
    <w:p w14:paraId="30F9D226" w14:textId="77777777" w:rsidR="003D29FC" w:rsidRPr="006D3A21" w:rsidRDefault="003D29FC">
      <w:pPr>
        <w:ind w:firstLine="420"/>
        <w:rPr>
          <w:color w:val="000000" w:themeColor="text1"/>
        </w:rPr>
      </w:pPr>
      <w:r w:rsidRPr="006D3A21">
        <w:rPr>
          <w:rFonts w:hint="eastAsia"/>
          <w:color w:val="000000" w:themeColor="text1"/>
        </w:rPr>
        <w:t>应用子系统</w:t>
      </w:r>
      <w:r w:rsidRPr="006D3A21">
        <w:rPr>
          <w:rFonts w:hint="eastAsia"/>
          <w:color w:val="000000" w:themeColor="text1"/>
        </w:rPr>
        <w:t>AGI</w:t>
      </w:r>
      <w:r w:rsidR="00B56FD5">
        <w:rPr>
          <w:rFonts w:hint="eastAsia"/>
          <w:color w:val="000000" w:themeColor="text1"/>
        </w:rPr>
        <w:t>运行在</w:t>
      </w:r>
      <w:r w:rsidR="00B56FD5">
        <w:rPr>
          <w:rFonts w:hint="eastAsia"/>
          <w:color w:val="000000" w:themeColor="text1"/>
        </w:rPr>
        <w:t>PC</w:t>
      </w:r>
      <w:r w:rsidR="00B56FD5">
        <w:rPr>
          <w:rFonts w:hint="eastAsia"/>
          <w:color w:val="000000" w:themeColor="text1"/>
        </w:rPr>
        <w:t>机上，</w:t>
      </w:r>
      <w:r w:rsidR="00F4261C" w:rsidRPr="006D3A21">
        <w:rPr>
          <w:rFonts w:hint="eastAsia"/>
          <w:color w:val="000000" w:themeColor="text1"/>
        </w:rPr>
        <w:t>通过物理网线与</w:t>
      </w:r>
      <w:r w:rsidR="00F4261C" w:rsidRPr="006D3A21">
        <w:rPr>
          <w:rFonts w:hint="eastAsia"/>
          <w:color w:val="000000" w:themeColor="text1"/>
        </w:rPr>
        <w:t>AGT</w:t>
      </w:r>
      <w:r w:rsidR="00F4261C" w:rsidRPr="006D3A21">
        <w:rPr>
          <w:rFonts w:hint="eastAsia"/>
          <w:color w:val="000000" w:themeColor="text1"/>
        </w:rPr>
        <w:t>连接，</w:t>
      </w:r>
      <w:r w:rsidR="00F4261C" w:rsidRPr="006D3A21">
        <w:rPr>
          <w:rFonts w:hint="eastAsia"/>
          <w:color w:val="000000" w:themeColor="text1"/>
        </w:rPr>
        <w:t>AGT</w:t>
      </w:r>
      <w:r w:rsidR="00F4261C" w:rsidRPr="006D3A21">
        <w:rPr>
          <w:rFonts w:hint="eastAsia"/>
          <w:color w:val="000000" w:themeColor="text1"/>
        </w:rPr>
        <w:t>内部通过</w:t>
      </w:r>
      <w:r w:rsidR="00F4261C" w:rsidRPr="006D3A21">
        <w:rPr>
          <w:rFonts w:hint="eastAsia"/>
          <w:color w:val="000000" w:themeColor="text1"/>
        </w:rPr>
        <w:t>APP Agent</w:t>
      </w:r>
      <w:r w:rsidR="00F4261C" w:rsidRPr="006D3A21">
        <w:rPr>
          <w:rFonts w:hint="eastAsia"/>
          <w:color w:val="000000" w:themeColor="text1"/>
        </w:rPr>
        <w:t>与</w:t>
      </w:r>
      <w:r w:rsidR="00F4261C" w:rsidRPr="006D3A21">
        <w:rPr>
          <w:rFonts w:hint="eastAsia"/>
          <w:color w:val="000000" w:themeColor="text1"/>
        </w:rPr>
        <w:t>AGI</w:t>
      </w:r>
      <w:r w:rsidR="00F4261C" w:rsidRPr="006D3A21">
        <w:rPr>
          <w:rFonts w:hint="eastAsia"/>
          <w:color w:val="000000" w:themeColor="text1"/>
        </w:rPr>
        <w:t>进行数据交互，通信方式是</w:t>
      </w:r>
      <w:r w:rsidR="00F4261C" w:rsidRPr="006D3A21">
        <w:rPr>
          <w:rFonts w:hint="eastAsia"/>
          <w:color w:val="000000" w:themeColor="text1"/>
        </w:rPr>
        <w:t>TCP/IP</w:t>
      </w:r>
      <w:r w:rsidRPr="006D3A21">
        <w:rPr>
          <w:rFonts w:hint="eastAsia"/>
          <w:color w:val="000000" w:themeColor="text1"/>
        </w:rPr>
        <w:t>。</w:t>
      </w:r>
      <w:r w:rsidR="00F4261C" w:rsidRPr="006D3A21">
        <w:rPr>
          <w:rFonts w:hint="eastAsia"/>
          <w:color w:val="000000" w:themeColor="text1"/>
        </w:rPr>
        <w:t>AGT</w:t>
      </w:r>
      <w:r w:rsidR="00F4261C" w:rsidRPr="006D3A21">
        <w:rPr>
          <w:rFonts w:hint="eastAsia"/>
          <w:color w:val="000000" w:themeColor="text1"/>
        </w:rPr>
        <w:t>通过</w:t>
      </w:r>
      <w:r w:rsidR="00F4261C" w:rsidRPr="006D3A21">
        <w:rPr>
          <w:rFonts w:hint="eastAsia"/>
          <w:color w:val="000000" w:themeColor="text1"/>
        </w:rPr>
        <w:t>APP Agent</w:t>
      </w:r>
      <w:r w:rsidR="00F4261C" w:rsidRPr="006D3A21">
        <w:rPr>
          <w:rFonts w:hint="eastAsia"/>
          <w:color w:val="000000" w:themeColor="text1"/>
        </w:rPr>
        <w:t>与</w:t>
      </w:r>
      <w:r w:rsidR="00F4261C" w:rsidRPr="006D3A21">
        <w:rPr>
          <w:rFonts w:hint="eastAsia"/>
          <w:color w:val="000000" w:themeColor="text1"/>
        </w:rPr>
        <w:t>L1</w:t>
      </w:r>
      <w:r w:rsidR="00F4261C" w:rsidRPr="006D3A21">
        <w:rPr>
          <w:rFonts w:hint="eastAsia"/>
          <w:color w:val="000000" w:themeColor="text1"/>
        </w:rPr>
        <w:t>，</w:t>
      </w:r>
      <w:r w:rsidR="003F32E8" w:rsidRPr="006D3A21">
        <w:rPr>
          <w:rFonts w:hint="eastAsia"/>
          <w:color w:val="000000" w:themeColor="text1"/>
        </w:rPr>
        <w:t>L2P</w:t>
      </w:r>
      <w:r w:rsidR="00F4261C" w:rsidRPr="006D3A21">
        <w:rPr>
          <w:rFonts w:hint="eastAsia"/>
          <w:color w:val="000000" w:themeColor="text1"/>
        </w:rPr>
        <w:t>,HW</w:t>
      </w:r>
      <w:r w:rsidR="00F4261C" w:rsidRPr="006D3A21">
        <w:rPr>
          <w:rFonts w:hint="eastAsia"/>
          <w:color w:val="000000" w:themeColor="text1"/>
        </w:rPr>
        <w:t>进行数据交互。各子系统接口</w:t>
      </w:r>
      <w:r w:rsidRPr="006D3A21">
        <w:rPr>
          <w:rFonts w:hint="eastAsia"/>
          <w:color w:val="000000" w:themeColor="text1"/>
        </w:rPr>
        <w:t>关系图如下：</w:t>
      </w:r>
    </w:p>
    <w:p w14:paraId="7AFFB678" w14:textId="77777777" w:rsidR="003D29FC" w:rsidRDefault="00B56FD5" w:rsidP="003D29FC">
      <w:pPr>
        <w:jc w:val="center"/>
        <w:rPr>
          <w:color w:val="000000" w:themeColor="text1"/>
        </w:rPr>
      </w:pPr>
      <w:r>
        <w:object w:dxaOrig="3193" w:dyaOrig="3371" w14:anchorId="701B2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55pt;height:168.75pt" o:ole="">
            <v:imagedata r:id="rId8" o:title=""/>
          </v:shape>
          <o:OLEObject Type="Embed" ProgID="Visio.Drawing.11" ShapeID="_x0000_i1025" DrawAspect="Content" ObjectID="_1493713638" r:id="rId9"/>
        </w:object>
      </w:r>
    </w:p>
    <w:p w14:paraId="3F08226A" w14:textId="77777777" w:rsidR="008D29AD" w:rsidRDefault="008D29AD" w:rsidP="003D29FC">
      <w:pPr>
        <w:jc w:val="center"/>
        <w:rPr>
          <w:color w:val="000000" w:themeColor="text1"/>
        </w:rPr>
      </w:pPr>
      <w:r>
        <w:rPr>
          <w:rFonts w:hint="eastAsia"/>
          <w:color w:val="000000" w:themeColor="text1"/>
        </w:rPr>
        <w:t>图</w:t>
      </w:r>
      <w:r>
        <w:rPr>
          <w:rFonts w:hint="eastAsia"/>
          <w:color w:val="000000" w:themeColor="text1"/>
        </w:rPr>
        <w:t>1</w:t>
      </w:r>
      <w:r w:rsidR="00564267">
        <w:rPr>
          <w:rFonts w:hint="eastAsia"/>
          <w:color w:val="000000" w:themeColor="text1"/>
        </w:rPr>
        <w:t>-1</w:t>
      </w:r>
      <w:r>
        <w:rPr>
          <w:rFonts w:hint="eastAsia"/>
          <w:color w:val="000000" w:themeColor="text1"/>
        </w:rPr>
        <w:t>各子系统接口关系</w:t>
      </w:r>
    </w:p>
    <w:p w14:paraId="361D0A0F" w14:textId="77777777" w:rsidR="005414F6" w:rsidRPr="006D3A21" w:rsidRDefault="005414F6" w:rsidP="005414F6">
      <w:pPr>
        <w:rPr>
          <w:color w:val="000000" w:themeColor="text1"/>
        </w:rPr>
      </w:pPr>
      <w:r>
        <w:rPr>
          <w:rFonts w:hint="eastAsia"/>
          <w:color w:val="000000" w:themeColor="text1"/>
        </w:rPr>
        <w:t xml:space="preserve">    </w:t>
      </w:r>
      <w:r>
        <w:rPr>
          <w:rFonts w:hint="eastAsia"/>
          <w:color w:val="000000" w:themeColor="text1"/>
        </w:rPr>
        <w:t>如果设备采用离线工作模式情况下，则</w:t>
      </w:r>
      <w:r>
        <w:rPr>
          <w:rFonts w:hint="eastAsia"/>
          <w:color w:val="000000" w:themeColor="text1"/>
        </w:rPr>
        <w:t>AGI</w:t>
      </w:r>
      <w:r>
        <w:rPr>
          <w:rFonts w:hint="eastAsia"/>
          <w:color w:val="000000" w:themeColor="text1"/>
        </w:rPr>
        <w:t>给</w:t>
      </w:r>
      <w:r>
        <w:rPr>
          <w:rFonts w:hint="eastAsia"/>
          <w:color w:val="000000" w:themeColor="text1"/>
        </w:rPr>
        <w:t>AGT</w:t>
      </w:r>
      <w:r>
        <w:rPr>
          <w:rFonts w:hint="eastAsia"/>
          <w:color w:val="000000" w:themeColor="text1"/>
        </w:rPr>
        <w:t>发送的配置文件存储在</w:t>
      </w:r>
      <w:r>
        <w:rPr>
          <w:rFonts w:hint="eastAsia"/>
          <w:color w:val="000000" w:themeColor="text1"/>
        </w:rPr>
        <w:t>AGT</w:t>
      </w:r>
      <w:r>
        <w:rPr>
          <w:rFonts w:hint="eastAsia"/>
          <w:color w:val="000000" w:themeColor="text1"/>
        </w:rPr>
        <w:t>的内部存储空间中，</w:t>
      </w:r>
      <w:r>
        <w:rPr>
          <w:rFonts w:hint="eastAsia"/>
          <w:color w:val="000000" w:themeColor="text1"/>
        </w:rPr>
        <w:t>AGT</w:t>
      </w:r>
      <w:r>
        <w:rPr>
          <w:rFonts w:hint="eastAsia"/>
          <w:color w:val="000000" w:themeColor="text1"/>
        </w:rPr>
        <w:t>发送</w:t>
      </w:r>
      <w:r w:rsidR="00D246AA">
        <w:rPr>
          <w:rFonts w:hint="eastAsia"/>
          <w:color w:val="000000" w:themeColor="text1"/>
        </w:rPr>
        <w:t>给</w:t>
      </w:r>
      <w:r>
        <w:rPr>
          <w:rFonts w:hint="eastAsia"/>
          <w:color w:val="000000" w:themeColor="text1"/>
        </w:rPr>
        <w:t>AGI</w:t>
      </w:r>
      <w:r>
        <w:rPr>
          <w:rFonts w:hint="eastAsia"/>
          <w:color w:val="000000" w:themeColor="text1"/>
        </w:rPr>
        <w:t>的消息文件存储在</w:t>
      </w:r>
      <w:r>
        <w:rPr>
          <w:rFonts w:hint="eastAsia"/>
          <w:color w:val="000000" w:themeColor="text1"/>
        </w:rPr>
        <w:t>AGT</w:t>
      </w:r>
      <w:r>
        <w:rPr>
          <w:rFonts w:hint="eastAsia"/>
          <w:color w:val="000000" w:themeColor="text1"/>
        </w:rPr>
        <w:t>内部存储空间或者外部存储空间中，后续</w:t>
      </w:r>
      <w:r>
        <w:rPr>
          <w:rFonts w:hint="eastAsia"/>
          <w:color w:val="000000" w:themeColor="text1"/>
        </w:rPr>
        <w:t>PC</w:t>
      </w:r>
      <w:r>
        <w:rPr>
          <w:rFonts w:hint="eastAsia"/>
          <w:color w:val="000000" w:themeColor="text1"/>
        </w:rPr>
        <w:t>机上的</w:t>
      </w:r>
      <w:r>
        <w:rPr>
          <w:rFonts w:hint="eastAsia"/>
          <w:color w:val="000000" w:themeColor="text1"/>
        </w:rPr>
        <w:t>AGI</w:t>
      </w:r>
      <w:r>
        <w:rPr>
          <w:rFonts w:hint="eastAsia"/>
          <w:color w:val="000000" w:themeColor="text1"/>
        </w:rPr>
        <w:t>软件可以对</w:t>
      </w:r>
      <w:r>
        <w:rPr>
          <w:rFonts w:hint="eastAsia"/>
          <w:color w:val="000000" w:themeColor="text1"/>
        </w:rPr>
        <w:t>AGT</w:t>
      </w:r>
      <w:r>
        <w:rPr>
          <w:rFonts w:hint="eastAsia"/>
          <w:color w:val="000000" w:themeColor="text1"/>
        </w:rPr>
        <w:t>存储的文件进行解析。后续的描述中主要以在线连接模式进行说明。</w:t>
      </w:r>
    </w:p>
    <w:p w14:paraId="1317BB37" w14:textId="77777777" w:rsidR="00F77E37" w:rsidRPr="006D3A21" w:rsidRDefault="0099789F" w:rsidP="000107A1">
      <w:pPr>
        <w:pStyle w:val="21"/>
        <w:rPr>
          <w:color w:val="000000" w:themeColor="text1"/>
        </w:rPr>
      </w:pPr>
      <w:bookmarkStart w:id="47" w:name="_Toc375126590"/>
      <w:r w:rsidRPr="006D3A21">
        <w:rPr>
          <w:rFonts w:hint="eastAsia"/>
          <w:color w:val="000000" w:themeColor="text1"/>
        </w:rPr>
        <w:t>AGI</w:t>
      </w:r>
      <w:r w:rsidR="00445B62" w:rsidRPr="006D3A21">
        <w:rPr>
          <w:rFonts w:hint="eastAsia"/>
          <w:color w:val="000000" w:themeColor="text1"/>
        </w:rPr>
        <w:t>在系统中的位置</w:t>
      </w:r>
      <w:bookmarkEnd w:id="47"/>
    </w:p>
    <w:p w14:paraId="1075F7B0" w14:textId="77777777" w:rsidR="00F77E37" w:rsidRPr="006D3A21" w:rsidRDefault="00F77E37" w:rsidP="00F77E37">
      <w:pPr>
        <w:ind w:firstLine="420"/>
        <w:rPr>
          <w:color w:val="000000" w:themeColor="text1"/>
        </w:rPr>
      </w:pPr>
      <w:bookmarkStart w:id="48" w:name="_Toc509894323"/>
      <w:bookmarkStart w:id="49" w:name="_Toc509895072"/>
      <w:bookmarkStart w:id="50" w:name="_Toc512399829"/>
      <w:r w:rsidRPr="006D3A21">
        <w:rPr>
          <w:rFonts w:hint="eastAsia"/>
          <w:color w:val="000000" w:themeColor="text1"/>
        </w:rPr>
        <w:t>对本软件子系统与其他子系统的接口做一个综合性的描述，建议用图形方式表述，并进一步说明各接口的通讯方式、接口的功能、接口的数据流等。</w:t>
      </w:r>
    </w:p>
    <w:p w14:paraId="18ABD216" w14:textId="77777777" w:rsidR="00562BE5" w:rsidRPr="006D3A21" w:rsidRDefault="00B56FD5" w:rsidP="00562BE5">
      <w:pPr>
        <w:ind w:firstLine="420"/>
        <w:jc w:val="center"/>
        <w:rPr>
          <w:color w:val="000000" w:themeColor="text1"/>
        </w:rPr>
      </w:pPr>
      <w:r w:rsidRPr="006D3A21">
        <w:rPr>
          <w:color w:val="000000" w:themeColor="text1"/>
        </w:rPr>
        <w:object w:dxaOrig="4089" w:dyaOrig="6471" w14:anchorId="5C04A635">
          <v:shape id="_x0000_i1026" type="#_x0000_t75" style="width:204.5pt;height:322.55pt" o:ole="">
            <v:imagedata r:id="rId10" o:title=""/>
          </v:shape>
          <o:OLEObject Type="Embed" ProgID="Visio.Drawing.11" ShapeID="_x0000_i1026" DrawAspect="Content" ObjectID="_1493713639" r:id="rId11"/>
        </w:object>
      </w:r>
    </w:p>
    <w:p w14:paraId="12A763D9" w14:textId="77777777" w:rsidR="005A2F35" w:rsidRPr="006D3A21" w:rsidRDefault="008D29AD" w:rsidP="008D29AD">
      <w:pPr>
        <w:ind w:firstLine="420"/>
        <w:jc w:val="center"/>
        <w:rPr>
          <w:color w:val="000000" w:themeColor="text1"/>
        </w:rPr>
      </w:pPr>
      <w:r>
        <w:rPr>
          <w:rFonts w:hint="eastAsia"/>
          <w:color w:val="000000" w:themeColor="text1"/>
        </w:rPr>
        <w:t>图</w:t>
      </w:r>
      <w:r>
        <w:rPr>
          <w:rFonts w:hint="eastAsia"/>
          <w:color w:val="000000" w:themeColor="text1"/>
        </w:rPr>
        <w:t>2</w:t>
      </w:r>
      <w:r w:rsidR="00564267">
        <w:rPr>
          <w:rFonts w:hint="eastAsia"/>
          <w:color w:val="000000" w:themeColor="text1"/>
        </w:rPr>
        <w:t>-1</w:t>
      </w:r>
      <w:r>
        <w:rPr>
          <w:rFonts w:hint="eastAsia"/>
          <w:color w:val="000000" w:themeColor="text1"/>
        </w:rPr>
        <w:t>应用与各系统的关系示意图</w:t>
      </w:r>
    </w:p>
    <w:p w14:paraId="3AAE24BE" w14:textId="77777777" w:rsidR="00EE6E0D" w:rsidRPr="006D3A21" w:rsidRDefault="00EE6E0D" w:rsidP="00F77E37">
      <w:pPr>
        <w:ind w:firstLine="420"/>
        <w:rPr>
          <w:color w:val="000000" w:themeColor="text1"/>
        </w:rPr>
      </w:pPr>
      <w:r w:rsidRPr="006D3A21">
        <w:rPr>
          <w:rFonts w:hint="eastAsia"/>
          <w:color w:val="000000" w:themeColor="text1"/>
        </w:rPr>
        <w:t>本文档定义了上图中的以下接口：</w:t>
      </w:r>
    </w:p>
    <w:p w14:paraId="45C46D9B" w14:textId="77777777" w:rsidR="00562BE5" w:rsidRPr="006D3A21" w:rsidRDefault="00EE6E0D" w:rsidP="00562BE5">
      <w:pPr>
        <w:ind w:firstLineChars="500" w:firstLine="1050"/>
        <w:rPr>
          <w:color w:val="000000" w:themeColor="text1"/>
        </w:rPr>
      </w:pPr>
      <w:r w:rsidRPr="006D3A21">
        <w:rPr>
          <w:rFonts w:hint="eastAsia"/>
          <w:color w:val="000000" w:themeColor="text1"/>
        </w:rPr>
        <w:t xml:space="preserve">AGI (PC) </w:t>
      </w:r>
      <w:r w:rsidR="004B01C0" w:rsidRPr="006D3A21">
        <w:rPr>
          <w:rFonts w:hint="eastAsia"/>
          <w:color w:val="000000" w:themeColor="text1"/>
        </w:rPr>
        <w:sym w:font="Wingdings" w:char="F0F3"/>
      </w:r>
      <w:r w:rsidRPr="006D3A21">
        <w:rPr>
          <w:rFonts w:hint="eastAsia"/>
          <w:color w:val="000000" w:themeColor="text1"/>
        </w:rPr>
        <w:t>AGI Agent</w:t>
      </w:r>
    </w:p>
    <w:p w14:paraId="1BADB252" w14:textId="77777777" w:rsidR="00EE6E0D" w:rsidRPr="006D3A21" w:rsidRDefault="00EE6E0D" w:rsidP="00EE6E0D">
      <w:pPr>
        <w:ind w:firstLineChars="500" w:firstLine="1050"/>
        <w:rPr>
          <w:color w:val="000000" w:themeColor="text1"/>
        </w:rPr>
      </w:pPr>
      <w:r w:rsidRPr="006D3A21">
        <w:rPr>
          <w:rFonts w:hint="eastAsia"/>
          <w:color w:val="000000" w:themeColor="text1"/>
        </w:rPr>
        <w:t xml:space="preserve">AGI Agent </w:t>
      </w:r>
      <w:r w:rsidR="004B01C0" w:rsidRPr="006D3A21">
        <w:rPr>
          <w:rFonts w:hint="eastAsia"/>
          <w:color w:val="000000" w:themeColor="text1"/>
        </w:rPr>
        <w:sym w:font="Wingdings" w:char="F0F3"/>
      </w:r>
      <w:r w:rsidR="003F32E8" w:rsidRPr="006D3A21">
        <w:rPr>
          <w:rFonts w:hint="eastAsia"/>
          <w:color w:val="000000" w:themeColor="text1"/>
        </w:rPr>
        <w:t>L2P</w:t>
      </w:r>
    </w:p>
    <w:p w14:paraId="719EB38D" w14:textId="77777777" w:rsidR="00EE6E0D" w:rsidRPr="006D3A21" w:rsidRDefault="00EE6E0D" w:rsidP="00EE6E0D">
      <w:pPr>
        <w:ind w:firstLineChars="500" w:firstLine="1050"/>
        <w:rPr>
          <w:color w:val="000000" w:themeColor="text1"/>
        </w:rPr>
      </w:pPr>
      <w:r w:rsidRPr="006D3A21">
        <w:rPr>
          <w:rFonts w:hint="eastAsia"/>
          <w:color w:val="000000" w:themeColor="text1"/>
        </w:rPr>
        <w:t xml:space="preserve">AGI Agent </w:t>
      </w:r>
      <w:r w:rsidR="004B01C0" w:rsidRPr="006D3A21">
        <w:rPr>
          <w:rFonts w:hint="eastAsia"/>
          <w:color w:val="000000" w:themeColor="text1"/>
        </w:rPr>
        <w:sym w:font="Wingdings" w:char="F0F3"/>
      </w:r>
      <w:r w:rsidRPr="006D3A21">
        <w:rPr>
          <w:rFonts w:hint="eastAsia"/>
          <w:color w:val="000000" w:themeColor="text1"/>
        </w:rPr>
        <w:t>L1</w:t>
      </w:r>
    </w:p>
    <w:p w14:paraId="705B182A" w14:textId="77777777" w:rsidR="00562BE5" w:rsidRPr="006D3A21" w:rsidRDefault="00562BE5" w:rsidP="00562BE5">
      <w:pPr>
        <w:ind w:firstLineChars="500" w:firstLine="1050"/>
        <w:rPr>
          <w:color w:val="000000" w:themeColor="text1"/>
        </w:rPr>
      </w:pPr>
    </w:p>
    <w:p w14:paraId="71BAEB7B" w14:textId="77777777" w:rsidR="00821546" w:rsidRPr="006D3A21" w:rsidRDefault="00821546" w:rsidP="000107A1">
      <w:pPr>
        <w:pStyle w:val="21"/>
        <w:rPr>
          <w:color w:val="000000" w:themeColor="text1"/>
        </w:rPr>
      </w:pPr>
      <w:bookmarkStart w:id="51" w:name="_Toc513109037"/>
      <w:bookmarkStart w:id="52" w:name="_Toc513967044"/>
      <w:bookmarkStart w:id="53" w:name="_Toc14837472"/>
      <w:bookmarkStart w:id="54" w:name="_Toc80524620"/>
      <w:bookmarkStart w:id="55" w:name="_Toc375126591"/>
      <w:r w:rsidRPr="006D3A21">
        <w:rPr>
          <w:rFonts w:hint="eastAsia"/>
          <w:color w:val="000000" w:themeColor="text1"/>
        </w:rPr>
        <w:t>接口通讯方式</w:t>
      </w:r>
      <w:bookmarkEnd w:id="51"/>
      <w:bookmarkEnd w:id="52"/>
      <w:bookmarkEnd w:id="53"/>
      <w:bookmarkEnd w:id="54"/>
      <w:bookmarkEnd w:id="55"/>
    </w:p>
    <w:p w14:paraId="2AE8C100" w14:textId="77777777" w:rsidR="008D593C" w:rsidRPr="006D3A21" w:rsidRDefault="008D593C" w:rsidP="003638B4">
      <w:pPr>
        <w:pStyle w:val="31"/>
        <w:numPr>
          <w:ilvl w:val="2"/>
          <w:numId w:val="14"/>
        </w:numPr>
        <w:tabs>
          <w:tab w:val="num" w:pos="720"/>
        </w:tabs>
        <w:ind w:left="720" w:hanging="720"/>
        <w:rPr>
          <w:color w:val="000000" w:themeColor="text1"/>
        </w:rPr>
      </w:pPr>
      <w:bookmarkStart w:id="56" w:name="_Toc351364592"/>
      <w:bookmarkStart w:id="57" w:name="_Toc375126592"/>
      <w:r w:rsidRPr="006D3A21">
        <w:rPr>
          <w:b w:val="0"/>
          <w:color w:val="000000" w:themeColor="text1"/>
        </w:rPr>
        <w:t>Endianess</w:t>
      </w:r>
      <w:r w:rsidRPr="006D3A21">
        <w:rPr>
          <w:rFonts w:hint="eastAsia"/>
          <w:b w:val="0"/>
          <w:color w:val="000000" w:themeColor="text1"/>
        </w:rPr>
        <w:t>约定</w:t>
      </w:r>
      <w:bookmarkEnd w:id="56"/>
      <w:bookmarkEnd w:id="57"/>
    </w:p>
    <w:p w14:paraId="3E40E575" w14:textId="77777777" w:rsidR="008D593C" w:rsidRPr="006D3A21" w:rsidRDefault="008D593C" w:rsidP="008D593C">
      <w:pPr>
        <w:pStyle w:val="a5"/>
        <w:rPr>
          <w:color w:val="000000" w:themeColor="text1"/>
        </w:rPr>
      </w:pPr>
      <w:r w:rsidRPr="006D3A21">
        <w:rPr>
          <w:rFonts w:hint="eastAsia"/>
          <w:color w:val="000000" w:themeColor="text1"/>
        </w:rPr>
        <w:t>接口实现都是基于</w:t>
      </w:r>
      <w:r w:rsidR="007A24A9" w:rsidRPr="006D3A21">
        <w:rPr>
          <w:rFonts w:hint="eastAsia"/>
          <w:color w:val="000000" w:themeColor="text1"/>
        </w:rPr>
        <w:t>小端模式</w:t>
      </w:r>
      <w:r w:rsidRPr="006D3A21">
        <w:rPr>
          <w:rFonts w:hint="eastAsia"/>
          <w:color w:val="000000" w:themeColor="text1"/>
        </w:rPr>
        <w:t>。</w:t>
      </w:r>
    </w:p>
    <w:p w14:paraId="5AAF85C8" w14:textId="77777777" w:rsidR="008D593C" w:rsidRPr="006D3A21" w:rsidRDefault="008D593C" w:rsidP="008D593C">
      <w:pPr>
        <w:ind w:firstLine="420"/>
        <w:rPr>
          <w:color w:val="000000" w:themeColor="text1"/>
        </w:rPr>
      </w:pPr>
    </w:p>
    <w:p w14:paraId="1AAC200D" w14:textId="77777777" w:rsidR="008D593C" w:rsidRPr="006D3A21" w:rsidRDefault="008D593C" w:rsidP="003638B4">
      <w:pPr>
        <w:pStyle w:val="31"/>
        <w:numPr>
          <w:ilvl w:val="2"/>
          <w:numId w:val="14"/>
        </w:numPr>
        <w:tabs>
          <w:tab w:val="num" w:pos="720"/>
        </w:tabs>
        <w:ind w:left="720" w:hanging="720"/>
        <w:rPr>
          <w:color w:val="000000" w:themeColor="text1"/>
        </w:rPr>
      </w:pPr>
      <w:bookmarkStart w:id="58" w:name="_Toc351364595"/>
      <w:bookmarkStart w:id="59" w:name="_Toc375126593"/>
      <w:r w:rsidRPr="006D3A21">
        <w:rPr>
          <w:rFonts w:hint="eastAsia"/>
          <w:b w:val="0"/>
          <w:color w:val="000000" w:themeColor="text1"/>
        </w:rPr>
        <w:t>接口通讯方式</w:t>
      </w:r>
      <w:bookmarkEnd w:id="58"/>
      <w:bookmarkEnd w:id="59"/>
    </w:p>
    <w:p w14:paraId="585656C2" w14:textId="77777777" w:rsidR="008D593C" w:rsidRPr="006D3A21" w:rsidRDefault="008D593C" w:rsidP="00201B41">
      <w:pPr>
        <w:pStyle w:val="41"/>
      </w:pPr>
      <w:r w:rsidRPr="006D3A21">
        <w:t xml:space="preserve">AGI (PC) </w:t>
      </w:r>
      <w:r w:rsidRPr="006D3A21">
        <w:rPr>
          <w:rFonts w:hint="eastAsia"/>
        </w:rPr>
        <w:t>与</w:t>
      </w:r>
      <w:r w:rsidRPr="006D3A21">
        <w:t xml:space="preserve"> AGI Agent</w:t>
      </w:r>
    </w:p>
    <w:p w14:paraId="034B279F" w14:textId="77777777" w:rsidR="008D593C" w:rsidRDefault="008D593C" w:rsidP="004439BD">
      <w:pPr>
        <w:pStyle w:val="a5"/>
        <w:ind w:firstLineChars="450" w:firstLine="945"/>
        <w:rPr>
          <w:color w:val="000000" w:themeColor="text1"/>
        </w:rPr>
      </w:pPr>
      <w:r w:rsidRPr="006D3A21">
        <w:rPr>
          <w:color w:val="000000" w:themeColor="text1"/>
        </w:rPr>
        <w:t xml:space="preserve">AGI (PC) </w:t>
      </w:r>
      <w:r w:rsidR="004B01C0" w:rsidRPr="006D3A21">
        <w:rPr>
          <w:rFonts w:hint="eastAsia"/>
          <w:color w:val="000000" w:themeColor="text1"/>
        </w:rPr>
        <w:t>与</w:t>
      </w:r>
      <w:r w:rsidRPr="006D3A21">
        <w:rPr>
          <w:color w:val="000000" w:themeColor="text1"/>
        </w:rPr>
        <w:t>AGI Agent</w:t>
      </w:r>
      <w:r w:rsidRPr="006D3A21">
        <w:rPr>
          <w:rFonts w:hint="eastAsia"/>
          <w:color w:val="000000" w:themeColor="text1"/>
        </w:rPr>
        <w:t>通过网线物理连接，通信协议采用</w:t>
      </w:r>
      <w:r w:rsidRPr="006D3A21">
        <w:rPr>
          <w:color w:val="000000" w:themeColor="text1"/>
        </w:rPr>
        <w:t>TCP/</w:t>
      </w:r>
      <w:r w:rsidR="008D29AD">
        <w:rPr>
          <w:rFonts w:hint="eastAsia"/>
          <w:color w:val="000000" w:themeColor="text1"/>
        </w:rPr>
        <w:t>IP</w:t>
      </w:r>
      <w:r w:rsidRPr="006D3A21">
        <w:rPr>
          <w:rFonts w:hint="eastAsia"/>
          <w:color w:val="000000" w:themeColor="text1"/>
        </w:rPr>
        <w:t>传输协议。</w:t>
      </w:r>
      <w:r w:rsidR="008D29AD" w:rsidRPr="006D3A21">
        <w:rPr>
          <w:color w:val="000000" w:themeColor="text1"/>
        </w:rPr>
        <w:t>AGI Agent</w:t>
      </w:r>
      <w:r w:rsidR="008D29AD">
        <w:rPr>
          <w:rFonts w:hint="eastAsia"/>
          <w:color w:val="000000" w:themeColor="text1"/>
        </w:rPr>
        <w:t>做服务器端，</w:t>
      </w:r>
      <w:r w:rsidR="008D29AD" w:rsidRPr="006D3A21">
        <w:rPr>
          <w:color w:val="000000" w:themeColor="text1"/>
        </w:rPr>
        <w:t>AGI (PC)</w:t>
      </w:r>
      <w:r w:rsidR="008D29AD">
        <w:rPr>
          <w:rFonts w:hint="eastAsia"/>
          <w:color w:val="000000" w:themeColor="text1"/>
        </w:rPr>
        <w:t>做客户端。</w:t>
      </w:r>
    </w:p>
    <w:p w14:paraId="753BBBC0" w14:textId="77777777" w:rsidR="009C6F28" w:rsidRPr="006D3A21" w:rsidRDefault="009C6F28" w:rsidP="004439BD">
      <w:pPr>
        <w:pStyle w:val="a5"/>
        <w:ind w:firstLineChars="450" w:firstLine="945"/>
        <w:rPr>
          <w:color w:val="000000" w:themeColor="text1"/>
        </w:rPr>
      </w:pPr>
    </w:p>
    <w:p w14:paraId="0F9EAF6A" w14:textId="77777777" w:rsidR="008D593C" w:rsidRPr="006D3A21" w:rsidRDefault="008D593C" w:rsidP="00201B41">
      <w:pPr>
        <w:pStyle w:val="41"/>
      </w:pPr>
      <w:r w:rsidRPr="006D3A21">
        <w:t>L2P</w:t>
      </w:r>
      <w:r w:rsidRPr="006D3A21">
        <w:rPr>
          <w:rFonts w:hint="eastAsia"/>
        </w:rPr>
        <w:t>与</w:t>
      </w:r>
      <w:r w:rsidRPr="006D3A21">
        <w:t xml:space="preserve"> AGI Agent</w:t>
      </w:r>
    </w:p>
    <w:p w14:paraId="55BC26E2" w14:textId="77777777" w:rsidR="00A06956" w:rsidRDefault="00A06956" w:rsidP="00D678A2">
      <w:pPr>
        <w:pStyle w:val="a5"/>
        <w:ind w:firstLineChars="500" w:firstLine="1050"/>
        <w:rPr>
          <w:color w:val="000000" w:themeColor="text1"/>
        </w:rPr>
      </w:pPr>
      <w:r>
        <w:rPr>
          <w:rFonts w:hint="eastAsia"/>
          <w:color w:val="000000" w:themeColor="text1"/>
        </w:rPr>
        <w:t>AGI Agent</w:t>
      </w:r>
      <w:r>
        <w:rPr>
          <w:rFonts w:hint="eastAsia"/>
          <w:color w:val="000000" w:themeColor="text1"/>
        </w:rPr>
        <w:t>与</w:t>
      </w:r>
      <w:r>
        <w:rPr>
          <w:rFonts w:hint="eastAsia"/>
          <w:color w:val="000000" w:themeColor="text1"/>
        </w:rPr>
        <w:t>L2P</w:t>
      </w:r>
      <w:r>
        <w:rPr>
          <w:rFonts w:hint="eastAsia"/>
          <w:color w:val="000000" w:themeColor="text1"/>
        </w:rPr>
        <w:t>属于同一个进程的不同线程，</w:t>
      </w:r>
      <w:r>
        <w:rPr>
          <w:rFonts w:hint="eastAsia"/>
          <w:color w:val="000000" w:themeColor="text1"/>
        </w:rPr>
        <w:t>L2P</w:t>
      </w:r>
      <w:r>
        <w:rPr>
          <w:rFonts w:hint="eastAsia"/>
          <w:color w:val="000000" w:themeColor="text1"/>
        </w:rPr>
        <w:t>与</w:t>
      </w:r>
      <w:r>
        <w:rPr>
          <w:rFonts w:hint="eastAsia"/>
          <w:color w:val="000000" w:themeColor="text1"/>
        </w:rPr>
        <w:t>Agent</w:t>
      </w:r>
      <w:r>
        <w:rPr>
          <w:rFonts w:hint="eastAsia"/>
          <w:color w:val="000000" w:themeColor="text1"/>
        </w:rPr>
        <w:t>之间的通信通过消息机制进行传输。</w:t>
      </w:r>
    </w:p>
    <w:p w14:paraId="2E2CA0D7" w14:textId="77777777" w:rsidR="008D593C" w:rsidRPr="006D3A21" w:rsidRDefault="008D593C" w:rsidP="00D678A2">
      <w:pPr>
        <w:pStyle w:val="a5"/>
        <w:ind w:firstLineChars="500" w:firstLine="1050"/>
        <w:rPr>
          <w:color w:val="000000" w:themeColor="text1"/>
        </w:rPr>
      </w:pPr>
    </w:p>
    <w:p w14:paraId="012331CC" w14:textId="77777777" w:rsidR="008D593C" w:rsidRPr="006D3A21" w:rsidRDefault="008D593C" w:rsidP="00201B41">
      <w:pPr>
        <w:pStyle w:val="41"/>
      </w:pPr>
      <w:r w:rsidRPr="006D3A21">
        <w:t>L1</w:t>
      </w:r>
      <w:r w:rsidRPr="006D3A21">
        <w:rPr>
          <w:rFonts w:hint="eastAsia"/>
        </w:rPr>
        <w:t>与</w:t>
      </w:r>
      <w:r w:rsidRPr="006D3A21">
        <w:t xml:space="preserve"> AGI Agent</w:t>
      </w:r>
    </w:p>
    <w:p w14:paraId="3E3A22D8" w14:textId="77777777" w:rsidR="005B31E1" w:rsidRDefault="006D4540">
      <w:pPr>
        <w:ind w:left="425"/>
        <w:rPr>
          <w:color w:val="000000"/>
        </w:rPr>
      </w:pPr>
      <w:r>
        <w:rPr>
          <w:rFonts w:hint="eastAsia"/>
          <w:color w:val="000000" w:themeColor="text1"/>
        </w:rPr>
        <w:t>L1</w:t>
      </w:r>
      <w:r>
        <w:rPr>
          <w:rFonts w:hint="eastAsia"/>
          <w:color w:val="000000" w:themeColor="text1"/>
        </w:rPr>
        <w:t>与</w:t>
      </w:r>
      <w:r>
        <w:rPr>
          <w:rFonts w:hint="eastAsia"/>
          <w:color w:val="000000" w:themeColor="text1"/>
        </w:rPr>
        <w:t>Ageng</w:t>
      </w:r>
      <w:r>
        <w:rPr>
          <w:rFonts w:hint="eastAsia"/>
          <w:color w:val="000000" w:themeColor="text1"/>
        </w:rPr>
        <w:t>之间通信采用循环</w:t>
      </w:r>
      <w:r>
        <w:rPr>
          <w:rFonts w:hint="eastAsia"/>
          <w:color w:val="000000" w:themeColor="text1"/>
        </w:rPr>
        <w:t>Buffer</w:t>
      </w:r>
      <w:r>
        <w:rPr>
          <w:rFonts w:hint="eastAsia"/>
          <w:color w:val="000000" w:themeColor="text1"/>
        </w:rPr>
        <w:t>机制，发送可以随时查询循环</w:t>
      </w:r>
      <w:r>
        <w:rPr>
          <w:rFonts w:hint="eastAsia"/>
          <w:color w:val="000000" w:themeColor="text1"/>
        </w:rPr>
        <w:t>Buffer</w:t>
      </w:r>
      <w:r>
        <w:rPr>
          <w:rFonts w:hint="eastAsia"/>
          <w:color w:val="000000" w:themeColor="text1"/>
        </w:rPr>
        <w:t>的状态，如果有空闲的资源，则可以写入；接收方定期进行查询，如果</w:t>
      </w:r>
      <w:r>
        <w:rPr>
          <w:rFonts w:hint="eastAsia"/>
          <w:color w:val="000000" w:themeColor="text1"/>
        </w:rPr>
        <w:t>Buffer</w:t>
      </w:r>
      <w:r>
        <w:rPr>
          <w:rFonts w:hint="eastAsia"/>
          <w:color w:val="000000" w:themeColor="text1"/>
        </w:rPr>
        <w:t>不为空，则可对</w:t>
      </w:r>
      <w:r>
        <w:rPr>
          <w:rFonts w:hint="eastAsia"/>
          <w:color w:val="000000" w:themeColor="text1"/>
        </w:rPr>
        <w:t>Buffer</w:t>
      </w:r>
      <w:r>
        <w:rPr>
          <w:rFonts w:hint="eastAsia"/>
          <w:color w:val="000000" w:themeColor="text1"/>
        </w:rPr>
        <w:t>进行读取操作。</w:t>
      </w:r>
    </w:p>
    <w:p w14:paraId="57579A1A" w14:textId="77777777" w:rsidR="006D4540" w:rsidRDefault="006D4540" w:rsidP="006D4540">
      <w:pPr>
        <w:pStyle w:val="aff6"/>
        <w:ind w:firstLine="0"/>
        <w:rPr>
          <w:color w:val="000000"/>
        </w:rPr>
      </w:pPr>
      <w:r>
        <w:rPr>
          <w:rFonts w:hint="eastAsia"/>
          <w:color w:val="000000"/>
        </w:rPr>
        <w:t>循环</w:t>
      </w:r>
      <w:r>
        <w:rPr>
          <w:rFonts w:hint="eastAsia"/>
          <w:color w:val="000000"/>
        </w:rPr>
        <w:t>Buffer</w:t>
      </w:r>
      <w:r>
        <w:rPr>
          <w:rFonts w:hint="eastAsia"/>
          <w:color w:val="000000"/>
        </w:rPr>
        <w:t>的数据结构如下图所示：</w:t>
      </w:r>
    </w:p>
    <w:p w14:paraId="56BFB062" w14:textId="77777777" w:rsidR="006D4540" w:rsidRDefault="006D4540" w:rsidP="006D4540">
      <w:pPr>
        <w:pStyle w:val="aff6"/>
        <w:ind w:firstLine="0"/>
      </w:pPr>
      <w:r>
        <w:object w:dxaOrig="9944" w:dyaOrig="1644" w14:anchorId="39692DC6">
          <v:shape id="_x0000_i1027" type="#_x0000_t75" style="width:438.35pt;height:72.6pt" o:ole="">
            <v:imagedata r:id="rId12" o:title=""/>
          </v:shape>
          <o:OLEObject Type="Embed" ProgID="Visio.Drawing.11" ShapeID="_x0000_i1027" DrawAspect="Content" ObjectID="_1493713640" r:id="rId13"/>
        </w:object>
      </w:r>
    </w:p>
    <w:p w14:paraId="12DE90BF" w14:textId="77777777" w:rsidR="006D4540" w:rsidRDefault="006D4540" w:rsidP="006D4540">
      <w:pPr>
        <w:pStyle w:val="aff6"/>
        <w:ind w:firstLine="0"/>
        <w:jc w:val="center"/>
      </w:pPr>
      <w:r>
        <w:rPr>
          <w:rFonts w:hint="eastAsia"/>
        </w:rPr>
        <w:t>L1-AppCtrl</w:t>
      </w:r>
      <w:r>
        <w:rPr>
          <w:rFonts w:hint="eastAsia"/>
        </w:rPr>
        <w:t>与</w:t>
      </w:r>
      <w:r>
        <w:rPr>
          <w:rFonts w:hint="eastAsia"/>
        </w:rPr>
        <w:t>Agent</w:t>
      </w:r>
      <w:r>
        <w:rPr>
          <w:rFonts w:hint="eastAsia"/>
        </w:rPr>
        <w:t>循环</w:t>
      </w:r>
      <w:r>
        <w:rPr>
          <w:rFonts w:hint="eastAsia"/>
        </w:rPr>
        <w:t>Buffer</w:t>
      </w:r>
      <w:r>
        <w:rPr>
          <w:rFonts w:hint="eastAsia"/>
        </w:rPr>
        <w:t>结构</w:t>
      </w:r>
    </w:p>
    <w:p w14:paraId="7F63AD80" w14:textId="77777777" w:rsidR="006D4540" w:rsidRDefault="006D4540" w:rsidP="006D4540">
      <w:pPr>
        <w:pStyle w:val="aff6"/>
        <w:ind w:firstLine="0"/>
        <w:jc w:val="center"/>
        <w:rPr>
          <w:color w:val="000000"/>
        </w:rPr>
      </w:pPr>
    </w:p>
    <w:p w14:paraId="2E03F798" w14:textId="77777777" w:rsidR="006D4540" w:rsidRDefault="006D4540" w:rsidP="006D4540">
      <w:pPr>
        <w:pStyle w:val="aff6"/>
        <w:ind w:firstLine="0"/>
        <w:rPr>
          <w:color w:val="000000"/>
        </w:rPr>
      </w:pPr>
      <w:r>
        <w:rPr>
          <w:rFonts w:hint="eastAsia"/>
          <w:color w:val="000000"/>
        </w:rPr>
        <w:t>其中，</w:t>
      </w:r>
    </w:p>
    <w:p w14:paraId="693E51DE" w14:textId="77777777" w:rsidR="006D4540" w:rsidRDefault="006D4540" w:rsidP="006D4540">
      <w:pPr>
        <w:pStyle w:val="aff6"/>
        <w:ind w:firstLineChars="200"/>
        <w:rPr>
          <w:color w:val="000000"/>
        </w:rPr>
      </w:pPr>
      <w:r>
        <w:rPr>
          <w:rFonts w:hint="eastAsia"/>
          <w:color w:val="000000"/>
        </w:rPr>
        <w:t xml:space="preserve">Write_Index </w:t>
      </w:r>
      <w:r>
        <w:rPr>
          <w:rFonts w:hint="eastAsia"/>
          <w:color w:val="000000"/>
        </w:rPr>
        <w:t>为</w:t>
      </w:r>
      <w:r>
        <w:rPr>
          <w:rFonts w:hint="eastAsia"/>
          <w:color w:val="000000"/>
        </w:rPr>
        <w:t>U32</w:t>
      </w:r>
      <w:r>
        <w:rPr>
          <w:rFonts w:hint="eastAsia"/>
          <w:color w:val="000000"/>
        </w:rPr>
        <w:t>数据类型，表示当前“写</w:t>
      </w:r>
      <w:r>
        <w:rPr>
          <w:rFonts w:hint="eastAsia"/>
          <w:color w:val="000000"/>
        </w:rPr>
        <w:t>Buffer</w:t>
      </w:r>
      <w:r>
        <w:rPr>
          <w:rFonts w:hint="eastAsia"/>
          <w:color w:val="000000"/>
        </w:rPr>
        <w:t>”的</w:t>
      </w:r>
      <w:r>
        <w:rPr>
          <w:rFonts w:hint="eastAsia"/>
          <w:color w:val="000000"/>
        </w:rPr>
        <w:t>Buffer</w:t>
      </w:r>
      <w:r>
        <w:rPr>
          <w:rFonts w:hint="eastAsia"/>
          <w:color w:val="000000"/>
        </w:rPr>
        <w:t>索引，</w:t>
      </w:r>
      <w:r>
        <w:rPr>
          <w:rFonts w:hint="eastAsia"/>
          <w:color w:val="000000"/>
        </w:rPr>
        <w:t>0</w:t>
      </w:r>
      <w:r>
        <w:rPr>
          <w:rFonts w:hint="eastAsia"/>
          <w:color w:val="000000"/>
        </w:rPr>
        <w:t>对应</w:t>
      </w:r>
      <w:r>
        <w:rPr>
          <w:rFonts w:hint="eastAsia"/>
          <w:color w:val="000000"/>
        </w:rPr>
        <w:t>Buffer1,1</w:t>
      </w:r>
      <w:r>
        <w:rPr>
          <w:rFonts w:hint="eastAsia"/>
          <w:color w:val="000000"/>
        </w:rPr>
        <w:t>对应</w:t>
      </w:r>
      <w:r>
        <w:rPr>
          <w:rFonts w:hint="eastAsia"/>
          <w:color w:val="000000"/>
        </w:rPr>
        <w:t>Buffer2,</w:t>
      </w:r>
      <w:r>
        <w:rPr>
          <w:color w:val="000000"/>
        </w:rPr>
        <w:t>…</w:t>
      </w:r>
      <w:r>
        <w:rPr>
          <w:rFonts w:hint="eastAsia"/>
          <w:color w:val="000000"/>
        </w:rPr>
        <w:t>, (N-1)</w:t>
      </w:r>
      <w:r>
        <w:rPr>
          <w:rFonts w:hint="eastAsia"/>
          <w:color w:val="000000"/>
        </w:rPr>
        <w:t>对应</w:t>
      </w:r>
      <w:r>
        <w:rPr>
          <w:rFonts w:hint="eastAsia"/>
          <w:color w:val="000000"/>
        </w:rPr>
        <w:t xml:space="preserve"> Buffer N</w:t>
      </w:r>
      <w:r>
        <w:rPr>
          <w:rFonts w:hint="eastAsia"/>
          <w:color w:val="000000"/>
        </w:rPr>
        <w:t>。</w:t>
      </w:r>
    </w:p>
    <w:p w14:paraId="16D78EB6" w14:textId="77777777" w:rsidR="006D4540" w:rsidRDefault="006D4540" w:rsidP="006D4540">
      <w:pPr>
        <w:pStyle w:val="aff6"/>
        <w:ind w:firstLineChars="200"/>
        <w:rPr>
          <w:color w:val="000000"/>
        </w:rPr>
      </w:pPr>
      <w:r>
        <w:rPr>
          <w:rFonts w:hint="eastAsia"/>
          <w:color w:val="000000"/>
        </w:rPr>
        <w:t xml:space="preserve">Read_Index </w:t>
      </w:r>
      <w:r>
        <w:rPr>
          <w:rFonts w:hint="eastAsia"/>
          <w:color w:val="000000"/>
        </w:rPr>
        <w:t>为</w:t>
      </w:r>
      <w:r>
        <w:rPr>
          <w:rFonts w:hint="eastAsia"/>
          <w:color w:val="000000"/>
        </w:rPr>
        <w:t>U32</w:t>
      </w:r>
      <w:r>
        <w:rPr>
          <w:rFonts w:hint="eastAsia"/>
          <w:color w:val="000000"/>
        </w:rPr>
        <w:t>数据类型，表示当前“读</w:t>
      </w:r>
      <w:r>
        <w:rPr>
          <w:rFonts w:hint="eastAsia"/>
          <w:color w:val="000000"/>
        </w:rPr>
        <w:t>Buffer</w:t>
      </w:r>
      <w:r>
        <w:rPr>
          <w:rFonts w:hint="eastAsia"/>
          <w:color w:val="000000"/>
        </w:rPr>
        <w:t>”的</w:t>
      </w:r>
      <w:r>
        <w:rPr>
          <w:rFonts w:hint="eastAsia"/>
          <w:color w:val="000000"/>
        </w:rPr>
        <w:t>Buffer</w:t>
      </w:r>
      <w:r>
        <w:rPr>
          <w:rFonts w:hint="eastAsia"/>
          <w:color w:val="000000"/>
        </w:rPr>
        <w:t>索引，</w:t>
      </w:r>
      <w:r>
        <w:rPr>
          <w:rFonts w:hint="eastAsia"/>
          <w:color w:val="000000"/>
        </w:rPr>
        <w:t>0</w:t>
      </w:r>
      <w:r>
        <w:rPr>
          <w:rFonts w:hint="eastAsia"/>
          <w:color w:val="000000"/>
        </w:rPr>
        <w:t>对应</w:t>
      </w:r>
      <w:r>
        <w:rPr>
          <w:rFonts w:hint="eastAsia"/>
          <w:color w:val="000000"/>
        </w:rPr>
        <w:t>Buffer1, 1</w:t>
      </w:r>
      <w:r>
        <w:rPr>
          <w:rFonts w:hint="eastAsia"/>
          <w:color w:val="000000"/>
        </w:rPr>
        <w:t>对应</w:t>
      </w:r>
      <w:r>
        <w:rPr>
          <w:rFonts w:hint="eastAsia"/>
          <w:color w:val="000000"/>
        </w:rPr>
        <w:t>Buffer2,</w:t>
      </w:r>
      <w:r>
        <w:rPr>
          <w:color w:val="000000"/>
        </w:rPr>
        <w:t>…</w:t>
      </w:r>
      <w:r>
        <w:rPr>
          <w:rFonts w:hint="eastAsia"/>
          <w:color w:val="000000"/>
        </w:rPr>
        <w:t>, (N-1)</w:t>
      </w:r>
      <w:r>
        <w:rPr>
          <w:rFonts w:hint="eastAsia"/>
          <w:color w:val="000000"/>
        </w:rPr>
        <w:t>对应</w:t>
      </w:r>
      <w:r>
        <w:rPr>
          <w:rFonts w:hint="eastAsia"/>
          <w:color w:val="000000"/>
        </w:rPr>
        <w:t xml:space="preserve"> Buffer N</w:t>
      </w:r>
      <w:r>
        <w:rPr>
          <w:rFonts w:hint="eastAsia"/>
          <w:color w:val="000000"/>
        </w:rPr>
        <w:t>。</w:t>
      </w:r>
    </w:p>
    <w:p w14:paraId="668AA685" w14:textId="77777777" w:rsidR="006D4540" w:rsidRPr="006C5CAE" w:rsidRDefault="006D4540" w:rsidP="006D4540">
      <w:pPr>
        <w:pStyle w:val="a5"/>
      </w:pPr>
      <w:r>
        <w:rPr>
          <w:rFonts w:hint="eastAsia"/>
          <w:color w:val="000000"/>
        </w:rPr>
        <w:t>每个</w:t>
      </w:r>
      <w:r>
        <w:rPr>
          <w:rFonts w:hint="eastAsia"/>
          <w:color w:val="000000"/>
        </w:rPr>
        <w:t>Buffer</w:t>
      </w:r>
      <w:r>
        <w:rPr>
          <w:rFonts w:hint="eastAsia"/>
          <w:color w:val="000000"/>
        </w:rPr>
        <w:t>的结构下</w:t>
      </w:r>
      <w:r w:rsidRPr="00B61F2E">
        <w:rPr>
          <w:rFonts w:hint="eastAsia"/>
          <w:color w:val="000000"/>
        </w:rPr>
        <w:t>图</w:t>
      </w:r>
      <w:r>
        <w:rPr>
          <w:rFonts w:hint="eastAsia"/>
        </w:rPr>
        <w:t>所示。</w:t>
      </w:r>
    </w:p>
    <w:p w14:paraId="70232450" w14:textId="77777777" w:rsidR="006D4540" w:rsidRPr="00015DA9" w:rsidRDefault="006D4540" w:rsidP="006D4540">
      <w:pPr>
        <w:ind w:firstLineChars="95" w:firstLine="199"/>
        <w:jc w:val="center"/>
      </w:pPr>
      <w:r w:rsidRPr="00015DA9">
        <w:object w:dxaOrig="2784" w:dyaOrig="6278" w14:anchorId="130DDBB3">
          <v:shape id="_x0000_i1028" type="#_x0000_t75" style="width:192.95pt;height:350.8pt" o:ole="">
            <v:imagedata r:id="rId14" o:title=""/>
          </v:shape>
          <o:OLEObject Type="Embed" ProgID="Visio.Drawing.11" ShapeID="_x0000_i1028" DrawAspect="Content" ObjectID="_1493713641" r:id="rId15"/>
        </w:object>
      </w:r>
    </w:p>
    <w:p w14:paraId="0F3515C4" w14:textId="77777777" w:rsidR="006D4540" w:rsidRPr="00015DA9" w:rsidRDefault="006D4540" w:rsidP="006D4540">
      <w:pPr>
        <w:pStyle w:val="afd"/>
        <w:jc w:val="center"/>
      </w:pPr>
      <w:r>
        <w:rPr>
          <w:rFonts w:hint="eastAsia"/>
        </w:rPr>
        <w:t>L1-AppCtrl</w:t>
      </w:r>
      <w:r>
        <w:rPr>
          <w:rFonts w:hint="eastAsia"/>
        </w:rPr>
        <w:t>与</w:t>
      </w:r>
      <w:r>
        <w:rPr>
          <w:rFonts w:hint="eastAsia"/>
        </w:rPr>
        <w:t>Agent</w:t>
      </w:r>
      <w:r>
        <w:rPr>
          <w:rFonts w:hint="eastAsia"/>
        </w:rPr>
        <w:t>单位循环</w:t>
      </w:r>
      <w:r>
        <w:rPr>
          <w:rFonts w:hint="eastAsia"/>
        </w:rPr>
        <w:t>Buffer</w:t>
      </w:r>
      <w:r>
        <w:rPr>
          <w:rFonts w:hint="eastAsia"/>
        </w:rPr>
        <w:t>结构</w:t>
      </w:r>
      <w:r w:rsidRPr="00015DA9">
        <w:t xml:space="preserve"> </w:t>
      </w:r>
    </w:p>
    <w:p w14:paraId="0290A7B2" w14:textId="77777777" w:rsidR="005B31E1" w:rsidRDefault="006D4540">
      <w:pPr>
        <w:ind w:firstLine="420"/>
      </w:pPr>
      <w:r>
        <w:rPr>
          <w:rFonts w:hint="eastAsia"/>
        </w:rPr>
        <w:t>AGI-AGENT</w:t>
      </w:r>
      <w:r>
        <w:sym w:font="Wingdings" w:char="F0E8"/>
      </w:r>
      <w:r>
        <w:rPr>
          <w:rFonts w:hint="eastAsia"/>
        </w:rPr>
        <w:t>L1</w:t>
      </w:r>
    </w:p>
    <w:p w14:paraId="027E0094" w14:textId="77777777" w:rsidR="006D4540" w:rsidRDefault="006D4540" w:rsidP="006D4540">
      <w:pPr>
        <w:ind w:firstLine="420"/>
      </w:pPr>
      <w:r>
        <w:rPr>
          <w:rFonts w:hint="eastAsia"/>
        </w:rPr>
        <w:t>1</w:t>
      </w:r>
      <w:r>
        <w:rPr>
          <w:rFonts w:hint="eastAsia"/>
        </w:rPr>
        <w:t>、</w:t>
      </w:r>
      <w:r>
        <w:rPr>
          <w:rFonts w:hint="eastAsia"/>
        </w:rPr>
        <w:t>Buffer</w:t>
      </w:r>
      <w:r>
        <w:rPr>
          <w:rFonts w:hint="eastAsia"/>
        </w:rPr>
        <w:t>数目：</w:t>
      </w:r>
    </w:p>
    <w:p w14:paraId="36E8E7FD" w14:textId="77777777" w:rsidR="006D4540" w:rsidRDefault="006D4540" w:rsidP="006D4540">
      <w:pPr>
        <w:ind w:firstLine="420"/>
      </w:pPr>
      <w:r>
        <w:rPr>
          <w:rFonts w:hint="eastAsia"/>
        </w:rPr>
        <w:t>由</w:t>
      </w:r>
      <w:r>
        <w:rPr>
          <w:rFonts w:hint="eastAsia"/>
        </w:rPr>
        <w:t>AGENT</w:t>
      </w:r>
      <w:r>
        <w:rPr>
          <w:rFonts w:hint="eastAsia"/>
        </w:rPr>
        <w:t>消息最晚被</w:t>
      </w:r>
      <w:r>
        <w:rPr>
          <w:rFonts w:hint="eastAsia"/>
        </w:rPr>
        <w:t>L1</w:t>
      </w:r>
      <w:r>
        <w:rPr>
          <w:rFonts w:hint="eastAsia"/>
        </w:rPr>
        <w:t>读取的时延决定（主要考虑所在</w:t>
      </w:r>
      <w:r>
        <w:rPr>
          <w:rFonts w:hint="eastAsia"/>
        </w:rPr>
        <w:t>Ceva</w:t>
      </w:r>
      <w:r>
        <w:rPr>
          <w:rFonts w:hint="eastAsia"/>
        </w:rPr>
        <w:t>处理超过</w:t>
      </w:r>
      <w:r>
        <w:rPr>
          <w:rFonts w:hint="eastAsia"/>
        </w:rPr>
        <w:t>1ms</w:t>
      </w:r>
      <w:r>
        <w:rPr>
          <w:rFonts w:hint="eastAsia"/>
        </w:rPr>
        <w:t>时的处理时延情况，确定比如</w:t>
      </w:r>
      <w:r>
        <w:rPr>
          <w:rFonts w:hint="eastAsia"/>
        </w:rPr>
        <w:t>cellSearch-100ms</w:t>
      </w:r>
      <w:r>
        <w:rPr>
          <w:rFonts w:hint="eastAsia"/>
        </w:rPr>
        <w:t>）。</w:t>
      </w:r>
      <w:r w:rsidRPr="00043C89">
        <w:rPr>
          <w:rFonts w:hint="eastAsia"/>
          <w:highlight w:val="yellow"/>
        </w:rPr>
        <w:t>待定。</w:t>
      </w:r>
    </w:p>
    <w:p w14:paraId="2018A48E" w14:textId="77777777" w:rsidR="006D4540" w:rsidRDefault="006D4540" w:rsidP="006D4540">
      <w:pPr>
        <w:ind w:firstLine="420"/>
      </w:pPr>
      <w:r>
        <w:rPr>
          <w:rFonts w:hint="eastAsia"/>
        </w:rPr>
        <w:t>2</w:t>
      </w:r>
      <w:r>
        <w:rPr>
          <w:rFonts w:hint="eastAsia"/>
        </w:rPr>
        <w:t>、每块</w:t>
      </w:r>
      <w:r>
        <w:rPr>
          <w:rFonts w:hint="eastAsia"/>
        </w:rPr>
        <w:t>Buffer</w:t>
      </w:r>
      <w:r>
        <w:rPr>
          <w:rFonts w:hint="eastAsia"/>
        </w:rPr>
        <w:t>长度：</w:t>
      </w:r>
    </w:p>
    <w:p w14:paraId="6C6DB100" w14:textId="77777777" w:rsidR="006D4540" w:rsidRDefault="006D4540" w:rsidP="006D4540">
      <w:pPr>
        <w:ind w:firstLine="420"/>
      </w:pPr>
      <w:r>
        <w:rPr>
          <w:rFonts w:hint="eastAsia"/>
        </w:rPr>
        <w:t>AGI-AGENT</w:t>
      </w:r>
      <w:r>
        <w:sym w:font="Wingdings" w:char="F0E8"/>
      </w:r>
      <w:r>
        <w:rPr>
          <w:rFonts w:hint="eastAsia"/>
        </w:rPr>
        <w:t>L1</w:t>
      </w:r>
      <w:r>
        <w:rPr>
          <w:rFonts w:hint="eastAsia"/>
        </w:rPr>
        <w:t>中各变长消息最大消息长度（不含</w:t>
      </w:r>
      <w:r>
        <w:rPr>
          <w:rFonts w:hint="eastAsia"/>
        </w:rPr>
        <w:t>MsgHeader</w:t>
      </w:r>
      <w:r>
        <w:rPr>
          <w:rFonts w:hint="eastAsia"/>
        </w:rP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250"/>
        <w:gridCol w:w="2251"/>
        <w:gridCol w:w="2251"/>
      </w:tblGrid>
      <w:tr w:rsidR="006D4540" w14:paraId="53AEA00F" w14:textId="77777777" w:rsidTr="00FB467C">
        <w:tc>
          <w:tcPr>
            <w:tcW w:w="2250" w:type="dxa"/>
          </w:tcPr>
          <w:p w14:paraId="472C4FE6" w14:textId="77777777" w:rsidR="006D4540" w:rsidRDefault="006D4540" w:rsidP="00FB467C"/>
        </w:tc>
        <w:tc>
          <w:tcPr>
            <w:tcW w:w="2250" w:type="dxa"/>
          </w:tcPr>
          <w:p w14:paraId="0A0210FC" w14:textId="77777777" w:rsidR="006D4540" w:rsidRDefault="006D4540" w:rsidP="00FB467C">
            <w:r>
              <w:rPr>
                <w:rFonts w:hint="eastAsia"/>
              </w:rPr>
              <w:t>定长部分</w:t>
            </w:r>
          </w:p>
          <w:p w14:paraId="0C5252A4" w14:textId="77777777" w:rsidR="006D4540" w:rsidRDefault="006D4540" w:rsidP="00FB467C">
            <w:r>
              <w:rPr>
                <w:rFonts w:hint="eastAsia"/>
              </w:rPr>
              <w:t>（</w:t>
            </w:r>
            <w:r>
              <w:rPr>
                <w:rFonts w:hint="eastAsia"/>
              </w:rPr>
              <w:t>Unit</w:t>
            </w:r>
            <w:r>
              <w:rPr>
                <w:rFonts w:hint="eastAsia"/>
              </w:rPr>
              <w:t>：</w:t>
            </w:r>
            <w:r>
              <w:rPr>
                <w:rFonts w:hint="eastAsia"/>
              </w:rPr>
              <w:t>Byte</w:t>
            </w:r>
            <w:r>
              <w:rPr>
                <w:rFonts w:hint="eastAsia"/>
              </w:rPr>
              <w:t>）</w:t>
            </w:r>
          </w:p>
        </w:tc>
        <w:tc>
          <w:tcPr>
            <w:tcW w:w="2251" w:type="dxa"/>
          </w:tcPr>
          <w:p w14:paraId="4D390ECE" w14:textId="77777777" w:rsidR="006D4540" w:rsidRDefault="006D4540" w:rsidP="00FB467C">
            <w:r>
              <w:rPr>
                <w:rFonts w:hint="eastAsia"/>
              </w:rPr>
              <w:t>变长部分</w:t>
            </w:r>
          </w:p>
          <w:p w14:paraId="20F9DBA4" w14:textId="77777777" w:rsidR="006D4540" w:rsidRDefault="006D4540" w:rsidP="00FB467C">
            <w:r>
              <w:rPr>
                <w:rFonts w:hint="eastAsia"/>
              </w:rPr>
              <w:t>（</w:t>
            </w:r>
            <w:r>
              <w:rPr>
                <w:rFonts w:hint="eastAsia"/>
              </w:rPr>
              <w:t>Unit</w:t>
            </w:r>
            <w:r>
              <w:rPr>
                <w:rFonts w:hint="eastAsia"/>
              </w:rPr>
              <w:t>：</w:t>
            </w:r>
            <w:r>
              <w:rPr>
                <w:rFonts w:hint="eastAsia"/>
              </w:rPr>
              <w:t>Byte</w:t>
            </w:r>
            <w:r>
              <w:rPr>
                <w:rFonts w:hint="eastAsia"/>
              </w:rPr>
              <w:t>）</w:t>
            </w:r>
          </w:p>
        </w:tc>
        <w:tc>
          <w:tcPr>
            <w:tcW w:w="2251" w:type="dxa"/>
          </w:tcPr>
          <w:p w14:paraId="2C6BDE26" w14:textId="77777777" w:rsidR="006D4540" w:rsidRDefault="006D4540" w:rsidP="00FB467C">
            <w:r>
              <w:rPr>
                <w:rFonts w:hint="eastAsia"/>
              </w:rPr>
              <w:t>消息总长</w:t>
            </w:r>
          </w:p>
          <w:p w14:paraId="41361ACA" w14:textId="77777777" w:rsidR="006D4540" w:rsidRDefault="006D4540" w:rsidP="00FB467C">
            <w:r>
              <w:rPr>
                <w:rFonts w:hint="eastAsia"/>
              </w:rPr>
              <w:t>（</w:t>
            </w:r>
            <w:r>
              <w:rPr>
                <w:rFonts w:hint="eastAsia"/>
              </w:rPr>
              <w:t>Unit</w:t>
            </w:r>
            <w:r>
              <w:rPr>
                <w:rFonts w:hint="eastAsia"/>
              </w:rPr>
              <w:t>：</w:t>
            </w:r>
            <w:r>
              <w:rPr>
                <w:rFonts w:hint="eastAsia"/>
              </w:rPr>
              <w:t>Byte</w:t>
            </w:r>
            <w:r>
              <w:rPr>
                <w:rFonts w:hint="eastAsia"/>
              </w:rPr>
              <w:t>）</w:t>
            </w:r>
          </w:p>
        </w:tc>
      </w:tr>
      <w:tr w:rsidR="006D4540" w14:paraId="23BA6C24" w14:textId="77777777" w:rsidTr="00FB467C">
        <w:tc>
          <w:tcPr>
            <w:tcW w:w="2250" w:type="dxa"/>
          </w:tcPr>
          <w:p w14:paraId="6D3F2FC5" w14:textId="77777777" w:rsidR="006D4540" w:rsidRDefault="006D4540" w:rsidP="00FB467C">
            <w:r>
              <w:rPr>
                <w:rFonts w:hint="eastAsia"/>
              </w:rPr>
              <w:t>指定小区扫描请求</w:t>
            </w:r>
          </w:p>
        </w:tc>
        <w:tc>
          <w:tcPr>
            <w:tcW w:w="2250" w:type="dxa"/>
          </w:tcPr>
          <w:p w14:paraId="2C188DFB" w14:textId="77777777" w:rsidR="006D4540" w:rsidRDefault="006D4540" w:rsidP="00FB467C">
            <w:r>
              <w:rPr>
                <w:rFonts w:hint="eastAsia"/>
              </w:rPr>
              <w:t>44</w:t>
            </w:r>
          </w:p>
        </w:tc>
        <w:tc>
          <w:tcPr>
            <w:tcW w:w="2251" w:type="dxa"/>
          </w:tcPr>
          <w:p w14:paraId="450BA1F0" w14:textId="77777777" w:rsidR="006D4540" w:rsidRDefault="006D4540" w:rsidP="00FB467C">
            <w:r>
              <w:rPr>
                <w:rFonts w:hint="eastAsia"/>
              </w:rPr>
              <w:t>4*64</w:t>
            </w:r>
          </w:p>
        </w:tc>
        <w:tc>
          <w:tcPr>
            <w:tcW w:w="2251" w:type="dxa"/>
          </w:tcPr>
          <w:p w14:paraId="6A50402A" w14:textId="77777777" w:rsidR="006D4540" w:rsidRDefault="006D4540" w:rsidP="00FB467C">
            <w:r>
              <w:rPr>
                <w:rFonts w:hint="eastAsia"/>
              </w:rPr>
              <w:t>300</w:t>
            </w:r>
          </w:p>
        </w:tc>
      </w:tr>
      <w:tr w:rsidR="006D4540" w14:paraId="78B47A5A" w14:textId="77777777" w:rsidTr="00FB467C">
        <w:tc>
          <w:tcPr>
            <w:tcW w:w="2250" w:type="dxa"/>
          </w:tcPr>
          <w:p w14:paraId="41D37599" w14:textId="77777777" w:rsidR="006D4540" w:rsidRDefault="006D4540" w:rsidP="00FB467C">
            <w:r>
              <w:rPr>
                <w:rFonts w:hint="eastAsia"/>
              </w:rPr>
              <w:t>非指定小区扫描请求</w:t>
            </w:r>
          </w:p>
        </w:tc>
        <w:tc>
          <w:tcPr>
            <w:tcW w:w="2250" w:type="dxa"/>
          </w:tcPr>
          <w:p w14:paraId="68534439" w14:textId="77777777" w:rsidR="006D4540" w:rsidRDefault="006D4540" w:rsidP="00FB467C">
            <w:r>
              <w:rPr>
                <w:rFonts w:hint="eastAsia"/>
              </w:rPr>
              <w:t>48</w:t>
            </w:r>
          </w:p>
        </w:tc>
        <w:tc>
          <w:tcPr>
            <w:tcW w:w="2251" w:type="dxa"/>
          </w:tcPr>
          <w:p w14:paraId="5D6D3026" w14:textId="77777777" w:rsidR="006D4540" w:rsidRDefault="006D4540" w:rsidP="00FB467C">
            <w:r>
              <w:rPr>
                <w:rFonts w:hint="eastAsia"/>
              </w:rPr>
              <w:t>8*40</w:t>
            </w:r>
          </w:p>
        </w:tc>
        <w:tc>
          <w:tcPr>
            <w:tcW w:w="2251" w:type="dxa"/>
          </w:tcPr>
          <w:p w14:paraId="40DCFBCB" w14:textId="77777777" w:rsidR="006D4540" w:rsidRDefault="006D4540" w:rsidP="00FB467C">
            <w:r>
              <w:rPr>
                <w:rFonts w:hint="eastAsia"/>
              </w:rPr>
              <w:t>368</w:t>
            </w:r>
          </w:p>
        </w:tc>
      </w:tr>
      <w:tr w:rsidR="006D4540" w14:paraId="400C7BDF" w14:textId="77777777" w:rsidTr="00FB467C">
        <w:tc>
          <w:tcPr>
            <w:tcW w:w="2250" w:type="dxa"/>
          </w:tcPr>
          <w:p w14:paraId="3EC6C635" w14:textId="77777777" w:rsidR="006D4540" w:rsidRDefault="006D4540" w:rsidP="00FB467C">
            <w:r>
              <w:rPr>
                <w:rFonts w:hint="eastAsia"/>
              </w:rPr>
              <w:t>协议跟踪请求</w:t>
            </w:r>
          </w:p>
        </w:tc>
        <w:tc>
          <w:tcPr>
            <w:tcW w:w="2250" w:type="dxa"/>
          </w:tcPr>
          <w:p w14:paraId="6AAEAE4D" w14:textId="77777777" w:rsidR="006D4540" w:rsidRDefault="006D4540" w:rsidP="00FB467C">
            <w:r>
              <w:rPr>
                <w:rFonts w:hint="eastAsia"/>
              </w:rPr>
              <w:t>1480+52</w:t>
            </w:r>
          </w:p>
        </w:tc>
        <w:tc>
          <w:tcPr>
            <w:tcW w:w="2251" w:type="dxa"/>
          </w:tcPr>
          <w:p w14:paraId="4A61B203" w14:textId="77777777" w:rsidR="006D4540" w:rsidRDefault="006D4540" w:rsidP="00FB467C">
            <w:r>
              <w:rPr>
                <w:rFonts w:hint="eastAsia"/>
              </w:rPr>
              <w:t>max{4*64</w:t>
            </w:r>
            <w:r>
              <w:rPr>
                <w:rFonts w:hint="eastAsia"/>
              </w:rPr>
              <w:t>，</w:t>
            </w:r>
            <w:r>
              <w:rPr>
                <w:rFonts w:hint="eastAsia"/>
              </w:rPr>
              <w:t>8*40}</w:t>
            </w:r>
          </w:p>
        </w:tc>
        <w:tc>
          <w:tcPr>
            <w:tcW w:w="2251" w:type="dxa"/>
          </w:tcPr>
          <w:p w14:paraId="20F70877" w14:textId="77777777" w:rsidR="006D4540" w:rsidRDefault="006D4540" w:rsidP="00FB467C">
            <w:r w:rsidRPr="00CB30EA">
              <w:t>1852</w:t>
            </w:r>
          </w:p>
        </w:tc>
      </w:tr>
    </w:tbl>
    <w:p w14:paraId="39F8EE28" w14:textId="77777777" w:rsidR="006D4540" w:rsidRDefault="006D4540" w:rsidP="006D4540">
      <w:pPr>
        <w:ind w:firstLine="420"/>
      </w:pPr>
      <w:r>
        <w:rPr>
          <w:rFonts w:hint="eastAsia"/>
        </w:rPr>
        <w:t>基于章节</w:t>
      </w:r>
      <w:r>
        <w:rPr>
          <w:rFonts w:hint="eastAsia"/>
        </w:rPr>
        <w:t>2</w:t>
      </w:r>
      <w:r>
        <w:rPr>
          <w:rFonts w:hint="eastAsia"/>
        </w:rPr>
        <w:t>中测试场景，上述</w:t>
      </w:r>
      <w:r>
        <w:rPr>
          <w:rFonts w:hint="eastAsia"/>
        </w:rPr>
        <w:t>3</w:t>
      </w:r>
      <w:r>
        <w:rPr>
          <w:rFonts w:hint="eastAsia"/>
        </w:rPr>
        <w:t>条消息不会同时出现，不考虑已分离的调试上报功能，可能共存的消息仅有</w:t>
      </w:r>
      <w:r w:rsidRPr="00CB30EA">
        <w:t>AG_XX_GET_AGT_INFO_REQ</w:t>
      </w:r>
      <w:r>
        <w:rPr>
          <w:rFonts w:hint="eastAsia"/>
        </w:rPr>
        <w:t>（不含</w:t>
      </w:r>
      <w:r>
        <w:rPr>
          <w:rFonts w:hint="eastAsia"/>
        </w:rPr>
        <w:t>MsgHeader</w:t>
      </w:r>
      <w:r>
        <w:rPr>
          <w:rFonts w:hint="eastAsia"/>
        </w:rPr>
        <w:t>）。</w:t>
      </w:r>
    </w:p>
    <w:p w14:paraId="1DD54DB3" w14:textId="77777777" w:rsidR="006D4540" w:rsidRPr="00AA7EE9" w:rsidRDefault="006D4540" w:rsidP="006D4540">
      <w:pPr>
        <w:ind w:firstLine="420"/>
      </w:pPr>
      <w:r>
        <w:rPr>
          <w:rFonts w:hint="eastAsia"/>
        </w:rPr>
        <w:lastRenderedPageBreak/>
        <w:t>因此，单块</w:t>
      </w:r>
      <w:r>
        <w:rPr>
          <w:rFonts w:hint="eastAsia"/>
        </w:rPr>
        <w:t>Buffer</w:t>
      </w:r>
      <w:r>
        <w:rPr>
          <w:rFonts w:hint="eastAsia"/>
        </w:rPr>
        <w:t>的最大长度</w:t>
      </w:r>
      <w:r>
        <w:rPr>
          <w:rFonts w:hint="eastAsia"/>
        </w:rPr>
        <w:t>= 88Byte</w:t>
      </w:r>
      <w:r>
        <w:rPr>
          <w:rFonts w:hint="eastAsia"/>
        </w:rPr>
        <w:t>（</w:t>
      </w:r>
      <w:r>
        <w:rPr>
          <w:rFonts w:hint="eastAsia"/>
        </w:rPr>
        <w:t>Reserve+LockFlag+MsgCnt+</w:t>
      </w:r>
      <w:r>
        <w:rPr>
          <w:rFonts w:hint="eastAsia"/>
        </w:rPr>
        <w:t>（</w:t>
      </w:r>
      <w:r>
        <w:rPr>
          <w:rFonts w:hint="eastAsia"/>
        </w:rPr>
        <w:t>Offset+Len</w:t>
      </w:r>
      <w:r>
        <w:rPr>
          <w:rFonts w:hint="eastAsia"/>
        </w:rPr>
        <w:t>）</w:t>
      </w:r>
      <w:r>
        <w:rPr>
          <w:rFonts w:hint="eastAsia"/>
        </w:rPr>
        <w:t>*</w:t>
      </w:r>
      <w:r w:rsidRPr="00BE4D08">
        <w:rPr>
          <w:rFonts w:hint="eastAsia"/>
        </w:rPr>
        <w:t>AGI_AGENT_L1_MAX_MSG_NUM</w:t>
      </w:r>
      <w:r>
        <w:rPr>
          <w:rFonts w:hint="eastAsia"/>
        </w:rPr>
        <w:t>）</w:t>
      </w:r>
      <w:r>
        <w:rPr>
          <w:rFonts w:hint="eastAsia"/>
        </w:rPr>
        <w:t>+ 1852 + 12 + 12 = 1964 Byte</w:t>
      </w:r>
      <w:r>
        <w:rPr>
          <w:rFonts w:hint="eastAsia"/>
        </w:rPr>
        <w:t>。</w:t>
      </w:r>
    </w:p>
    <w:p w14:paraId="1B12855A" w14:textId="77777777" w:rsidR="006D4540" w:rsidRPr="00AA7EE9" w:rsidRDefault="006D4540" w:rsidP="006D4540">
      <w:pPr>
        <w:ind w:firstLine="420"/>
      </w:pPr>
      <w:r>
        <w:rPr>
          <w:rFonts w:hint="eastAsia"/>
        </w:rPr>
        <w:t>则初步估算，单块</w:t>
      </w:r>
      <w:r>
        <w:rPr>
          <w:rFonts w:hint="eastAsia"/>
        </w:rPr>
        <w:t>Buffer</w:t>
      </w:r>
      <w:r>
        <w:rPr>
          <w:rFonts w:hint="eastAsia"/>
        </w:rPr>
        <w:t>可开辟</w:t>
      </w:r>
      <w:r>
        <w:rPr>
          <w:rFonts w:hint="eastAsia"/>
        </w:rPr>
        <w:t>2KByte</w:t>
      </w:r>
      <w:r>
        <w:rPr>
          <w:rFonts w:hint="eastAsia"/>
        </w:rPr>
        <w:t>空间。</w:t>
      </w:r>
    </w:p>
    <w:p w14:paraId="30927F73" w14:textId="77777777" w:rsidR="005B31E1" w:rsidRDefault="006D4540">
      <w:r w:rsidRPr="006D4540">
        <w:rPr>
          <w:rFonts w:hint="eastAsia"/>
        </w:rPr>
        <w:t>L1</w:t>
      </w:r>
      <w:r w:rsidRPr="006D4540">
        <w:sym w:font="Wingdings" w:char="F0E8"/>
      </w:r>
      <w:r w:rsidRPr="006D4540">
        <w:rPr>
          <w:rFonts w:hint="eastAsia"/>
        </w:rPr>
        <w:t>AGI-AGENT</w:t>
      </w:r>
    </w:p>
    <w:p w14:paraId="7F3029A1" w14:textId="77777777" w:rsidR="006D4540" w:rsidRDefault="006D4540" w:rsidP="006D4540">
      <w:pPr>
        <w:ind w:firstLine="420"/>
      </w:pPr>
      <w:r>
        <w:rPr>
          <w:rFonts w:hint="eastAsia"/>
        </w:rPr>
        <w:t>1</w:t>
      </w:r>
      <w:r>
        <w:rPr>
          <w:rFonts w:hint="eastAsia"/>
        </w:rPr>
        <w:t>、</w:t>
      </w:r>
      <w:r>
        <w:rPr>
          <w:rFonts w:hint="eastAsia"/>
        </w:rPr>
        <w:t>Buffer</w:t>
      </w:r>
      <w:r>
        <w:rPr>
          <w:rFonts w:hint="eastAsia"/>
        </w:rPr>
        <w:t>数目</w:t>
      </w:r>
    </w:p>
    <w:p w14:paraId="75B9F0EF" w14:textId="77777777" w:rsidR="006D4540" w:rsidRDefault="006D4540" w:rsidP="006D4540">
      <w:pPr>
        <w:ind w:firstLine="420"/>
      </w:pPr>
      <w:r>
        <w:rPr>
          <w:rFonts w:hint="eastAsia"/>
        </w:rPr>
        <w:t>由</w:t>
      </w:r>
      <w:r>
        <w:rPr>
          <w:rFonts w:hint="eastAsia"/>
        </w:rPr>
        <w:t>L1</w:t>
      </w:r>
      <w:r>
        <w:rPr>
          <w:rFonts w:hint="eastAsia"/>
        </w:rPr>
        <w:t>消息最晚被</w:t>
      </w:r>
      <w:r>
        <w:rPr>
          <w:rFonts w:hint="eastAsia"/>
        </w:rPr>
        <w:t>AGENT</w:t>
      </w:r>
      <w:r>
        <w:rPr>
          <w:rFonts w:hint="eastAsia"/>
        </w:rPr>
        <w:t>读取的时延决定。</w:t>
      </w:r>
      <w:r w:rsidR="0005178B" w:rsidRPr="0005178B">
        <w:rPr>
          <w:rFonts w:hint="eastAsia"/>
        </w:rPr>
        <w:t>待定。</w:t>
      </w:r>
    </w:p>
    <w:p w14:paraId="795CECF1" w14:textId="77777777" w:rsidR="006D4540" w:rsidRDefault="006D4540" w:rsidP="006D4540">
      <w:pPr>
        <w:ind w:firstLine="420"/>
      </w:pPr>
      <w:r>
        <w:rPr>
          <w:rFonts w:hint="eastAsia"/>
        </w:rPr>
        <w:t>2</w:t>
      </w:r>
      <w:r>
        <w:rPr>
          <w:rFonts w:hint="eastAsia"/>
        </w:rPr>
        <w:t>、每块</w:t>
      </w:r>
      <w:r>
        <w:rPr>
          <w:rFonts w:hint="eastAsia"/>
        </w:rPr>
        <w:t>Buffer</w:t>
      </w:r>
      <w:r>
        <w:rPr>
          <w:rFonts w:hint="eastAsia"/>
        </w:rPr>
        <w:t>长度：</w:t>
      </w:r>
    </w:p>
    <w:p w14:paraId="7CFADDF2" w14:textId="77777777" w:rsidR="006D4540" w:rsidRDefault="006D4540" w:rsidP="006D4540">
      <w:pPr>
        <w:ind w:firstLine="420"/>
      </w:pPr>
      <w:r>
        <w:t>L1</w:t>
      </w:r>
      <w:r>
        <w:sym w:font="Wingdings" w:char="F0E8"/>
      </w:r>
      <w:r>
        <w:t>AGENT</w:t>
      </w:r>
      <w:r>
        <w:rPr>
          <w:rFonts w:hint="eastAsia"/>
        </w:rPr>
        <w:t>各变长消息最大消息长度：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1574"/>
        <w:gridCol w:w="1605"/>
        <w:gridCol w:w="1575"/>
      </w:tblGrid>
      <w:tr w:rsidR="006D4540" w14:paraId="606490C3" w14:textId="77777777" w:rsidTr="00FB467C">
        <w:tc>
          <w:tcPr>
            <w:tcW w:w="4248" w:type="dxa"/>
          </w:tcPr>
          <w:p w14:paraId="3F218B9E" w14:textId="77777777" w:rsidR="006D4540" w:rsidRDefault="006D4540" w:rsidP="00FB467C"/>
        </w:tc>
        <w:tc>
          <w:tcPr>
            <w:tcW w:w="1574" w:type="dxa"/>
          </w:tcPr>
          <w:p w14:paraId="04F60C3C" w14:textId="77777777" w:rsidR="006D4540" w:rsidRDefault="006D4540" w:rsidP="00FB467C">
            <w:r>
              <w:rPr>
                <w:rFonts w:hint="eastAsia"/>
              </w:rPr>
              <w:t>定长部分</w:t>
            </w:r>
          </w:p>
          <w:p w14:paraId="6E40197C" w14:textId="77777777" w:rsidR="006D4540" w:rsidRDefault="006D4540" w:rsidP="00FB467C">
            <w:r>
              <w:rPr>
                <w:rFonts w:hint="eastAsia"/>
              </w:rPr>
              <w:t>（</w:t>
            </w:r>
            <w:r>
              <w:rPr>
                <w:rFonts w:hint="eastAsia"/>
              </w:rPr>
              <w:t>Unit</w:t>
            </w:r>
            <w:r>
              <w:rPr>
                <w:rFonts w:hint="eastAsia"/>
              </w:rPr>
              <w:t>：</w:t>
            </w:r>
            <w:r>
              <w:rPr>
                <w:rFonts w:hint="eastAsia"/>
              </w:rPr>
              <w:t>Byte</w:t>
            </w:r>
            <w:r>
              <w:rPr>
                <w:rFonts w:hint="eastAsia"/>
              </w:rPr>
              <w:t>）</w:t>
            </w:r>
          </w:p>
        </w:tc>
        <w:tc>
          <w:tcPr>
            <w:tcW w:w="1605" w:type="dxa"/>
          </w:tcPr>
          <w:p w14:paraId="2C1E9306" w14:textId="77777777" w:rsidR="006D4540" w:rsidRDefault="006D4540" w:rsidP="00FB467C">
            <w:r>
              <w:rPr>
                <w:rFonts w:hint="eastAsia"/>
              </w:rPr>
              <w:t>变长部分</w:t>
            </w:r>
          </w:p>
          <w:p w14:paraId="2BFB1317" w14:textId="77777777" w:rsidR="006D4540" w:rsidRDefault="006D4540" w:rsidP="00FB467C">
            <w:r>
              <w:rPr>
                <w:rFonts w:hint="eastAsia"/>
              </w:rPr>
              <w:t>（</w:t>
            </w:r>
            <w:r>
              <w:rPr>
                <w:rFonts w:hint="eastAsia"/>
              </w:rPr>
              <w:t>Unit</w:t>
            </w:r>
            <w:r>
              <w:rPr>
                <w:rFonts w:hint="eastAsia"/>
              </w:rPr>
              <w:t>：</w:t>
            </w:r>
            <w:r>
              <w:rPr>
                <w:rFonts w:hint="eastAsia"/>
              </w:rPr>
              <w:t>Byte</w:t>
            </w:r>
            <w:r>
              <w:rPr>
                <w:rFonts w:hint="eastAsia"/>
              </w:rPr>
              <w:t>）</w:t>
            </w:r>
          </w:p>
        </w:tc>
        <w:tc>
          <w:tcPr>
            <w:tcW w:w="1575" w:type="dxa"/>
          </w:tcPr>
          <w:p w14:paraId="5A181EE3" w14:textId="77777777" w:rsidR="006D4540" w:rsidRDefault="006D4540" w:rsidP="00FB467C">
            <w:r>
              <w:rPr>
                <w:rFonts w:hint="eastAsia"/>
              </w:rPr>
              <w:t>消息总长</w:t>
            </w:r>
          </w:p>
          <w:p w14:paraId="6A65D9E2" w14:textId="77777777" w:rsidR="006D4540" w:rsidRDefault="006D4540" w:rsidP="00FB467C">
            <w:r>
              <w:rPr>
                <w:rFonts w:hint="eastAsia"/>
              </w:rPr>
              <w:t>（</w:t>
            </w:r>
            <w:r>
              <w:rPr>
                <w:rFonts w:hint="eastAsia"/>
              </w:rPr>
              <w:t>Unit</w:t>
            </w:r>
            <w:r>
              <w:rPr>
                <w:rFonts w:hint="eastAsia"/>
              </w:rPr>
              <w:t>：</w:t>
            </w:r>
            <w:r>
              <w:rPr>
                <w:rFonts w:hint="eastAsia"/>
              </w:rPr>
              <w:t>Byte</w:t>
            </w:r>
            <w:r>
              <w:rPr>
                <w:rFonts w:hint="eastAsia"/>
              </w:rPr>
              <w:t>）</w:t>
            </w:r>
          </w:p>
        </w:tc>
      </w:tr>
      <w:tr w:rsidR="006D4540" w14:paraId="4F4D8F41" w14:textId="77777777" w:rsidTr="00FB467C">
        <w:tc>
          <w:tcPr>
            <w:tcW w:w="4248" w:type="dxa"/>
          </w:tcPr>
          <w:p w14:paraId="0D1264A1" w14:textId="77777777" w:rsidR="006D4540" w:rsidRDefault="006D4540" w:rsidP="00FB467C">
            <w:r w:rsidRPr="00845F75">
              <w:t>L1_AG_SPECIFIED_CELL_SCAN_DATA</w:t>
            </w:r>
          </w:p>
          <w:p w14:paraId="15AB3B86" w14:textId="77777777" w:rsidR="006D4540" w:rsidRDefault="006D4540" w:rsidP="00FB467C">
            <w:r>
              <w:rPr>
                <w:rFonts w:hint="eastAsia"/>
              </w:rPr>
              <w:t>/</w:t>
            </w:r>
          </w:p>
          <w:p w14:paraId="65173EA5" w14:textId="77777777" w:rsidR="006D4540" w:rsidRDefault="006D4540" w:rsidP="00FB467C">
            <w:r w:rsidRPr="00845F75">
              <w:t>L1_AG_UNSPECIFIED_CELL_SCAN_DATA</w:t>
            </w:r>
          </w:p>
        </w:tc>
        <w:tc>
          <w:tcPr>
            <w:tcW w:w="1574" w:type="dxa"/>
          </w:tcPr>
          <w:p w14:paraId="47CB3E45" w14:textId="77777777" w:rsidR="006D4540" w:rsidRDefault="006D4540" w:rsidP="00FB467C">
            <w:r>
              <w:rPr>
                <w:rFonts w:hint="eastAsia"/>
              </w:rPr>
              <w:t>24</w:t>
            </w:r>
          </w:p>
        </w:tc>
        <w:tc>
          <w:tcPr>
            <w:tcW w:w="1605" w:type="dxa"/>
          </w:tcPr>
          <w:p w14:paraId="5B20C058" w14:textId="77777777" w:rsidR="006D4540" w:rsidRDefault="006D4540" w:rsidP="00FB467C">
            <w:r>
              <w:rPr>
                <w:rFonts w:hint="eastAsia"/>
              </w:rPr>
              <w:t>4304</w:t>
            </w:r>
          </w:p>
        </w:tc>
        <w:tc>
          <w:tcPr>
            <w:tcW w:w="1575" w:type="dxa"/>
          </w:tcPr>
          <w:p w14:paraId="127FE3A9" w14:textId="77777777" w:rsidR="006D4540" w:rsidRDefault="006D4540" w:rsidP="00FB467C">
            <w:r>
              <w:rPr>
                <w:rFonts w:hint="eastAsia"/>
              </w:rPr>
              <w:t>4328</w:t>
            </w:r>
          </w:p>
        </w:tc>
      </w:tr>
      <w:tr w:rsidR="006D4540" w14:paraId="079EF710" w14:textId="77777777" w:rsidTr="00FB467C">
        <w:tc>
          <w:tcPr>
            <w:tcW w:w="4248" w:type="dxa"/>
          </w:tcPr>
          <w:p w14:paraId="6D7D87AD" w14:textId="77777777" w:rsidR="006D4540" w:rsidRPr="00845F75" w:rsidRDefault="006D4540" w:rsidP="00FB467C">
            <w:r w:rsidRPr="00845F75">
              <w:t>L1_AG_PROTOCOL_DATA</w:t>
            </w:r>
          </w:p>
        </w:tc>
        <w:tc>
          <w:tcPr>
            <w:tcW w:w="1574" w:type="dxa"/>
          </w:tcPr>
          <w:p w14:paraId="03CAFA9A" w14:textId="77777777" w:rsidR="006D4540" w:rsidRDefault="006D4540" w:rsidP="00FB467C">
            <w:r>
              <w:rPr>
                <w:rFonts w:hint="eastAsia"/>
              </w:rPr>
              <w:t>28</w:t>
            </w:r>
          </w:p>
        </w:tc>
        <w:tc>
          <w:tcPr>
            <w:tcW w:w="1605" w:type="dxa"/>
          </w:tcPr>
          <w:p w14:paraId="1CFC9813" w14:textId="77777777" w:rsidR="006D4540" w:rsidRDefault="006D4540" w:rsidP="00FB467C">
            <w:r>
              <w:rPr>
                <w:rFonts w:hint="eastAsia"/>
              </w:rPr>
              <w:t>272:DL_MEAS</w:t>
            </w:r>
          </w:p>
          <w:p w14:paraId="2162D83C" w14:textId="77777777" w:rsidR="006D4540" w:rsidRDefault="006D4540" w:rsidP="00FB467C">
            <w:r>
              <w:rPr>
                <w:rFonts w:hint="eastAsia"/>
              </w:rPr>
              <w:t>784:UL_MEAS</w:t>
            </w:r>
          </w:p>
        </w:tc>
        <w:tc>
          <w:tcPr>
            <w:tcW w:w="1575" w:type="dxa"/>
          </w:tcPr>
          <w:p w14:paraId="680E4CA3" w14:textId="77777777" w:rsidR="006D4540" w:rsidRDefault="006D4540" w:rsidP="00FB467C"/>
        </w:tc>
      </w:tr>
    </w:tbl>
    <w:p w14:paraId="7878DF3A" w14:textId="77777777" w:rsidR="006D4540" w:rsidRDefault="006D4540" w:rsidP="006D4540">
      <w:pPr>
        <w:ind w:firstLine="420"/>
      </w:pPr>
      <w:r>
        <w:rPr>
          <w:rFonts w:hint="eastAsia"/>
        </w:rPr>
        <w:t>小区扫描与协议跟踪不会并行，则每</w:t>
      </w:r>
      <w:r>
        <w:rPr>
          <w:rFonts w:hint="eastAsia"/>
        </w:rPr>
        <w:t>TTI</w:t>
      </w:r>
      <w:r>
        <w:rPr>
          <w:rFonts w:hint="eastAsia"/>
        </w:rPr>
        <w:t>最大消息长度：小区扫描、</w:t>
      </w:r>
      <w:r w:rsidRPr="00F4036D">
        <w:t>L1_AG_GET_AGT_INFO_REQ_ACK</w:t>
      </w:r>
      <w:r>
        <w:rPr>
          <w:rFonts w:hint="eastAsia"/>
        </w:rPr>
        <w:t>。</w:t>
      </w:r>
    </w:p>
    <w:p w14:paraId="501899AC" w14:textId="77777777" w:rsidR="006D4540" w:rsidRPr="00AA7EE9" w:rsidRDefault="006D4540" w:rsidP="006D4540">
      <w:pPr>
        <w:ind w:firstLine="420"/>
      </w:pPr>
      <w:r>
        <w:rPr>
          <w:rFonts w:hint="eastAsia"/>
        </w:rPr>
        <w:t>因此，单块</w:t>
      </w:r>
      <w:r>
        <w:rPr>
          <w:rFonts w:hint="eastAsia"/>
        </w:rPr>
        <w:t>Buffer</w:t>
      </w:r>
      <w:r>
        <w:rPr>
          <w:rFonts w:hint="eastAsia"/>
        </w:rPr>
        <w:t>的最大长度</w:t>
      </w:r>
      <w:r>
        <w:rPr>
          <w:rFonts w:hint="eastAsia"/>
        </w:rPr>
        <w:t>= 88Byte</w:t>
      </w:r>
      <w:r>
        <w:rPr>
          <w:rFonts w:hint="eastAsia"/>
        </w:rPr>
        <w:t>（</w:t>
      </w:r>
      <w:r>
        <w:rPr>
          <w:rFonts w:hint="eastAsia"/>
        </w:rPr>
        <w:t>Reserve+LockFlag+MsgCnt+</w:t>
      </w:r>
      <w:r>
        <w:rPr>
          <w:rFonts w:hint="eastAsia"/>
        </w:rPr>
        <w:t>（</w:t>
      </w:r>
      <w:r>
        <w:rPr>
          <w:rFonts w:hint="eastAsia"/>
        </w:rPr>
        <w:t>Offset+Len</w:t>
      </w:r>
      <w:r>
        <w:rPr>
          <w:rFonts w:hint="eastAsia"/>
        </w:rPr>
        <w:t>）</w:t>
      </w:r>
      <w:r>
        <w:rPr>
          <w:rFonts w:hint="eastAsia"/>
        </w:rPr>
        <w:t>*</w:t>
      </w:r>
      <w:r w:rsidRPr="00BE4D08">
        <w:rPr>
          <w:rFonts w:hint="eastAsia"/>
        </w:rPr>
        <w:t>AGI_AGENT_L1_MAX_MSG_NUM</w:t>
      </w:r>
      <w:r>
        <w:rPr>
          <w:rFonts w:hint="eastAsia"/>
        </w:rPr>
        <w:t>）</w:t>
      </w:r>
      <w:r>
        <w:rPr>
          <w:rFonts w:hint="eastAsia"/>
        </w:rPr>
        <w:t xml:space="preserve">+ 4328 + 12 + 4 + 12 = </w:t>
      </w:r>
      <w:r w:rsidRPr="00F4036D">
        <w:t>4444</w:t>
      </w:r>
      <w:r>
        <w:rPr>
          <w:rFonts w:hint="eastAsia"/>
        </w:rPr>
        <w:t xml:space="preserve"> Byte</w:t>
      </w:r>
      <w:r>
        <w:rPr>
          <w:rFonts w:hint="eastAsia"/>
        </w:rPr>
        <w:t>。</w:t>
      </w:r>
    </w:p>
    <w:p w14:paraId="5ACC4103" w14:textId="77777777" w:rsidR="00DA34E5" w:rsidRPr="006D3A21" w:rsidRDefault="006D4540" w:rsidP="005C09B6">
      <w:pPr>
        <w:ind w:left="425"/>
        <w:rPr>
          <w:color w:val="000000" w:themeColor="text1"/>
        </w:rPr>
      </w:pPr>
      <w:r>
        <w:rPr>
          <w:rFonts w:hint="eastAsia"/>
        </w:rPr>
        <w:t>则初步估算，单块</w:t>
      </w:r>
      <w:r>
        <w:rPr>
          <w:rFonts w:hint="eastAsia"/>
        </w:rPr>
        <w:t>Buffer</w:t>
      </w:r>
      <w:r>
        <w:rPr>
          <w:rFonts w:hint="eastAsia"/>
        </w:rPr>
        <w:t>需开辟约</w:t>
      </w:r>
      <w:r>
        <w:rPr>
          <w:rFonts w:hint="eastAsia"/>
        </w:rPr>
        <w:t>5KByte</w:t>
      </w:r>
      <w:r>
        <w:rPr>
          <w:rFonts w:hint="eastAsia"/>
        </w:rPr>
        <w:t>空间。</w:t>
      </w:r>
    </w:p>
    <w:p w14:paraId="68E6EEA6" w14:textId="77777777" w:rsidR="00521AE7" w:rsidRPr="006D3A21" w:rsidRDefault="00333827" w:rsidP="000107A1">
      <w:pPr>
        <w:pStyle w:val="21"/>
        <w:rPr>
          <w:color w:val="000000" w:themeColor="text1"/>
        </w:rPr>
      </w:pPr>
      <w:bookmarkStart w:id="60" w:name="_Toc375126594"/>
      <w:r w:rsidRPr="006D3A21">
        <w:rPr>
          <w:rFonts w:hint="eastAsia"/>
          <w:color w:val="000000" w:themeColor="text1"/>
        </w:rPr>
        <w:t>消息结构</w:t>
      </w:r>
      <w:bookmarkEnd w:id="60"/>
    </w:p>
    <w:p w14:paraId="7E5E38FB" w14:textId="77777777" w:rsidR="00521AE7" w:rsidRPr="006D3A21" w:rsidRDefault="00521AE7" w:rsidP="00521AE7">
      <w:pPr>
        <w:ind w:firstLine="420"/>
        <w:rPr>
          <w:color w:val="000000" w:themeColor="text1"/>
        </w:rPr>
      </w:pPr>
      <w:r w:rsidRPr="006D3A21">
        <w:rPr>
          <w:rFonts w:hint="eastAsia"/>
          <w:color w:val="000000" w:themeColor="text1"/>
        </w:rPr>
        <w:t>消息由两部分组成：消息头和消息体</w:t>
      </w:r>
      <w:r w:rsidR="00DD37A1">
        <w:rPr>
          <w:rFonts w:hint="eastAsia"/>
          <w:color w:val="000000" w:themeColor="text1"/>
        </w:rPr>
        <w:t>,</w:t>
      </w:r>
      <w:r w:rsidRPr="006D3A21">
        <w:rPr>
          <w:rFonts w:hint="eastAsia"/>
          <w:color w:val="000000" w:themeColor="text1"/>
        </w:rPr>
        <w:t>与协议相关参数参见</w:t>
      </w:r>
      <w:r w:rsidRPr="006D3A21">
        <w:rPr>
          <w:rFonts w:hint="eastAsia"/>
          <w:color w:val="000000" w:themeColor="text1"/>
        </w:rPr>
        <w:t>3GPP</w:t>
      </w:r>
      <w:r w:rsidRPr="006D3A21">
        <w:rPr>
          <w:rFonts w:hint="eastAsia"/>
          <w:color w:val="000000" w:themeColor="text1"/>
        </w:rPr>
        <w:t>协议。</w:t>
      </w:r>
    </w:p>
    <w:p w14:paraId="7FBCFDD9" w14:textId="77777777" w:rsidR="00521AE7" w:rsidRPr="006D3A21" w:rsidRDefault="00521AE7" w:rsidP="00521AE7">
      <w:pPr>
        <w:ind w:firstLine="422"/>
        <w:rPr>
          <w:b/>
          <w:color w:val="000000" w:themeColor="text1"/>
        </w:rPr>
      </w:pPr>
      <w:r w:rsidRPr="006D3A21">
        <w:rPr>
          <w:rFonts w:hint="eastAsia"/>
          <w:b/>
          <w:color w:val="000000" w:themeColor="text1"/>
        </w:rPr>
        <w:t>消息头结构：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1"/>
        <w:gridCol w:w="1759"/>
        <w:gridCol w:w="5012"/>
      </w:tblGrid>
      <w:tr w:rsidR="008D593C" w:rsidRPr="006D3A21" w14:paraId="7178F41B" w14:textId="77777777" w:rsidTr="008D593C">
        <w:tc>
          <w:tcPr>
            <w:tcW w:w="1751" w:type="dxa"/>
            <w:tcBorders>
              <w:top w:val="single" w:sz="4" w:space="0" w:color="auto"/>
              <w:left w:val="single" w:sz="4" w:space="0" w:color="auto"/>
              <w:bottom w:val="single" w:sz="4" w:space="0" w:color="auto"/>
              <w:right w:val="single" w:sz="4" w:space="0" w:color="auto"/>
            </w:tcBorders>
          </w:tcPr>
          <w:p w14:paraId="10637A07" w14:textId="77777777" w:rsidR="008D593C" w:rsidRPr="006D3A21" w:rsidRDefault="008D593C">
            <w:pPr>
              <w:ind w:firstLine="422"/>
              <w:rPr>
                <w:b/>
                <w:color w:val="000000" w:themeColor="text1"/>
                <w:lang w:val="en-GB"/>
              </w:rPr>
            </w:pPr>
            <w:r w:rsidRPr="006D3A21">
              <w:rPr>
                <w:b/>
                <w:color w:val="000000" w:themeColor="text1"/>
                <w:lang w:val="en-GB"/>
              </w:rPr>
              <w:t>Item</w:t>
            </w:r>
          </w:p>
        </w:tc>
        <w:tc>
          <w:tcPr>
            <w:tcW w:w="1759" w:type="dxa"/>
            <w:tcBorders>
              <w:top w:val="single" w:sz="4" w:space="0" w:color="auto"/>
              <w:left w:val="single" w:sz="4" w:space="0" w:color="auto"/>
              <w:bottom w:val="single" w:sz="4" w:space="0" w:color="auto"/>
              <w:right w:val="single" w:sz="4" w:space="0" w:color="auto"/>
            </w:tcBorders>
          </w:tcPr>
          <w:p w14:paraId="534D0C53" w14:textId="77777777" w:rsidR="008D593C" w:rsidRPr="006D3A21" w:rsidRDefault="00D75102">
            <w:pPr>
              <w:ind w:firstLine="422"/>
              <w:rPr>
                <w:b/>
                <w:color w:val="000000" w:themeColor="text1"/>
                <w:lang w:val="en-GB"/>
              </w:rPr>
            </w:pPr>
            <w:r>
              <w:rPr>
                <w:b/>
                <w:color w:val="000000" w:themeColor="text1"/>
                <w:lang w:val="en-GB"/>
              </w:rPr>
              <w:t>T</w:t>
            </w:r>
            <w:r>
              <w:rPr>
                <w:rFonts w:hint="eastAsia"/>
                <w:b/>
                <w:color w:val="000000" w:themeColor="text1"/>
                <w:lang w:val="en-GB"/>
              </w:rPr>
              <w:t>ype</w:t>
            </w:r>
          </w:p>
        </w:tc>
        <w:tc>
          <w:tcPr>
            <w:tcW w:w="5012" w:type="dxa"/>
            <w:tcBorders>
              <w:top w:val="single" w:sz="4" w:space="0" w:color="auto"/>
              <w:left w:val="single" w:sz="4" w:space="0" w:color="auto"/>
              <w:bottom w:val="single" w:sz="4" w:space="0" w:color="auto"/>
              <w:right w:val="single" w:sz="4" w:space="0" w:color="auto"/>
            </w:tcBorders>
          </w:tcPr>
          <w:p w14:paraId="4DDEA551" w14:textId="77777777" w:rsidR="008D593C" w:rsidRPr="006D3A21" w:rsidRDefault="008D593C">
            <w:pPr>
              <w:ind w:firstLine="422"/>
              <w:rPr>
                <w:b/>
                <w:color w:val="000000" w:themeColor="text1"/>
                <w:lang w:val="en-GB"/>
              </w:rPr>
            </w:pPr>
            <w:r w:rsidRPr="006D3A21">
              <w:rPr>
                <w:b/>
                <w:color w:val="000000" w:themeColor="text1"/>
                <w:lang w:val="en-GB"/>
              </w:rPr>
              <w:t>Description</w:t>
            </w:r>
          </w:p>
        </w:tc>
      </w:tr>
      <w:tr w:rsidR="008D593C" w:rsidRPr="006D3A21" w14:paraId="3B6DCEFF" w14:textId="77777777" w:rsidTr="008D593C">
        <w:tc>
          <w:tcPr>
            <w:tcW w:w="1751" w:type="dxa"/>
            <w:tcBorders>
              <w:top w:val="single" w:sz="4" w:space="0" w:color="auto"/>
              <w:left w:val="single" w:sz="4" w:space="0" w:color="auto"/>
              <w:bottom w:val="single" w:sz="4" w:space="0" w:color="auto"/>
              <w:right w:val="single" w:sz="4" w:space="0" w:color="auto"/>
            </w:tcBorders>
          </w:tcPr>
          <w:p w14:paraId="4839AE4A" w14:textId="77777777" w:rsidR="008D593C" w:rsidRPr="008D29AD" w:rsidRDefault="008D593C" w:rsidP="008D593C">
            <w:pPr>
              <w:ind w:firstLine="422"/>
              <w:rPr>
                <w:rFonts w:ascii="Helvetica" w:hAnsi="Helvetica"/>
                <w:color w:val="000000" w:themeColor="text1"/>
                <w:kern w:val="0"/>
                <w:sz w:val="18"/>
                <w:szCs w:val="24"/>
              </w:rPr>
            </w:pPr>
            <w:r w:rsidRPr="008D29AD">
              <w:rPr>
                <w:rFonts w:ascii="Helvetica" w:hAnsi="Helvetica"/>
                <w:color w:val="000000" w:themeColor="text1"/>
                <w:kern w:val="0"/>
                <w:sz w:val="18"/>
                <w:szCs w:val="24"/>
              </w:rPr>
              <w:t>Reserved</w:t>
            </w:r>
          </w:p>
        </w:tc>
        <w:tc>
          <w:tcPr>
            <w:tcW w:w="1759" w:type="dxa"/>
            <w:tcBorders>
              <w:top w:val="single" w:sz="4" w:space="0" w:color="auto"/>
              <w:left w:val="single" w:sz="4" w:space="0" w:color="auto"/>
              <w:bottom w:val="single" w:sz="4" w:space="0" w:color="auto"/>
              <w:right w:val="single" w:sz="4" w:space="0" w:color="auto"/>
            </w:tcBorders>
          </w:tcPr>
          <w:p w14:paraId="67E017BC" w14:textId="77777777" w:rsidR="008D593C" w:rsidRPr="008D29AD" w:rsidRDefault="00C13645" w:rsidP="00C13645">
            <w:pPr>
              <w:ind w:firstLine="422"/>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U32</w:t>
            </w:r>
          </w:p>
        </w:tc>
        <w:tc>
          <w:tcPr>
            <w:tcW w:w="5012" w:type="dxa"/>
            <w:tcBorders>
              <w:top w:val="single" w:sz="4" w:space="0" w:color="auto"/>
              <w:left w:val="single" w:sz="4" w:space="0" w:color="auto"/>
              <w:bottom w:val="single" w:sz="4" w:space="0" w:color="auto"/>
              <w:right w:val="single" w:sz="4" w:space="0" w:color="auto"/>
            </w:tcBorders>
          </w:tcPr>
          <w:p w14:paraId="1AFB72BF" w14:textId="77777777" w:rsidR="008D593C" w:rsidRPr="008D29AD" w:rsidRDefault="008D593C" w:rsidP="002E58A9">
            <w:pPr>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预留。考虑以后的扩展。</w:t>
            </w:r>
            <w:r w:rsidR="002E58A9">
              <w:rPr>
                <w:rFonts w:ascii="Helvetica" w:hAnsi="Helvetica" w:hint="eastAsia"/>
                <w:color w:val="000000" w:themeColor="text1"/>
                <w:kern w:val="0"/>
                <w:sz w:val="18"/>
                <w:szCs w:val="24"/>
              </w:rPr>
              <w:t>目前可以作为校验位，或者一个特殊标志</w:t>
            </w:r>
          </w:p>
        </w:tc>
      </w:tr>
      <w:tr w:rsidR="008D593C" w:rsidRPr="006D3A21" w14:paraId="5CD31860" w14:textId="77777777" w:rsidTr="008D593C">
        <w:tc>
          <w:tcPr>
            <w:tcW w:w="1751" w:type="dxa"/>
            <w:tcBorders>
              <w:top w:val="single" w:sz="4" w:space="0" w:color="auto"/>
              <w:left w:val="single" w:sz="4" w:space="0" w:color="auto"/>
              <w:bottom w:val="single" w:sz="4" w:space="0" w:color="auto"/>
              <w:right w:val="single" w:sz="4" w:space="0" w:color="auto"/>
            </w:tcBorders>
          </w:tcPr>
          <w:p w14:paraId="7EAADCA8" w14:textId="77777777" w:rsidR="008D593C" w:rsidRPr="008D29AD" w:rsidRDefault="008D593C" w:rsidP="008D593C">
            <w:pPr>
              <w:ind w:firstLine="422"/>
              <w:rPr>
                <w:rFonts w:ascii="Helvetica" w:hAnsi="Helvetica"/>
                <w:color w:val="000000" w:themeColor="text1"/>
                <w:kern w:val="0"/>
                <w:sz w:val="18"/>
                <w:szCs w:val="24"/>
              </w:rPr>
            </w:pPr>
            <w:r w:rsidRPr="008D29AD">
              <w:rPr>
                <w:rFonts w:ascii="Helvetica" w:hAnsi="Helvetica"/>
                <w:color w:val="000000" w:themeColor="text1"/>
                <w:kern w:val="0"/>
                <w:sz w:val="18"/>
                <w:szCs w:val="24"/>
              </w:rPr>
              <w:t>Source</w:t>
            </w:r>
          </w:p>
        </w:tc>
        <w:tc>
          <w:tcPr>
            <w:tcW w:w="1759" w:type="dxa"/>
            <w:tcBorders>
              <w:top w:val="single" w:sz="4" w:space="0" w:color="auto"/>
              <w:left w:val="single" w:sz="4" w:space="0" w:color="auto"/>
              <w:bottom w:val="single" w:sz="4" w:space="0" w:color="auto"/>
              <w:right w:val="single" w:sz="4" w:space="0" w:color="auto"/>
            </w:tcBorders>
          </w:tcPr>
          <w:p w14:paraId="7BE018EE" w14:textId="77777777" w:rsidR="008D593C" w:rsidRPr="008D29AD" w:rsidRDefault="00B263C9" w:rsidP="008D593C">
            <w:pPr>
              <w:ind w:firstLine="422"/>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U8</w:t>
            </w:r>
          </w:p>
        </w:tc>
        <w:tc>
          <w:tcPr>
            <w:tcW w:w="5012" w:type="dxa"/>
            <w:tcBorders>
              <w:top w:val="single" w:sz="4" w:space="0" w:color="auto"/>
              <w:left w:val="single" w:sz="4" w:space="0" w:color="auto"/>
              <w:bottom w:val="single" w:sz="4" w:space="0" w:color="auto"/>
              <w:right w:val="single" w:sz="4" w:space="0" w:color="auto"/>
            </w:tcBorders>
          </w:tcPr>
          <w:p w14:paraId="5F29650F" w14:textId="77777777" w:rsidR="00F47BD3" w:rsidRPr="00564267" w:rsidRDefault="008D593C" w:rsidP="00564267">
            <w:pPr>
              <w:rPr>
                <w:rFonts w:ascii="Helvetica" w:hAnsi="Helvetica"/>
                <w:color w:val="000000" w:themeColor="text1"/>
                <w:kern w:val="0"/>
                <w:sz w:val="18"/>
                <w:szCs w:val="24"/>
              </w:rPr>
            </w:pPr>
            <w:r w:rsidRPr="00564267">
              <w:rPr>
                <w:rFonts w:ascii="Helvetica" w:hAnsi="Helvetica" w:hint="eastAsia"/>
                <w:color w:val="000000" w:themeColor="text1"/>
                <w:kern w:val="0"/>
                <w:sz w:val="18"/>
                <w:szCs w:val="24"/>
              </w:rPr>
              <w:t>消息发送实体的</w:t>
            </w:r>
            <w:r w:rsidRPr="00564267">
              <w:rPr>
                <w:rFonts w:ascii="Helvetica" w:hAnsi="Helvetica"/>
                <w:color w:val="000000" w:themeColor="text1"/>
                <w:kern w:val="0"/>
                <w:sz w:val="18"/>
                <w:szCs w:val="24"/>
              </w:rPr>
              <w:t xml:space="preserve">ID </w:t>
            </w:r>
            <w:r w:rsidRPr="00564267">
              <w:rPr>
                <w:rFonts w:ascii="Helvetica" w:hAnsi="Helvetica" w:hint="eastAsia"/>
                <w:color w:val="000000" w:themeColor="text1"/>
                <w:kern w:val="0"/>
                <w:sz w:val="18"/>
                <w:szCs w:val="24"/>
              </w:rPr>
              <w:t>，</w:t>
            </w:r>
          </w:p>
          <w:p w14:paraId="5216E15E" w14:textId="77777777" w:rsidR="00010080" w:rsidRPr="008D29AD" w:rsidRDefault="00010080" w:rsidP="00010080">
            <w:pPr>
              <w:pStyle w:val="af7"/>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0-</w:t>
            </w:r>
            <w:r w:rsidRPr="008D29AD">
              <w:rPr>
                <w:rFonts w:ascii="Helvetica" w:hAnsi="Helvetica"/>
                <w:color w:val="000000" w:themeColor="text1"/>
                <w:kern w:val="0"/>
                <w:sz w:val="18"/>
                <w:szCs w:val="24"/>
              </w:rPr>
              <w:t>L1_SUB_SYS</w:t>
            </w:r>
          </w:p>
          <w:p w14:paraId="52D0A2B9" w14:textId="77777777" w:rsidR="00010080" w:rsidRPr="008D29AD" w:rsidRDefault="00010080" w:rsidP="00010080">
            <w:pPr>
              <w:pStyle w:val="af7"/>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1-</w:t>
            </w:r>
            <w:r w:rsidRPr="008D29AD">
              <w:rPr>
                <w:rFonts w:ascii="Helvetica" w:hAnsi="Helvetica"/>
                <w:color w:val="000000" w:themeColor="text1"/>
                <w:kern w:val="0"/>
                <w:sz w:val="18"/>
                <w:szCs w:val="24"/>
              </w:rPr>
              <w:t>L2P_SUB_SYS</w:t>
            </w:r>
          </w:p>
          <w:p w14:paraId="28FF694D" w14:textId="77777777" w:rsidR="00010080" w:rsidRPr="008D29AD" w:rsidRDefault="00010080" w:rsidP="00010080">
            <w:pPr>
              <w:pStyle w:val="af7"/>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2-</w:t>
            </w:r>
            <w:r w:rsidRPr="008D29AD">
              <w:rPr>
                <w:rFonts w:ascii="Helvetica" w:hAnsi="Helvetica"/>
                <w:color w:val="000000" w:themeColor="text1"/>
                <w:kern w:val="0"/>
                <w:sz w:val="18"/>
                <w:szCs w:val="24"/>
              </w:rPr>
              <w:t>AGI_AGENT_SUB_SYS</w:t>
            </w:r>
          </w:p>
          <w:p w14:paraId="69777D7F" w14:textId="77777777" w:rsidR="00010080" w:rsidRPr="008D29AD" w:rsidRDefault="00010080" w:rsidP="00010080">
            <w:pPr>
              <w:pStyle w:val="af7"/>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3-</w:t>
            </w:r>
            <w:r w:rsidRPr="008D29AD">
              <w:rPr>
                <w:rFonts w:ascii="Helvetica" w:hAnsi="Helvetica"/>
                <w:color w:val="000000" w:themeColor="text1"/>
                <w:kern w:val="0"/>
                <w:sz w:val="18"/>
                <w:szCs w:val="24"/>
              </w:rPr>
              <w:t>ALL_SUB_SYS</w:t>
            </w:r>
          </w:p>
          <w:p w14:paraId="281658C4" w14:textId="77777777" w:rsidR="00010080" w:rsidRDefault="00010080" w:rsidP="00010080">
            <w:pPr>
              <w:pStyle w:val="af7"/>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4-</w:t>
            </w:r>
            <w:r w:rsidRPr="008D29AD">
              <w:rPr>
                <w:rFonts w:ascii="Helvetica" w:hAnsi="Helvetica"/>
                <w:color w:val="000000" w:themeColor="text1"/>
                <w:kern w:val="0"/>
                <w:sz w:val="18"/>
                <w:szCs w:val="24"/>
              </w:rPr>
              <w:t>AGI_PC_SUB_SYS</w:t>
            </w:r>
          </w:p>
          <w:p w14:paraId="7C5812B1" w14:textId="77777777" w:rsidR="00D759BD" w:rsidRDefault="00564267" w:rsidP="00010080">
            <w:pPr>
              <w:pStyle w:val="af7"/>
              <w:rPr>
                <w:rFonts w:ascii="Helvetica" w:hAnsi="Helvetica"/>
                <w:color w:val="000000" w:themeColor="text1"/>
                <w:kern w:val="0"/>
                <w:sz w:val="18"/>
                <w:szCs w:val="24"/>
              </w:rPr>
            </w:pPr>
            <w:r>
              <w:rPr>
                <w:rFonts w:ascii="Helvetica" w:hAnsi="Helvetica" w:hint="eastAsia"/>
                <w:color w:val="000000" w:themeColor="text1"/>
                <w:kern w:val="0"/>
                <w:sz w:val="18"/>
                <w:szCs w:val="24"/>
              </w:rPr>
              <w:t>以下只在</w:t>
            </w:r>
            <w:r>
              <w:rPr>
                <w:rFonts w:ascii="Helvetica" w:hAnsi="Helvetica" w:hint="eastAsia"/>
                <w:color w:val="000000" w:themeColor="text1"/>
                <w:kern w:val="0"/>
                <w:sz w:val="18"/>
                <w:szCs w:val="24"/>
              </w:rPr>
              <w:t>L1</w:t>
            </w:r>
            <w:r>
              <w:rPr>
                <w:rFonts w:ascii="Helvetica" w:hAnsi="Helvetica" w:hint="eastAsia"/>
                <w:color w:val="000000" w:themeColor="text1"/>
                <w:kern w:val="0"/>
                <w:sz w:val="18"/>
                <w:szCs w:val="24"/>
              </w:rPr>
              <w:t>，</w:t>
            </w:r>
            <w:r>
              <w:rPr>
                <w:rFonts w:ascii="Helvetica" w:hAnsi="Helvetica" w:hint="eastAsia"/>
                <w:color w:val="000000" w:themeColor="text1"/>
                <w:kern w:val="0"/>
                <w:sz w:val="18"/>
                <w:szCs w:val="24"/>
              </w:rPr>
              <w:t>L2P</w:t>
            </w:r>
            <w:r>
              <w:rPr>
                <w:rFonts w:ascii="Helvetica" w:hAnsi="Helvetica" w:hint="eastAsia"/>
                <w:color w:val="000000" w:themeColor="text1"/>
                <w:kern w:val="0"/>
                <w:sz w:val="18"/>
                <w:szCs w:val="24"/>
              </w:rPr>
              <w:t>间使用</w:t>
            </w:r>
            <w:r>
              <w:rPr>
                <w:rFonts w:ascii="Helvetica" w:hAnsi="Helvetica" w:hint="eastAsia"/>
                <w:color w:val="000000" w:themeColor="text1"/>
                <w:kern w:val="0"/>
                <w:sz w:val="18"/>
                <w:szCs w:val="24"/>
              </w:rPr>
              <w:t>AGI</w:t>
            </w:r>
            <w:r>
              <w:rPr>
                <w:rFonts w:ascii="Helvetica" w:hAnsi="Helvetica" w:hint="eastAsia"/>
                <w:color w:val="000000" w:themeColor="text1"/>
                <w:kern w:val="0"/>
                <w:sz w:val="18"/>
                <w:szCs w:val="24"/>
              </w:rPr>
              <w:t>与各子系统接口不涉及</w:t>
            </w:r>
          </w:p>
          <w:p w14:paraId="59D2190B" w14:textId="77777777" w:rsidR="00D759BD" w:rsidRPr="00D759BD" w:rsidRDefault="00D759BD" w:rsidP="00D759BD">
            <w:pPr>
              <w:pStyle w:val="af7"/>
              <w:rPr>
                <w:rFonts w:ascii="Helvetica" w:hAnsi="Helvetica"/>
                <w:color w:val="000000" w:themeColor="text1"/>
                <w:kern w:val="0"/>
                <w:sz w:val="18"/>
                <w:szCs w:val="24"/>
              </w:rPr>
            </w:pPr>
            <w:r>
              <w:rPr>
                <w:rFonts w:ascii="Helvetica" w:hAnsi="Helvetica" w:hint="eastAsia"/>
                <w:color w:val="000000" w:themeColor="text1"/>
                <w:kern w:val="0"/>
                <w:sz w:val="18"/>
                <w:szCs w:val="24"/>
              </w:rPr>
              <w:lastRenderedPageBreak/>
              <w:t>5-</w:t>
            </w:r>
            <w:r w:rsidRPr="00D759BD">
              <w:rPr>
                <w:rFonts w:ascii="Helvetica" w:hAnsi="Helvetica"/>
                <w:color w:val="000000" w:themeColor="text1"/>
                <w:kern w:val="0"/>
                <w:sz w:val="18"/>
                <w:szCs w:val="24"/>
              </w:rPr>
              <w:t xml:space="preserve">L2P_SUB_SYS_MASTER                       </w:t>
            </w:r>
          </w:p>
          <w:p w14:paraId="6C17A7DD" w14:textId="77777777" w:rsidR="00D759BD" w:rsidRPr="00D759BD" w:rsidRDefault="00D759BD" w:rsidP="00D759BD">
            <w:pPr>
              <w:pStyle w:val="af7"/>
              <w:rPr>
                <w:rFonts w:ascii="Helvetica" w:hAnsi="Helvetica"/>
                <w:color w:val="000000" w:themeColor="text1"/>
                <w:kern w:val="0"/>
                <w:sz w:val="18"/>
                <w:szCs w:val="24"/>
              </w:rPr>
            </w:pPr>
            <w:r>
              <w:rPr>
                <w:rFonts w:ascii="Helvetica" w:hAnsi="Helvetica" w:hint="eastAsia"/>
                <w:color w:val="000000" w:themeColor="text1"/>
                <w:kern w:val="0"/>
                <w:sz w:val="18"/>
                <w:szCs w:val="24"/>
              </w:rPr>
              <w:t>6-</w:t>
            </w:r>
            <w:r w:rsidRPr="00D759BD">
              <w:rPr>
                <w:rFonts w:ascii="Helvetica" w:hAnsi="Helvetica"/>
                <w:color w:val="000000" w:themeColor="text1"/>
                <w:kern w:val="0"/>
                <w:sz w:val="18"/>
                <w:szCs w:val="24"/>
              </w:rPr>
              <w:t>L2P_SUB_SYS_SLA</w:t>
            </w:r>
            <w:r>
              <w:rPr>
                <w:rFonts w:ascii="Helvetica" w:hAnsi="Helvetica"/>
                <w:color w:val="000000" w:themeColor="text1"/>
                <w:kern w:val="0"/>
                <w:sz w:val="18"/>
                <w:szCs w:val="24"/>
              </w:rPr>
              <w:t xml:space="preserve">VE                           </w:t>
            </w:r>
          </w:p>
          <w:p w14:paraId="628FC690" w14:textId="77777777" w:rsidR="00D759BD" w:rsidRPr="00D759BD" w:rsidRDefault="00D759BD" w:rsidP="00D759BD">
            <w:pPr>
              <w:pStyle w:val="af7"/>
              <w:rPr>
                <w:rFonts w:ascii="Helvetica" w:hAnsi="Helvetica"/>
                <w:color w:val="000000" w:themeColor="text1"/>
                <w:kern w:val="0"/>
                <w:sz w:val="18"/>
                <w:szCs w:val="24"/>
              </w:rPr>
            </w:pPr>
            <w:r>
              <w:rPr>
                <w:rFonts w:ascii="Helvetica" w:hAnsi="Helvetica" w:hint="eastAsia"/>
                <w:color w:val="000000" w:themeColor="text1"/>
                <w:kern w:val="0"/>
                <w:sz w:val="18"/>
                <w:szCs w:val="24"/>
              </w:rPr>
              <w:t>7-</w:t>
            </w:r>
            <w:r w:rsidRPr="00D759BD">
              <w:rPr>
                <w:rFonts w:ascii="Helvetica" w:hAnsi="Helvetica"/>
                <w:color w:val="000000" w:themeColor="text1"/>
                <w:kern w:val="0"/>
                <w:sz w:val="18"/>
                <w:szCs w:val="24"/>
              </w:rPr>
              <w:t>L1_SUB_SYS_CEVA</w:t>
            </w:r>
            <w:r>
              <w:rPr>
                <w:rFonts w:ascii="Helvetica" w:hAnsi="Helvetica"/>
                <w:color w:val="000000" w:themeColor="text1"/>
                <w:kern w:val="0"/>
                <w:sz w:val="18"/>
                <w:szCs w:val="24"/>
              </w:rPr>
              <w:t xml:space="preserve">00                           </w:t>
            </w:r>
          </w:p>
          <w:p w14:paraId="40C17720" w14:textId="77777777" w:rsidR="00D759BD" w:rsidRPr="00D759BD" w:rsidRDefault="00D759BD" w:rsidP="00D759BD">
            <w:pPr>
              <w:pStyle w:val="af7"/>
              <w:rPr>
                <w:rFonts w:ascii="Helvetica" w:hAnsi="Helvetica"/>
                <w:color w:val="000000" w:themeColor="text1"/>
                <w:kern w:val="0"/>
                <w:sz w:val="18"/>
                <w:szCs w:val="24"/>
              </w:rPr>
            </w:pPr>
            <w:r>
              <w:rPr>
                <w:rFonts w:ascii="Helvetica" w:hAnsi="Helvetica" w:hint="eastAsia"/>
                <w:color w:val="000000" w:themeColor="text1"/>
                <w:kern w:val="0"/>
                <w:sz w:val="18"/>
                <w:szCs w:val="24"/>
              </w:rPr>
              <w:t>8-</w:t>
            </w:r>
            <w:r w:rsidRPr="00D759BD">
              <w:rPr>
                <w:rFonts w:ascii="Helvetica" w:hAnsi="Helvetica"/>
                <w:color w:val="000000" w:themeColor="text1"/>
                <w:kern w:val="0"/>
                <w:sz w:val="18"/>
                <w:szCs w:val="24"/>
              </w:rPr>
              <w:t>L1_SUB_SYS_CEVA</w:t>
            </w:r>
            <w:r>
              <w:rPr>
                <w:rFonts w:ascii="Helvetica" w:hAnsi="Helvetica"/>
                <w:color w:val="000000" w:themeColor="text1"/>
                <w:kern w:val="0"/>
                <w:sz w:val="18"/>
                <w:szCs w:val="24"/>
              </w:rPr>
              <w:t xml:space="preserve">01                           </w:t>
            </w:r>
          </w:p>
          <w:p w14:paraId="5903E748" w14:textId="77777777" w:rsidR="00D759BD" w:rsidRPr="00D759BD" w:rsidRDefault="00D759BD" w:rsidP="00D759BD">
            <w:pPr>
              <w:pStyle w:val="af7"/>
              <w:rPr>
                <w:rFonts w:ascii="Helvetica" w:hAnsi="Helvetica"/>
                <w:color w:val="000000" w:themeColor="text1"/>
                <w:kern w:val="0"/>
                <w:sz w:val="18"/>
                <w:szCs w:val="24"/>
              </w:rPr>
            </w:pPr>
            <w:r>
              <w:rPr>
                <w:rFonts w:ascii="Helvetica" w:hAnsi="Helvetica" w:hint="eastAsia"/>
                <w:color w:val="000000" w:themeColor="text1"/>
                <w:kern w:val="0"/>
                <w:sz w:val="18"/>
                <w:szCs w:val="24"/>
              </w:rPr>
              <w:t>9-</w:t>
            </w:r>
            <w:r w:rsidRPr="00D759BD">
              <w:rPr>
                <w:rFonts w:ascii="Helvetica" w:hAnsi="Helvetica"/>
                <w:color w:val="000000" w:themeColor="text1"/>
                <w:kern w:val="0"/>
                <w:sz w:val="18"/>
                <w:szCs w:val="24"/>
              </w:rPr>
              <w:t>L1_SUB_SYS_CEVA</w:t>
            </w:r>
            <w:r>
              <w:rPr>
                <w:rFonts w:ascii="Helvetica" w:hAnsi="Helvetica"/>
                <w:color w:val="000000" w:themeColor="text1"/>
                <w:kern w:val="0"/>
                <w:sz w:val="18"/>
                <w:szCs w:val="24"/>
              </w:rPr>
              <w:t xml:space="preserve">10                           </w:t>
            </w:r>
          </w:p>
          <w:p w14:paraId="05CC9B23" w14:textId="77777777" w:rsidR="00D759BD" w:rsidRPr="008D29AD" w:rsidRDefault="00D759BD" w:rsidP="00D759BD">
            <w:pPr>
              <w:pStyle w:val="af7"/>
              <w:rPr>
                <w:rFonts w:ascii="Helvetica" w:hAnsi="Helvetica"/>
                <w:color w:val="000000" w:themeColor="text1"/>
                <w:kern w:val="0"/>
                <w:sz w:val="18"/>
                <w:szCs w:val="24"/>
              </w:rPr>
            </w:pPr>
            <w:r>
              <w:rPr>
                <w:rFonts w:ascii="Helvetica" w:hAnsi="Helvetica" w:hint="eastAsia"/>
                <w:color w:val="000000" w:themeColor="text1"/>
                <w:kern w:val="0"/>
                <w:sz w:val="18"/>
                <w:szCs w:val="24"/>
              </w:rPr>
              <w:t>10-</w:t>
            </w:r>
            <w:r w:rsidRPr="00D759BD">
              <w:rPr>
                <w:rFonts w:ascii="Helvetica" w:hAnsi="Helvetica"/>
                <w:color w:val="000000" w:themeColor="text1"/>
                <w:kern w:val="0"/>
                <w:sz w:val="18"/>
                <w:szCs w:val="24"/>
              </w:rPr>
              <w:t>L1_SUB_SYS_CEVA1</w:t>
            </w:r>
            <w:r>
              <w:rPr>
                <w:rFonts w:ascii="Helvetica" w:hAnsi="Helvetica"/>
                <w:color w:val="000000" w:themeColor="text1"/>
                <w:kern w:val="0"/>
                <w:sz w:val="18"/>
                <w:szCs w:val="24"/>
              </w:rPr>
              <w:t xml:space="preserve">1                           </w:t>
            </w:r>
          </w:p>
          <w:p w14:paraId="1568495C" w14:textId="77777777" w:rsidR="008D593C" w:rsidRPr="008D29AD" w:rsidRDefault="008D593C" w:rsidP="00D07F3F">
            <w:pPr>
              <w:pStyle w:val="aff8"/>
              <w:ind w:leftChars="171" w:left="359" w:firstLine="0"/>
              <w:rPr>
                <w:rFonts w:ascii="Helvetica" w:eastAsia="宋体" w:hAnsi="Helvetica" w:cs="Times New Roman"/>
                <w:color w:val="000000" w:themeColor="text1"/>
                <w:kern w:val="0"/>
                <w:sz w:val="18"/>
                <w:szCs w:val="24"/>
              </w:rPr>
            </w:pPr>
          </w:p>
        </w:tc>
      </w:tr>
      <w:tr w:rsidR="008D593C" w:rsidRPr="006D3A21" w14:paraId="63A3F491" w14:textId="77777777" w:rsidTr="008D593C">
        <w:tc>
          <w:tcPr>
            <w:tcW w:w="1751" w:type="dxa"/>
            <w:tcBorders>
              <w:top w:val="single" w:sz="4" w:space="0" w:color="auto"/>
              <w:left w:val="single" w:sz="4" w:space="0" w:color="auto"/>
              <w:bottom w:val="single" w:sz="4" w:space="0" w:color="auto"/>
              <w:right w:val="single" w:sz="4" w:space="0" w:color="auto"/>
            </w:tcBorders>
          </w:tcPr>
          <w:p w14:paraId="295AFF6E" w14:textId="77777777" w:rsidR="008D593C" w:rsidRPr="008D29AD" w:rsidRDefault="008D593C" w:rsidP="008D593C">
            <w:pPr>
              <w:ind w:firstLine="422"/>
              <w:rPr>
                <w:rFonts w:ascii="Helvetica" w:hAnsi="Helvetica"/>
                <w:color w:val="000000" w:themeColor="text1"/>
                <w:kern w:val="0"/>
                <w:sz w:val="18"/>
                <w:szCs w:val="24"/>
              </w:rPr>
            </w:pPr>
            <w:r w:rsidRPr="008D29AD">
              <w:rPr>
                <w:rFonts w:ascii="Helvetica" w:hAnsi="Helvetica"/>
                <w:color w:val="000000" w:themeColor="text1"/>
                <w:kern w:val="0"/>
                <w:sz w:val="18"/>
                <w:szCs w:val="24"/>
              </w:rPr>
              <w:lastRenderedPageBreak/>
              <w:t>Destination</w:t>
            </w:r>
          </w:p>
        </w:tc>
        <w:tc>
          <w:tcPr>
            <w:tcW w:w="1759" w:type="dxa"/>
            <w:tcBorders>
              <w:top w:val="single" w:sz="4" w:space="0" w:color="auto"/>
              <w:left w:val="single" w:sz="4" w:space="0" w:color="auto"/>
              <w:bottom w:val="single" w:sz="4" w:space="0" w:color="auto"/>
              <w:right w:val="single" w:sz="4" w:space="0" w:color="auto"/>
            </w:tcBorders>
          </w:tcPr>
          <w:p w14:paraId="2305EFA9" w14:textId="77777777" w:rsidR="008D593C" w:rsidRPr="008D29AD" w:rsidRDefault="00B263C9" w:rsidP="008D593C">
            <w:pPr>
              <w:ind w:firstLine="422"/>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U8</w:t>
            </w:r>
          </w:p>
        </w:tc>
        <w:tc>
          <w:tcPr>
            <w:tcW w:w="5012" w:type="dxa"/>
            <w:tcBorders>
              <w:top w:val="single" w:sz="4" w:space="0" w:color="auto"/>
              <w:left w:val="single" w:sz="4" w:space="0" w:color="auto"/>
              <w:bottom w:val="single" w:sz="4" w:space="0" w:color="auto"/>
              <w:right w:val="single" w:sz="4" w:space="0" w:color="auto"/>
            </w:tcBorders>
          </w:tcPr>
          <w:p w14:paraId="35C7F1EC" w14:textId="77777777" w:rsidR="00010080" w:rsidRPr="008D29AD" w:rsidRDefault="008D593C" w:rsidP="00010080">
            <w:pPr>
              <w:pStyle w:val="af7"/>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消息接收实体的</w:t>
            </w:r>
            <w:r w:rsidRPr="008D29AD">
              <w:rPr>
                <w:rFonts w:ascii="Helvetica" w:hAnsi="Helvetica"/>
                <w:color w:val="000000" w:themeColor="text1"/>
                <w:kern w:val="0"/>
                <w:sz w:val="18"/>
                <w:szCs w:val="24"/>
              </w:rPr>
              <w:t>ID</w:t>
            </w:r>
            <w:r w:rsidRPr="008D29AD">
              <w:rPr>
                <w:rFonts w:ascii="Helvetica" w:hAnsi="Helvetica" w:hint="eastAsia"/>
                <w:color w:val="000000" w:themeColor="text1"/>
                <w:kern w:val="0"/>
                <w:sz w:val="18"/>
                <w:szCs w:val="24"/>
              </w:rPr>
              <w:t>，</w:t>
            </w:r>
            <w:r w:rsidR="00F47BD3" w:rsidRPr="008D29AD">
              <w:rPr>
                <w:rFonts w:ascii="Helvetica" w:hAnsi="Helvetica" w:hint="eastAsia"/>
                <w:color w:val="000000" w:themeColor="text1"/>
                <w:kern w:val="0"/>
                <w:sz w:val="18"/>
                <w:szCs w:val="24"/>
              </w:rPr>
              <w:br/>
            </w:r>
            <w:r w:rsidR="00010080" w:rsidRPr="008D29AD">
              <w:rPr>
                <w:rFonts w:ascii="Helvetica" w:hAnsi="Helvetica" w:hint="eastAsia"/>
                <w:color w:val="000000" w:themeColor="text1"/>
                <w:kern w:val="0"/>
                <w:sz w:val="18"/>
                <w:szCs w:val="24"/>
              </w:rPr>
              <w:t>0-</w:t>
            </w:r>
            <w:r w:rsidR="00010080" w:rsidRPr="008D29AD">
              <w:rPr>
                <w:rFonts w:ascii="Helvetica" w:hAnsi="Helvetica"/>
                <w:color w:val="000000" w:themeColor="text1"/>
                <w:kern w:val="0"/>
                <w:sz w:val="18"/>
                <w:szCs w:val="24"/>
              </w:rPr>
              <w:t>L1_SUB_SYS</w:t>
            </w:r>
          </w:p>
          <w:p w14:paraId="5298C82B" w14:textId="77777777" w:rsidR="00010080" w:rsidRPr="008D29AD" w:rsidRDefault="00010080" w:rsidP="00010080">
            <w:pPr>
              <w:pStyle w:val="af7"/>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1-</w:t>
            </w:r>
            <w:r w:rsidRPr="008D29AD">
              <w:rPr>
                <w:rFonts w:ascii="Helvetica" w:hAnsi="Helvetica"/>
                <w:color w:val="000000" w:themeColor="text1"/>
                <w:kern w:val="0"/>
                <w:sz w:val="18"/>
                <w:szCs w:val="24"/>
              </w:rPr>
              <w:t>L2P_SUB_SYS</w:t>
            </w:r>
          </w:p>
          <w:p w14:paraId="4A4406DE" w14:textId="77777777" w:rsidR="00010080" w:rsidRPr="008D29AD" w:rsidRDefault="00010080" w:rsidP="00010080">
            <w:pPr>
              <w:pStyle w:val="af7"/>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2-</w:t>
            </w:r>
            <w:r w:rsidRPr="008D29AD">
              <w:rPr>
                <w:rFonts w:ascii="Helvetica" w:hAnsi="Helvetica"/>
                <w:color w:val="000000" w:themeColor="text1"/>
                <w:kern w:val="0"/>
                <w:sz w:val="18"/>
                <w:szCs w:val="24"/>
              </w:rPr>
              <w:t>AGI_AGENT_SUB_SYS</w:t>
            </w:r>
          </w:p>
          <w:p w14:paraId="2EC8460C" w14:textId="77777777" w:rsidR="00010080" w:rsidRPr="008D29AD" w:rsidRDefault="00010080" w:rsidP="00010080">
            <w:pPr>
              <w:pStyle w:val="af7"/>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3-</w:t>
            </w:r>
            <w:r w:rsidRPr="008D29AD">
              <w:rPr>
                <w:rFonts w:ascii="Helvetica" w:hAnsi="Helvetica"/>
                <w:color w:val="000000" w:themeColor="text1"/>
                <w:kern w:val="0"/>
                <w:sz w:val="18"/>
                <w:szCs w:val="24"/>
              </w:rPr>
              <w:t>ALL_SUB_SYS</w:t>
            </w:r>
          </w:p>
          <w:p w14:paraId="5433F434" w14:textId="77777777" w:rsidR="00010080" w:rsidRPr="008D29AD" w:rsidRDefault="00010080" w:rsidP="00010080">
            <w:pPr>
              <w:pStyle w:val="af7"/>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4-</w:t>
            </w:r>
            <w:r w:rsidRPr="008D29AD">
              <w:rPr>
                <w:rFonts w:ascii="Helvetica" w:hAnsi="Helvetica"/>
                <w:color w:val="000000" w:themeColor="text1"/>
                <w:kern w:val="0"/>
                <w:sz w:val="18"/>
                <w:szCs w:val="24"/>
              </w:rPr>
              <w:t>AGI_PC_SUB_SYS</w:t>
            </w:r>
          </w:p>
          <w:p w14:paraId="682C516B" w14:textId="77777777" w:rsidR="00564267" w:rsidRDefault="00564267" w:rsidP="00564267">
            <w:pPr>
              <w:pStyle w:val="af7"/>
              <w:rPr>
                <w:rFonts w:ascii="Helvetica" w:hAnsi="Helvetica"/>
                <w:color w:val="000000" w:themeColor="text1"/>
                <w:kern w:val="0"/>
                <w:sz w:val="18"/>
                <w:szCs w:val="24"/>
              </w:rPr>
            </w:pPr>
            <w:r>
              <w:rPr>
                <w:rFonts w:ascii="Helvetica" w:hAnsi="Helvetica" w:hint="eastAsia"/>
                <w:color w:val="000000" w:themeColor="text1"/>
                <w:kern w:val="0"/>
                <w:sz w:val="18"/>
                <w:szCs w:val="24"/>
              </w:rPr>
              <w:t>以下只在</w:t>
            </w:r>
            <w:r>
              <w:rPr>
                <w:rFonts w:ascii="Helvetica" w:hAnsi="Helvetica" w:hint="eastAsia"/>
                <w:color w:val="000000" w:themeColor="text1"/>
                <w:kern w:val="0"/>
                <w:sz w:val="18"/>
                <w:szCs w:val="24"/>
              </w:rPr>
              <w:t>L1</w:t>
            </w:r>
            <w:r>
              <w:rPr>
                <w:rFonts w:ascii="Helvetica" w:hAnsi="Helvetica" w:hint="eastAsia"/>
                <w:color w:val="000000" w:themeColor="text1"/>
                <w:kern w:val="0"/>
                <w:sz w:val="18"/>
                <w:szCs w:val="24"/>
              </w:rPr>
              <w:t>，</w:t>
            </w:r>
            <w:r>
              <w:rPr>
                <w:rFonts w:ascii="Helvetica" w:hAnsi="Helvetica" w:hint="eastAsia"/>
                <w:color w:val="000000" w:themeColor="text1"/>
                <w:kern w:val="0"/>
                <w:sz w:val="18"/>
                <w:szCs w:val="24"/>
              </w:rPr>
              <w:t>L2P</w:t>
            </w:r>
            <w:r>
              <w:rPr>
                <w:rFonts w:ascii="Helvetica" w:hAnsi="Helvetica" w:hint="eastAsia"/>
                <w:color w:val="000000" w:themeColor="text1"/>
                <w:kern w:val="0"/>
                <w:sz w:val="18"/>
                <w:szCs w:val="24"/>
              </w:rPr>
              <w:t>间使用</w:t>
            </w:r>
            <w:r>
              <w:rPr>
                <w:rFonts w:ascii="Helvetica" w:hAnsi="Helvetica" w:hint="eastAsia"/>
                <w:color w:val="000000" w:themeColor="text1"/>
                <w:kern w:val="0"/>
                <w:sz w:val="18"/>
                <w:szCs w:val="24"/>
              </w:rPr>
              <w:t>AGI</w:t>
            </w:r>
            <w:r>
              <w:rPr>
                <w:rFonts w:ascii="Helvetica" w:hAnsi="Helvetica" w:hint="eastAsia"/>
                <w:color w:val="000000" w:themeColor="text1"/>
                <w:kern w:val="0"/>
                <w:sz w:val="18"/>
                <w:szCs w:val="24"/>
              </w:rPr>
              <w:t>与各子系统接口不涉及</w:t>
            </w:r>
          </w:p>
          <w:p w14:paraId="073C709C" w14:textId="77777777" w:rsidR="00564267" w:rsidRPr="00D759BD" w:rsidRDefault="00564267" w:rsidP="00564267">
            <w:pPr>
              <w:pStyle w:val="af7"/>
              <w:rPr>
                <w:rFonts w:ascii="Helvetica" w:hAnsi="Helvetica"/>
                <w:color w:val="000000" w:themeColor="text1"/>
                <w:kern w:val="0"/>
                <w:sz w:val="18"/>
                <w:szCs w:val="24"/>
              </w:rPr>
            </w:pPr>
            <w:r>
              <w:rPr>
                <w:rFonts w:ascii="Helvetica" w:hAnsi="Helvetica" w:hint="eastAsia"/>
                <w:color w:val="000000" w:themeColor="text1"/>
                <w:kern w:val="0"/>
                <w:sz w:val="18"/>
                <w:szCs w:val="24"/>
              </w:rPr>
              <w:t>5-</w:t>
            </w:r>
            <w:r w:rsidRPr="00D759BD">
              <w:rPr>
                <w:rFonts w:ascii="Helvetica" w:hAnsi="Helvetica"/>
                <w:color w:val="000000" w:themeColor="text1"/>
                <w:kern w:val="0"/>
                <w:sz w:val="18"/>
                <w:szCs w:val="24"/>
              </w:rPr>
              <w:t xml:space="preserve">L2P_SUB_SYS_MASTER                       </w:t>
            </w:r>
          </w:p>
          <w:p w14:paraId="34B8B204" w14:textId="77777777" w:rsidR="00564267" w:rsidRPr="00D759BD" w:rsidRDefault="00564267" w:rsidP="00564267">
            <w:pPr>
              <w:pStyle w:val="af7"/>
              <w:rPr>
                <w:rFonts w:ascii="Helvetica" w:hAnsi="Helvetica"/>
                <w:color w:val="000000" w:themeColor="text1"/>
                <w:kern w:val="0"/>
                <w:sz w:val="18"/>
                <w:szCs w:val="24"/>
              </w:rPr>
            </w:pPr>
            <w:r>
              <w:rPr>
                <w:rFonts w:ascii="Helvetica" w:hAnsi="Helvetica" w:hint="eastAsia"/>
                <w:color w:val="000000" w:themeColor="text1"/>
                <w:kern w:val="0"/>
                <w:sz w:val="18"/>
                <w:szCs w:val="24"/>
              </w:rPr>
              <w:t>6-</w:t>
            </w:r>
            <w:r w:rsidRPr="00D759BD">
              <w:rPr>
                <w:rFonts w:ascii="Helvetica" w:hAnsi="Helvetica"/>
                <w:color w:val="000000" w:themeColor="text1"/>
                <w:kern w:val="0"/>
                <w:sz w:val="18"/>
                <w:szCs w:val="24"/>
              </w:rPr>
              <w:t>L2P_SUB_SYS_SLA</w:t>
            </w:r>
            <w:r>
              <w:rPr>
                <w:rFonts w:ascii="Helvetica" w:hAnsi="Helvetica"/>
                <w:color w:val="000000" w:themeColor="text1"/>
                <w:kern w:val="0"/>
                <w:sz w:val="18"/>
                <w:szCs w:val="24"/>
              </w:rPr>
              <w:t xml:space="preserve">VE                           </w:t>
            </w:r>
          </w:p>
          <w:p w14:paraId="2C9216C6" w14:textId="77777777" w:rsidR="00564267" w:rsidRPr="00D759BD" w:rsidRDefault="00564267" w:rsidP="00564267">
            <w:pPr>
              <w:pStyle w:val="af7"/>
              <w:rPr>
                <w:rFonts w:ascii="Helvetica" w:hAnsi="Helvetica"/>
                <w:color w:val="000000" w:themeColor="text1"/>
                <w:kern w:val="0"/>
                <w:sz w:val="18"/>
                <w:szCs w:val="24"/>
              </w:rPr>
            </w:pPr>
            <w:r>
              <w:rPr>
                <w:rFonts w:ascii="Helvetica" w:hAnsi="Helvetica" w:hint="eastAsia"/>
                <w:color w:val="000000" w:themeColor="text1"/>
                <w:kern w:val="0"/>
                <w:sz w:val="18"/>
                <w:szCs w:val="24"/>
              </w:rPr>
              <w:t>7-</w:t>
            </w:r>
            <w:r w:rsidRPr="00D759BD">
              <w:rPr>
                <w:rFonts w:ascii="Helvetica" w:hAnsi="Helvetica"/>
                <w:color w:val="000000" w:themeColor="text1"/>
                <w:kern w:val="0"/>
                <w:sz w:val="18"/>
                <w:szCs w:val="24"/>
              </w:rPr>
              <w:t>L1_SUB_SYS_CEVA</w:t>
            </w:r>
            <w:r>
              <w:rPr>
                <w:rFonts w:ascii="Helvetica" w:hAnsi="Helvetica"/>
                <w:color w:val="000000" w:themeColor="text1"/>
                <w:kern w:val="0"/>
                <w:sz w:val="18"/>
                <w:szCs w:val="24"/>
              </w:rPr>
              <w:t xml:space="preserve">00                           </w:t>
            </w:r>
          </w:p>
          <w:p w14:paraId="7B80832A" w14:textId="77777777" w:rsidR="00564267" w:rsidRPr="00D759BD" w:rsidRDefault="00564267" w:rsidP="00564267">
            <w:pPr>
              <w:pStyle w:val="af7"/>
              <w:rPr>
                <w:rFonts w:ascii="Helvetica" w:hAnsi="Helvetica"/>
                <w:color w:val="000000" w:themeColor="text1"/>
                <w:kern w:val="0"/>
                <w:sz w:val="18"/>
                <w:szCs w:val="24"/>
              </w:rPr>
            </w:pPr>
            <w:r>
              <w:rPr>
                <w:rFonts w:ascii="Helvetica" w:hAnsi="Helvetica" w:hint="eastAsia"/>
                <w:color w:val="000000" w:themeColor="text1"/>
                <w:kern w:val="0"/>
                <w:sz w:val="18"/>
                <w:szCs w:val="24"/>
              </w:rPr>
              <w:t>8-</w:t>
            </w:r>
            <w:r w:rsidRPr="00D759BD">
              <w:rPr>
                <w:rFonts w:ascii="Helvetica" w:hAnsi="Helvetica"/>
                <w:color w:val="000000" w:themeColor="text1"/>
                <w:kern w:val="0"/>
                <w:sz w:val="18"/>
                <w:szCs w:val="24"/>
              </w:rPr>
              <w:t>L1_SUB_SYS_CEVA</w:t>
            </w:r>
            <w:r>
              <w:rPr>
                <w:rFonts w:ascii="Helvetica" w:hAnsi="Helvetica"/>
                <w:color w:val="000000" w:themeColor="text1"/>
                <w:kern w:val="0"/>
                <w:sz w:val="18"/>
                <w:szCs w:val="24"/>
              </w:rPr>
              <w:t xml:space="preserve">01                           </w:t>
            </w:r>
          </w:p>
          <w:p w14:paraId="0C34EF47" w14:textId="77777777" w:rsidR="00564267" w:rsidRPr="00D759BD" w:rsidRDefault="00564267" w:rsidP="00564267">
            <w:pPr>
              <w:pStyle w:val="af7"/>
              <w:rPr>
                <w:rFonts w:ascii="Helvetica" w:hAnsi="Helvetica"/>
                <w:color w:val="000000" w:themeColor="text1"/>
                <w:kern w:val="0"/>
                <w:sz w:val="18"/>
                <w:szCs w:val="24"/>
              </w:rPr>
            </w:pPr>
            <w:r>
              <w:rPr>
                <w:rFonts w:ascii="Helvetica" w:hAnsi="Helvetica" w:hint="eastAsia"/>
                <w:color w:val="000000" w:themeColor="text1"/>
                <w:kern w:val="0"/>
                <w:sz w:val="18"/>
                <w:szCs w:val="24"/>
              </w:rPr>
              <w:t>9-</w:t>
            </w:r>
            <w:r w:rsidRPr="00D759BD">
              <w:rPr>
                <w:rFonts w:ascii="Helvetica" w:hAnsi="Helvetica"/>
                <w:color w:val="000000" w:themeColor="text1"/>
                <w:kern w:val="0"/>
                <w:sz w:val="18"/>
                <w:szCs w:val="24"/>
              </w:rPr>
              <w:t>L1_SUB_SYS_CEVA</w:t>
            </w:r>
            <w:r>
              <w:rPr>
                <w:rFonts w:ascii="Helvetica" w:hAnsi="Helvetica"/>
                <w:color w:val="000000" w:themeColor="text1"/>
                <w:kern w:val="0"/>
                <w:sz w:val="18"/>
                <w:szCs w:val="24"/>
              </w:rPr>
              <w:t xml:space="preserve">10                           </w:t>
            </w:r>
          </w:p>
          <w:p w14:paraId="65CC2492" w14:textId="77777777" w:rsidR="008D593C" w:rsidRPr="008D29AD" w:rsidRDefault="00564267" w:rsidP="00564267">
            <w:pPr>
              <w:rPr>
                <w:rFonts w:ascii="Helvetica" w:hAnsi="Helvetica"/>
                <w:color w:val="000000" w:themeColor="text1"/>
                <w:kern w:val="0"/>
                <w:sz w:val="18"/>
                <w:szCs w:val="24"/>
              </w:rPr>
            </w:pPr>
            <w:r>
              <w:rPr>
                <w:rFonts w:ascii="Helvetica" w:hAnsi="Helvetica" w:hint="eastAsia"/>
                <w:color w:val="000000" w:themeColor="text1"/>
                <w:kern w:val="0"/>
                <w:sz w:val="18"/>
                <w:szCs w:val="24"/>
              </w:rPr>
              <w:t>10-</w:t>
            </w:r>
            <w:r w:rsidRPr="00D759BD">
              <w:rPr>
                <w:rFonts w:ascii="Helvetica" w:hAnsi="Helvetica"/>
                <w:color w:val="000000" w:themeColor="text1"/>
                <w:kern w:val="0"/>
                <w:sz w:val="18"/>
                <w:szCs w:val="24"/>
              </w:rPr>
              <w:t>L1_SUB_SYS_CEVA1</w:t>
            </w:r>
            <w:r>
              <w:rPr>
                <w:rFonts w:ascii="Helvetica" w:hAnsi="Helvetica"/>
                <w:color w:val="000000" w:themeColor="text1"/>
                <w:kern w:val="0"/>
                <w:sz w:val="18"/>
                <w:szCs w:val="24"/>
              </w:rPr>
              <w:t>1</w:t>
            </w:r>
          </w:p>
        </w:tc>
      </w:tr>
      <w:tr w:rsidR="008D593C" w:rsidRPr="006D3A21" w14:paraId="4BF3E612" w14:textId="77777777" w:rsidTr="008D593C">
        <w:tc>
          <w:tcPr>
            <w:tcW w:w="1751" w:type="dxa"/>
            <w:tcBorders>
              <w:top w:val="single" w:sz="4" w:space="0" w:color="auto"/>
              <w:left w:val="single" w:sz="4" w:space="0" w:color="auto"/>
              <w:bottom w:val="single" w:sz="4" w:space="0" w:color="auto"/>
              <w:right w:val="single" w:sz="4" w:space="0" w:color="auto"/>
            </w:tcBorders>
          </w:tcPr>
          <w:p w14:paraId="23EA3E5C" w14:textId="77777777" w:rsidR="008D593C" w:rsidRPr="008D29AD" w:rsidRDefault="008D593C" w:rsidP="008D593C">
            <w:pPr>
              <w:ind w:firstLine="422"/>
              <w:rPr>
                <w:rFonts w:ascii="Helvetica" w:hAnsi="Helvetica"/>
                <w:color w:val="000000" w:themeColor="text1"/>
                <w:kern w:val="0"/>
                <w:sz w:val="18"/>
                <w:szCs w:val="24"/>
              </w:rPr>
            </w:pPr>
            <w:r w:rsidRPr="008D29AD">
              <w:rPr>
                <w:rFonts w:ascii="Helvetica" w:hAnsi="Helvetica"/>
                <w:color w:val="000000" w:themeColor="text1"/>
                <w:kern w:val="0"/>
                <w:sz w:val="18"/>
                <w:szCs w:val="24"/>
              </w:rPr>
              <w:t>Message</w:t>
            </w:r>
            <w:r w:rsidR="00EB0663" w:rsidRPr="008D29AD">
              <w:rPr>
                <w:rFonts w:ascii="Helvetica" w:hAnsi="Helvetica" w:hint="eastAsia"/>
                <w:color w:val="000000" w:themeColor="text1"/>
                <w:kern w:val="0"/>
                <w:sz w:val="18"/>
                <w:szCs w:val="24"/>
              </w:rPr>
              <w:t>T</w:t>
            </w:r>
            <w:r w:rsidRPr="008D29AD">
              <w:rPr>
                <w:rFonts w:ascii="Helvetica" w:hAnsi="Helvetica"/>
                <w:color w:val="000000" w:themeColor="text1"/>
                <w:kern w:val="0"/>
                <w:sz w:val="18"/>
                <w:szCs w:val="24"/>
              </w:rPr>
              <w:t>ype</w:t>
            </w:r>
          </w:p>
        </w:tc>
        <w:tc>
          <w:tcPr>
            <w:tcW w:w="1759" w:type="dxa"/>
            <w:tcBorders>
              <w:top w:val="single" w:sz="4" w:space="0" w:color="auto"/>
              <w:left w:val="single" w:sz="4" w:space="0" w:color="auto"/>
              <w:bottom w:val="single" w:sz="4" w:space="0" w:color="auto"/>
              <w:right w:val="single" w:sz="4" w:space="0" w:color="auto"/>
            </w:tcBorders>
          </w:tcPr>
          <w:p w14:paraId="6C672789" w14:textId="77777777" w:rsidR="008D593C" w:rsidRPr="008D29AD" w:rsidRDefault="00B263C9" w:rsidP="008D593C">
            <w:pPr>
              <w:ind w:firstLine="422"/>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U16</w:t>
            </w:r>
          </w:p>
        </w:tc>
        <w:tc>
          <w:tcPr>
            <w:tcW w:w="5012" w:type="dxa"/>
            <w:tcBorders>
              <w:top w:val="single" w:sz="4" w:space="0" w:color="auto"/>
              <w:left w:val="single" w:sz="4" w:space="0" w:color="auto"/>
              <w:bottom w:val="single" w:sz="4" w:space="0" w:color="auto"/>
              <w:right w:val="single" w:sz="4" w:space="0" w:color="auto"/>
            </w:tcBorders>
          </w:tcPr>
          <w:p w14:paraId="4C64A3FC" w14:textId="77777777" w:rsidR="008D593C" w:rsidRPr="008D29AD" w:rsidRDefault="008D593C" w:rsidP="008D593C">
            <w:pPr>
              <w:ind w:firstLine="422"/>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参见</w:t>
            </w:r>
            <w:r w:rsidR="00C30666">
              <w:rPr>
                <w:rFonts w:ascii="Helvetica" w:hAnsi="Helvetica" w:hint="eastAsia"/>
                <w:color w:val="000000" w:themeColor="text1"/>
                <w:kern w:val="0"/>
                <w:sz w:val="18"/>
                <w:szCs w:val="24"/>
              </w:rPr>
              <w:t>附件中消息定义</w:t>
            </w:r>
          </w:p>
        </w:tc>
      </w:tr>
      <w:tr w:rsidR="006810E5" w:rsidRPr="006D3A21" w14:paraId="5EFF139A" w14:textId="77777777" w:rsidTr="008D593C">
        <w:tc>
          <w:tcPr>
            <w:tcW w:w="1751" w:type="dxa"/>
            <w:tcBorders>
              <w:top w:val="single" w:sz="4" w:space="0" w:color="auto"/>
              <w:left w:val="single" w:sz="4" w:space="0" w:color="auto"/>
              <w:bottom w:val="single" w:sz="4" w:space="0" w:color="auto"/>
              <w:right w:val="single" w:sz="4" w:space="0" w:color="auto"/>
            </w:tcBorders>
          </w:tcPr>
          <w:p w14:paraId="66CE0D1D" w14:textId="77777777" w:rsidR="006810E5" w:rsidRPr="008D29AD" w:rsidRDefault="006810E5" w:rsidP="008D593C">
            <w:pPr>
              <w:ind w:firstLine="422"/>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T</w:t>
            </w:r>
            <w:r w:rsidRPr="008D29AD">
              <w:rPr>
                <w:rFonts w:ascii="Helvetica" w:hAnsi="Helvetica"/>
                <w:color w:val="000000" w:themeColor="text1"/>
                <w:kern w:val="0"/>
                <w:sz w:val="18"/>
                <w:szCs w:val="24"/>
              </w:rPr>
              <w:t>ransactionID</w:t>
            </w:r>
          </w:p>
        </w:tc>
        <w:tc>
          <w:tcPr>
            <w:tcW w:w="1759" w:type="dxa"/>
            <w:tcBorders>
              <w:top w:val="single" w:sz="4" w:space="0" w:color="auto"/>
              <w:left w:val="single" w:sz="4" w:space="0" w:color="auto"/>
              <w:bottom w:val="single" w:sz="4" w:space="0" w:color="auto"/>
              <w:right w:val="single" w:sz="4" w:space="0" w:color="auto"/>
            </w:tcBorders>
          </w:tcPr>
          <w:p w14:paraId="09DA03CE" w14:textId="77777777" w:rsidR="006810E5" w:rsidRPr="008D29AD" w:rsidDel="00B263C9" w:rsidRDefault="006810E5" w:rsidP="008D593C">
            <w:pPr>
              <w:ind w:firstLine="422"/>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U16</w:t>
            </w:r>
          </w:p>
        </w:tc>
        <w:tc>
          <w:tcPr>
            <w:tcW w:w="5012" w:type="dxa"/>
            <w:tcBorders>
              <w:top w:val="single" w:sz="4" w:space="0" w:color="auto"/>
              <w:left w:val="single" w:sz="4" w:space="0" w:color="auto"/>
              <w:bottom w:val="single" w:sz="4" w:space="0" w:color="auto"/>
              <w:right w:val="single" w:sz="4" w:space="0" w:color="auto"/>
            </w:tcBorders>
          </w:tcPr>
          <w:p w14:paraId="0BD0A964" w14:textId="77777777" w:rsidR="006810E5" w:rsidRPr="008D29AD" w:rsidRDefault="006810E5" w:rsidP="008D593C">
            <w:pPr>
              <w:ind w:firstLine="422"/>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会话标识。当同时发送多条相同消息类型的时候，可以通过此字段来区分。</w:t>
            </w:r>
            <w:r w:rsidRPr="008D29AD">
              <w:rPr>
                <w:rFonts w:ascii="Helvetica" w:hAnsi="Helvetica"/>
                <w:color w:val="000000" w:themeColor="text1"/>
                <w:kern w:val="0"/>
                <w:sz w:val="18"/>
                <w:szCs w:val="24"/>
              </w:rPr>
              <w:t>REQ</w:t>
            </w:r>
            <w:r w:rsidRPr="008D29AD">
              <w:rPr>
                <w:rFonts w:ascii="Helvetica" w:hAnsi="Helvetica" w:hint="eastAsia"/>
                <w:color w:val="000000" w:themeColor="text1"/>
                <w:kern w:val="0"/>
                <w:sz w:val="18"/>
                <w:szCs w:val="24"/>
              </w:rPr>
              <w:t>和</w:t>
            </w:r>
            <w:r w:rsidRPr="008D29AD">
              <w:rPr>
                <w:rFonts w:ascii="Helvetica" w:hAnsi="Helvetica"/>
                <w:color w:val="000000" w:themeColor="text1"/>
                <w:kern w:val="0"/>
                <w:sz w:val="18"/>
                <w:szCs w:val="24"/>
              </w:rPr>
              <w:t>RSP/IND</w:t>
            </w:r>
            <w:r w:rsidRPr="008D29AD">
              <w:rPr>
                <w:rFonts w:ascii="Helvetica" w:hAnsi="Helvetica" w:hint="eastAsia"/>
                <w:color w:val="000000" w:themeColor="text1"/>
                <w:kern w:val="0"/>
                <w:sz w:val="18"/>
                <w:szCs w:val="24"/>
              </w:rPr>
              <w:t>也可以通过此字段关联。</w:t>
            </w:r>
          </w:p>
        </w:tc>
      </w:tr>
      <w:tr w:rsidR="008D593C" w:rsidRPr="006D3A21" w14:paraId="36A896D8" w14:textId="77777777" w:rsidTr="008D593C">
        <w:tc>
          <w:tcPr>
            <w:tcW w:w="1751" w:type="dxa"/>
            <w:tcBorders>
              <w:top w:val="single" w:sz="4" w:space="0" w:color="auto"/>
              <w:left w:val="single" w:sz="4" w:space="0" w:color="auto"/>
              <w:bottom w:val="single" w:sz="4" w:space="0" w:color="auto"/>
              <w:right w:val="single" w:sz="4" w:space="0" w:color="auto"/>
            </w:tcBorders>
          </w:tcPr>
          <w:p w14:paraId="7A9FF693" w14:textId="77777777" w:rsidR="008D593C" w:rsidRPr="008D29AD" w:rsidRDefault="008D593C" w:rsidP="008D593C">
            <w:pPr>
              <w:ind w:firstLine="422"/>
              <w:rPr>
                <w:rFonts w:ascii="Helvetica" w:hAnsi="Helvetica"/>
                <w:color w:val="000000" w:themeColor="text1"/>
                <w:kern w:val="0"/>
                <w:sz w:val="18"/>
                <w:szCs w:val="24"/>
              </w:rPr>
            </w:pPr>
            <w:r w:rsidRPr="008D29AD">
              <w:rPr>
                <w:rFonts w:ascii="Helvetica" w:hAnsi="Helvetica"/>
                <w:color w:val="000000" w:themeColor="text1"/>
                <w:kern w:val="0"/>
                <w:sz w:val="18"/>
                <w:szCs w:val="24"/>
              </w:rPr>
              <w:t>MsgLen</w:t>
            </w:r>
          </w:p>
        </w:tc>
        <w:tc>
          <w:tcPr>
            <w:tcW w:w="1759" w:type="dxa"/>
            <w:tcBorders>
              <w:top w:val="single" w:sz="4" w:space="0" w:color="auto"/>
              <w:left w:val="single" w:sz="4" w:space="0" w:color="auto"/>
              <w:bottom w:val="single" w:sz="4" w:space="0" w:color="auto"/>
              <w:right w:val="single" w:sz="4" w:space="0" w:color="auto"/>
            </w:tcBorders>
          </w:tcPr>
          <w:p w14:paraId="65C35A5D" w14:textId="77777777" w:rsidR="008D593C" w:rsidRPr="008D29AD" w:rsidRDefault="00B263C9" w:rsidP="008D593C">
            <w:pPr>
              <w:ind w:firstLine="422"/>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U16</w:t>
            </w:r>
          </w:p>
        </w:tc>
        <w:tc>
          <w:tcPr>
            <w:tcW w:w="5012" w:type="dxa"/>
            <w:tcBorders>
              <w:top w:val="single" w:sz="4" w:space="0" w:color="auto"/>
              <w:left w:val="single" w:sz="4" w:space="0" w:color="auto"/>
              <w:bottom w:val="single" w:sz="4" w:space="0" w:color="auto"/>
              <w:right w:val="single" w:sz="4" w:space="0" w:color="auto"/>
            </w:tcBorders>
          </w:tcPr>
          <w:p w14:paraId="126E9075" w14:textId="77777777" w:rsidR="008D593C" w:rsidRPr="008D29AD" w:rsidRDefault="00C13645" w:rsidP="008D593C">
            <w:pPr>
              <w:ind w:firstLine="422"/>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消息体长度，</w:t>
            </w:r>
            <w:r w:rsidR="007A24A9" w:rsidRPr="008D29AD">
              <w:rPr>
                <w:rFonts w:ascii="Helvetica" w:hAnsi="Helvetica" w:hint="eastAsia"/>
                <w:color w:val="000000" w:themeColor="text1"/>
                <w:kern w:val="0"/>
                <w:sz w:val="18"/>
                <w:szCs w:val="24"/>
              </w:rPr>
              <w:t>不包括消息头</w:t>
            </w:r>
            <w:r w:rsidRPr="008D29AD">
              <w:rPr>
                <w:rFonts w:ascii="Helvetica" w:hAnsi="Helvetica" w:hint="eastAsia"/>
                <w:color w:val="000000" w:themeColor="text1"/>
                <w:kern w:val="0"/>
                <w:sz w:val="18"/>
                <w:szCs w:val="24"/>
              </w:rPr>
              <w:t>，单位为：</w:t>
            </w:r>
            <w:r w:rsidR="007A24A9" w:rsidRPr="008D29AD">
              <w:rPr>
                <w:rFonts w:ascii="Helvetica" w:hAnsi="Helvetica"/>
                <w:color w:val="000000" w:themeColor="text1"/>
                <w:kern w:val="0"/>
                <w:sz w:val="18"/>
                <w:szCs w:val="24"/>
              </w:rPr>
              <w:t>4byte</w:t>
            </w:r>
          </w:p>
        </w:tc>
      </w:tr>
      <w:tr w:rsidR="008D593C" w:rsidRPr="006D3A21" w14:paraId="56404FEF" w14:textId="77777777" w:rsidTr="008D593C">
        <w:tc>
          <w:tcPr>
            <w:tcW w:w="1751" w:type="dxa"/>
            <w:tcBorders>
              <w:top w:val="single" w:sz="4" w:space="0" w:color="auto"/>
              <w:left w:val="single" w:sz="4" w:space="0" w:color="auto"/>
              <w:bottom w:val="single" w:sz="4" w:space="0" w:color="auto"/>
              <w:right w:val="single" w:sz="4" w:space="0" w:color="auto"/>
            </w:tcBorders>
          </w:tcPr>
          <w:p w14:paraId="7CAFBB1A" w14:textId="77777777" w:rsidR="008D593C" w:rsidRPr="008D29AD" w:rsidRDefault="008D593C" w:rsidP="008D593C">
            <w:pPr>
              <w:ind w:firstLine="422"/>
              <w:rPr>
                <w:rFonts w:ascii="Helvetica" w:hAnsi="Helvetica"/>
                <w:color w:val="000000" w:themeColor="text1"/>
                <w:kern w:val="0"/>
                <w:sz w:val="18"/>
                <w:szCs w:val="24"/>
              </w:rPr>
            </w:pPr>
            <w:r w:rsidRPr="008D29AD">
              <w:rPr>
                <w:rFonts w:ascii="Helvetica" w:hAnsi="Helvetica"/>
                <w:color w:val="000000" w:themeColor="text1"/>
                <w:kern w:val="0"/>
                <w:sz w:val="18"/>
                <w:szCs w:val="24"/>
              </w:rPr>
              <w:t>MsgBody</w:t>
            </w:r>
          </w:p>
        </w:tc>
        <w:tc>
          <w:tcPr>
            <w:tcW w:w="1759" w:type="dxa"/>
            <w:tcBorders>
              <w:top w:val="single" w:sz="4" w:space="0" w:color="auto"/>
              <w:left w:val="single" w:sz="4" w:space="0" w:color="auto"/>
              <w:bottom w:val="single" w:sz="4" w:space="0" w:color="auto"/>
              <w:right w:val="single" w:sz="4" w:space="0" w:color="auto"/>
            </w:tcBorders>
          </w:tcPr>
          <w:p w14:paraId="7CA9BE17" w14:textId="77777777" w:rsidR="008D593C" w:rsidRPr="008D29AD" w:rsidRDefault="008D593C" w:rsidP="008D593C">
            <w:pPr>
              <w:ind w:firstLine="422"/>
              <w:rPr>
                <w:rFonts w:ascii="Helvetica" w:hAnsi="Helvetica"/>
                <w:color w:val="000000" w:themeColor="text1"/>
                <w:kern w:val="0"/>
                <w:sz w:val="18"/>
                <w:szCs w:val="24"/>
              </w:rPr>
            </w:pPr>
            <w:r w:rsidRPr="008D29AD">
              <w:rPr>
                <w:rFonts w:ascii="Helvetica" w:hAnsi="Helvetica"/>
                <w:color w:val="000000" w:themeColor="text1"/>
                <w:kern w:val="0"/>
                <w:sz w:val="18"/>
                <w:szCs w:val="24"/>
              </w:rPr>
              <w:t>4*MsgLen</w:t>
            </w:r>
            <w:r w:rsidR="00157780">
              <w:rPr>
                <w:rFonts w:ascii="Helvetica" w:hAnsi="Helvetica" w:hint="eastAsia"/>
                <w:color w:val="000000" w:themeColor="text1"/>
                <w:kern w:val="0"/>
                <w:sz w:val="18"/>
                <w:szCs w:val="24"/>
              </w:rPr>
              <w:t>*U8</w:t>
            </w:r>
          </w:p>
        </w:tc>
        <w:tc>
          <w:tcPr>
            <w:tcW w:w="5012" w:type="dxa"/>
            <w:tcBorders>
              <w:top w:val="single" w:sz="4" w:space="0" w:color="auto"/>
              <w:left w:val="single" w:sz="4" w:space="0" w:color="auto"/>
              <w:bottom w:val="single" w:sz="4" w:space="0" w:color="auto"/>
              <w:right w:val="single" w:sz="4" w:space="0" w:color="auto"/>
            </w:tcBorders>
          </w:tcPr>
          <w:p w14:paraId="16EE7D0E" w14:textId="77777777" w:rsidR="008D593C" w:rsidRPr="008D29AD" w:rsidRDefault="008D593C" w:rsidP="008D593C">
            <w:pPr>
              <w:ind w:firstLine="422"/>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消息体定义，具体参见各消息类型消息体的定义。</w:t>
            </w:r>
          </w:p>
        </w:tc>
      </w:tr>
    </w:tbl>
    <w:p w14:paraId="7C477975" w14:textId="77777777" w:rsidR="003F32E8" w:rsidRPr="006D3A21" w:rsidRDefault="003F32E8" w:rsidP="00201B41">
      <w:pPr>
        <w:pStyle w:val="1"/>
      </w:pPr>
      <w:bookmarkStart w:id="61" w:name="_Toc375126595"/>
      <w:r w:rsidRPr="00564267">
        <w:rPr>
          <w:rFonts w:hint="eastAsia"/>
        </w:rPr>
        <w:t>消息类型定义</w:t>
      </w:r>
      <w:r w:rsidR="00564267">
        <w:rPr>
          <w:rFonts w:hint="eastAsia"/>
        </w:rPr>
        <w:t>及宏定义</w:t>
      </w:r>
      <w:bookmarkEnd w:id="61"/>
    </w:p>
    <w:p w14:paraId="5D0B8473" w14:textId="77777777" w:rsidR="00564267" w:rsidRDefault="00564267" w:rsidP="00564267">
      <w:pPr>
        <w:pStyle w:val="21"/>
        <w:tabs>
          <w:tab w:val="clear" w:pos="1285"/>
          <w:tab w:val="num" w:pos="576"/>
        </w:tabs>
        <w:ind w:left="576"/>
        <w:rPr>
          <w:color w:val="000000" w:themeColor="text1"/>
        </w:rPr>
      </w:pPr>
      <w:bookmarkStart w:id="62" w:name="_Toc375126596"/>
      <w:r>
        <w:rPr>
          <w:rFonts w:hint="eastAsia"/>
          <w:color w:val="000000" w:themeColor="text1"/>
        </w:rPr>
        <w:t>消息类型定义</w:t>
      </w:r>
      <w:bookmarkEnd w:id="62"/>
    </w:p>
    <w:p w14:paraId="1DE50EDD" w14:textId="77777777" w:rsidR="0080554C" w:rsidRDefault="002E58A9" w:rsidP="00CB0A84">
      <w:pPr>
        <w:pStyle w:val="a5"/>
        <w:rPr>
          <w:color w:val="000000" w:themeColor="text1"/>
          <w:szCs w:val="21"/>
        </w:rPr>
      </w:pPr>
      <w:r>
        <w:rPr>
          <w:rFonts w:hint="eastAsia"/>
        </w:rPr>
        <w:t>消息主要分为三类，一，</w:t>
      </w:r>
      <w:r>
        <w:rPr>
          <w:rFonts w:hint="eastAsia"/>
        </w:rPr>
        <w:t>PC</w:t>
      </w:r>
      <w:r>
        <w:rPr>
          <w:rFonts w:hint="eastAsia"/>
        </w:rPr>
        <w:t>机</w:t>
      </w:r>
      <w:r>
        <w:rPr>
          <w:rFonts w:hint="eastAsia"/>
        </w:rPr>
        <w:t>AGI</w:t>
      </w:r>
      <w:r>
        <w:rPr>
          <w:rFonts w:hint="eastAsia"/>
        </w:rPr>
        <w:t>主动给</w:t>
      </w:r>
      <w:r>
        <w:rPr>
          <w:rFonts w:hint="eastAsia"/>
        </w:rPr>
        <w:t>AGT</w:t>
      </w:r>
      <w:r>
        <w:rPr>
          <w:rFonts w:hint="eastAsia"/>
        </w:rPr>
        <w:t>进行配置的消息</w:t>
      </w:r>
      <w:r w:rsidR="00E91D70">
        <w:rPr>
          <w:rFonts w:hint="eastAsia"/>
        </w:rPr>
        <w:t>，此类消息</w:t>
      </w:r>
      <w:r w:rsidR="00E91D70">
        <w:rPr>
          <w:rFonts w:hint="eastAsia"/>
        </w:rPr>
        <w:t>AG</w:t>
      </w:r>
      <w:r w:rsidR="005414F6">
        <w:rPr>
          <w:rFonts w:hint="eastAsia"/>
        </w:rPr>
        <w:t>I</w:t>
      </w:r>
      <w:r w:rsidR="00E91D70">
        <w:rPr>
          <w:rFonts w:hint="eastAsia"/>
        </w:rPr>
        <w:t xml:space="preserve"> agent</w:t>
      </w:r>
      <w:r w:rsidR="00E91D70">
        <w:rPr>
          <w:rFonts w:hint="eastAsia"/>
        </w:rPr>
        <w:t>收到之后会给</w:t>
      </w:r>
      <w:r w:rsidR="00E91D70">
        <w:rPr>
          <w:rFonts w:hint="eastAsia"/>
        </w:rPr>
        <w:t>L1</w:t>
      </w:r>
      <w:r w:rsidR="00E91D70">
        <w:rPr>
          <w:rFonts w:hint="eastAsia"/>
        </w:rPr>
        <w:t>和</w:t>
      </w:r>
      <w:r w:rsidR="00E91D70">
        <w:rPr>
          <w:rFonts w:hint="eastAsia"/>
        </w:rPr>
        <w:t>L2P</w:t>
      </w:r>
      <w:r w:rsidR="00E91D70">
        <w:rPr>
          <w:rFonts w:hint="eastAsia"/>
        </w:rPr>
        <w:t>进行分发</w:t>
      </w:r>
      <w:r>
        <w:rPr>
          <w:rFonts w:hint="eastAsia"/>
        </w:rPr>
        <w:t>，</w:t>
      </w:r>
      <w:r w:rsidR="00E91D70">
        <w:rPr>
          <w:rFonts w:hint="eastAsia"/>
        </w:rPr>
        <w:t>二，</w:t>
      </w:r>
      <w:r w:rsidR="00DC4CDB">
        <w:rPr>
          <w:rFonts w:hint="eastAsia"/>
        </w:rPr>
        <w:t>AG</w:t>
      </w:r>
      <w:r w:rsidR="007738C2">
        <w:rPr>
          <w:rFonts w:hint="eastAsia"/>
        </w:rPr>
        <w:t>T</w:t>
      </w:r>
      <w:r w:rsidR="00DC4CDB">
        <w:rPr>
          <w:rFonts w:hint="eastAsia"/>
        </w:rPr>
        <w:t>对配置消息的反馈消息，</w:t>
      </w:r>
      <w:r w:rsidR="00DC4CDB">
        <w:rPr>
          <w:rFonts w:hint="eastAsia"/>
        </w:rPr>
        <w:t xml:space="preserve"> </w:t>
      </w:r>
      <w:r w:rsidR="00DC4CDB">
        <w:rPr>
          <w:rFonts w:hint="eastAsia"/>
        </w:rPr>
        <w:t>三，数据收发消息，</w:t>
      </w:r>
      <w:r w:rsidR="00DC4CDB">
        <w:rPr>
          <w:rFonts w:hint="eastAsia"/>
        </w:rPr>
        <w:t>AG</w:t>
      </w:r>
      <w:r w:rsidR="005414F6">
        <w:rPr>
          <w:rFonts w:hint="eastAsia"/>
        </w:rPr>
        <w:t>I</w:t>
      </w:r>
      <w:r w:rsidR="00DC4CDB">
        <w:rPr>
          <w:rFonts w:hint="eastAsia"/>
        </w:rPr>
        <w:t xml:space="preserve"> agent</w:t>
      </w:r>
      <w:r w:rsidR="00DC4CDB">
        <w:rPr>
          <w:rFonts w:hint="eastAsia"/>
        </w:rPr>
        <w:t>从</w:t>
      </w:r>
      <w:r w:rsidR="00DC4CDB">
        <w:rPr>
          <w:rFonts w:hint="eastAsia"/>
        </w:rPr>
        <w:t>L1</w:t>
      </w:r>
      <w:r w:rsidR="00DC4CDB">
        <w:rPr>
          <w:rFonts w:hint="eastAsia"/>
        </w:rPr>
        <w:t>和</w:t>
      </w:r>
      <w:r w:rsidR="00DC4CDB">
        <w:rPr>
          <w:rFonts w:hint="eastAsia"/>
        </w:rPr>
        <w:t>L2P</w:t>
      </w:r>
      <w:r w:rsidR="00DC4CDB">
        <w:rPr>
          <w:rFonts w:hint="eastAsia"/>
        </w:rPr>
        <w:t>获取数据后发送给</w:t>
      </w:r>
      <w:r w:rsidR="00DC4CDB">
        <w:rPr>
          <w:rFonts w:hint="eastAsia"/>
        </w:rPr>
        <w:t>AGI</w:t>
      </w:r>
      <w:r w:rsidR="00DC4CDB">
        <w:rPr>
          <w:rFonts w:hint="eastAsia"/>
        </w:rPr>
        <w:t>。</w:t>
      </w:r>
      <w:r w:rsidR="00CB0A84">
        <w:rPr>
          <w:rFonts w:hint="eastAsia"/>
          <w:color w:val="000000" w:themeColor="text1"/>
          <w:szCs w:val="21"/>
        </w:rPr>
        <w:t>消息类型相关的宏定义可以参见附件的头文件。</w:t>
      </w:r>
    </w:p>
    <w:p w14:paraId="7777FB04" w14:textId="77777777" w:rsidR="006C4CFA" w:rsidRPr="006D3A21" w:rsidRDefault="006C4CFA" w:rsidP="00CB0A84">
      <w:pPr>
        <w:pStyle w:val="a5"/>
        <w:rPr>
          <w:b/>
          <w:color w:val="000000" w:themeColor="text1"/>
        </w:rPr>
      </w:pPr>
      <w:r w:rsidRPr="00033E41">
        <w:rPr>
          <w:b/>
          <w:color w:val="000000" w:themeColor="text1"/>
        </w:rPr>
        <w:object w:dxaOrig="1531" w:dyaOrig="972" w14:anchorId="15B2228B">
          <v:shape id="_x0000_i1029" type="#_x0000_t75" style="width:76.05pt;height:48.95pt" o:ole="">
            <v:imagedata r:id="rId16" o:title=""/>
          </v:shape>
          <o:OLEObject Type="Embed" ProgID="Package" ShapeID="_x0000_i1029" DrawAspect="Icon" ObjectID="_1493713642" r:id="rId17"/>
        </w:object>
      </w:r>
    </w:p>
    <w:p w14:paraId="50E5B446" w14:textId="77777777" w:rsidR="005B31E1" w:rsidRDefault="00521AE7">
      <w:pPr>
        <w:pStyle w:val="21"/>
        <w:tabs>
          <w:tab w:val="clear" w:pos="1285"/>
          <w:tab w:val="num" w:pos="576"/>
        </w:tabs>
        <w:ind w:left="576"/>
        <w:rPr>
          <w:color w:val="000000" w:themeColor="text1"/>
        </w:rPr>
      </w:pPr>
      <w:bookmarkStart w:id="63" w:name="_Toc347733574"/>
      <w:r w:rsidRPr="006D3A21">
        <w:rPr>
          <w:rFonts w:hint="eastAsia"/>
          <w:color w:val="000000" w:themeColor="text1"/>
        </w:rPr>
        <w:t>消息体</w:t>
      </w:r>
      <w:bookmarkEnd w:id="63"/>
      <w:r w:rsidRPr="006D3A21">
        <w:rPr>
          <w:rFonts w:hint="eastAsia"/>
          <w:color w:val="000000" w:themeColor="text1"/>
        </w:rPr>
        <w:t>说明</w:t>
      </w:r>
    </w:p>
    <w:p w14:paraId="1741C9F5" w14:textId="77777777" w:rsidR="00A31879" w:rsidRPr="006D3A21" w:rsidRDefault="00521AE7">
      <w:pPr>
        <w:ind w:firstLine="420"/>
        <w:rPr>
          <w:color w:val="000000" w:themeColor="text1"/>
        </w:rPr>
      </w:pPr>
      <w:r w:rsidRPr="006D3A21">
        <w:rPr>
          <w:rFonts w:hint="eastAsia"/>
          <w:color w:val="000000" w:themeColor="text1"/>
        </w:rPr>
        <w:t>类型为×××</w:t>
      </w:r>
      <w:r w:rsidRPr="006D3A21">
        <w:rPr>
          <w:rFonts w:hint="eastAsia"/>
          <w:color w:val="000000" w:themeColor="text1"/>
        </w:rPr>
        <w:t>_REQ</w:t>
      </w:r>
      <w:r w:rsidRPr="006D3A21">
        <w:rPr>
          <w:rFonts w:hint="eastAsia"/>
          <w:color w:val="000000" w:themeColor="text1"/>
        </w:rPr>
        <w:t>均为应用端</w:t>
      </w:r>
      <w:r w:rsidR="00013242" w:rsidRPr="006D3A21">
        <w:rPr>
          <w:rFonts w:hint="eastAsia"/>
          <w:color w:val="000000" w:themeColor="text1"/>
        </w:rPr>
        <w:t>配置</w:t>
      </w:r>
      <w:r w:rsidRPr="006D3A21">
        <w:rPr>
          <w:rFonts w:hint="eastAsia"/>
          <w:color w:val="000000" w:themeColor="text1"/>
        </w:rPr>
        <w:t>业务消息</w:t>
      </w:r>
    </w:p>
    <w:p w14:paraId="51ED7E64" w14:textId="77777777" w:rsidR="00521AE7" w:rsidRPr="006D3A21" w:rsidRDefault="00521AE7" w:rsidP="00521AE7">
      <w:pPr>
        <w:ind w:firstLine="420"/>
        <w:rPr>
          <w:color w:val="000000" w:themeColor="text1"/>
        </w:rPr>
      </w:pPr>
      <w:r w:rsidRPr="006D3A21">
        <w:rPr>
          <w:rFonts w:hint="eastAsia"/>
          <w:color w:val="000000" w:themeColor="text1"/>
        </w:rPr>
        <w:t>类型为×××</w:t>
      </w:r>
      <w:r w:rsidRPr="006D3A21">
        <w:rPr>
          <w:rFonts w:hint="eastAsia"/>
          <w:color w:val="000000" w:themeColor="text1"/>
        </w:rPr>
        <w:t>_REL</w:t>
      </w:r>
      <w:r w:rsidRPr="006D3A21">
        <w:rPr>
          <w:rFonts w:hint="eastAsia"/>
          <w:color w:val="000000" w:themeColor="text1"/>
        </w:rPr>
        <w:t>均为应用端结束业务消息</w:t>
      </w:r>
      <w:r w:rsidR="00025FD2" w:rsidRPr="006D3A21">
        <w:rPr>
          <w:rFonts w:hint="eastAsia"/>
          <w:color w:val="000000" w:themeColor="text1"/>
        </w:rPr>
        <w:t>。</w:t>
      </w:r>
      <w:r w:rsidR="008F1F77" w:rsidRPr="006D3A21">
        <w:rPr>
          <w:rFonts w:hint="eastAsia"/>
          <w:color w:val="000000" w:themeColor="text1"/>
        </w:rPr>
        <w:t>所有类型为×××</w:t>
      </w:r>
      <w:r w:rsidR="008F1F77" w:rsidRPr="006D3A21">
        <w:rPr>
          <w:rFonts w:hint="eastAsia"/>
          <w:color w:val="000000" w:themeColor="text1"/>
        </w:rPr>
        <w:t>_REL</w:t>
      </w:r>
      <w:r w:rsidR="008F1F77" w:rsidRPr="006D3A21">
        <w:rPr>
          <w:rFonts w:hint="eastAsia"/>
          <w:color w:val="000000" w:themeColor="text1"/>
        </w:rPr>
        <w:t>的消息相同，只有消息头，通过</w:t>
      </w:r>
      <w:r w:rsidR="008F1F77" w:rsidRPr="006D3A21">
        <w:rPr>
          <w:rFonts w:hint="eastAsia"/>
          <w:color w:val="000000" w:themeColor="text1"/>
        </w:rPr>
        <w:t>Messagetype</w:t>
      </w:r>
      <w:r w:rsidR="008F1F77" w:rsidRPr="006D3A21">
        <w:rPr>
          <w:rFonts w:hint="eastAsia"/>
          <w:color w:val="000000" w:themeColor="text1"/>
        </w:rPr>
        <w:t>区分</w:t>
      </w:r>
    </w:p>
    <w:p w14:paraId="1F16999F" w14:textId="77777777" w:rsidR="00521AE7" w:rsidRPr="006D3A21" w:rsidRDefault="00521AE7" w:rsidP="00521AE7">
      <w:pPr>
        <w:ind w:firstLine="420"/>
        <w:rPr>
          <w:color w:val="000000" w:themeColor="text1"/>
        </w:rPr>
      </w:pPr>
      <w:r w:rsidRPr="006D3A21">
        <w:rPr>
          <w:rFonts w:hint="eastAsia"/>
          <w:color w:val="000000" w:themeColor="text1"/>
        </w:rPr>
        <w:t>类型为×××</w:t>
      </w:r>
      <w:r w:rsidRPr="006D3A21">
        <w:rPr>
          <w:rFonts w:hint="eastAsia"/>
          <w:color w:val="000000" w:themeColor="text1"/>
        </w:rPr>
        <w:t>_ACK</w:t>
      </w:r>
      <w:r w:rsidRPr="006D3A21">
        <w:rPr>
          <w:rFonts w:hint="eastAsia"/>
          <w:color w:val="000000" w:themeColor="text1"/>
        </w:rPr>
        <w:t>均为仪表端应答消息</w:t>
      </w:r>
    </w:p>
    <w:p w14:paraId="411033B1" w14:textId="77777777" w:rsidR="00521AE7" w:rsidRPr="006D3A21" w:rsidRDefault="00521AE7" w:rsidP="00521AE7">
      <w:pPr>
        <w:ind w:firstLine="420"/>
        <w:rPr>
          <w:color w:val="000000" w:themeColor="text1"/>
        </w:rPr>
      </w:pPr>
      <w:r w:rsidRPr="006D3A21">
        <w:rPr>
          <w:rFonts w:hint="eastAsia"/>
          <w:color w:val="000000" w:themeColor="text1"/>
        </w:rPr>
        <w:lastRenderedPageBreak/>
        <w:t>类型为×××</w:t>
      </w:r>
      <w:r w:rsidRPr="006D3A21">
        <w:rPr>
          <w:rFonts w:hint="eastAsia"/>
          <w:color w:val="000000" w:themeColor="text1"/>
        </w:rPr>
        <w:t>_ACK</w:t>
      </w:r>
      <w:r w:rsidRPr="006D3A21">
        <w:rPr>
          <w:rFonts w:hint="eastAsia"/>
          <w:color w:val="000000" w:themeColor="text1"/>
        </w:rPr>
        <w:t>消息（除</w:t>
      </w:r>
      <w:r w:rsidR="00047299" w:rsidRPr="006D3A21">
        <w:rPr>
          <w:color w:val="000000" w:themeColor="text1"/>
        </w:rPr>
        <w:t>AG_PC_</w:t>
      </w:r>
      <w:r w:rsidR="00047299" w:rsidRPr="006D3A21">
        <w:rPr>
          <w:rFonts w:hint="eastAsia"/>
          <w:color w:val="000000" w:themeColor="text1"/>
        </w:rPr>
        <w:t>G</w:t>
      </w:r>
      <w:r w:rsidR="00047299" w:rsidRPr="006D3A21">
        <w:rPr>
          <w:color w:val="000000" w:themeColor="text1"/>
        </w:rPr>
        <w:t>ET_AGT_INFO_REQ_ACK</w:t>
      </w:r>
      <w:r w:rsidR="00F07FCA" w:rsidRPr="006D3A21">
        <w:rPr>
          <w:rFonts w:hint="eastAsia"/>
          <w:color w:val="000000" w:themeColor="text1"/>
        </w:rPr>
        <w:t>、</w:t>
      </w:r>
      <w:r w:rsidR="00C667FA" w:rsidRPr="006D3A21">
        <w:rPr>
          <w:rFonts w:hint="eastAsia"/>
          <w:color w:val="000000" w:themeColor="text1"/>
        </w:rPr>
        <w:t>L1</w:t>
      </w:r>
      <w:r w:rsidR="00C667FA" w:rsidRPr="006D3A21">
        <w:rPr>
          <w:color w:val="000000" w:themeColor="text1"/>
        </w:rPr>
        <w:t>_</w:t>
      </w:r>
      <w:r w:rsidR="00C667FA" w:rsidRPr="006D3A21">
        <w:rPr>
          <w:rFonts w:hint="eastAsia"/>
          <w:color w:val="000000" w:themeColor="text1"/>
        </w:rPr>
        <w:t>AG</w:t>
      </w:r>
      <w:r w:rsidR="00C667FA" w:rsidRPr="006D3A21">
        <w:rPr>
          <w:color w:val="000000" w:themeColor="text1"/>
        </w:rPr>
        <w:t>_</w:t>
      </w:r>
      <w:r w:rsidR="00C667FA" w:rsidRPr="006D3A21">
        <w:rPr>
          <w:rFonts w:hint="eastAsia"/>
          <w:color w:val="000000" w:themeColor="text1"/>
        </w:rPr>
        <w:t>GET</w:t>
      </w:r>
      <w:r w:rsidR="00C667FA" w:rsidRPr="006D3A21">
        <w:rPr>
          <w:color w:val="000000" w:themeColor="text1"/>
        </w:rPr>
        <w:t>_AGT_INFO_REQ_ACK</w:t>
      </w:r>
      <w:r w:rsidR="00C667FA" w:rsidRPr="006D3A21">
        <w:rPr>
          <w:rFonts w:hint="eastAsia"/>
          <w:color w:val="000000" w:themeColor="text1"/>
        </w:rPr>
        <w:t>、</w:t>
      </w:r>
      <w:r w:rsidR="003F32E8" w:rsidRPr="006D3A21">
        <w:rPr>
          <w:rFonts w:hint="eastAsia"/>
          <w:color w:val="000000" w:themeColor="text1"/>
        </w:rPr>
        <w:t>L2P</w:t>
      </w:r>
      <w:r w:rsidR="00C667FA" w:rsidRPr="006D3A21">
        <w:rPr>
          <w:color w:val="000000" w:themeColor="text1"/>
        </w:rPr>
        <w:t>_</w:t>
      </w:r>
      <w:r w:rsidR="00C667FA" w:rsidRPr="006D3A21">
        <w:rPr>
          <w:rFonts w:hint="eastAsia"/>
          <w:color w:val="000000" w:themeColor="text1"/>
        </w:rPr>
        <w:t>AG</w:t>
      </w:r>
      <w:r w:rsidR="00C667FA" w:rsidRPr="006D3A21">
        <w:rPr>
          <w:color w:val="000000" w:themeColor="text1"/>
        </w:rPr>
        <w:t>_</w:t>
      </w:r>
      <w:r w:rsidR="00C667FA" w:rsidRPr="006D3A21">
        <w:rPr>
          <w:rFonts w:hint="eastAsia"/>
          <w:color w:val="000000" w:themeColor="text1"/>
        </w:rPr>
        <w:t>GET</w:t>
      </w:r>
      <w:r w:rsidR="00C667FA" w:rsidRPr="006D3A21">
        <w:rPr>
          <w:color w:val="000000" w:themeColor="text1"/>
        </w:rPr>
        <w:t xml:space="preserve"> _AGT_INFO_REQ_ACK</w:t>
      </w:r>
      <w:r w:rsidRPr="006D3A21">
        <w:rPr>
          <w:rFonts w:hint="eastAsia"/>
          <w:color w:val="000000" w:themeColor="text1"/>
        </w:rPr>
        <w:t>消息）均携带原因值如下</w:t>
      </w:r>
      <w:r w:rsidR="00C667FA" w:rsidRPr="006D3A21">
        <w:rPr>
          <w:rFonts w:hint="eastAsia"/>
          <w:color w:val="000000" w:themeColor="text1"/>
        </w:rPr>
        <w:t>标准</w:t>
      </w:r>
      <w:r w:rsidR="00C667FA" w:rsidRPr="006D3A21">
        <w:rPr>
          <w:rFonts w:hint="eastAsia"/>
          <w:color w:val="000000" w:themeColor="text1"/>
        </w:rPr>
        <w:t>ACK</w:t>
      </w:r>
      <w:r w:rsidRPr="006D3A21">
        <w:rPr>
          <w:rFonts w:hint="eastAsia"/>
          <w:color w:val="000000" w:themeColor="text1"/>
        </w:rPr>
        <w:t>格式</w:t>
      </w:r>
      <w:r w:rsidR="00C667FA" w:rsidRPr="006D3A21">
        <w:rPr>
          <w:rFonts w:hint="eastAsia"/>
          <w:color w:val="000000" w:themeColor="text1"/>
        </w:rPr>
        <w:t>:</w:t>
      </w:r>
    </w:p>
    <w:tbl>
      <w:tblPr>
        <w:tblW w:w="7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062"/>
        <w:gridCol w:w="4019"/>
      </w:tblGrid>
      <w:tr w:rsidR="00D75102" w:rsidRPr="006D3A21" w14:paraId="329F39FF" w14:textId="77777777" w:rsidTr="00D75102">
        <w:tc>
          <w:tcPr>
            <w:tcW w:w="2448" w:type="dxa"/>
          </w:tcPr>
          <w:p w14:paraId="259BD95B" w14:textId="77777777" w:rsidR="00D75102" w:rsidRPr="006D3A21" w:rsidRDefault="00D75102" w:rsidP="00521AE7">
            <w:pPr>
              <w:ind w:firstLine="422"/>
              <w:rPr>
                <w:b/>
                <w:color w:val="000000" w:themeColor="text1"/>
                <w:lang w:val="en-GB"/>
              </w:rPr>
            </w:pPr>
            <w:r w:rsidRPr="006D3A21">
              <w:rPr>
                <w:rFonts w:hint="eastAsia"/>
                <w:b/>
                <w:color w:val="000000" w:themeColor="text1"/>
                <w:lang w:val="en-GB"/>
              </w:rPr>
              <w:t>Parameter</w:t>
            </w:r>
          </w:p>
        </w:tc>
        <w:tc>
          <w:tcPr>
            <w:tcW w:w="1062" w:type="dxa"/>
          </w:tcPr>
          <w:p w14:paraId="66EE398B" w14:textId="77777777" w:rsidR="00D75102" w:rsidRPr="006D3A21" w:rsidRDefault="00D75102" w:rsidP="007571C1">
            <w:pPr>
              <w:rPr>
                <w:b/>
                <w:color w:val="000000" w:themeColor="text1"/>
                <w:lang w:val="en-GB"/>
              </w:rPr>
            </w:pPr>
            <w:r>
              <w:rPr>
                <w:b/>
                <w:color w:val="000000" w:themeColor="text1"/>
                <w:lang w:val="en-GB"/>
              </w:rPr>
              <w:t>T</w:t>
            </w:r>
            <w:r>
              <w:rPr>
                <w:rFonts w:hint="eastAsia"/>
                <w:b/>
                <w:color w:val="000000" w:themeColor="text1"/>
                <w:lang w:val="en-GB"/>
              </w:rPr>
              <w:t>ype</w:t>
            </w:r>
          </w:p>
        </w:tc>
        <w:tc>
          <w:tcPr>
            <w:tcW w:w="4019" w:type="dxa"/>
          </w:tcPr>
          <w:p w14:paraId="5C228042" w14:textId="77777777" w:rsidR="00D75102" w:rsidRPr="006D3A21" w:rsidRDefault="00D75102" w:rsidP="00521AE7">
            <w:pPr>
              <w:ind w:firstLine="422"/>
              <w:rPr>
                <w:b/>
                <w:color w:val="000000" w:themeColor="text1"/>
                <w:lang w:val="en-GB"/>
              </w:rPr>
            </w:pPr>
            <w:r w:rsidRPr="006D3A21">
              <w:rPr>
                <w:rFonts w:hint="eastAsia"/>
                <w:b/>
                <w:color w:val="000000" w:themeColor="text1"/>
                <w:lang w:val="en-GB"/>
              </w:rPr>
              <w:t>Description</w:t>
            </w:r>
          </w:p>
        </w:tc>
      </w:tr>
      <w:tr w:rsidR="00D75102" w:rsidRPr="006D3A21" w14:paraId="6EC9F581" w14:textId="77777777" w:rsidTr="00D75102">
        <w:tc>
          <w:tcPr>
            <w:tcW w:w="2448" w:type="dxa"/>
          </w:tcPr>
          <w:p w14:paraId="2180B332" w14:textId="77777777" w:rsidR="00D75102" w:rsidRPr="008D29AD" w:rsidRDefault="00D75102" w:rsidP="00521AE7">
            <w:pPr>
              <w:ind w:firstLine="420"/>
              <w:rPr>
                <w:rFonts w:ascii="Helvetica" w:hAnsi="Helvetica"/>
                <w:color w:val="000000" w:themeColor="text1"/>
                <w:kern w:val="0"/>
                <w:sz w:val="18"/>
                <w:szCs w:val="24"/>
              </w:rPr>
            </w:pPr>
            <w:r w:rsidRPr="008D29AD">
              <w:rPr>
                <w:rFonts w:ascii="Helvetica" w:hAnsi="Helvetica"/>
                <w:color w:val="000000" w:themeColor="text1"/>
                <w:kern w:val="0"/>
                <w:sz w:val="18"/>
                <w:szCs w:val="24"/>
              </w:rPr>
              <w:t>C</w:t>
            </w:r>
            <w:r w:rsidRPr="008D29AD">
              <w:rPr>
                <w:rFonts w:ascii="Helvetica" w:hAnsi="Helvetica" w:hint="eastAsia"/>
                <w:color w:val="000000" w:themeColor="text1"/>
                <w:kern w:val="0"/>
                <w:sz w:val="18"/>
                <w:szCs w:val="24"/>
              </w:rPr>
              <w:t>ause</w:t>
            </w:r>
          </w:p>
        </w:tc>
        <w:tc>
          <w:tcPr>
            <w:tcW w:w="1062" w:type="dxa"/>
          </w:tcPr>
          <w:p w14:paraId="61674A8C" w14:textId="77777777" w:rsidR="00D75102" w:rsidRPr="008D29AD" w:rsidRDefault="00D75102" w:rsidP="00521AE7">
            <w:pPr>
              <w:ind w:firstLine="420"/>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U32</w:t>
            </w:r>
          </w:p>
        </w:tc>
        <w:tc>
          <w:tcPr>
            <w:tcW w:w="4019" w:type="dxa"/>
          </w:tcPr>
          <w:p w14:paraId="52A3BE57" w14:textId="77777777" w:rsidR="00D75102" w:rsidRPr="008D29AD" w:rsidRDefault="00D75102" w:rsidP="00CB0A84">
            <w:pPr>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0-</w:t>
            </w:r>
            <w:r w:rsidRPr="008D29AD">
              <w:rPr>
                <w:rFonts w:ascii="Helvetica" w:hAnsi="Helvetica" w:hint="eastAsia"/>
                <w:color w:val="000000" w:themeColor="text1"/>
                <w:kern w:val="0"/>
                <w:sz w:val="18"/>
                <w:szCs w:val="24"/>
              </w:rPr>
              <w:t>正常，</w:t>
            </w:r>
            <w:r w:rsidR="00CB0A84">
              <w:rPr>
                <w:rFonts w:ascii="Helvetica" w:hAnsi="Helvetica" w:hint="eastAsia"/>
                <w:color w:val="000000" w:themeColor="text1"/>
                <w:kern w:val="0"/>
                <w:sz w:val="18"/>
                <w:szCs w:val="24"/>
              </w:rPr>
              <w:t>非</w:t>
            </w:r>
            <w:r w:rsidR="00CB0A84">
              <w:rPr>
                <w:rFonts w:ascii="Helvetica" w:hAnsi="Helvetica" w:hint="eastAsia"/>
                <w:color w:val="000000" w:themeColor="text1"/>
                <w:kern w:val="0"/>
                <w:sz w:val="18"/>
                <w:szCs w:val="24"/>
              </w:rPr>
              <w:t>0-</w:t>
            </w:r>
            <w:r w:rsidR="00CB0A84">
              <w:rPr>
                <w:rFonts w:ascii="Helvetica" w:hAnsi="Helvetica" w:hint="eastAsia"/>
                <w:color w:val="000000" w:themeColor="text1"/>
                <w:kern w:val="0"/>
                <w:sz w:val="18"/>
                <w:szCs w:val="24"/>
              </w:rPr>
              <w:t>异常，不同消息有相应的消息码</w:t>
            </w:r>
          </w:p>
        </w:tc>
      </w:tr>
    </w:tbl>
    <w:p w14:paraId="54DC5743" w14:textId="77777777" w:rsidR="00EB0663" w:rsidRPr="006D3A21" w:rsidRDefault="00D85B92" w:rsidP="00CB0A84">
      <w:pPr>
        <w:ind w:firstLine="420"/>
        <w:rPr>
          <w:color w:val="000000" w:themeColor="text1"/>
        </w:rPr>
      </w:pPr>
      <w:r w:rsidRPr="006D3A21">
        <w:rPr>
          <w:rFonts w:hint="eastAsia"/>
          <w:color w:val="000000" w:themeColor="text1"/>
        </w:rPr>
        <w:t>类型为</w:t>
      </w:r>
      <w:r w:rsidRPr="006D3A21">
        <w:rPr>
          <w:rFonts w:hint="eastAsia"/>
          <w:color w:val="000000" w:themeColor="text1"/>
        </w:rPr>
        <w:t>PC_AG_XXX</w:t>
      </w:r>
      <w:r w:rsidRPr="006D3A21">
        <w:rPr>
          <w:rFonts w:hint="eastAsia"/>
          <w:color w:val="000000" w:themeColor="text1"/>
        </w:rPr>
        <w:t>与</w:t>
      </w:r>
      <w:r w:rsidRPr="006D3A21">
        <w:rPr>
          <w:rFonts w:hint="eastAsia"/>
          <w:color w:val="000000" w:themeColor="text1"/>
        </w:rPr>
        <w:t>AG_XX_XXX</w:t>
      </w:r>
      <w:r w:rsidRPr="006D3A21">
        <w:rPr>
          <w:rFonts w:hint="eastAsia"/>
          <w:color w:val="000000" w:themeColor="text1"/>
        </w:rPr>
        <w:t>消息是同一个消息，</w:t>
      </w:r>
      <w:r w:rsidRPr="006D3A21">
        <w:rPr>
          <w:rFonts w:hint="eastAsia"/>
          <w:color w:val="000000" w:themeColor="text1"/>
        </w:rPr>
        <w:t>AG_XX_XXX</w:t>
      </w:r>
      <w:r w:rsidRPr="006D3A21">
        <w:rPr>
          <w:rFonts w:hint="eastAsia"/>
          <w:color w:val="000000" w:themeColor="text1"/>
        </w:rPr>
        <w:t>消息内容参见</w:t>
      </w:r>
      <w:r w:rsidRPr="006D3A21">
        <w:rPr>
          <w:rFonts w:hint="eastAsia"/>
          <w:color w:val="000000" w:themeColor="text1"/>
        </w:rPr>
        <w:t>PC_AG_XXX</w:t>
      </w:r>
      <w:r w:rsidRPr="006D3A21">
        <w:rPr>
          <w:rFonts w:hint="eastAsia"/>
          <w:color w:val="000000" w:themeColor="text1"/>
        </w:rPr>
        <w:t>消息。</w:t>
      </w:r>
      <w:bookmarkStart w:id="64" w:name="_Toc76804007"/>
      <w:bookmarkStart w:id="65" w:name="_Toc80524618"/>
    </w:p>
    <w:p w14:paraId="240C99DB" w14:textId="77777777" w:rsidR="00EB0663" w:rsidRPr="006D3A21" w:rsidRDefault="00EB0663" w:rsidP="000107A1">
      <w:pPr>
        <w:pStyle w:val="21"/>
        <w:rPr>
          <w:color w:val="000000" w:themeColor="text1"/>
        </w:rPr>
      </w:pPr>
      <w:bookmarkStart w:id="66" w:name="_Toc198352343"/>
      <w:bookmarkStart w:id="67" w:name="_Toc202931991"/>
      <w:bookmarkStart w:id="68" w:name="_Toc203191775"/>
      <w:bookmarkStart w:id="69" w:name="_Toc218489491"/>
      <w:bookmarkStart w:id="70" w:name="_Toc351364590"/>
      <w:bookmarkStart w:id="71" w:name="_Toc375126597"/>
      <w:r w:rsidRPr="006D3A21">
        <w:rPr>
          <w:rFonts w:hint="eastAsia"/>
          <w:color w:val="000000" w:themeColor="text1"/>
        </w:rPr>
        <w:t>常用数据类型说明</w:t>
      </w:r>
      <w:bookmarkEnd w:id="66"/>
      <w:bookmarkEnd w:id="67"/>
      <w:bookmarkEnd w:id="68"/>
      <w:bookmarkEnd w:id="69"/>
      <w:bookmarkEnd w:id="70"/>
      <w:bookmarkEnd w:id="71"/>
    </w:p>
    <w:p w14:paraId="12772B59" w14:textId="77777777" w:rsidR="00EB0663" w:rsidRPr="006D3A21" w:rsidRDefault="008D29AD" w:rsidP="00EB0663">
      <w:pPr>
        <w:pStyle w:val="a5"/>
        <w:rPr>
          <w:color w:val="000000" w:themeColor="text1"/>
        </w:rPr>
      </w:pPr>
      <w:r w:rsidRPr="006D3A21">
        <w:rPr>
          <w:color w:val="000000" w:themeColor="text1"/>
        </w:rPr>
        <w:t>T</w:t>
      </w:r>
      <w:r w:rsidR="00EB0663" w:rsidRPr="006D3A21">
        <w:rPr>
          <w:color w:val="000000" w:themeColor="text1"/>
        </w:rPr>
        <w:t>ypedef unsigned char           U8;</w:t>
      </w:r>
    </w:p>
    <w:p w14:paraId="00C69F12" w14:textId="77777777" w:rsidR="00EB0663" w:rsidRPr="006D3A21" w:rsidRDefault="008D29AD" w:rsidP="00EB0663">
      <w:pPr>
        <w:pStyle w:val="a5"/>
        <w:rPr>
          <w:color w:val="000000" w:themeColor="text1"/>
        </w:rPr>
      </w:pPr>
      <w:r w:rsidRPr="006D3A21">
        <w:rPr>
          <w:color w:val="000000" w:themeColor="text1"/>
        </w:rPr>
        <w:t>T</w:t>
      </w:r>
      <w:r w:rsidR="00EB0663" w:rsidRPr="006D3A21">
        <w:rPr>
          <w:color w:val="000000" w:themeColor="text1"/>
        </w:rPr>
        <w:t>ypedef char                   S8;</w:t>
      </w:r>
    </w:p>
    <w:p w14:paraId="5ED12FAF" w14:textId="77777777" w:rsidR="00EB0663" w:rsidRPr="006D3A21" w:rsidRDefault="008D29AD" w:rsidP="00EB0663">
      <w:pPr>
        <w:pStyle w:val="a5"/>
        <w:rPr>
          <w:color w:val="000000" w:themeColor="text1"/>
        </w:rPr>
      </w:pPr>
      <w:r w:rsidRPr="006D3A21">
        <w:rPr>
          <w:color w:val="000000" w:themeColor="text1"/>
        </w:rPr>
        <w:t>T</w:t>
      </w:r>
      <w:r w:rsidR="00EB0663" w:rsidRPr="006D3A21">
        <w:rPr>
          <w:color w:val="000000" w:themeColor="text1"/>
        </w:rPr>
        <w:t>ypedef unsigned short          U16;</w:t>
      </w:r>
    </w:p>
    <w:p w14:paraId="1A1F249E" w14:textId="77777777" w:rsidR="00EB0663" w:rsidRPr="006D3A21" w:rsidRDefault="00EB0663" w:rsidP="00EB0663">
      <w:pPr>
        <w:pStyle w:val="a5"/>
        <w:rPr>
          <w:color w:val="000000" w:themeColor="text1"/>
        </w:rPr>
      </w:pPr>
      <w:r w:rsidRPr="006D3A21">
        <w:rPr>
          <w:color w:val="000000" w:themeColor="text1"/>
        </w:rPr>
        <w:t>typedef short                   S16;</w:t>
      </w:r>
    </w:p>
    <w:p w14:paraId="37CC90C0" w14:textId="77777777" w:rsidR="00EB0663" w:rsidRPr="006D3A21" w:rsidRDefault="00EB0663" w:rsidP="00EB0663">
      <w:pPr>
        <w:pStyle w:val="a5"/>
        <w:rPr>
          <w:color w:val="000000" w:themeColor="text1"/>
        </w:rPr>
      </w:pPr>
      <w:r w:rsidRPr="006D3A21">
        <w:rPr>
          <w:color w:val="000000" w:themeColor="text1"/>
        </w:rPr>
        <w:t>typedef unsigned int            U32;</w:t>
      </w:r>
    </w:p>
    <w:p w14:paraId="3DD9D6F0" w14:textId="77777777" w:rsidR="00EB0663" w:rsidRPr="006D3A21" w:rsidRDefault="00EB0663" w:rsidP="00EB0663">
      <w:pPr>
        <w:pStyle w:val="a5"/>
        <w:rPr>
          <w:color w:val="000000" w:themeColor="text1"/>
        </w:rPr>
      </w:pPr>
      <w:r w:rsidRPr="006D3A21">
        <w:rPr>
          <w:color w:val="000000" w:themeColor="text1"/>
        </w:rPr>
        <w:t>typedef int                     S32;</w:t>
      </w:r>
    </w:p>
    <w:p w14:paraId="69179013" w14:textId="77777777" w:rsidR="00EB0663" w:rsidRPr="006D3A21" w:rsidRDefault="00EB0663" w:rsidP="00EB0663">
      <w:pPr>
        <w:pStyle w:val="a5"/>
        <w:rPr>
          <w:color w:val="000000" w:themeColor="text1"/>
        </w:rPr>
      </w:pPr>
      <w:r w:rsidRPr="006D3A21">
        <w:rPr>
          <w:color w:val="000000" w:themeColor="text1"/>
        </w:rPr>
        <w:t>typedef float                   F32;</w:t>
      </w:r>
    </w:p>
    <w:p w14:paraId="47FF0F67" w14:textId="77777777" w:rsidR="00EB0663" w:rsidRPr="006D3A21" w:rsidRDefault="00EB0663" w:rsidP="00EB0663">
      <w:pPr>
        <w:pStyle w:val="a5"/>
        <w:rPr>
          <w:color w:val="000000" w:themeColor="text1"/>
        </w:rPr>
      </w:pPr>
      <w:r w:rsidRPr="006D3A21">
        <w:rPr>
          <w:color w:val="000000" w:themeColor="text1"/>
        </w:rPr>
        <w:t>typedef U8                      B8;</w:t>
      </w:r>
    </w:p>
    <w:p w14:paraId="1EFECED7" w14:textId="77777777" w:rsidR="00EB0663" w:rsidRPr="006D3A21" w:rsidRDefault="00EB0663" w:rsidP="008D29AD">
      <w:pPr>
        <w:pStyle w:val="a5"/>
        <w:rPr>
          <w:color w:val="000000" w:themeColor="text1"/>
        </w:rPr>
      </w:pPr>
      <w:r w:rsidRPr="006D3A21">
        <w:rPr>
          <w:rFonts w:hint="eastAsia"/>
          <w:color w:val="000000" w:themeColor="text1"/>
        </w:rPr>
        <w:t>enum</w:t>
      </w:r>
      <w:r w:rsidRPr="006D3A21">
        <w:rPr>
          <w:rFonts w:hint="eastAsia"/>
          <w:color w:val="000000" w:themeColor="text1"/>
        </w:rPr>
        <w:t>类型占用</w:t>
      </w:r>
      <w:r w:rsidRPr="006D3A21">
        <w:rPr>
          <w:rFonts w:hint="eastAsia"/>
          <w:color w:val="000000" w:themeColor="text1"/>
        </w:rPr>
        <w:t>4</w:t>
      </w:r>
      <w:r w:rsidRPr="006D3A21">
        <w:rPr>
          <w:rFonts w:hint="eastAsia"/>
          <w:color w:val="000000" w:themeColor="text1"/>
        </w:rPr>
        <w:t>个字节。</w:t>
      </w:r>
    </w:p>
    <w:bookmarkEnd w:id="64"/>
    <w:bookmarkEnd w:id="65"/>
    <w:p w14:paraId="3051E194" w14:textId="77777777" w:rsidR="00B91A61" w:rsidRPr="006D3A21" w:rsidRDefault="00B91A61" w:rsidP="00175FA8">
      <w:pPr>
        <w:pStyle w:val="a5"/>
        <w:ind w:firstLine="723"/>
        <w:rPr>
          <w:color w:val="000000" w:themeColor="text1"/>
        </w:rPr>
      </w:pPr>
    </w:p>
    <w:p w14:paraId="5047AB94" w14:textId="77777777" w:rsidR="001C569C" w:rsidRPr="006D3A21" w:rsidRDefault="00674972" w:rsidP="00201B41">
      <w:pPr>
        <w:pStyle w:val="1"/>
      </w:pPr>
      <w:bookmarkStart w:id="72" w:name="_Toc375126598"/>
      <w:r w:rsidRPr="006D3A21">
        <w:rPr>
          <w:rFonts w:hint="eastAsia"/>
        </w:rPr>
        <w:t>流程</w:t>
      </w:r>
      <w:bookmarkEnd w:id="72"/>
    </w:p>
    <w:p w14:paraId="688E2B2C" w14:textId="77777777" w:rsidR="00B91A61" w:rsidRPr="00E94AA8" w:rsidRDefault="00D36E47" w:rsidP="00E94AA8">
      <w:pPr>
        <w:pStyle w:val="21"/>
        <w:rPr>
          <w:color w:val="000000" w:themeColor="text1"/>
        </w:rPr>
      </w:pPr>
      <w:bookmarkStart w:id="73" w:name="_Hlt513109272"/>
      <w:bookmarkStart w:id="74" w:name="_Hlt513109221"/>
      <w:bookmarkStart w:id="75" w:name="_Hlt513109146"/>
      <w:bookmarkStart w:id="76" w:name="_Toc375126599"/>
      <w:bookmarkStart w:id="77" w:name="_Toc347757705"/>
      <w:bookmarkEnd w:id="48"/>
      <w:bookmarkEnd w:id="49"/>
      <w:bookmarkEnd w:id="50"/>
      <w:bookmarkEnd w:id="73"/>
      <w:bookmarkEnd w:id="74"/>
      <w:bookmarkEnd w:id="75"/>
      <w:r w:rsidRPr="00E94AA8">
        <w:rPr>
          <w:rFonts w:hint="eastAsia"/>
          <w:color w:val="000000" w:themeColor="text1"/>
        </w:rPr>
        <w:t>设备状态控制</w:t>
      </w:r>
      <w:bookmarkEnd w:id="76"/>
    </w:p>
    <w:p w14:paraId="311B3218" w14:textId="77777777" w:rsidR="00B91A61" w:rsidRPr="006D3A21" w:rsidRDefault="001015FF" w:rsidP="000107A1">
      <w:pPr>
        <w:pStyle w:val="31"/>
        <w:rPr>
          <w:color w:val="000000" w:themeColor="text1"/>
        </w:rPr>
      </w:pPr>
      <w:bookmarkStart w:id="78" w:name="_Toc375126600"/>
      <w:r w:rsidRPr="006D3A21">
        <w:rPr>
          <w:rFonts w:hint="eastAsia"/>
          <w:color w:val="000000" w:themeColor="text1"/>
        </w:rPr>
        <w:t>设置设备状态</w:t>
      </w:r>
      <w:bookmarkEnd w:id="78"/>
    </w:p>
    <w:p w14:paraId="7B5D86E6" w14:textId="77777777" w:rsidR="00B91A61" w:rsidRPr="006D3A21" w:rsidRDefault="001A7F3A" w:rsidP="00175FA8">
      <w:pPr>
        <w:pStyle w:val="a5"/>
        <w:rPr>
          <w:color w:val="000000" w:themeColor="text1"/>
        </w:rPr>
      </w:pPr>
      <w:r w:rsidRPr="006D3A21">
        <w:rPr>
          <w:rFonts w:hint="eastAsia"/>
          <w:color w:val="000000" w:themeColor="text1"/>
        </w:rPr>
        <w:t>流程描述：</w:t>
      </w:r>
      <w:r w:rsidR="00DD37A1">
        <w:rPr>
          <w:rFonts w:hint="eastAsia"/>
          <w:color w:val="000000" w:themeColor="text1"/>
        </w:rPr>
        <w:t>AGT</w:t>
      </w:r>
      <w:r w:rsidR="00DD37A1">
        <w:rPr>
          <w:rFonts w:hint="eastAsia"/>
          <w:color w:val="000000" w:themeColor="text1"/>
        </w:rPr>
        <w:t>设备正常启动，并且</w:t>
      </w:r>
      <w:r w:rsidR="00DD37A1">
        <w:rPr>
          <w:rFonts w:hint="eastAsia"/>
          <w:color w:val="000000" w:themeColor="text1"/>
        </w:rPr>
        <w:t>PC</w:t>
      </w:r>
      <w:r w:rsidR="00DD37A1">
        <w:rPr>
          <w:rFonts w:hint="eastAsia"/>
          <w:color w:val="000000" w:themeColor="text1"/>
        </w:rPr>
        <w:t>机通过网线与</w:t>
      </w:r>
      <w:r w:rsidR="00DD37A1">
        <w:rPr>
          <w:rFonts w:hint="eastAsia"/>
          <w:color w:val="000000" w:themeColor="text1"/>
        </w:rPr>
        <w:t>AGT</w:t>
      </w:r>
      <w:r w:rsidR="00DD37A1">
        <w:rPr>
          <w:rFonts w:hint="eastAsia"/>
          <w:color w:val="000000" w:themeColor="text1"/>
        </w:rPr>
        <w:t>正常连接之后，在</w:t>
      </w:r>
      <w:r w:rsidR="00DD37A1">
        <w:rPr>
          <w:rFonts w:hint="eastAsia"/>
          <w:color w:val="000000" w:themeColor="text1"/>
        </w:rPr>
        <w:t>AGI</w:t>
      </w:r>
      <w:r w:rsidR="00DD37A1">
        <w:rPr>
          <w:rFonts w:hint="eastAsia"/>
          <w:color w:val="000000" w:themeColor="text1"/>
        </w:rPr>
        <w:t>将设备相关参数进行修改配置，</w:t>
      </w:r>
      <w:r w:rsidR="000350CA" w:rsidRPr="006D3A21">
        <w:rPr>
          <w:rFonts w:hint="eastAsia"/>
          <w:color w:val="000000" w:themeColor="text1"/>
        </w:rPr>
        <w:t>AGI</w:t>
      </w:r>
      <w:r w:rsidR="000350CA" w:rsidRPr="006D3A21">
        <w:rPr>
          <w:rFonts w:hint="eastAsia"/>
          <w:color w:val="000000" w:themeColor="text1"/>
        </w:rPr>
        <w:t>发送</w:t>
      </w:r>
      <w:r w:rsidR="000350CA" w:rsidRPr="006D3A21">
        <w:rPr>
          <w:rFonts w:hint="eastAsia"/>
          <w:color w:val="000000" w:themeColor="text1"/>
        </w:rPr>
        <w:t>PC_AG_SET_AGT_INFO_REQ</w:t>
      </w:r>
      <w:r w:rsidR="000350CA" w:rsidRPr="006D3A21">
        <w:rPr>
          <w:rFonts w:hint="eastAsia"/>
          <w:color w:val="000000" w:themeColor="text1"/>
        </w:rPr>
        <w:t>消息</w:t>
      </w:r>
      <w:r w:rsidR="00DD37A1">
        <w:rPr>
          <w:rFonts w:hint="eastAsia"/>
          <w:color w:val="000000" w:themeColor="text1"/>
        </w:rPr>
        <w:t>（菜单消息）</w:t>
      </w:r>
      <w:r w:rsidR="000350CA" w:rsidRPr="006D3A21">
        <w:rPr>
          <w:rFonts w:hint="eastAsia"/>
          <w:color w:val="000000" w:themeColor="text1"/>
        </w:rPr>
        <w:t>给</w:t>
      </w:r>
      <w:r w:rsidR="000350CA" w:rsidRPr="006D3A21">
        <w:rPr>
          <w:rFonts w:hint="eastAsia"/>
          <w:color w:val="000000" w:themeColor="text1"/>
        </w:rPr>
        <w:t>Agent</w:t>
      </w:r>
      <w:r w:rsidR="000E4A99" w:rsidDel="000E4A99">
        <w:rPr>
          <w:rFonts w:hint="eastAsia"/>
          <w:color w:val="000000" w:themeColor="text1"/>
        </w:rPr>
        <w:t xml:space="preserve"> </w:t>
      </w:r>
      <w:r w:rsidR="00201B41">
        <w:rPr>
          <w:rFonts w:hint="eastAsia"/>
          <w:color w:val="000000" w:themeColor="text1"/>
        </w:rPr>
        <w:t>(</w:t>
      </w:r>
      <w:r w:rsidR="00201B41">
        <w:rPr>
          <w:rFonts w:hint="eastAsia"/>
          <w:color w:val="000000" w:themeColor="text1"/>
        </w:rPr>
        <w:t>如果是离线模式，则有</w:t>
      </w:r>
      <w:r w:rsidR="00201B41">
        <w:rPr>
          <w:rFonts w:hint="eastAsia"/>
          <w:color w:val="000000" w:themeColor="text1"/>
        </w:rPr>
        <w:t>Agent</w:t>
      </w:r>
      <w:r w:rsidR="00201B41">
        <w:rPr>
          <w:rFonts w:hint="eastAsia"/>
          <w:color w:val="000000" w:themeColor="text1"/>
        </w:rPr>
        <w:t>在仪表启动时从配置文件存储地方首先获取此消息进行配置</w:t>
      </w:r>
      <w:r w:rsidR="00201B41">
        <w:rPr>
          <w:rFonts w:hint="eastAsia"/>
          <w:color w:val="000000" w:themeColor="text1"/>
        </w:rPr>
        <w:t>)</w:t>
      </w:r>
      <w:r w:rsidR="000350CA" w:rsidRPr="006D3A21">
        <w:rPr>
          <w:rFonts w:hint="eastAsia"/>
          <w:color w:val="000000" w:themeColor="text1"/>
        </w:rPr>
        <w:t>，</w:t>
      </w:r>
      <w:r w:rsidR="000350CA" w:rsidRPr="006D3A21">
        <w:rPr>
          <w:rFonts w:hint="eastAsia"/>
          <w:color w:val="000000" w:themeColor="text1"/>
        </w:rPr>
        <w:t>Agent</w:t>
      </w:r>
      <w:r w:rsidR="000350CA" w:rsidRPr="006D3A21">
        <w:rPr>
          <w:rFonts w:hint="eastAsia"/>
          <w:color w:val="000000" w:themeColor="text1"/>
        </w:rPr>
        <w:t>接到</w:t>
      </w:r>
      <w:r w:rsidR="000350CA" w:rsidRPr="006D3A21">
        <w:rPr>
          <w:rFonts w:hint="eastAsia"/>
          <w:color w:val="000000" w:themeColor="text1"/>
        </w:rPr>
        <w:t>PC_AG_SET_AGT_INFO_REQ</w:t>
      </w:r>
      <w:r w:rsidR="000350CA" w:rsidRPr="006D3A21">
        <w:rPr>
          <w:rFonts w:hint="eastAsia"/>
          <w:color w:val="000000" w:themeColor="text1"/>
        </w:rPr>
        <w:t>消息后透传给</w:t>
      </w:r>
      <w:r w:rsidR="000350CA" w:rsidRPr="006D3A21">
        <w:rPr>
          <w:rFonts w:hint="eastAsia"/>
          <w:color w:val="000000" w:themeColor="text1"/>
        </w:rPr>
        <w:t>L1/L2P</w:t>
      </w:r>
      <w:r w:rsidR="000350CA" w:rsidRPr="006D3A21">
        <w:rPr>
          <w:rFonts w:hint="eastAsia"/>
          <w:color w:val="000000" w:themeColor="text1"/>
        </w:rPr>
        <w:t>。</w:t>
      </w:r>
      <w:r w:rsidR="000E4A99">
        <w:rPr>
          <w:rFonts w:hint="eastAsia"/>
          <w:color w:val="000000" w:themeColor="text1"/>
        </w:rPr>
        <w:t>L1/L2P</w:t>
      </w:r>
      <w:r w:rsidR="000E4A99">
        <w:rPr>
          <w:rFonts w:hint="eastAsia"/>
          <w:color w:val="000000" w:themeColor="text1"/>
        </w:rPr>
        <w:t>在收到配置消息之后，会发送</w:t>
      </w:r>
      <w:r w:rsidR="000E4A99">
        <w:rPr>
          <w:rFonts w:hint="eastAsia"/>
          <w:color w:val="000000" w:themeColor="text1"/>
        </w:rPr>
        <w:t>ACK</w:t>
      </w:r>
      <w:r w:rsidR="000E4A99">
        <w:rPr>
          <w:rFonts w:hint="eastAsia"/>
          <w:color w:val="000000" w:themeColor="text1"/>
        </w:rPr>
        <w:t>反馈给</w:t>
      </w:r>
      <w:r w:rsidR="000E4A99">
        <w:rPr>
          <w:rFonts w:hint="eastAsia"/>
          <w:color w:val="000000" w:themeColor="text1"/>
        </w:rPr>
        <w:t>Agent</w:t>
      </w:r>
      <w:r w:rsidR="000E4A99">
        <w:rPr>
          <w:rFonts w:hint="eastAsia"/>
          <w:color w:val="000000" w:themeColor="text1"/>
        </w:rPr>
        <w:t>，</w:t>
      </w:r>
      <w:r w:rsidR="000E4A99">
        <w:rPr>
          <w:rFonts w:hint="eastAsia"/>
          <w:color w:val="000000" w:themeColor="text1"/>
        </w:rPr>
        <w:t>Agent</w:t>
      </w:r>
      <w:r w:rsidR="000E4A99">
        <w:rPr>
          <w:rFonts w:hint="eastAsia"/>
          <w:color w:val="000000" w:themeColor="text1"/>
        </w:rPr>
        <w:t>在收到</w:t>
      </w:r>
      <w:r w:rsidR="000E4A99">
        <w:rPr>
          <w:rFonts w:hint="eastAsia"/>
          <w:color w:val="000000" w:themeColor="text1"/>
        </w:rPr>
        <w:t>L1/l2P</w:t>
      </w:r>
      <w:r w:rsidR="000E4A99">
        <w:rPr>
          <w:rFonts w:hint="eastAsia"/>
          <w:color w:val="000000" w:themeColor="text1"/>
        </w:rPr>
        <w:t>的反馈之后会组成一条反馈消息</w:t>
      </w:r>
      <w:r w:rsidR="00D86F11">
        <w:rPr>
          <w:rFonts w:hint="eastAsia"/>
          <w:color w:val="000000" w:themeColor="text1"/>
        </w:rPr>
        <w:lastRenderedPageBreak/>
        <w:t>AG_PC_SET_AGT_INFO_ACK</w:t>
      </w:r>
      <w:r w:rsidR="000E4A99">
        <w:rPr>
          <w:rFonts w:hint="eastAsia"/>
          <w:color w:val="000000" w:themeColor="text1"/>
        </w:rPr>
        <w:t>给</w:t>
      </w:r>
      <w:r w:rsidR="000E4A99">
        <w:rPr>
          <w:rFonts w:hint="eastAsia"/>
          <w:color w:val="000000" w:themeColor="text1"/>
        </w:rPr>
        <w:t>PC</w:t>
      </w:r>
      <w:r w:rsidR="000E4A99">
        <w:rPr>
          <w:rFonts w:hint="eastAsia"/>
          <w:color w:val="000000" w:themeColor="text1"/>
        </w:rPr>
        <w:t>机的</w:t>
      </w:r>
      <w:r w:rsidR="000E4A99">
        <w:rPr>
          <w:rFonts w:hint="eastAsia"/>
          <w:color w:val="000000" w:themeColor="text1"/>
        </w:rPr>
        <w:t>AGI</w:t>
      </w:r>
      <w:r w:rsidR="000E4A99">
        <w:rPr>
          <w:rFonts w:hint="eastAsia"/>
          <w:color w:val="000000" w:themeColor="text1"/>
        </w:rPr>
        <w:t>。如有异常情况参见</w:t>
      </w:r>
      <w:r w:rsidR="000E4A99">
        <w:rPr>
          <w:rFonts w:hint="eastAsia"/>
          <w:color w:val="000000" w:themeColor="text1"/>
        </w:rPr>
        <w:t>4.7</w:t>
      </w:r>
      <w:r w:rsidR="000E4A99">
        <w:rPr>
          <w:rFonts w:hint="eastAsia"/>
          <w:color w:val="000000" w:themeColor="text1"/>
        </w:rPr>
        <w:t>章节的异常处理章节。</w:t>
      </w:r>
    </w:p>
    <w:p w14:paraId="4E0D30FF" w14:textId="77777777" w:rsidR="00B91A61" w:rsidRPr="006D3A21" w:rsidRDefault="001A7F3A" w:rsidP="00175FA8">
      <w:pPr>
        <w:pStyle w:val="a5"/>
        <w:rPr>
          <w:color w:val="000000" w:themeColor="text1"/>
        </w:rPr>
      </w:pPr>
      <w:r w:rsidRPr="006D3A21">
        <w:rPr>
          <w:rFonts w:hint="eastAsia"/>
          <w:color w:val="000000" w:themeColor="text1"/>
        </w:rPr>
        <w:t>流程目的：</w:t>
      </w:r>
      <w:r w:rsidR="000350CA" w:rsidRPr="006D3A21">
        <w:rPr>
          <w:rFonts w:hint="eastAsia"/>
          <w:color w:val="000000" w:themeColor="text1"/>
        </w:rPr>
        <w:t>设置仪表的通用参数</w:t>
      </w:r>
      <w:r w:rsidR="0086291A" w:rsidRPr="006D3A21">
        <w:rPr>
          <w:rFonts w:hint="eastAsia"/>
          <w:color w:val="000000" w:themeColor="text1"/>
        </w:rPr>
        <w:t>，将仪表状态初始化。</w:t>
      </w:r>
      <w:r w:rsidR="00312F6E">
        <w:rPr>
          <w:rFonts w:hint="eastAsia"/>
          <w:color w:val="000000" w:themeColor="text1"/>
        </w:rPr>
        <w:t>AGT</w:t>
      </w:r>
      <w:r w:rsidR="00312F6E">
        <w:rPr>
          <w:rFonts w:hint="eastAsia"/>
          <w:color w:val="000000" w:themeColor="text1"/>
        </w:rPr>
        <w:t>返回</w:t>
      </w:r>
      <w:r w:rsidR="00312F6E">
        <w:rPr>
          <w:rFonts w:hint="eastAsia"/>
          <w:color w:val="000000" w:themeColor="text1"/>
        </w:rPr>
        <w:t>ACK</w:t>
      </w:r>
      <w:r w:rsidR="00312F6E">
        <w:rPr>
          <w:rFonts w:hint="eastAsia"/>
          <w:color w:val="000000" w:themeColor="text1"/>
        </w:rPr>
        <w:t>之后需要在</w:t>
      </w:r>
      <w:r w:rsidR="00312F6E">
        <w:rPr>
          <w:rFonts w:hint="eastAsia"/>
          <w:color w:val="000000" w:themeColor="text1"/>
        </w:rPr>
        <w:t>AGI</w:t>
      </w:r>
      <w:r w:rsidR="00312F6E">
        <w:rPr>
          <w:rFonts w:hint="eastAsia"/>
          <w:color w:val="000000" w:themeColor="text1"/>
        </w:rPr>
        <w:t>上显</w:t>
      </w:r>
      <w:r w:rsidR="009A7D38">
        <w:rPr>
          <w:rFonts w:hint="eastAsia"/>
          <w:color w:val="000000" w:themeColor="text1"/>
        </w:rPr>
        <w:t>示仪表状态正常，如果采用离线模式的情况下，</w:t>
      </w:r>
      <w:r w:rsidR="009A7D38">
        <w:rPr>
          <w:rFonts w:hint="eastAsia"/>
          <w:color w:val="000000" w:themeColor="text1"/>
        </w:rPr>
        <w:t xml:space="preserve">APP Agent </w:t>
      </w:r>
      <w:r w:rsidR="009A7D38">
        <w:rPr>
          <w:rFonts w:hint="eastAsia"/>
          <w:color w:val="000000" w:themeColor="text1"/>
        </w:rPr>
        <w:t>在启动之后首先发送</w:t>
      </w:r>
      <w:r w:rsidR="00DD37A1" w:rsidRPr="006D3A21">
        <w:rPr>
          <w:rFonts w:hint="eastAsia"/>
          <w:color w:val="000000" w:themeColor="text1"/>
        </w:rPr>
        <w:t>PC_AG_SET_AGT_INFO_REQ</w:t>
      </w:r>
      <w:r w:rsidR="00DD37A1">
        <w:rPr>
          <w:rFonts w:hint="eastAsia"/>
          <w:color w:val="000000" w:themeColor="text1"/>
        </w:rPr>
        <w:t>消息</w:t>
      </w:r>
      <w:r w:rsidR="009A7D38">
        <w:rPr>
          <w:rFonts w:hint="eastAsia"/>
          <w:color w:val="000000" w:themeColor="text1"/>
        </w:rPr>
        <w:t>给</w:t>
      </w:r>
      <w:r w:rsidR="009A7D38">
        <w:rPr>
          <w:rFonts w:hint="eastAsia"/>
          <w:color w:val="000000" w:themeColor="text1"/>
        </w:rPr>
        <w:t>AGT</w:t>
      </w:r>
      <w:r w:rsidR="009A7D38">
        <w:rPr>
          <w:rFonts w:hint="eastAsia"/>
          <w:color w:val="000000" w:themeColor="text1"/>
        </w:rPr>
        <w:t>。</w:t>
      </w:r>
    </w:p>
    <w:p w14:paraId="6B1D81D2" w14:textId="77777777" w:rsidR="00B91A61" w:rsidRPr="006D3A21" w:rsidRDefault="00935D1B" w:rsidP="00175FA8">
      <w:pPr>
        <w:pStyle w:val="a5"/>
        <w:rPr>
          <w:color w:val="000000" w:themeColor="text1"/>
        </w:rPr>
      </w:pPr>
      <w:r w:rsidRPr="006D3A21">
        <w:rPr>
          <w:rFonts w:hint="eastAsia"/>
          <w:color w:val="000000" w:themeColor="text1"/>
        </w:rPr>
        <w:t>流程使用</w:t>
      </w:r>
      <w:r w:rsidR="001A7F3A" w:rsidRPr="006D3A21">
        <w:rPr>
          <w:rFonts w:hint="eastAsia"/>
          <w:color w:val="000000" w:themeColor="text1"/>
        </w:rPr>
        <w:t>场景：</w:t>
      </w:r>
      <w:r w:rsidR="000350CA" w:rsidRPr="006D3A21">
        <w:rPr>
          <w:rFonts w:hint="eastAsia"/>
          <w:color w:val="000000" w:themeColor="text1"/>
        </w:rPr>
        <w:t>此流程在仪表开始工作最初的时候使用，此流程成功后才可设置小区扫描或协议跟踪模式下的参数</w:t>
      </w:r>
      <w:r w:rsidR="00312F6E">
        <w:rPr>
          <w:rFonts w:hint="eastAsia"/>
          <w:color w:val="000000" w:themeColor="text1"/>
        </w:rPr>
        <w:t>。</w:t>
      </w:r>
    </w:p>
    <w:p w14:paraId="660A57AA" w14:textId="77777777" w:rsidR="00D36E47" w:rsidRPr="006D3A21" w:rsidRDefault="00D91DBC" w:rsidP="00D36E47">
      <w:pPr>
        <w:rPr>
          <w:color w:val="000000" w:themeColor="text1"/>
        </w:rPr>
      </w:pPr>
      <w:r w:rsidRPr="006D3A21">
        <w:rPr>
          <w:color w:val="000000" w:themeColor="text1"/>
        </w:rPr>
        <w:object w:dxaOrig="10033" w:dyaOrig="6560" w14:anchorId="6DE3F108">
          <v:shape id="_x0000_i1030" type="#_x0000_t75" style="width:438.9pt;height:285.1pt" o:ole="">
            <v:imagedata r:id="rId18" o:title=""/>
          </v:shape>
          <o:OLEObject Type="Embed" ProgID="Visio.Drawing.11" ShapeID="_x0000_i1030" DrawAspect="Content" ObjectID="_1493713643" r:id="rId19"/>
        </w:object>
      </w:r>
    </w:p>
    <w:p w14:paraId="35D1F0B2" w14:textId="77777777" w:rsidR="00D36E47" w:rsidRPr="006D3A21" w:rsidRDefault="00564267" w:rsidP="00564267">
      <w:pPr>
        <w:jc w:val="center"/>
        <w:rPr>
          <w:color w:val="000000" w:themeColor="text1"/>
        </w:rPr>
      </w:pPr>
      <w:r>
        <w:rPr>
          <w:rFonts w:hint="eastAsia"/>
          <w:color w:val="000000" w:themeColor="text1"/>
        </w:rPr>
        <w:t>图</w:t>
      </w:r>
      <w:r>
        <w:rPr>
          <w:rFonts w:hint="eastAsia"/>
          <w:color w:val="000000" w:themeColor="text1"/>
        </w:rPr>
        <w:t xml:space="preserve">4-1 </w:t>
      </w:r>
      <w:r>
        <w:rPr>
          <w:rFonts w:hint="eastAsia"/>
          <w:color w:val="000000" w:themeColor="text1"/>
        </w:rPr>
        <w:t>设备设置状态流程图</w:t>
      </w:r>
    </w:p>
    <w:p w14:paraId="520BB1A2" w14:textId="77777777" w:rsidR="00B91A61" w:rsidRPr="006D3A21" w:rsidRDefault="001015FF" w:rsidP="000107A1">
      <w:pPr>
        <w:pStyle w:val="31"/>
        <w:rPr>
          <w:color w:val="000000" w:themeColor="text1"/>
        </w:rPr>
      </w:pPr>
      <w:bookmarkStart w:id="79" w:name="_Toc375126601"/>
      <w:r w:rsidRPr="006D3A21">
        <w:rPr>
          <w:rFonts w:hint="eastAsia"/>
          <w:color w:val="000000" w:themeColor="text1"/>
        </w:rPr>
        <w:t>获取设备状态</w:t>
      </w:r>
      <w:bookmarkEnd w:id="79"/>
    </w:p>
    <w:p w14:paraId="25AA6CF1" w14:textId="77777777" w:rsidR="001015FF" w:rsidRPr="006D3A21" w:rsidRDefault="001015FF" w:rsidP="001015FF">
      <w:pPr>
        <w:pStyle w:val="a5"/>
        <w:rPr>
          <w:color w:val="000000" w:themeColor="text1"/>
        </w:rPr>
      </w:pPr>
      <w:r w:rsidRPr="006D3A21">
        <w:rPr>
          <w:rFonts w:hint="eastAsia"/>
          <w:color w:val="000000" w:themeColor="text1"/>
        </w:rPr>
        <w:t>流程描述：</w:t>
      </w:r>
      <w:r w:rsidRPr="006D3A21">
        <w:rPr>
          <w:rFonts w:hint="eastAsia"/>
          <w:color w:val="000000" w:themeColor="text1"/>
        </w:rPr>
        <w:t>pc</w:t>
      </w:r>
      <w:r w:rsidRPr="006D3A21">
        <w:rPr>
          <w:rFonts w:hint="eastAsia"/>
          <w:color w:val="000000" w:themeColor="text1"/>
        </w:rPr>
        <w:t>机端</w:t>
      </w:r>
      <w:r w:rsidR="00312F6E">
        <w:rPr>
          <w:rFonts w:hint="eastAsia"/>
          <w:color w:val="000000" w:themeColor="text1"/>
        </w:rPr>
        <w:t>的</w:t>
      </w:r>
      <w:r w:rsidRPr="006D3A21">
        <w:rPr>
          <w:rFonts w:hint="eastAsia"/>
          <w:color w:val="000000" w:themeColor="text1"/>
        </w:rPr>
        <w:t>AGI</w:t>
      </w:r>
      <w:r w:rsidRPr="006D3A21">
        <w:rPr>
          <w:rFonts w:hint="eastAsia"/>
          <w:color w:val="000000" w:themeColor="text1"/>
        </w:rPr>
        <w:t>发送</w:t>
      </w:r>
      <w:r w:rsidRPr="006D3A21">
        <w:rPr>
          <w:rFonts w:hint="eastAsia"/>
          <w:color w:val="000000" w:themeColor="text1"/>
        </w:rPr>
        <w:t>PC_AG_GET_AGT_INFO_REQ</w:t>
      </w:r>
      <w:r w:rsidRPr="006D3A21">
        <w:rPr>
          <w:rFonts w:hint="eastAsia"/>
          <w:color w:val="000000" w:themeColor="text1"/>
        </w:rPr>
        <w:t>消息</w:t>
      </w:r>
      <w:r w:rsidR="00835ADF">
        <w:rPr>
          <w:rFonts w:hint="eastAsia"/>
          <w:color w:val="000000" w:themeColor="text1"/>
        </w:rPr>
        <w:t>（菜单消息，此消息可以任意时刻发送）</w:t>
      </w:r>
      <w:r w:rsidRPr="006D3A21">
        <w:rPr>
          <w:rFonts w:hint="eastAsia"/>
          <w:color w:val="000000" w:themeColor="text1"/>
        </w:rPr>
        <w:t>给</w:t>
      </w:r>
      <w:r w:rsidRPr="006D3A21">
        <w:rPr>
          <w:rFonts w:hint="eastAsia"/>
          <w:color w:val="000000" w:themeColor="text1"/>
        </w:rPr>
        <w:t>Agent</w:t>
      </w:r>
      <w:r w:rsidR="00C30666">
        <w:rPr>
          <w:rFonts w:hint="eastAsia"/>
          <w:color w:val="000000" w:themeColor="text1"/>
        </w:rPr>
        <w:t>，</w:t>
      </w:r>
      <w:r w:rsidR="00047E5E" w:rsidDel="00047E5E">
        <w:rPr>
          <w:rFonts w:hint="eastAsia"/>
          <w:color w:val="000000" w:themeColor="text1"/>
        </w:rPr>
        <w:t xml:space="preserve"> </w:t>
      </w:r>
      <w:r w:rsidRPr="006D3A21">
        <w:rPr>
          <w:rFonts w:hint="eastAsia"/>
          <w:color w:val="000000" w:themeColor="text1"/>
        </w:rPr>
        <w:t>Agent</w:t>
      </w:r>
      <w:r w:rsidRPr="006D3A21">
        <w:rPr>
          <w:rFonts w:hint="eastAsia"/>
          <w:color w:val="000000" w:themeColor="text1"/>
        </w:rPr>
        <w:t>接到</w:t>
      </w:r>
      <w:r w:rsidRPr="006D3A21">
        <w:rPr>
          <w:rFonts w:hint="eastAsia"/>
          <w:color w:val="000000" w:themeColor="text1"/>
        </w:rPr>
        <w:t>PC_AG_GET_AGT_INFO_REQ</w:t>
      </w:r>
      <w:r w:rsidRPr="006D3A21">
        <w:rPr>
          <w:rFonts w:hint="eastAsia"/>
          <w:color w:val="000000" w:themeColor="text1"/>
        </w:rPr>
        <w:t>消息后透传给</w:t>
      </w:r>
      <w:r w:rsidRPr="006D3A21">
        <w:rPr>
          <w:rFonts w:hint="eastAsia"/>
          <w:color w:val="000000" w:themeColor="text1"/>
        </w:rPr>
        <w:t>L1/L2P</w:t>
      </w:r>
      <w:r w:rsidRPr="006D3A21">
        <w:rPr>
          <w:rFonts w:hint="eastAsia"/>
          <w:color w:val="000000" w:themeColor="text1"/>
        </w:rPr>
        <w:t>。</w:t>
      </w:r>
      <w:r w:rsidR="00C30666">
        <w:rPr>
          <w:rFonts w:hint="eastAsia"/>
          <w:color w:val="000000" w:themeColor="text1"/>
        </w:rPr>
        <w:t>L1</w:t>
      </w:r>
      <w:r w:rsidR="00C30666">
        <w:rPr>
          <w:rFonts w:hint="eastAsia"/>
          <w:color w:val="000000" w:themeColor="text1"/>
        </w:rPr>
        <w:t>和</w:t>
      </w:r>
      <w:r w:rsidR="00C30666">
        <w:rPr>
          <w:rFonts w:hint="eastAsia"/>
          <w:color w:val="000000" w:themeColor="text1"/>
        </w:rPr>
        <w:t>L2P</w:t>
      </w:r>
      <w:r w:rsidR="00C30666">
        <w:rPr>
          <w:rFonts w:hint="eastAsia"/>
          <w:color w:val="000000" w:themeColor="text1"/>
        </w:rPr>
        <w:t>收到</w:t>
      </w:r>
      <w:r w:rsidR="00C30666">
        <w:rPr>
          <w:rFonts w:hint="eastAsia"/>
          <w:color w:val="000000" w:themeColor="text1"/>
        </w:rPr>
        <w:t xml:space="preserve">AGT </w:t>
      </w:r>
      <w:r w:rsidR="00C30666">
        <w:rPr>
          <w:rFonts w:hint="eastAsia"/>
          <w:color w:val="000000" w:themeColor="text1"/>
        </w:rPr>
        <w:t>配置请求消息之后，将状态内容嵌入到</w:t>
      </w:r>
      <w:r w:rsidR="00C30666">
        <w:rPr>
          <w:rFonts w:hint="eastAsia"/>
          <w:color w:val="000000" w:themeColor="text1"/>
        </w:rPr>
        <w:t>ACK</w:t>
      </w:r>
      <w:r w:rsidR="00C30666">
        <w:rPr>
          <w:rFonts w:hint="eastAsia"/>
          <w:color w:val="000000" w:themeColor="text1"/>
        </w:rPr>
        <w:t>反馈中传给</w:t>
      </w:r>
      <w:r w:rsidR="00C30666">
        <w:rPr>
          <w:rFonts w:hint="eastAsia"/>
          <w:color w:val="000000" w:themeColor="text1"/>
        </w:rPr>
        <w:t>APP Agent</w:t>
      </w:r>
      <w:r w:rsidR="00C30666">
        <w:rPr>
          <w:rFonts w:hint="eastAsia"/>
          <w:color w:val="000000" w:themeColor="text1"/>
        </w:rPr>
        <w:t>，</w:t>
      </w:r>
      <w:r w:rsidR="00C30666">
        <w:rPr>
          <w:rFonts w:hint="eastAsia"/>
          <w:color w:val="000000" w:themeColor="text1"/>
        </w:rPr>
        <w:t>A</w:t>
      </w:r>
      <w:r w:rsidR="00C30666">
        <w:rPr>
          <w:color w:val="000000" w:themeColor="text1"/>
        </w:rPr>
        <w:t>g</w:t>
      </w:r>
      <w:r w:rsidR="00C30666">
        <w:rPr>
          <w:rFonts w:hint="eastAsia"/>
          <w:color w:val="000000" w:themeColor="text1"/>
        </w:rPr>
        <w:t>ent</w:t>
      </w:r>
      <w:r w:rsidR="00C30666">
        <w:rPr>
          <w:rFonts w:hint="eastAsia"/>
          <w:color w:val="000000" w:themeColor="text1"/>
        </w:rPr>
        <w:t>将收到</w:t>
      </w:r>
      <w:r w:rsidR="00C30666">
        <w:rPr>
          <w:rFonts w:hint="eastAsia"/>
          <w:color w:val="000000" w:themeColor="text1"/>
        </w:rPr>
        <w:t>L1</w:t>
      </w:r>
      <w:r w:rsidR="00C30666">
        <w:rPr>
          <w:rFonts w:hint="eastAsia"/>
          <w:color w:val="000000" w:themeColor="text1"/>
        </w:rPr>
        <w:t>和</w:t>
      </w:r>
      <w:r w:rsidR="00C30666">
        <w:rPr>
          <w:rFonts w:hint="eastAsia"/>
          <w:color w:val="000000" w:themeColor="text1"/>
        </w:rPr>
        <w:t>L2P</w:t>
      </w:r>
      <w:r w:rsidR="00C30666">
        <w:rPr>
          <w:rFonts w:hint="eastAsia"/>
          <w:color w:val="000000" w:themeColor="text1"/>
        </w:rPr>
        <w:t>的</w:t>
      </w:r>
      <w:r w:rsidR="00C30666">
        <w:rPr>
          <w:rFonts w:hint="eastAsia"/>
          <w:color w:val="000000" w:themeColor="text1"/>
        </w:rPr>
        <w:t>ACK</w:t>
      </w:r>
      <w:r w:rsidR="00EF0435">
        <w:rPr>
          <w:rFonts w:hint="eastAsia"/>
          <w:color w:val="000000" w:themeColor="text1"/>
        </w:rPr>
        <w:t>反馈消息</w:t>
      </w:r>
      <w:r w:rsidR="00C30666">
        <w:rPr>
          <w:rFonts w:hint="eastAsia"/>
          <w:color w:val="000000" w:themeColor="text1"/>
        </w:rPr>
        <w:t>之后</w:t>
      </w:r>
      <w:r w:rsidR="00047E5E">
        <w:rPr>
          <w:rFonts w:hint="eastAsia"/>
          <w:color w:val="000000" w:themeColor="text1"/>
        </w:rPr>
        <w:t>组装成</w:t>
      </w:r>
      <w:r w:rsidR="00047E5E">
        <w:rPr>
          <w:rFonts w:hint="eastAsia"/>
          <w:color w:val="000000" w:themeColor="text1"/>
        </w:rPr>
        <w:t>ACK</w:t>
      </w:r>
      <w:r w:rsidR="00047E5E">
        <w:rPr>
          <w:rFonts w:hint="eastAsia"/>
          <w:color w:val="000000" w:themeColor="text1"/>
        </w:rPr>
        <w:t>反馈消息</w:t>
      </w:r>
      <w:r w:rsidR="00D86F11">
        <w:rPr>
          <w:rFonts w:hint="eastAsia"/>
          <w:color w:val="000000" w:themeColor="text1"/>
        </w:rPr>
        <w:t>AG_PC_GET_AGT_INFO_ACK</w:t>
      </w:r>
      <w:r w:rsidR="00C30666">
        <w:rPr>
          <w:rFonts w:hint="eastAsia"/>
          <w:color w:val="000000" w:themeColor="text1"/>
        </w:rPr>
        <w:t>给</w:t>
      </w:r>
      <w:r w:rsidR="00C30666">
        <w:rPr>
          <w:rFonts w:hint="eastAsia"/>
          <w:color w:val="000000" w:themeColor="text1"/>
        </w:rPr>
        <w:t>PC</w:t>
      </w:r>
      <w:r w:rsidR="003C5FD8">
        <w:rPr>
          <w:rFonts w:hint="eastAsia"/>
          <w:color w:val="000000" w:themeColor="text1"/>
        </w:rPr>
        <w:t>机上的</w:t>
      </w:r>
      <w:r w:rsidR="003C5FD8">
        <w:rPr>
          <w:rFonts w:hint="eastAsia"/>
          <w:color w:val="000000" w:themeColor="text1"/>
        </w:rPr>
        <w:t>AGI</w:t>
      </w:r>
      <w:r w:rsidR="00047E5E">
        <w:rPr>
          <w:rFonts w:hint="eastAsia"/>
          <w:color w:val="000000" w:themeColor="text1"/>
        </w:rPr>
        <w:t>，异常流程可以参见章节</w:t>
      </w:r>
      <w:r w:rsidR="00047E5E">
        <w:rPr>
          <w:rFonts w:hint="eastAsia"/>
          <w:color w:val="000000" w:themeColor="text1"/>
        </w:rPr>
        <w:t>4.7</w:t>
      </w:r>
      <w:r w:rsidR="003C5FD8">
        <w:rPr>
          <w:rFonts w:hint="eastAsia"/>
          <w:color w:val="000000" w:themeColor="text1"/>
        </w:rPr>
        <w:t>。</w:t>
      </w:r>
    </w:p>
    <w:p w14:paraId="16223245" w14:textId="77777777" w:rsidR="001015FF" w:rsidRPr="006D3A21" w:rsidRDefault="001015FF" w:rsidP="001015FF">
      <w:pPr>
        <w:pStyle w:val="a5"/>
        <w:rPr>
          <w:color w:val="000000" w:themeColor="text1"/>
        </w:rPr>
      </w:pPr>
      <w:r w:rsidRPr="006D3A21">
        <w:rPr>
          <w:rFonts w:hint="eastAsia"/>
          <w:color w:val="000000" w:themeColor="text1"/>
        </w:rPr>
        <w:t>流程目的：获取仪表的通用参数，将仪表状态显示在</w:t>
      </w:r>
      <w:r w:rsidRPr="006D3A21">
        <w:rPr>
          <w:rFonts w:hint="eastAsia"/>
          <w:color w:val="000000" w:themeColor="text1"/>
        </w:rPr>
        <w:t>AGI</w:t>
      </w:r>
      <w:r w:rsidRPr="006D3A21">
        <w:rPr>
          <w:rFonts w:hint="eastAsia"/>
          <w:color w:val="000000" w:themeColor="text1"/>
        </w:rPr>
        <w:t>的界面上。</w:t>
      </w:r>
    </w:p>
    <w:p w14:paraId="38EF36F1" w14:textId="77777777" w:rsidR="001015FF" w:rsidRPr="006D3A21" w:rsidRDefault="001015FF" w:rsidP="001015FF">
      <w:pPr>
        <w:pStyle w:val="a5"/>
        <w:rPr>
          <w:color w:val="000000" w:themeColor="text1"/>
        </w:rPr>
      </w:pPr>
      <w:r w:rsidRPr="006D3A21">
        <w:rPr>
          <w:rFonts w:hint="eastAsia"/>
          <w:color w:val="000000" w:themeColor="text1"/>
        </w:rPr>
        <w:t>流程使用场景：此流程在仪表工作过程中</w:t>
      </w:r>
      <w:r w:rsidRPr="006D3A21">
        <w:rPr>
          <w:rFonts w:hint="eastAsia"/>
          <w:color w:val="000000" w:themeColor="text1"/>
        </w:rPr>
        <w:t>AGI</w:t>
      </w:r>
      <w:r w:rsidRPr="006D3A21">
        <w:rPr>
          <w:rFonts w:hint="eastAsia"/>
          <w:color w:val="000000" w:themeColor="text1"/>
        </w:rPr>
        <w:t>需要获取</w:t>
      </w:r>
      <w:r w:rsidR="0065299E" w:rsidRPr="006D3A21">
        <w:rPr>
          <w:rFonts w:hint="eastAsia"/>
          <w:color w:val="000000" w:themeColor="text1"/>
        </w:rPr>
        <w:t>仪表状态的时候使用。例如仪表处于工作</w:t>
      </w:r>
      <w:r w:rsidR="009550D9" w:rsidRPr="006D3A21">
        <w:rPr>
          <w:rFonts w:hint="eastAsia"/>
          <w:color w:val="000000" w:themeColor="text1"/>
        </w:rPr>
        <w:t>状态</w:t>
      </w:r>
      <w:r w:rsidR="0065299E" w:rsidRPr="006D3A21">
        <w:rPr>
          <w:rFonts w:hint="eastAsia"/>
          <w:color w:val="000000" w:themeColor="text1"/>
        </w:rPr>
        <w:t>，</w:t>
      </w:r>
      <w:r w:rsidR="009550D9" w:rsidRPr="006D3A21">
        <w:rPr>
          <w:rFonts w:hint="eastAsia"/>
          <w:color w:val="000000" w:themeColor="text1"/>
        </w:rPr>
        <w:t>没有与</w:t>
      </w:r>
      <w:r w:rsidR="009550D9" w:rsidRPr="006D3A21">
        <w:rPr>
          <w:rFonts w:hint="eastAsia"/>
          <w:color w:val="000000" w:themeColor="text1"/>
        </w:rPr>
        <w:t>AGI</w:t>
      </w:r>
      <w:r w:rsidR="009550D9" w:rsidRPr="006D3A21">
        <w:rPr>
          <w:rFonts w:hint="eastAsia"/>
          <w:color w:val="000000" w:themeColor="text1"/>
        </w:rPr>
        <w:t>连接，当再次与</w:t>
      </w:r>
      <w:r w:rsidR="009550D9" w:rsidRPr="006D3A21">
        <w:rPr>
          <w:rFonts w:hint="eastAsia"/>
          <w:color w:val="000000" w:themeColor="text1"/>
        </w:rPr>
        <w:t>AGI</w:t>
      </w:r>
      <w:r w:rsidR="009550D9" w:rsidRPr="006D3A21">
        <w:rPr>
          <w:rFonts w:hint="eastAsia"/>
          <w:color w:val="000000" w:themeColor="text1"/>
        </w:rPr>
        <w:t>连接好</w:t>
      </w:r>
      <w:r w:rsidR="0065299E" w:rsidRPr="006D3A21">
        <w:rPr>
          <w:rFonts w:hint="eastAsia"/>
          <w:color w:val="000000" w:themeColor="text1"/>
        </w:rPr>
        <w:t>（通过网线与</w:t>
      </w:r>
      <w:r w:rsidR="0065299E" w:rsidRPr="006D3A21">
        <w:rPr>
          <w:rFonts w:hint="eastAsia"/>
          <w:color w:val="000000" w:themeColor="text1"/>
        </w:rPr>
        <w:t>AGI</w:t>
      </w:r>
      <w:r w:rsidR="0065299E" w:rsidRPr="006D3A21">
        <w:rPr>
          <w:rFonts w:hint="eastAsia"/>
          <w:color w:val="000000" w:themeColor="text1"/>
        </w:rPr>
        <w:t>连接）时需要</w:t>
      </w:r>
      <w:r w:rsidR="00791E7D">
        <w:rPr>
          <w:rFonts w:hint="eastAsia"/>
          <w:color w:val="000000" w:themeColor="text1"/>
        </w:rPr>
        <w:t>自动</w:t>
      </w:r>
      <w:r w:rsidR="0065299E" w:rsidRPr="006D3A21">
        <w:rPr>
          <w:rFonts w:hint="eastAsia"/>
          <w:color w:val="000000" w:themeColor="text1"/>
        </w:rPr>
        <w:t>获取仪</w:t>
      </w:r>
      <w:r w:rsidR="0065299E" w:rsidRPr="006D3A21">
        <w:rPr>
          <w:rFonts w:hint="eastAsia"/>
          <w:color w:val="000000" w:themeColor="text1"/>
        </w:rPr>
        <w:lastRenderedPageBreak/>
        <w:t>表状态。</w:t>
      </w:r>
      <w:r w:rsidR="00791E7D">
        <w:rPr>
          <w:rFonts w:hint="eastAsia"/>
          <w:color w:val="000000" w:themeColor="text1"/>
        </w:rPr>
        <w:t>或者在进行其他测试之前，可以通过此命令确认一下仪表是否正常。</w:t>
      </w:r>
    </w:p>
    <w:p w14:paraId="4C1B8607" w14:textId="77777777" w:rsidR="00B91A61" w:rsidRPr="006D3A21" w:rsidRDefault="00B91A61" w:rsidP="00175FA8">
      <w:pPr>
        <w:pStyle w:val="a5"/>
        <w:rPr>
          <w:color w:val="000000" w:themeColor="text1"/>
        </w:rPr>
      </w:pPr>
    </w:p>
    <w:p w14:paraId="56F1A983" w14:textId="77777777" w:rsidR="00A84BAF" w:rsidRDefault="00D91DBC" w:rsidP="00D36E47">
      <w:pPr>
        <w:rPr>
          <w:color w:val="000000" w:themeColor="text1"/>
        </w:rPr>
      </w:pPr>
      <w:r w:rsidRPr="006D3A21">
        <w:rPr>
          <w:color w:val="000000" w:themeColor="text1"/>
        </w:rPr>
        <w:object w:dxaOrig="10033" w:dyaOrig="6560" w14:anchorId="5CA2A522">
          <v:shape id="_x0000_i1031" type="#_x0000_t75" style="width:438.9pt;height:285.1pt" o:ole="">
            <v:imagedata r:id="rId20" o:title=""/>
          </v:shape>
          <o:OLEObject Type="Embed" ProgID="Visio.Drawing.11" ShapeID="_x0000_i1031" DrawAspect="Content" ObjectID="_1493713644" r:id="rId21"/>
        </w:object>
      </w:r>
    </w:p>
    <w:p w14:paraId="1000E0CF" w14:textId="77777777" w:rsidR="00564267" w:rsidRDefault="00564267" w:rsidP="00564267">
      <w:pPr>
        <w:jc w:val="center"/>
        <w:rPr>
          <w:color w:val="000000" w:themeColor="text1"/>
        </w:rPr>
      </w:pPr>
      <w:r>
        <w:rPr>
          <w:rFonts w:hint="eastAsia"/>
          <w:color w:val="000000" w:themeColor="text1"/>
        </w:rPr>
        <w:t>图</w:t>
      </w:r>
      <w:r>
        <w:rPr>
          <w:rFonts w:hint="eastAsia"/>
          <w:color w:val="000000" w:themeColor="text1"/>
        </w:rPr>
        <w:t xml:space="preserve">4-2 </w:t>
      </w:r>
      <w:r>
        <w:rPr>
          <w:rFonts w:hint="eastAsia"/>
          <w:color w:val="000000" w:themeColor="text1"/>
        </w:rPr>
        <w:t>设备设置状态流程图</w:t>
      </w:r>
    </w:p>
    <w:p w14:paraId="0CBD0CFD" w14:textId="77777777" w:rsidR="005B31E1" w:rsidRDefault="005656EE">
      <w:pPr>
        <w:pStyle w:val="31"/>
        <w:rPr>
          <w:color w:val="000000" w:themeColor="text1"/>
        </w:rPr>
      </w:pPr>
      <w:r>
        <w:rPr>
          <w:rFonts w:hint="eastAsia"/>
          <w:color w:val="000000" w:themeColor="text1"/>
        </w:rPr>
        <w:t>IP</w:t>
      </w:r>
      <w:r>
        <w:rPr>
          <w:rFonts w:hint="eastAsia"/>
          <w:color w:val="000000" w:themeColor="text1"/>
        </w:rPr>
        <w:t>地址修改</w:t>
      </w:r>
    </w:p>
    <w:p w14:paraId="4BA80AB2" w14:textId="77777777" w:rsidR="005B31E1" w:rsidRDefault="005656EE">
      <w:pPr>
        <w:pStyle w:val="a5"/>
      </w:pPr>
      <w:r>
        <w:rPr>
          <w:rFonts w:hint="eastAsia"/>
        </w:rPr>
        <w:t>流程描述：</w:t>
      </w:r>
      <w:r>
        <w:rPr>
          <w:rFonts w:hint="eastAsia"/>
        </w:rPr>
        <w:t>AGI(PC)</w:t>
      </w:r>
      <w:r>
        <w:rPr>
          <w:rFonts w:hint="eastAsia"/>
        </w:rPr>
        <w:t>发送</w:t>
      </w:r>
      <w:r>
        <w:rPr>
          <w:rFonts w:hint="eastAsia"/>
        </w:rPr>
        <w:t>IP</w:t>
      </w:r>
      <w:r>
        <w:rPr>
          <w:rFonts w:hint="eastAsia"/>
        </w:rPr>
        <w:t>地址更新命令</w:t>
      </w:r>
      <w:r>
        <w:rPr>
          <w:rFonts w:hint="eastAsia"/>
        </w:rPr>
        <w:t>PC_AG_RENEW_IP_REQ</w:t>
      </w:r>
      <w:r>
        <w:rPr>
          <w:rFonts w:hint="eastAsia"/>
        </w:rPr>
        <w:t>给</w:t>
      </w:r>
      <w:r>
        <w:rPr>
          <w:rFonts w:hint="eastAsia"/>
        </w:rPr>
        <w:t>AGT</w:t>
      </w:r>
      <w:r>
        <w:rPr>
          <w:rFonts w:hint="eastAsia"/>
        </w:rPr>
        <w:t>，</w:t>
      </w:r>
      <w:r>
        <w:rPr>
          <w:rFonts w:hint="eastAsia"/>
        </w:rPr>
        <w:t xml:space="preserve"> AGT</w:t>
      </w:r>
      <w:r>
        <w:rPr>
          <w:rFonts w:hint="eastAsia"/>
        </w:rPr>
        <w:t>在收到命令之后反馈</w:t>
      </w:r>
      <w:r>
        <w:rPr>
          <w:rFonts w:hint="eastAsia"/>
        </w:rPr>
        <w:t>ACK</w:t>
      </w:r>
      <w:r>
        <w:rPr>
          <w:rFonts w:hint="eastAsia"/>
        </w:rPr>
        <w:t>给</w:t>
      </w:r>
      <w:r>
        <w:rPr>
          <w:rFonts w:hint="eastAsia"/>
        </w:rPr>
        <w:t>AGI</w:t>
      </w:r>
      <w:r>
        <w:rPr>
          <w:rFonts w:hint="eastAsia"/>
        </w:rPr>
        <w:t>，</w:t>
      </w:r>
      <w:r>
        <w:rPr>
          <w:rFonts w:hint="eastAsia"/>
          <w:color w:val="1F497D"/>
          <w:szCs w:val="21"/>
        </w:rPr>
        <w:t>如果收不到反馈或者收到ＮＡＣＫ，则认为配置ＡＧＴ错误；</w:t>
      </w:r>
      <w:r>
        <w:rPr>
          <w:rFonts w:hint="eastAsia"/>
        </w:rPr>
        <w:t>AGI</w:t>
      </w:r>
      <w:r>
        <w:rPr>
          <w:rFonts w:hint="eastAsia"/>
        </w:rPr>
        <w:t>收到</w:t>
      </w:r>
      <w:r>
        <w:rPr>
          <w:rFonts w:hint="eastAsia"/>
        </w:rPr>
        <w:t>ACK</w:t>
      </w:r>
      <w:r>
        <w:rPr>
          <w:rFonts w:hint="eastAsia"/>
        </w:rPr>
        <w:t>反馈之后在界面显示</w:t>
      </w:r>
      <w:r>
        <w:rPr>
          <w:rFonts w:hint="eastAsia"/>
        </w:rPr>
        <w:t>AGT</w:t>
      </w:r>
      <w:r>
        <w:rPr>
          <w:rFonts w:hint="eastAsia"/>
        </w:rPr>
        <w:t>的</w:t>
      </w:r>
      <w:r>
        <w:rPr>
          <w:rFonts w:hint="eastAsia"/>
        </w:rPr>
        <w:t>IP</w:t>
      </w:r>
      <w:r>
        <w:rPr>
          <w:rFonts w:hint="eastAsia"/>
        </w:rPr>
        <w:t>地址要修改成新的</w:t>
      </w:r>
      <w:r>
        <w:rPr>
          <w:rFonts w:hint="eastAsia"/>
        </w:rPr>
        <w:t>IP</w:t>
      </w:r>
      <w:r>
        <w:rPr>
          <w:rFonts w:hint="eastAsia"/>
        </w:rPr>
        <w:t>地址，需要</w:t>
      </w:r>
      <w:r>
        <w:rPr>
          <w:rFonts w:hint="eastAsia"/>
        </w:rPr>
        <w:t>PC</w:t>
      </w:r>
      <w:r>
        <w:rPr>
          <w:rFonts w:hint="eastAsia"/>
        </w:rPr>
        <w:t>机修改相应</w:t>
      </w:r>
      <w:r>
        <w:rPr>
          <w:rFonts w:hint="eastAsia"/>
        </w:rPr>
        <w:t>IP</w:t>
      </w:r>
      <w:r>
        <w:rPr>
          <w:rFonts w:hint="eastAsia"/>
        </w:rPr>
        <w:t>后重启再次连接，</w:t>
      </w:r>
      <w:r>
        <w:rPr>
          <w:rFonts w:hint="eastAsia"/>
        </w:rPr>
        <w:t>AGT</w:t>
      </w:r>
      <w:r>
        <w:rPr>
          <w:rFonts w:hint="eastAsia"/>
        </w:rPr>
        <w:t>反馈之后</w:t>
      </w:r>
      <w:r>
        <w:rPr>
          <w:rFonts w:hint="eastAsia"/>
        </w:rPr>
        <w:t>2s</w:t>
      </w:r>
      <w:r>
        <w:rPr>
          <w:rFonts w:hint="eastAsia"/>
        </w:rPr>
        <w:t>将设备的</w:t>
      </w:r>
      <w:r>
        <w:rPr>
          <w:rFonts w:hint="eastAsia"/>
        </w:rPr>
        <w:t>IP</w:t>
      </w:r>
      <w:r>
        <w:rPr>
          <w:rFonts w:hint="eastAsia"/>
        </w:rPr>
        <w:t>地址按照更新的命令进行更新。</w:t>
      </w:r>
    </w:p>
    <w:p w14:paraId="08AF1EC4" w14:textId="77777777" w:rsidR="005656EE" w:rsidRPr="006D3A21" w:rsidRDefault="005656EE" w:rsidP="005656EE">
      <w:pPr>
        <w:pStyle w:val="a5"/>
        <w:rPr>
          <w:color w:val="000000" w:themeColor="text1"/>
        </w:rPr>
      </w:pPr>
      <w:r w:rsidRPr="006D3A21">
        <w:rPr>
          <w:rFonts w:hint="eastAsia"/>
          <w:color w:val="000000" w:themeColor="text1"/>
        </w:rPr>
        <w:t>流程目的：</w:t>
      </w:r>
      <w:r>
        <w:rPr>
          <w:rFonts w:hint="eastAsia"/>
          <w:color w:val="000000" w:themeColor="text1"/>
        </w:rPr>
        <w:t>修改设备的</w:t>
      </w:r>
      <w:r>
        <w:rPr>
          <w:rFonts w:hint="eastAsia"/>
          <w:color w:val="000000" w:themeColor="text1"/>
        </w:rPr>
        <w:t>IP</w:t>
      </w:r>
      <w:r>
        <w:rPr>
          <w:rFonts w:hint="eastAsia"/>
          <w:color w:val="000000" w:themeColor="text1"/>
        </w:rPr>
        <w:t>地址，主要是为了不同</w:t>
      </w:r>
      <w:r>
        <w:rPr>
          <w:rFonts w:hint="eastAsia"/>
          <w:color w:val="000000" w:themeColor="text1"/>
        </w:rPr>
        <w:t>PC</w:t>
      </w:r>
      <w:r>
        <w:rPr>
          <w:rFonts w:hint="eastAsia"/>
          <w:color w:val="000000" w:themeColor="text1"/>
        </w:rPr>
        <w:t>机可以远程对设备控制</w:t>
      </w:r>
      <w:r w:rsidRPr="006D3A21">
        <w:rPr>
          <w:rFonts w:hint="eastAsia"/>
          <w:color w:val="000000" w:themeColor="text1"/>
        </w:rPr>
        <w:t>。</w:t>
      </w:r>
    </w:p>
    <w:p w14:paraId="413BFF59" w14:textId="77777777" w:rsidR="005656EE" w:rsidRPr="006D3A21" w:rsidRDefault="005656EE" w:rsidP="005656EE">
      <w:pPr>
        <w:pStyle w:val="a5"/>
        <w:rPr>
          <w:color w:val="000000" w:themeColor="text1"/>
        </w:rPr>
      </w:pPr>
      <w:r w:rsidRPr="006D3A21">
        <w:rPr>
          <w:rFonts w:hint="eastAsia"/>
          <w:color w:val="000000" w:themeColor="text1"/>
        </w:rPr>
        <w:t>应用场景：</w:t>
      </w:r>
      <w:r>
        <w:rPr>
          <w:rFonts w:hint="eastAsia"/>
          <w:color w:val="000000" w:themeColor="text1"/>
        </w:rPr>
        <w:t>其他电脑通过路由器对</w:t>
      </w:r>
      <w:r>
        <w:rPr>
          <w:rFonts w:hint="eastAsia"/>
          <w:color w:val="000000" w:themeColor="text1"/>
        </w:rPr>
        <w:t>AGT</w:t>
      </w:r>
      <w:r>
        <w:rPr>
          <w:rFonts w:hint="eastAsia"/>
          <w:color w:val="000000" w:themeColor="text1"/>
        </w:rPr>
        <w:t>远程异地控制</w:t>
      </w:r>
      <w:r w:rsidRPr="006D3A21">
        <w:rPr>
          <w:rFonts w:hint="eastAsia"/>
          <w:color w:val="000000" w:themeColor="text1"/>
        </w:rPr>
        <w:t>。</w:t>
      </w:r>
    </w:p>
    <w:p w14:paraId="35BFD160" w14:textId="77777777" w:rsidR="005B31E1" w:rsidRDefault="005B31E1">
      <w:pPr>
        <w:pStyle w:val="a5"/>
      </w:pPr>
    </w:p>
    <w:p w14:paraId="1AD013C3" w14:textId="77777777" w:rsidR="00B91A61" w:rsidRPr="006D3A21" w:rsidRDefault="00D36E47" w:rsidP="000107A1">
      <w:pPr>
        <w:pStyle w:val="21"/>
        <w:numPr>
          <w:ilvl w:val="0"/>
          <w:numId w:val="0"/>
        </w:numPr>
        <w:ind w:left="576" w:hanging="576"/>
        <w:rPr>
          <w:color w:val="000000" w:themeColor="text1"/>
        </w:rPr>
      </w:pPr>
      <w:bookmarkStart w:id="80" w:name="_Toc347733569"/>
      <w:bookmarkStart w:id="81" w:name="_Toc347757706"/>
      <w:bookmarkStart w:id="82" w:name="_Toc375126602"/>
      <w:r w:rsidRPr="006D3A21">
        <w:rPr>
          <w:rFonts w:hint="eastAsia"/>
          <w:color w:val="000000" w:themeColor="text1"/>
        </w:rPr>
        <w:t>3.2</w:t>
      </w:r>
      <w:r w:rsidRPr="006D3A21">
        <w:rPr>
          <w:rFonts w:hint="eastAsia"/>
          <w:color w:val="000000" w:themeColor="text1"/>
        </w:rPr>
        <w:t>指定小区扫描</w:t>
      </w:r>
      <w:bookmarkEnd w:id="80"/>
      <w:bookmarkEnd w:id="81"/>
      <w:bookmarkEnd w:id="82"/>
    </w:p>
    <w:p w14:paraId="3B92E90C" w14:textId="77777777" w:rsidR="00855DBF" w:rsidRPr="006D3A21" w:rsidRDefault="001A7F3A" w:rsidP="001A7F3A">
      <w:pPr>
        <w:pStyle w:val="a5"/>
        <w:rPr>
          <w:color w:val="000000" w:themeColor="text1"/>
        </w:rPr>
      </w:pPr>
      <w:r w:rsidRPr="006D3A21">
        <w:rPr>
          <w:rFonts w:hint="eastAsia"/>
          <w:color w:val="000000" w:themeColor="text1"/>
        </w:rPr>
        <w:t>流程描述：</w:t>
      </w:r>
      <w:r w:rsidR="0065299E" w:rsidRPr="006D3A21">
        <w:rPr>
          <w:rFonts w:hint="eastAsia"/>
          <w:color w:val="000000" w:themeColor="text1"/>
        </w:rPr>
        <w:t>AGI(PC)</w:t>
      </w:r>
      <w:r w:rsidR="0065299E" w:rsidRPr="006D3A21">
        <w:rPr>
          <w:rFonts w:hint="eastAsia"/>
          <w:color w:val="000000" w:themeColor="text1"/>
        </w:rPr>
        <w:t>设置的指定小区扫描的参数后，发送</w:t>
      </w:r>
      <w:r w:rsidR="0065299E" w:rsidRPr="006D3A21">
        <w:rPr>
          <w:rFonts w:hint="eastAsia"/>
          <w:color w:val="000000" w:themeColor="text1"/>
        </w:rPr>
        <w:t>PC_AG_SPECIFIED_CELL_SCAN_REQ</w:t>
      </w:r>
      <w:r w:rsidR="0065299E" w:rsidRPr="006D3A21">
        <w:rPr>
          <w:rFonts w:hint="eastAsia"/>
          <w:color w:val="000000" w:themeColor="text1"/>
        </w:rPr>
        <w:t>消息给</w:t>
      </w:r>
      <w:r w:rsidR="0065299E" w:rsidRPr="006D3A21">
        <w:rPr>
          <w:rFonts w:hint="eastAsia"/>
          <w:color w:val="000000" w:themeColor="text1"/>
        </w:rPr>
        <w:t>Agent</w:t>
      </w:r>
      <w:r w:rsidR="00E21A9D">
        <w:rPr>
          <w:rFonts w:hint="eastAsia"/>
          <w:color w:val="000000" w:themeColor="text1"/>
        </w:rPr>
        <w:t>并启动消息反馈定时器</w:t>
      </w:r>
      <w:r w:rsidR="0065299E" w:rsidRPr="006D3A21">
        <w:rPr>
          <w:rFonts w:hint="eastAsia"/>
          <w:color w:val="000000" w:themeColor="text1"/>
        </w:rPr>
        <w:t>，</w:t>
      </w:r>
      <w:r w:rsidR="0065299E" w:rsidRPr="006D3A21">
        <w:rPr>
          <w:rFonts w:hint="eastAsia"/>
          <w:color w:val="000000" w:themeColor="text1"/>
        </w:rPr>
        <w:t>Agent</w:t>
      </w:r>
      <w:r w:rsidR="0065299E" w:rsidRPr="006D3A21">
        <w:rPr>
          <w:rFonts w:hint="eastAsia"/>
          <w:color w:val="000000" w:themeColor="text1"/>
        </w:rPr>
        <w:t>透传此消息给</w:t>
      </w:r>
      <w:r w:rsidR="0065299E" w:rsidRPr="006D3A21">
        <w:rPr>
          <w:rFonts w:hint="eastAsia"/>
          <w:color w:val="000000" w:themeColor="text1"/>
        </w:rPr>
        <w:t>L1/L2P</w:t>
      </w:r>
      <w:r w:rsidR="0065299E" w:rsidRPr="006D3A21">
        <w:rPr>
          <w:rFonts w:hint="eastAsia"/>
          <w:color w:val="000000" w:themeColor="text1"/>
        </w:rPr>
        <w:t>，</w:t>
      </w:r>
      <w:r w:rsidR="00E21A9D">
        <w:rPr>
          <w:rFonts w:hint="eastAsia"/>
          <w:color w:val="000000" w:themeColor="text1"/>
        </w:rPr>
        <w:t>L1</w:t>
      </w:r>
      <w:r w:rsidR="00E21A9D">
        <w:rPr>
          <w:rFonts w:hint="eastAsia"/>
          <w:color w:val="000000" w:themeColor="text1"/>
        </w:rPr>
        <w:t>和</w:t>
      </w:r>
      <w:r w:rsidR="00E21A9D">
        <w:rPr>
          <w:rFonts w:hint="eastAsia"/>
          <w:color w:val="000000" w:themeColor="text1"/>
        </w:rPr>
        <w:t>L2P</w:t>
      </w:r>
      <w:r w:rsidR="00E21A9D">
        <w:rPr>
          <w:rFonts w:hint="eastAsia"/>
          <w:color w:val="000000" w:themeColor="text1"/>
        </w:rPr>
        <w:t>收到此消息后进行配置并进行</w:t>
      </w:r>
      <w:r w:rsidR="00E21A9D">
        <w:rPr>
          <w:rFonts w:hint="eastAsia"/>
          <w:color w:val="000000" w:themeColor="text1"/>
        </w:rPr>
        <w:t>ACK</w:t>
      </w:r>
      <w:r w:rsidR="00E21A9D">
        <w:rPr>
          <w:rFonts w:hint="eastAsia"/>
          <w:color w:val="000000" w:themeColor="text1"/>
        </w:rPr>
        <w:t>反馈给</w:t>
      </w:r>
      <w:r w:rsidR="002070DC" w:rsidRPr="006D3A21">
        <w:rPr>
          <w:rFonts w:hint="eastAsia"/>
          <w:color w:val="000000" w:themeColor="text1"/>
        </w:rPr>
        <w:t>Agent</w:t>
      </w:r>
      <w:r w:rsidR="00E21A9D">
        <w:rPr>
          <w:rFonts w:hint="eastAsia"/>
          <w:color w:val="000000" w:themeColor="text1"/>
        </w:rPr>
        <w:t>，</w:t>
      </w:r>
      <w:r w:rsidR="00E21A9D">
        <w:rPr>
          <w:rFonts w:hint="eastAsia"/>
          <w:color w:val="000000" w:themeColor="text1"/>
        </w:rPr>
        <w:t>Agent</w:t>
      </w:r>
      <w:r w:rsidR="00E21A9D">
        <w:rPr>
          <w:rFonts w:hint="eastAsia"/>
          <w:color w:val="000000" w:themeColor="text1"/>
        </w:rPr>
        <w:t>将</w:t>
      </w:r>
      <w:r w:rsidR="00E21A9D">
        <w:rPr>
          <w:rFonts w:hint="eastAsia"/>
          <w:color w:val="000000" w:themeColor="text1"/>
        </w:rPr>
        <w:t>L1</w:t>
      </w:r>
      <w:r w:rsidR="00E21A9D">
        <w:rPr>
          <w:rFonts w:hint="eastAsia"/>
          <w:color w:val="000000" w:themeColor="text1"/>
        </w:rPr>
        <w:t>和</w:t>
      </w:r>
      <w:r w:rsidR="00E21A9D">
        <w:rPr>
          <w:rFonts w:hint="eastAsia"/>
          <w:color w:val="000000" w:themeColor="text1"/>
        </w:rPr>
        <w:t>L2P</w:t>
      </w:r>
      <w:r w:rsidR="00E21A9D">
        <w:rPr>
          <w:rFonts w:hint="eastAsia"/>
          <w:color w:val="000000" w:themeColor="text1"/>
        </w:rPr>
        <w:t>的</w:t>
      </w:r>
      <w:r w:rsidR="00E21A9D">
        <w:rPr>
          <w:rFonts w:hint="eastAsia"/>
          <w:color w:val="000000" w:themeColor="text1"/>
        </w:rPr>
        <w:lastRenderedPageBreak/>
        <w:t>反馈直接透传给</w:t>
      </w:r>
      <w:r w:rsidR="00E21A9D">
        <w:rPr>
          <w:rFonts w:hint="eastAsia"/>
          <w:color w:val="000000" w:themeColor="text1"/>
        </w:rPr>
        <w:t>PC</w:t>
      </w:r>
      <w:r w:rsidR="002070DC" w:rsidRPr="006D3A21">
        <w:rPr>
          <w:rFonts w:hint="eastAsia"/>
          <w:color w:val="000000" w:themeColor="text1"/>
        </w:rPr>
        <w:t>，</w:t>
      </w:r>
      <w:r w:rsidR="00E21A9D">
        <w:rPr>
          <w:rFonts w:hint="eastAsia"/>
          <w:color w:val="000000" w:themeColor="text1"/>
        </w:rPr>
        <w:t>若</w:t>
      </w:r>
      <w:r w:rsidR="00E21A9D">
        <w:rPr>
          <w:rFonts w:hint="eastAsia"/>
          <w:color w:val="000000" w:themeColor="text1"/>
        </w:rPr>
        <w:t>L1</w:t>
      </w:r>
      <w:r w:rsidR="00E21A9D">
        <w:rPr>
          <w:rFonts w:hint="eastAsia"/>
          <w:color w:val="000000" w:themeColor="text1"/>
        </w:rPr>
        <w:t>和</w:t>
      </w:r>
      <w:r w:rsidR="00E21A9D">
        <w:rPr>
          <w:rFonts w:hint="eastAsia"/>
          <w:color w:val="000000" w:themeColor="text1"/>
        </w:rPr>
        <w:t>L2P</w:t>
      </w:r>
      <w:r w:rsidR="00E21A9D">
        <w:rPr>
          <w:rFonts w:hint="eastAsia"/>
          <w:color w:val="000000" w:themeColor="text1"/>
        </w:rPr>
        <w:t>的反馈都是</w:t>
      </w:r>
      <w:r w:rsidR="00E21A9D">
        <w:rPr>
          <w:rFonts w:hint="eastAsia"/>
          <w:color w:val="000000" w:themeColor="text1"/>
        </w:rPr>
        <w:t>ACK</w:t>
      </w:r>
      <w:r w:rsidR="00E21A9D">
        <w:rPr>
          <w:rFonts w:hint="eastAsia"/>
          <w:color w:val="000000" w:themeColor="text1"/>
        </w:rPr>
        <w:t>则认为反馈成功，如果有</w:t>
      </w:r>
      <w:r w:rsidR="00E21A9D">
        <w:rPr>
          <w:rFonts w:hint="eastAsia"/>
          <w:color w:val="000000" w:themeColor="text1"/>
        </w:rPr>
        <w:t>NACK</w:t>
      </w:r>
      <w:r w:rsidR="00E21A9D">
        <w:rPr>
          <w:rFonts w:hint="eastAsia"/>
          <w:color w:val="000000" w:themeColor="text1"/>
        </w:rPr>
        <w:t>，则发送</w:t>
      </w:r>
      <w:r w:rsidR="00E21A9D">
        <w:rPr>
          <w:rFonts w:hint="eastAsia"/>
          <w:color w:val="000000" w:themeColor="text1"/>
        </w:rPr>
        <w:t>REL</w:t>
      </w:r>
      <w:r w:rsidR="00E21A9D">
        <w:rPr>
          <w:rFonts w:hint="eastAsia"/>
          <w:color w:val="000000" w:themeColor="text1"/>
        </w:rPr>
        <w:t>命令给</w:t>
      </w:r>
      <w:r w:rsidR="00E21A9D">
        <w:rPr>
          <w:rFonts w:hint="eastAsia"/>
          <w:color w:val="000000" w:themeColor="text1"/>
        </w:rPr>
        <w:t>AGent</w:t>
      </w:r>
      <w:r w:rsidR="00855DBF" w:rsidRPr="006D3A21">
        <w:rPr>
          <w:rFonts w:hint="eastAsia"/>
          <w:color w:val="000000" w:themeColor="text1"/>
        </w:rPr>
        <w:t>。</w:t>
      </w:r>
      <w:r w:rsidR="00E21A9D">
        <w:rPr>
          <w:rFonts w:hint="eastAsia"/>
          <w:color w:val="000000" w:themeColor="text1"/>
        </w:rPr>
        <w:t>PC</w:t>
      </w:r>
      <w:r w:rsidR="00E21A9D">
        <w:rPr>
          <w:rFonts w:hint="eastAsia"/>
          <w:color w:val="000000" w:themeColor="text1"/>
        </w:rPr>
        <w:t>机在规定时间内没有收</w:t>
      </w:r>
      <w:r w:rsidR="004D1C0B">
        <w:rPr>
          <w:rFonts w:hint="eastAsia"/>
          <w:color w:val="000000" w:themeColor="text1"/>
        </w:rPr>
        <w:t>全</w:t>
      </w:r>
      <w:r w:rsidR="00E21A9D">
        <w:rPr>
          <w:rFonts w:hint="eastAsia"/>
          <w:color w:val="000000" w:themeColor="text1"/>
        </w:rPr>
        <w:t>ACK</w:t>
      </w:r>
      <w:r w:rsidR="00E21A9D">
        <w:rPr>
          <w:rFonts w:hint="eastAsia"/>
          <w:color w:val="000000" w:themeColor="text1"/>
        </w:rPr>
        <w:t>反馈则认为</w:t>
      </w:r>
      <w:r w:rsidR="00F65826">
        <w:rPr>
          <w:rFonts w:hint="eastAsia"/>
          <w:color w:val="000000" w:themeColor="text1"/>
        </w:rPr>
        <w:t>设备硬件故障，告警指示。</w:t>
      </w:r>
    </w:p>
    <w:p w14:paraId="0E033699" w14:textId="77777777" w:rsidR="005C7702" w:rsidRDefault="00362411" w:rsidP="001A7F3A">
      <w:pPr>
        <w:pStyle w:val="a5"/>
        <w:rPr>
          <w:color w:val="000000" w:themeColor="text1"/>
        </w:rPr>
      </w:pPr>
      <w:r>
        <w:rPr>
          <w:rFonts w:hint="eastAsia"/>
          <w:color w:val="000000" w:themeColor="text1"/>
        </w:rPr>
        <w:t>AGI</w:t>
      </w:r>
      <w:r>
        <w:rPr>
          <w:rFonts w:hint="eastAsia"/>
          <w:color w:val="000000" w:themeColor="text1"/>
        </w:rPr>
        <w:t>在收到</w:t>
      </w:r>
      <w:r w:rsidR="00F10649">
        <w:rPr>
          <w:rFonts w:hint="eastAsia"/>
          <w:color w:val="000000" w:themeColor="text1"/>
        </w:rPr>
        <w:t>ACK</w:t>
      </w:r>
      <w:r w:rsidR="00F10649">
        <w:rPr>
          <w:rFonts w:hint="eastAsia"/>
          <w:color w:val="000000" w:themeColor="text1"/>
        </w:rPr>
        <w:t>反馈之后会启动接受扫描结果定时器，</w:t>
      </w:r>
      <w:r w:rsidR="00685ED8">
        <w:rPr>
          <w:rFonts w:hint="eastAsia"/>
          <w:color w:val="000000" w:themeColor="text1"/>
        </w:rPr>
        <w:t>L1</w:t>
      </w:r>
      <w:r w:rsidR="00685ED8">
        <w:rPr>
          <w:rFonts w:hint="eastAsia"/>
          <w:color w:val="000000" w:themeColor="text1"/>
        </w:rPr>
        <w:t>和</w:t>
      </w:r>
      <w:r w:rsidR="00685ED8">
        <w:rPr>
          <w:rFonts w:hint="eastAsia"/>
          <w:color w:val="000000" w:themeColor="text1"/>
        </w:rPr>
        <w:t>L2P</w:t>
      </w:r>
      <w:r w:rsidR="00685ED8">
        <w:rPr>
          <w:rFonts w:hint="eastAsia"/>
          <w:color w:val="000000" w:themeColor="text1"/>
        </w:rPr>
        <w:t>扫描完一个</w:t>
      </w:r>
      <w:r w:rsidR="00F10649">
        <w:rPr>
          <w:rFonts w:hint="eastAsia"/>
          <w:color w:val="000000" w:themeColor="text1"/>
        </w:rPr>
        <w:t>小区</w:t>
      </w:r>
      <w:r w:rsidR="00685ED8">
        <w:rPr>
          <w:rFonts w:hint="eastAsia"/>
          <w:color w:val="000000" w:themeColor="text1"/>
        </w:rPr>
        <w:t>上报一个结果给</w:t>
      </w:r>
      <w:r w:rsidR="00685ED8">
        <w:rPr>
          <w:rFonts w:hint="eastAsia"/>
          <w:color w:val="000000" w:themeColor="text1"/>
        </w:rPr>
        <w:t xml:space="preserve">APP </w:t>
      </w:r>
      <w:r w:rsidR="00855DBF" w:rsidRPr="006D3A21">
        <w:rPr>
          <w:rFonts w:hint="eastAsia"/>
          <w:color w:val="000000" w:themeColor="text1"/>
        </w:rPr>
        <w:t>Agent</w:t>
      </w:r>
      <w:r w:rsidR="00685ED8">
        <w:rPr>
          <w:rFonts w:hint="eastAsia"/>
          <w:color w:val="000000" w:themeColor="text1"/>
        </w:rPr>
        <w:t>,</w:t>
      </w:r>
      <w:r w:rsidR="00BE76F5" w:rsidRPr="006D3A21">
        <w:rPr>
          <w:rFonts w:hint="eastAsia"/>
          <w:color w:val="000000" w:themeColor="text1"/>
        </w:rPr>
        <w:t>Agent</w:t>
      </w:r>
      <w:r w:rsidR="00855DBF" w:rsidRPr="006D3A21">
        <w:rPr>
          <w:rFonts w:hint="eastAsia"/>
          <w:color w:val="000000" w:themeColor="text1"/>
        </w:rPr>
        <w:t>收到</w:t>
      </w:r>
      <w:r w:rsidR="00BE76F5" w:rsidRPr="006D3A21">
        <w:rPr>
          <w:rFonts w:hint="eastAsia"/>
          <w:color w:val="000000" w:themeColor="text1"/>
        </w:rPr>
        <w:t>一对</w:t>
      </w:r>
      <w:r w:rsidR="00BE76F5" w:rsidRPr="006D3A21">
        <w:rPr>
          <w:rFonts w:hint="eastAsia"/>
          <w:color w:val="000000" w:themeColor="text1"/>
        </w:rPr>
        <w:t>L1</w:t>
      </w:r>
      <w:r w:rsidR="00BE76F5" w:rsidRPr="006D3A21">
        <w:rPr>
          <w:rFonts w:hint="eastAsia"/>
          <w:color w:val="000000" w:themeColor="text1"/>
        </w:rPr>
        <w:t>与</w:t>
      </w:r>
      <w:r w:rsidR="00BE76F5" w:rsidRPr="006D3A21">
        <w:rPr>
          <w:rFonts w:hint="eastAsia"/>
          <w:color w:val="000000" w:themeColor="text1"/>
        </w:rPr>
        <w:t>L2P</w:t>
      </w:r>
      <w:r w:rsidR="00BE76F5" w:rsidRPr="006D3A21">
        <w:rPr>
          <w:rFonts w:hint="eastAsia"/>
          <w:color w:val="000000" w:themeColor="text1"/>
        </w:rPr>
        <w:t>的</w:t>
      </w:r>
      <w:r w:rsidR="00855DBF" w:rsidRPr="006D3A21">
        <w:rPr>
          <w:rFonts w:hint="eastAsia"/>
          <w:color w:val="000000" w:themeColor="text1"/>
        </w:rPr>
        <w:t>结果</w:t>
      </w:r>
      <w:r w:rsidR="00685ED8">
        <w:rPr>
          <w:rFonts w:hint="eastAsia"/>
          <w:color w:val="000000" w:themeColor="text1"/>
        </w:rPr>
        <w:t>后直接透传给</w:t>
      </w:r>
      <w:r w:rsidR="00685ED8">
        <w:rPr>
          <w:rFonts w:hint="eastAsia"/>
          <w:color w:val="000000" w:themeColor="text1"/>
        </w:rPr>
        <w:t>PC</w:t>
      </w:r>
      <w:r w:rsidR="00F10649">
        <w:rPr>
          <w:rFonts w:hint="eastAsia"/>
          <w:color w:val="000000" w:themeColor="text1"/>
        </w:rPr>
        <w:t>。</w:t>
      </w:r>
    </w:p>
    <w:p w14:paraId="2C5238C4" w14:textId="77777777" w:rsidR="00855DBF" w:rsidRPr="006D3A21" w:rsidRDefault="00685ED8" w:rsidP="004D1C0B">
      <w:pPr>
        <w:pStyle w:val="a5"/>
        <w:rPr>
          <w:color w:val="000000" w:themeColor="text1"/>
        </w:rPr>
      </w:pPr>
      <w:r>
        <w:rPr>
          <w:rFonts w:hint="eastAsia"/>
          <w:color w:val="000000" w:themeColor="text1"/>
        </w:rPr>
        <w:t>L1</w:t>
      </w:r>
      <w:r>
        <w:rPr>
          <w:rFonts w:hint="eastAsia"/>
          <w:color w:val="000000" w:themeColor="text1"/>
        </w:rPr>
        <w:t>和</w:t>
      </w:r>
      <w:r>
        <w:rPr>
          <w:rFonts w:hint="eastAsia"/>
          <w:color w:val="000000" w:themeColor="text1"/>
        </w:rPr>
        <w:t>L2P</w:t>
      </w:r>
      <w:r>
        <w:rPr>
          <w:rFonts w:hint="eastAsia"/>
          <w:color w:val="000000" w:themeColor="text1"/>
        </w:rPr>
        <w:t>在将列表的小区全部扫描完会给</w:t>
      </w:r>
      <w:r>
        <w:rPr>
          <w:rFonts w:hint="eastAsia"/>
          <w:color w:val="000000" w:themeColor="text1"/>
        </w:rPr>
        <w:t>Agent</w:t>
      </w:r>
      <w:r>
        <w:rPr>
          <w:rFonts w:hint="eastAsia"/>
          <w:color w:val="000000" w:themeColor="text1"/>
        </w:rPr>
        <w:t>发送</w:t>
      </w:r>
      <w:r>
        <w:rPr>
          <w:rFonts w:hint="eastAsia"/>
          <w:color w:val="000000" w:themeColor="text1"/>
        </w:rPr>
        <w:t>finish</w:t>
      </w:r>
      <w:r>
        <w:rPr>
          <w:rFonts w:hint="eastAsia"/>
          <w:color w:val="000000" w:themeColor="text1"/>
        </w:rPr>
        <w:t>命令，</w:t>
      </w:r>
      <w:r>
        <w:rPr>
          <w:rFonts w:hint="eastAsia"/>
          <w:color w:val="000000" w:themeColor="text1"/>
        </w:rPr>
        <w:t>Agent</w:t>
      </w:r>
      <w:r>
        <w:rPr>
          <w:rFonts w:hint="eastAsia"/>
          <w:color w:val="000000" w:themeColor="text1"/>
        </w:rPr>
        <w:t>将扫描结束命令透传给</w:t>
      </w:r>
      <w:r>
        <w:rPr>
          <w:rFonts w:hint="eastAsia"/>
          <w:color w:val="000000" w:themeColor="text1"/>
        </w:rPr>
        <w:t>PC</w:t>
      </w:r>
      <w:r>
        <w:rPr>
          <w:rFonts w:hint="eastAsia"/>
          <w:color w:val="000000" w:themeColor="text1"/>
        </w:rPr>
        <w:t>上的</w:t>
      </w:r>
      <w:r>
        <w:rPr>
          <w:rFonts w:hint="eastAsia"/>
          <w:color w:val="000000" w:themeColor="text1"/>
        </w:rPr>
        <w:t>AGI</w:t>
      </w:r>
      <w:r>
        <w:rPr>
          <w:rFonts w:hint="eastAsia"/>
          <w:color w:val="000000" w:themeColor="text1"/>
        </w:rPr>
        <w:t>，</w:t>
      </w:r>
      <w:r>
        <w:rPr>
          <w:rFonts w:hint="eastAsia"/>
          <w:color w:val="000000" w:themeColor="text1"/>
        </w:rPr>
        <w:t>AGI</w:t>
      </w:r>
      <w:r>
        <w:rPr>
          <w:rFonts w:hint="eastAsia"/>
          <w:color w:val="000000" w:themeColor="text1"/>
        </w:rPr>
        <w:t>在接收到结束命令后给</w:t>
      </w:r>
      <w:r>
        <w:rPr>
          <w:rFonts w:hint="eastAsia"/>
          <w:color w:val="000000" w:themeColor="text1"/>
        </w:rPr>
        <w:t>Agent</w:t>
      </w:r>
      <w:r>
        <w:rPr>
          <w:rFonts w:hint="eastAsia"/>
          <w:color w:val="000000" w:themeColor="text1"/>
        </w:rPr>
        <w:t>发送</w:t>
      </w:r>
      <w:r>
        <w:rPr>
          <w:rFonts w:hint="eastAsia"/>
          <w:color w:val="000000" w:themeColor="text1"/>
        </w:rPr>
        <w:t>REL</w:t>
      </w:r>
      <w:r>
        <w:rPr>
          <w:rFonts w:hint="eastAsia"/>
          <w:color w:val="000000" w:themeColor="text1"/>
        </w:rPr>
        <w:t>命令</w:t>
      </w:r>
      <w:r w:rsidR="00362411">
        <w:rPr>
          <w:rFonts w:hint="eastAsia"/>
          <w:color w:val="000000" w:themeColor="text1"/>
        </w:rPr>
        <w:t>（此命令需要在</w:t>
      </w:r>
      <w:r w:rsidR="00362411">
        <w:rPr>
          <w:rFonts w:hint="eastAsia"/>
          <w:color w:val="000000" w:themeColor="text1"/>
        </w:rPr>
        <w:t>AGI</w:t>
      </w:r>
      <w:r w:rsidR="00362411">
        <w:rPr>
          <w:rFonts w:hint="eastAsia"/>
          <w:color w:val="000000" w:themeColor="text1"/>
        </w:rPr>
        <w:t>界面中有菜单，可以手工取消）</w:t>
      </w:r>
      <w:r>
        <w:rPr>
          <w:rFonts w:hint="eastAsia"/>
          <w:color w:val="000000" w:themeColor="text1"/>
        </w:rPr>
        <w:t>并启动消息反馈定时器，</w:t>
      </w:r>
      <w:r w:rsidR="00F10649">
        <w:rPr>
          <w:rFonts w:hint="eastAsia"/>
          <w:color w:val="000000" w:themeColor="text1"/>
        </w:rPr>
        <w:t>如果</w:t>
      </w:r>
      <w:r w:rsidR="00F10649">
        <w:rPr>
          <w:rFonts w:hint="eastAsia"/>
          <w:color w:val="000000" w:themeColor="text1"/>
        </w:rPr>
        <w:t>AGI</w:t>
      </w:r>
      <w:r w:rsidR="00F10649">
        <w:rPr>
          <w:rFonts w:hint="eastAsia"/>
          <w:color w:val="000000" w:themeColor="text1"/>
        </w:rPr>
        <w:t>在规定时间内没有收到</w:t>
      </w:r>
      <w:r w:rsidR="00F10649">
        <w:rPr>
          <w:rFonts w:hint="eastAsia"/>
          <w:color w:val="000000" w:themeColor="text1"/>
        </w:rPr>
        <w:t>finish</w:t>
      </w:r>
      <w:r w:rsidR="00F10649">
        <w:rPr>
          <w:rFonts w:hint="eastAsia"/>
          <w:color w:val="000000" w:themeColor="text1"/>
        </w:rPr>
        <w:t>命令，则认为</w:t>
      </w:r>
      <w:r w:rsidR="00F10649">
        <w:rPr>
          <w:rFonts w:hint="eastAsia"/>
          <w:color w:val="000000" w:themeColor="text1"/>
        </w:rPr>
        <w:t>AGT</w:t>
      </w:r>
      <w:r w:rsidR="00F10649">
        <w:rPr>
          <w:rFonts w:hint="eastAsia"/>
          <w:color w:val="000000" w:themeColor="text1"/>
        </w:rPr>
        <w:t>扫描异常，可以自动发生</w:t>
      </w:r>
      <w:r w:rsidR="00F10649">
        <w:rPr>
          <w:rFonts w:hint="eastAsia"/>
          <w:color w:val="000000" w:themeColor="text1"/>
        </w:rPr>
        <w:t>REL</w:t>
      </w:r>
      <w:r w:rsidR="00F10649">
        <w:rPr>
          <w:rFonts w:hint="eastAsia"/>
          <w:color w:val="000000" w:themeColor="text1"/>
        </w:rPr>
        <w:t>命令，</w:t>
      </w:r>
      <w:r>
        <w:rPr>
          <w:rFonts w:hint="eastAsia"/>
          <w:color w:val="000000" w:themeColor="text1"/>
        </w:rPr>
        <w:t>L1</w:t>
      </w:r>
      <w:r>
        <w:rPr>
          <w:rFonts w:hint="eastAsia"/>
          <w:color w:val="000000" w:themeColor="text1"/>
        </w:rPr>
        <w:t>和</w:t>
      </w:r>
      <w:r>
        <w:rPr>
          <w:rFonts w:hint="eastAsia"/>
          <w:color w:val="000000" w:themeColor="text1"/>
        </w:rPr>
        <w:t>L2P</w:t>
      </w:r>
      <w:r>
        <w:rPr>
          <w:rFonts w:hint="eastAsia"/>
          <w:color w:val="000000" w:themeColor="text1"/>
        </w:rPr>
        <w:t>收到</w:t>
      </w:r>
      <w:r>
        <w:rPr>
          <w:rFonts w:hint="eastAsia"/>
          <w:color w:val="000000" w:themeColor="text1"/>
        </w:rPr>
        <w:t>REL</w:t>
      </w:r>
      <w:r>
        <w:rPr>
          <w:rFonts w:hint="eastAsia"/>
          <w:color w:val="000000" w:themeColor="text1"/>
        </w:rPr>
        <w:t>命令之后将小区扫描相关配置清空，并上报</w:t>
      </w:r>
      <w:r w:rsidR="004D1C0B">
        <w:rPr>
          <w:rFonts w:hint="eastAsia"/>
          <w:color w:val="000000" w:themeColor="text1"/>
        </w:rPr>
        <w:t>ACK</w:t>
      </w:r>
      <w:r w:rsidR="004D1C0B">
        <w:rPr>
          <w:rFonts w:hint="eastAsia"/>
          <w:color w:val="000000" w:themeColor="text1"/>
        </w:rPr>
        <w:t>反馈给</w:t>
      </w:r>
      <w:r w:rsidR="004D1C0B">
        <w:rPr>
          <w:rFonts w:hint="eastAsia"/>
          <w:color w:val="000000" w:themeColor="text1"/>
        </w:rPr>
        <w:t>Agent,Agent</w:t>
      </w:r>
      <w:r w:rsidR="004D1C0B">
        <w:rPr>
          <w:rFonts w:hint="eastAsia"/>
          <w:color w:val="000000" w:themeColor="text1"/>
        </w:rPr>
        <w:t>将反馈直接透传给</w:t>
      </w:r>
      <w:r w:rsidR="004D1C0B">
        <w:rPr>
          <w:rFonts w:hint="eastAsia"/>
          <w:color w:val="000000" w:themeColor="text1"/>
        </w:rPr>
        <w:t>AGI</w:t>
      </w:r>
      <w:r w:rsidR="004D1C0B">
        <w:rPr>
          <w:rFonts w:hint="eastAsia"/>
          <w:color w:val="000000" w:themeColor="text1"/>
        </w:rPr>
        <w:t>，</w:t>
      </w:r>
      <w:r w:rsidR="004D1C0B">
        <w:rPr>
          <w:rFonts w:hint="eastAsia"/>
          <w:color w:val="000000" w:themeColor="text1"/>
        </w:rPr>
        <w:t>AGI</w:t>
      </w:r>
      <w:r w:rsidR="004D1C0B">
        <w:rPr>
          <w:rFonts w:hint="eastAsia"/>
          <w:color w:val="000000" w:themeColor="text1"/>
        </w:rPr>
        <w:t>在规定时间内没有收全</w:t>
      </w:r>
      <w:r w:rsidR="004D1C0B">
        <w:rPr>
          <w:rFonts w:hint="eastAsia"/>
          <w:color w:val="000000" w:themeColor="text1"/>
        </w:rPr>
        <w:t>ACK</w:t>
      </w:r>
      <w:r w:rsidR="004D1C0B">
        <w:rPr>
          <w:rFonts w:hint="eastAsia"/>
          <w:color w:val="000000" w:themeColor="text1"/>
        </w:rPr>
        <w:t>反馈则认为设备硬件故障，告警指示。</w:t>
      </w:r>
    </w:p>
    <w:p w14:paraId="69587EFB" w14:textId="77777777" w:rsidR="001A7F3A" w:rsidRPr="006D3A21" w:rsidRDefault="001A7F3A" w:rsidP="001A7F3A">
      <w:pPr>
        <w:pStyle w:val="a5"/>
        <w:rPr>
          <w:color w:val="000000" w:themeColor="text1"/>
        </w:rPr>
      </w:pPr>
      <w:r w:rsidRPr="006D3A21">
        <w:rPr>
          <w:rFonts w:hint="eastAsia"/>
          <w:color w:val="000000" w:themeColor="text1"/>
        </w:rPr>
        <w:t>流程目的：</w:t>
      </w:r>
      <w:r w:rsidR="00704888" w:rsidRPr="006D3A21">
        <w:rPr>
          <w:rFonts w:hint="eastAsia"/>
          <w:color w:val="000000" w:themeColor="text1"/>
        </w:rPr>
        <w:t>配置指定小区扫描的参数，并且控制仪表小区扫描的开始</w:t>
      </w:r>
      <w:r w:rsidR="00D04D88" w:rsidRPr="006D3A21">
        <w:rPr>
          <w:rFonts w:hint="eastAsia"/>
          <w:color w:val="000000" w:themeColor="text1"/>
        </w:rPr>
        <w:t>工作，扫描结束后发送</w:t>
      </w:r>
      <w:r w:rsidR="00D04D88" w:rsidRPr="006D3A21">
        <w:rPr>
          <w:rFonts w:hint="eastAsia"/>
          <w:color w:val="000000" w:themeColor="text1"/>
        </w:rPr>
        <w:t>REL</w:t>
      </w:r>
      <w:r w:rsidR="00D04D88" w:rsidRPr="006D3A21">
        <w:rPr>
          <w:rFonts w:hint="eastAsia"/>
          <w:color w:val="000000" w:themeColor="text1"/>
        </w:rPr>
        <w:t>命令</w:t>
      </w:r>
      <w:r w:rsidR="00704888" w:rsidRPr="006D3A21">
        <w:rPr>
          <w:rFonts w:hint="eastAsia"/>
          <w:color w:val="000000" w:themeColor="text1"/>
        </w:rPr>
        <w:t>。</w:t>
      </w:r>
    </w:p>
    <w:p w14:paraId="030C63D7" w14:textId="77777777" w:rsidR="001A7F3A" w:rsidRPr="006D3A21" w:rsidRDefault="001A7F3A" w:rsidP="001A7F3A">
      <w:pPr>
        <w:pStyle w:val="a5"/>
        <w:rPr>
          <w:color w:val="000000" w:themeColor="text1"/>
        </w:rPr>
      </w:pPr>
      <w:r w:rsidRPr="006D3A21">
        <w:rPr>
          <w:rFonts w:hint="eastAsia"/>
          <w:color w:val="000000" w:themeColor="text1"/>
        </w:rPr>
        <w:t>应用场景：</w:t>
      </w:r>
      <w:r w:rsidR="00F47D8D" w:rsidRPr="006D3A21">
        <w:rPr>
          <w:rFonts w:hint="eastAsia"/>
          <w:color w:val="000000" w:themeColor="text1"/>
        </w:rPr>
        <w:t>指定小区进行一次完整的小区扫描过程时使用此流程。</w:t>
      </w:r>
    </w:p>
    <w:p w14:paraId="0D5EDDDD" w14:textId="77777777" w:rsidR="00B91A61" w:rsidRPr="006D3A21" w:rsidRDefault="00B91A61" w:rsidP="00175FA8">
      <w:pPr>
        <w:pStyle w:val="a5"/>
        <w:rPr>
          <w:color w:val="000000" w:themeColor="text1"/>
        </w:rPr>
      </w:pPr>
    </w:p>
    <w:p w14:paraId="0B7227F4" w14:textId="77777777" w:rsidR="00D36E47" w:rsidRDefault="00362411" w:rsidP="00D36E47">
      <w:pPr>
        <w:rPr>
          <w:color w:val="000000" w:themeColor="text1"/>
        </w:rPr>
      </w:pPr>
      <w:r w:rsidRPr="006D3A21">
        <w:rPr>
          <w:color w:val="000000" w:themeColor="text1"/>
        </w:rPr>
        <w:object w:dxaOrig="10033" w:dyaOrig="14262" w14:anchorId="66A5F279">
          <v:shape id="_x0000_i1032" type="#_x0000_t75" style="width:438.9pt;height:623.8pt" o:ole="">
            <v:imagedata r:id="rId22" o:title=""/>
          </v:shape>
          <o:OLEObject Type="Embed" ProgID="Visio.Drawing.11" ShapeID="_x0000_i1032" DrawAspect="Content" ObjectID="_1493713645" r:id="rId23"/>
        </w:object>
      </w:r>
    </w:p>
    <w:p w14:paraId="35737CC1" w14:textId="77777777" w:rsidR="00564267" w:rsidRPr="006D3A21" w:rsidRDefault="00564267" w:rsidP="00564267">
      <w:pPr>
        <w:jc w:val="center"/>
        <w:rPr>
          <w:color w:val="000000" w:themeColor="text1"/>
        </w:rPr>
      </w:pPr>
      <w:r>
        <w:rPr>
          <w:rFonts w:hint="eastAsia"/>
          <w:color w:val="000000" w:themeColor="text1"/>
        </w:rPr>
        <w:t>图</w:t>
      </w:r>
      <w:r>
        <w:rPr>
          <w:rFonts w:hint="eastAsia"/>
          <w:color w:val="000000" w:themeColor="text1"/>
        </w:rPr>
        <w:t xml:space="preserve">4-3 </w:t>
      </w:r>
      <w:r>
        <w:rPr>
          <w:rFonts w:hint="eastAsia"/>
          <w:color w:val="000000" w:themeColor="text1"/>
        </w:rPr>
        <w:t>指定小区扫描流程图</w:t>
      </w:r>
    </w:p>
    <w:p w14:paraId="2A85CC09" w14:textId="77777777" w:rsidR="00B91A61" w:rsidRPr="006D3A21" w:rsidRDefault="00D36E47" w:rsidP="003638B4">
      <w:pPr>
        <w:pStyle w:val="21"/>
        <w:numPr>
          <w:ilvl w:val="1"/>
          <w:numId w:val="15"/>
        </w:numPr>
        <w:rPr>
          <w:color w:val="000000" w:themeColor="text1"/>
        </w:rPr>
      </w:pPr>
      <w:bookmarkStart w:id="83" w:name="_Toc347733570"/>
      <w:bookmarkStart w:id="84" w:name="_Toc347757707"/>
      <w:bookmarkStart w:id="85" w:name="_Toc375126603"/>
      <w:r w:rsidRPr="006D3A21">
        <w:rPr>
          <w:rFonts w:hint="eastAsia"/>
          <w:color w:val="000000" w:themeColor="text1"/>
        </w:rPr>
        <w:lastRenderedPageBreak/>
        <w:t>非指定小区扫描</w:t>
      </w:r>
      <w:bookmarkEnd w:id="83"/>
      <w:bookmarkEnd w:id="84"/>
      <w:bookmarkEnd w:id="85"/>
    </w:p>
    <w:p w14:paraId="69F13987" w14:textId="77777777" w:rsidR="004B50C1" w:rsidRPr="006D3A21" w:rsidRDefault="005C7512" w:rsidP="005C7512">
      <w:pPr>
        <w:pStyle w:val="a5"/>
        <w:rPr>
          <w:color w:val="000000" w:themeColor="text1"/>
        </w:rPr>
      </w:pPr>
      <w:r w:rsidRPr="006D3A21">
        <w:rPr>
          <w:rFonts w:hint="eastAsia"/>
          <w:color w:val="000000" w:themeColor="text1"/>
        </w:rPr>
        <w:t>流程描述：非指定小区扫描与指定小区扫描流程一样。</w:t>
      </w:r>
      <w:r w:rsidR="00362411">
        <w:rPr>
          <w:rFonts w:hint="eastAsia"/>
          <w:color w:val="000000" w:themeColor="text1"/>
        </w:rPr>
        <w:t>只是</w:t>
      </w:r>
      <w:r w:rsidR="00362411">
        <w:rPr>
          <w:rFonts w:hint="eastAsia"/>
          <w:color w:val="000000" w:themeColor="text1"/>
        </w:rPr>
        <w:t>L1</w:t>
      </w:r>
      <w:r w:rsidR="00362411">
        <w:rPr>
          <w:rFonts w:hint="eastAsia"/>
          <w:color w:val="000000" w:themeColor="text1"/>
        </w:rPr>
        <w:t>和</w:t>
      </w:r>
      <w:r w:rsidR="00362411">
        <w:rPr>
          <w:rFonts w:hint="eastAsia"/>
          <w:color w:val="000000" w:themeColor="text1"/>
        </w:rPr>
        <w:t>L2P</w:t>
      </w:r>
      <w:r w:rsidR="00362411">
        <w:rPr>
          <w:rFonts w:hint="eastAsia"/>
          <w:color w:val="000000" w:themeColor="text1"/>
        </w:rPr>
        <w:t>在收到小区扫描命令后对消息的处理流程不一样，上报结果格式与指定小区扫描一样，</w:t>
      </w:r>
      <w:r w:rsidR="004B50C1" w:rsidRPr="006D3A21">
        <w:rPr>
          <w:rFonts w:hint="eastAsia"/>
          <w:color w:val="000000" w:themeColor="text1"/>
        </w:rPr>
        <w:t>非指定小区的请求命令是</w:t>
      </w:r>
      <w:r w:rsidR="004B50C1" w:rsidRPr="006D3A21">
        <w:rPr>
          <w:rFonts w:hint="eastAsia"/>
          <w:color w:val="000000" w:themeColor="text1"/>
        </w:rPr>
        <w:t>PC_AG_UNSPECIFIED_CELL_SCAN_REQ</w:t>
      </w:r>
      <w:r w:rsidR="00F10649">
        <w:rPr>
          <w:rFonts w:hint="eastAsia"/>
          <w:color w:val="000000" w:themeColor="text1"/>
        </w:rPr>
        <w:t>，具体流程描述可以参见指定小区扫描相关描述。</w:t>
      </w:r>
    </w:p>
    <w:p w14:paraId="6638DC16" w14:textId="77777777" w:rsidR="005C7512" w:rsidRPr="006D3A21" w:rsidRDefault="005C7512" w:rsidP="005C7512">
      <w:pPr>
        <w:pStyle w:val="a5"/>
        <w:rPr>
          <w:color w:val="000000" w:themeColor="text1"/>
        </w:rPr>
      </w:pPr>
      <w:r w:rsidRPr="006D3A21">
        <w:rPr>
          <w:rFonts w:hint="eastAsia"/>
          <w:color w:val="000000" w:themeColor="text1"/>
        </w:rPr>
        <w:t>流程目的：配置</w:t>
      </w:r>
      <w:r w:rsidR="00172AAD">
        <w:rPr>
          <w:rFonts w:hint="eastAsia"/>
          <w:color w:val="000000" w:themeColor="text1"/>
        </w:rPr>
        <w:t>非</w:t>
      </w:r>
      <w:r w:rsidRPr="006D3A21">
        <w:rPr>
          <w:rFonts w:hint="eastAsia"/>
          <w:color w:val="000000" w:themeColor="text1"/>
        </w:rPr>
        <w:t>指定小区扫描的参数，并且控制仪表小区扫描的开始工作，扫描结束后发送</w:t>
      </w:r>
      <w:r w:rsidRPr="006D3A21">
        <w:rPr>
          <w:rFonts w:hint="eastAsia"/>
          <w:color w:val="000000" w:themeColor="text1"/>
        </w:rPr>
        <w:t>REL</w:t>
      </w:r>
      <w:r w:rsidRPr="006D3A21">
        <w:rPr>
          <w:rFonts w:hint="eastAsia"/>
          <w:color w:val="000000" w:themeColor="text1"/>
        </w:rPr>
        <w:t>命令。</w:t>
      </w:r>
    </w:p>
    <w:p w14:paraId="2E603559" w14:textId="77777777" w:rsidR="005C7512" w:rsidRDefault="005C7512" w:rsidP="005C7512">
      <w:pPr>
        <w:pStyle w:val="a5"/>
        <w:rPr>
          <w:color w:val="000000" w:themeColor="text1"/>
        </w:rPr>
      </w:pPr>
      <w:r w:rsidRPr="006D3A21">
        <w:rPr>
          <w:rFonts w:hint="eastAsia"/>
          <w:color w:val="000000" w:themeColor="text1"/>
        </w:rPr>
        <w:t>应用场景：指定小区进行一次完整的小区扫描过程</w:t>
      </w:r>
      <w:r w:rsidR="00172AAD">
        <w:rPr>
          <w:rFonts w:hint="eastAsia"/>
          <w:color w:val="000000" w:themeColor="text1"/>
        </w:rPr>
        <w:t>，选择最优小区</w:t>
      </w:r>
      <w:r w:rsidRPr="006D3A21">
        <w:rPr>
          <w:rFonts w:hint="eastAsia"/>
          <w:color w:val="000000" w:themeColor="text1"/>
        </w:rPr>
        <w:t>时使用此流程。</w:t>
      </w:r>
    </w:p>
    <w:p w14:paraId="3BEB6CC0" w14:textId="77777777" w:rsidR="00D0076A" w:rsidRPr="00D0076A" w:rsidRDefault="00D0076A" w:rsidP="009E7D73">
      <w:pPr>
        <w:pStyle w:val="21"/>
        <w:numPr>
          <w:ilvl w:val="1"/>
          <w:numId w:val="15"/>
        </w:numPr>
        <w:rPr>
          <w:color w:val="000000" w:themeColor="text1"/>
        </w:rPr>
      </w:pPr>
      <w:bookmarkStart w:id="86" w:name="_Toc375126604"/>
      <w:r w:rsidRPr="00D0076A">
        <w:rPr>
          <w:rFonts w:hint="eastAsia"/>
          <w:color w:val="000000" w:themeColor="text1"/>
        </w:rPr>
        <w:t>IQ</w:t>
      </w:r>
      <w:r w:rsidRPr="00D0076A">
        <w:rPr>
          <w:rFonts w:hint="eastAsia"/>
          <w:color w:val="000000" w:themeColor="text1"/>
        </w:rPr>
        <w:t>数据存储</w:t>
      </w:r>
      <w:bookmarkEnd w:id="86"/>
    </w:p>
    <w:p w14:paraId="51B7DE49" w14:textId="77777777" w:rsidR="00D0076A" w:rsidRPr="006D3A21" w:rsidRDefault="00D0076A" w:rsidP="00D0076A">
      <w:pPr>
        <w:pStyle w:val="a5"/>
        <w:rPr>
          <w:color w:val="000000" w:themeColor="text1"/>
        </w:rPr>
      </w:pPr>
      <w:r w:rsidRPr="006D3A21">
        <w:rPr>
          <w:rFonts w:hint="eastAsia"/>
          <w:color w:val="000000" w:themeColor="text1"/>
        </w:rPr>
        <w:t>流程描述：</w:t>
      </w:r>
      <w:r>
        <w:rPr>
          <w:rFonts w:hint="eastAsia"/>
          <w:color w:val="000000" w:themeColor="text1"/>
        </w:rPr>
        <w:t xml:space="preserve"> AGI</w:t>
      </w:r>
      <w:r>
        <w:rPr>
          <w:rFonts w:hint="eastAsia"/>
          <w:color w:val="000000" w:themeColor="text1"/>
        </w:rPr>
        <w:t>发送</w:t>
      </w:r>
      <w:r w:rsidR="007A45D8">
        <w:rPr>
          <w:rFonts w:hint="eastAsia"/>
          <w:color w:val="000000" w:themeColor="text1"/>
        </w:rPr>
        <w:t>IQ</w:t>
      </w:r>
      <w:r w:rsidR="007A45D8">
        <w:rPr>
          <w:rFonts w:hint="eastAsia"/>
          <w:color w:val="000000" w:themeColor="text1"/>
        </w:rPr>
        <w:t>数据存储命令配置消息</w:t>
      </w:r>
      <w:r w:rsidR="007A45D8">
        <w:rPr>
          <w:rFonts w:hint="eastAsia"/>
          <w:color w:val="000000" w:themeColor="text1"/>
        </w:rPr>
        <w:t>PC_AG_IQ_STORE_REQ</w:t>
      </w:r>
      <w:r w:rsidR="007A45D8">
        <w:rPr>
          <w:rFonts w:hint="eastAsia"/>
          <w:color w:val="000000" w:themeColor="text1"/>
        </w:rPr>
        <w:t>给</w:t>
      </w:r>
      <w:r w:rsidR="007A45D8">
        <w:rPr>
          <w:rFonts w:hint="eastAsia"/>
          <w:color w:val="000000" w:themeColor="text1"/>
        </w:rPr>
        <w:t>AGT</w:t>
      </w:r>
      <w:r w:rsidR="007A45D8">
        <w:rPr>
          <w:rFonts w:hint="eastAsia"/>
          <w:color w:val="000000" w:themeColor="text1"/>
        </w:rPr>
        <w:t>的</w:t>
      </w:r>
      <w:r w:rsidR="007A45D8">
        <w:rPr>
          <w:rFonts w:hint="eastAsia"/>
          <w:color w:val="000000" w:themeColor="text1"/>
        </w:rPr>
        <w:t>Agent</w:t>
      </w:r>
      <w:r w:rsidR="007A45D8">
        <w:rPr>
          <w:rFonts w:hint="eastAsia"/>
          <w:color w:val="000000" w:themeColor="text1"/>
        </w:rPr>
        <w:t>，</w:t>
      </w:r>
      <w:r w:rsidR="007A45D8">
        <w:rPr>
          <w:rFonts w:hint="eastAsia"/>
          <w:color w:val="000000" w:themeColor="text1"/>
        </w:rPr>
        <w:t>Agent</w:t>
      </w:r>
      <w:r w:rsidR="007A45D8">
        <w:rPr>
          <w:rFonts w:hint="eastAsia"/>
          <w:color w:val="000000" w:themeColor="text1"/>
        </w:rPr>
        <w:t>收到</w:t>
      </w:r>
      <w:r w:rsidR="007A45D8">
        <w:rPr>
          <w:rFonts w:hint="eastAsia"/>
          <w:color w:val="000000" w:themeColor="text1"/>
        </w:rPr>
        <w:t>IQ</w:t>
      </w:r>
      <w:r w:rsidR="007A45D8">
        <w:rPr>
          <w:rFonts w:hint="eastAsia"/>
          <w:color w:val="000000" w:themeColor="text1"/>
        </w:rPr>
        <w:t>数据存储配置消息之后透传给</w:t>
      </w:r>
      <w:r w:rsidR="007A45D8">
        <w:rPr>
          <w:rFonts w:hint="eastAsia"/>
          <w:color w:val="000000" w:themeColor="text1"/>
        </w:rPr>
        <w:t>L1/L2P, L1/L2P</w:t>
      </w:r>
      <w:r w:rsidR="007A45D8">
        <w:rPr>
          <w:rFonts w:hint="eastAsia"/>
          <w:color w:val="000000" w:themeColor="text1"/>
        </w:rPr>
        <w:t>在收到</w:t>
      </w:r>
      <w:r w:rsidR="007A45D8">
        <w:rPr>
          <w:rFonts w:hint="eastAsia"/>
          <w:color w:val="000000" w:themeColor="text1"/>
        </w:rPr>
        <w:t>IQ</w:t>
      </w:r>
      <w:r w:rsidR="007A45D8">
        <w:rPr>
          <w:rFonts w:hint="eastAsia"/>
          <w:color w:val="000000" w:themeColor="text1"/>
        </w:rPr>
        <w:t>数据存储命令配置消息之后对自身模块的参数进行配置，</w:t>
      </w:r>
      <w:r w:rsidR="00294217">
        <w:rPr>
          <w:rFonts w:hint="eastAsia"/>
          <w:color w:val="000000" w:themeColor="text1"/>
        </w:rPr>
        <w:t>配置成功给</w:t>
      </w:r>
      <w:r w:rsidR="00294217">
        <w:rPr>
          <w:rFonts w:hint="eastAsia"/>
          <w:color w:val="000000" w:themeColor="text1"/>
        </w:rPr>
        <w:t>Agent</w:t>
      </w:r>
      <w:r w:rsidR="00294217">
        <w:rPr>
          <w:rFonts w:hint="eastAsia"/>
          <w:color w:val="000000" w:themeColor="text1"/>
        </w:rPr>
        <w:t>反馈</w:t>
      </w:r>
      <w:r w:rsidR="00294217">
        <w:rPr>
          <w:rFonts w:hint="eastAsia"/>
          <w:color w:val="000000" w:themeColor="text1"/>
        </w:rPr>
        <w:t>ACK</w:t>
      </w:r>
      <w:r w:rsidR="00294217">
        <w:rPr>
          <w:rFonts w:hint="eastAsia"/>
          <w:color w:val="000000" w:themeColor="text1"/>
        </w:rPr>
        <w:t>，如果配置的事件与自身模块无关，则直接反馈</w:t>
      </w:r>
      <w:r w:rsidR="00294217">
        <w:rPr>
          <w:rFonts w:hint="eastAsia"/>
          <w:color w:val="000000" w:themeColor="text1"/>
        </w:rPr>
        <w:t>ACK</w:t>
      </w:r>
      <w:r w:rsidR="00294217">
        <w:rPr>
          <w:rFonts w:hint="eastAsia"/>
          <w:color w:val="000000" w:themeColor="text1"/>
        </w:rPr>
        <w:t>给</w:t>
      </w:r>
      <w:r w:rsidR="00294217">
        <w:rPr>
          <w:rFonts w:hint="eastAsia"/>
          <w:color w:val="000000" w:themeColor="text1"/>
        </w:rPr>
        <w:t>Agent</w:t>
      </w:r>
      <w:r w:rsidR="00294217">
        <w:rPr>
          <w:rFonts w:hint="eastAsia"/>
          <w:color w:val="000000" w:themeColor="text1"/>
        </w:rPr>
        <w:t>，</w:t>
      </w:r>
      <w:r w:rsidR="007A45D8">
        <w:rPr>
          <w:rFonts w:hint="eastAsia"/>
          <w:color w:val="000000" w:themeColor="text1"/>
        </w:rPr>
        <w:t>配置异常给</w:t>
      </w:r>
      <w:r w:rsidR="007A45D8">
        <w:rPr>
          <w:rFonts w:hint="eastAsia"/>
          <w:color w:val="000000" w:themeColor="text1"/>
        </w:rPr>
        <w:t>Agent</w:t>
      </w:r>
      <w:r w:rsidR="007A45D8">
        <w:rPr>
          <w:rFonts w:hint="eastAsia"/>
          <w:color w:val="000000" w:themeColor="text1"/>
        </w:rPr>
        <w:t>反馈</w:t>
      </w:r>
      <w:r w:rsidR="007A45D8">
        <w:rPr>
          <w:rFonts w:hint="eastAsia"/>
          <w:color w:val="000000" w:themeColor="text1"/>
        </w:rPr>
        <w:t>NACK</w:t>
      </w:r>
      <w:r w:rsidR="00294217">
        <w:rPr>
          <w:rFonts w:hint="eastAsia"/>
          <w:color w:val="000000" w:themeColor="text1"/>
        </w:rPr>
        <w:t>。</w:t>
      </w:r>
      <w:r w:rsidR="00C907AF">
        <w:rPr>
          <w:rFonts w:hint="eastAsia"/>
          <w:color w:val="000000" w:themeColor="text1"/>
        </w:rPr>
        <w:t>A</w:t>
      </w:r>
      <w:r w:rsidR="00C907AF">
        <w:rPr>
          <w:color w:val="000000" w:themeColor="text1"/>
        </w:rPr>
        <w:t>g</w:t>
      </w:r>
      <w:r w:rsidR="00C907AF">
        <w:rPr>
          <w:rFonts w:hint="eastAsia"/>
          <w:color w:val="000000" w:themeColor="text1"/>
        </w:rPr>
        <w:t>ent</w:t>
      </w:r>
      <w:r w:rsidR="00C907AF">
        <w:rPr>
          <w:rFonts w:hint="eastAsia"/>
          <w:color w:val="000000" w:themeColor="text1"/>
        </w:rPr>
        <w:t>如果收到的反馈错误或者有缺少，则发送删除配置命令给相应模块进行配置删除。</w:t>
      </w:r>
      <w:r w:rsidR="007A45D8">
        <w:rPr>
          <w:rFonts w:hint="eastAsia"/>
          <w:color w:val="000000" w:themeColor="text1"/>
        </w:rPr>
        <w:t>Agent</w:t>
      </w:r>
      <w:r w:rsidR="007A45D8">
        <w:rPr>
          <w:rFonts w:hint="eastAsia"/>
          <w:color w:val="000000" w:themeColor="text1"/>
        </w:rPr>
        <w:t>将收到的反馈</w:t>
      </w:r>
      <w:r w:rsidR="00C907AF">
        <w:rPr>
          <w:rFonts w:hint="eastAsia"/>
          <w:color w:val="000000" w:themeColor="text1"/>
        </w:rPr>
        <w:t>进行组装合并发送给</w:t>
      </w:r>
      <w:r w:rsidR="007A45D8">
        <w:rPr>
          <w:rFonts w:hint="eastAsia"/>
          <w:color w:val="000000" w:themeColor="text1"/>
        </w:rPr>
        <w:t>AGI</w:t>
      </w:r>
      <w:r w:rsidR="007A45D8">
        <w:rPr>
          <w:rFonts w:hint="eastAsia"/>
          <w:color w:val="000000" w:themeColor="text1"/>
        </w:rPr>
        <w:t>，</w:t>
      </w:r>
      <w:r w:rsidR="00C907AF">
        <w:rPr>
          <w:rFonts w:hint="eastAsia"/>
          <w:color w:val="000000" w:themeColor="text1"/>
        </w:rPr>
        <w:t>如果</w:t>
      </w:r>
      <w:r w:rsidR="00C907AF">
        <w:rPr>
          <w:rFonts w:hint="eastAsia"/>
          <w:color w:val="000000" w:themeColor="text1"/>
        </w:rPr>
        <w:t>AGI</w:t>
      </w:r>
      <w:r w:rsidR="00C907AF">
        <w:rPr>
          <w:rFonts w:hint="eastAsia"/>
          <w:color w:val="000000" w:themeColor="text1"/>
        </w:rPr>
        <w:t>在规定时间内没有收到</w:t>
      </w:r>
      <w:r w:rsidR="00C907AF">
        <w:rPr>
          <w:rFonts w:hint="eastAsia"/>
          <w:color w:val="000000" w:themeColor="text1"/>
        </w:rPr>
        <w:t>A</w:t>
      </w:r>
      <w:r w:rsidR="00C907AF">
        <w:rPr>
          <w:color w:val="000000" w:themeColor="text1"/>
        </w:rPr>
        <w:t>g</w:t>
      </w:r>
      <w:r w:rsidR="00C907AF">
        <w:rPr>
          <w:rFonts w:hint="eastAsia"/>
          <w:color w:val="000000" w:themeColor="text1"/>
        </w:rPr>
        <w:t>ent</w:t>
      </w:r>
      <w:r w:rsidR="00C907AF">
        <w:rPr>
          <w:rFonts w:hint="eastAsia"/>
          <w:color w:val="000000" w:themeColor="text1"/>
        </w:rPr>
        <w:t>的反馈，则认为硬件硬件故障，告警指示。</w:t>
      </w:r>
      <w:r w:rsidR="00294217">
        <w:rPr>
          <w:rFonts w:hint="eastAsia"/>
          <w:color w:val="000000" w:themeColor="text1"/>
        </w:rPr>
        <w:t>。</w:t>
      </w:r>
      <w:r w:rsidR="00294217">
        <w:rPr>
          <w:rFonts w:hint="eastAsia"/>
          <w:color w:val="000000" w:themeColor="text1"/>
        </w:rPr>
        <w:t>L1</w:t>
      </w:r>
      <w:r w:rsidR="00294217">
        <w:rPr>
          <w:rFonts w:hint="eastAsia"/>
          <w:color w:val="000000" w:themeColor="text1"/>
        </w:rPr>
        <w:t>或</w:t>
      </w:r>
      <w:r w:rsidR="00294217">
        <w:rPr>
          <w:rFonts w:hint="eastAsia"/>
          <w:color w:val="000000" w:themeColor="text1"/>
        </w:rPr>
        <w:t>L2P</w:t>
      </w:r>
      <w:r w:rsidR="00294217">
        <w:rPr>
          <w:rFonts w:hint="eastAsia"/>
          <w:color w:val="000000" w:themeColor="text1"/>
        </w:rPr>
        <w:t>在正确配置文件之后，会根据配置</w:t>
      </w:r>
      <w:r w:rsidR="00086405">
        <w:rPr>
          <w:rFonts w:hint="eastAsia"/>
          <w:color w:val="000000" w:themeColor="text1"/>
        </w:rPr>
        <w:t>消息</w:t>
      </w:r>
      <w:r w:rsidR="00294217">
        <w:rPr>
          <w:rFonts w:hint="eastAsia"/>
          <w:color w:val="000000" w:themeColor="text1"/>
        </w:rPr>
        <w:t>的指示将</w:t>
      </w:r>
      <w:r w:rsidR="00294217">
        <w:rPr>
          <w:rFonts w:hint="eastAsia"/>
          <w:color w:val="000000" w:themeColor="text1"/>
        </w:rPr>
        <w:t>IQ</w:t>
      </w:r>
      <w:r w:rsidR="00294217">
        <w:rPr>
          <w:rFonts w:hint="eastAsia"/>
          <w:color w:val="000000" w:themeColor="text1"/>
        </w:rPr>
        <w:t>数据存储，</w:t>
      </w:r>
      <w:r w:rsidR="00294217">
        <w:rPr>
          <w:rFonts w:hint="eastAsia"/>
          <w:color w:val="000000" w:themeColor="text1"/>
        </w:rPr>
        <w:t>IQ</w:t>
      </w:r>
      <w:r w:rsidR="00294217">
        <w:rPr>
          <w:rFonts w:hint="eastAsia"/>
          <w:color w:val="000000" w:themeColor="text1"/>
        </w:rPr>
        <w:t>数据存储的事件触发之后，并上报</w:t>
      </w:r>
      <w:r w:rsidR="00294217">
        <w:rPr>
          <w:rFonts w:hint="eastAsia"/>
          <w:color w:val="000000" w:themeColor="text1"/>
        </w:rPr>
        <w:t>IQ</w:t>
      </w:r>
      <w:r w:rsidR="00294217">
        <w:rPr>
          <w:rFonts w:hint="eastAsia"/>
          <w:color w:val="000000" w:themeColor="text1"/>
        </w:rPr>
        <w:t>数据存储完毕的消息</w:t>
      </w:r>
      <w:r w:rsidR="00AB6551">
        <w:rPr>
          <w:rFonts w:hint="eastAsia"/>
          <w:color w:val="000000" w:themeColor="text1"/>
        </w:rPr>
        <w:t>AG</w:t>
      </w:r>
      <w:r w:rsidR="00E2148B">
        <w:rPr>
          <w:rFonts w:hint="eastAsia"/>
          <w:color w:val="000000" w:themeColor="text1"/>
        </w:rPr>
        <w:t>_PC</w:t>
      </w:r>
      <w:r w:rsidR="00AB6551">
        <w:rPr>
          <w:rFonts w:hint="eastAsia"/>
          <w:color w:val="000000" w:themeColor="text1"/>
        </w:rPr>
        <w:t>_IQ_END_IND</w:t>
      </w:r>
      <w:r w:rsidR="00294217">
        <w:rPr>
          <w:rFonts w:hint="eastAsia"/>
          <w:color w:val="000000" w:themeColor="text1"/>
        </w:rPr>
        <w:t>给</w:t>
      </w:r>
      <w:r w:rsidR="00294217">
        <w:rPr>
          <w:rFonts w:hint="eastAsia"/>
          <w:color w:val="000000" w:themeColor="text1"/>
        </w:rPr>
        <w:t>Agent</w:t>
      </w:r>
      <w:r w:rsidR="00294217">
        <w:rPr>
          <w:rFonts w:hint="eastAsia"/>
          <w:color w:val="000000" w:themeColor="text1"/>
        </w:rPr>
        <w:t>，</w:t>
      </w:r>
      <w:r w:rsidR="00C907AF">
        <w:rPr>
          <w:rFonts w:hint="eastAsia"/>
          <w:color w:val="000000" w:themeColor="text1"/>
        </w:rPr>
        <w:t>Agent</w:t>
      </w:r>
      <w:r w:rsidR="00C907AF">
        <w:rPr>
          <w:rFonts w:hint="eastAsia"/>
          <w:color w:val="000000" w:themeColor="text1"/>
        </w:rPr>
        <w:t>将对应模块的配置文件清空，</w:t>
      </w:r>
      <w:r w:rsidR="00294217">
        <w:rPr>
          <w:rFonts w:hint="eastAsia"/>
          <w:color w:val="000000" w:themeColor="text1"/>
        </w:rPr>
        <w:t>A</w:t>
      </w:r>
      <w:r w:rsidR="00294217">
        <w:rPr>
          <w:color w:val="000000" w:themeColor="text1"/>
        </w:rPr>
        <w:t>g</w:t>
      </w:r>
      <w:r w:rsidR="00294217">
        <w:rPr>
          <w:rFonts w:hint="eastAsia"/>
          <w:color w:val="000000" w:themeColor="text1"/>
        </w:rPr>
        <w:t>ent</w:t>
      </w:r>
      <w:r w:rsidR="00294217">
        <w:rPr>
          <w:rFonts w:hint="eastAsia"/>
          <w:color w:val="000000" w:themeColor="text1"/>
        </w:rPr>
        <w:t>会将</w:t>
      </w:r>
      <w:r w:rsidR="00AB6551">
        <w:rPr>
          <w:rFonts w:hint="eastAsia"/>
          <w:color w:val="000000" w:themeColor="text1"/>
        </w:rPr>
        <w:t>消息</w:t>
      </w:r>
      <w:r w:rsidR="00C907AF">
        <w:rPr>
          <w:rFonts w:hint="eastAsia"/>
          <w:color w:val="000000" w:themeColor="text1"/>
        </w:rPr>
        <w:t>AG</w:t>
      </w:r>
      <w:r w:rsidR="00E2148B">
        <w:rPr>
          <w:rFonts w:hint="eastAsia"/>
          <w:color w:val="000000" w:themeColor="text1"/>
        </w:rPr>
        <w:t>_PC</w:t>
      </w:r>
      <w:r w:rsidR="00C907AF">
        <w:rPr>
          <w:rFonts w:hint="eastAsia"/>
          <w:color w:val="000000" w:themeColor="text1"/>
        </w:rPr>
        <w:t>_IQ_END_IND</w:t>
      </w:r>
      <w:r w:rsidR="00AB6551">
        <w:rPr>
          <w:rFonts w:hint="eastAsia"/>
          <w:color w:val="000000" w:themeColor="text1"/>
        </w:rPr>
        <w:t>直接透传到</w:t>
      </w:r>
      <w:r w:rsidR="00AB6551">
        <w:rPr>
          <w:rFonts w:hint="eastAsia"/>
          <w:color w:val="000000" w:themeColor="text1"/>
        </w:rPr>
        <w:t>AGI</w:t>
      </w:r>
      <w:r w:rsidR="001E3720">
        <w:rPr>
          <w:rFonts w:hint="eastAsia"/>
          <w:color w:val="000000" w:themeColor="text1"/>
        </w:rPr>
        <w:t>，不再等</w:t>
      </w:r>
      <w:r w:rsidR="001E3720">
        <w:rPr>
          <w:rFonts w:hint="eastAsia"/>
          <w:color w:val="000000" w:themeColor="text1"/>
        </w:rPr>
        <w:t>L1</w:t>
      </w:r>
      <w:r w:rsidR="001E3720">
        <w:rPr>
          <w:rFonts w:hint="eastAsia"/>
          <w:color w:val="000000" w:themeColor="text1"/>
        </w:rPr>
        <w:t>和</w:t>
      </w:r>
      <w:r w:rsidR="001E3720">
        <w:rPr>
          <w:rFonts w:hint="eastAsia"/>
          <w:color w:val="000000" w:themeColor="text1"/>
        </w:rPr>
        <w:t>L2P</w:t>
      </w:r>
      <w:r w:rsidR="001E3720">
        <w:rPr>
          <w:rFonts w:hint="eastAsia"/>
          <w:color w:val="000000" w:themeColor="text1"/>
        </w:rPr>
        <w:t>的收齐再发送给</w:t>
      </w:r>
      <w:r w:rsidR="001E3720">
        <w:rPr>
          <w:rFonts w:hint="eastAsia"/>
          <w:color w:val="000000" w:themeColor="text1"/>
        </w:rPr>
        <w:t>AGI</w:t>
      </w:r>
      <w:r w:rsidR="00AB6551">
        <w:rPr>
          <w:rFonts w:hint="eastAsia"/>
          <w:color w:val="000000" w:themeColor="text1"/>
        </w:rPr>
        <w:t>，</w:t>
      </w:r>
      <w:r w:rsidR="00AB6551">
        <w:rPr>
          <w:rFonts w:hint="eastAsia"/>
          <w:color w:val="000000" w:themeColor="text1"/>
        </w:rPr>
        <w:t>AGI</w:t>
      </w:r>
      <w:r w:rsidR="00AB6551">
        <w:rPr>
          <w:rFonts w:hint="eastAsia"/>
          <w:color w:val="000000" w:themeColor="text1"/>
        </w:rPr>
        <w:t>上显示数据存储</w:t>
      </w:r>
      <w:r w:rsidR="009E7D73">
        <w:rPr>
          <w:rFonts w:hint="eastAsia"/>
          <w:color w:val="000000" w:themeColor="text1"/>
        </w:rPr>
        <w:t>结束</w:t>
      </w:r>
      <w:r w:rsidR="00AB6551">
        <w:rPr>
          <w:rFonts w:hint="eastAsia"/>
          <w:color w:val="000000" w:themeColor="text1"/>
        </w:rPr>
        <w:t>标识。</w:t>
      </w:r>
    </w:p>
    <w:p w14:paraId="15D77CE0" w14:textId="77777777" w:rsidR="00D0076A" w:rsidRPr="006D3A21" w:rsidRDefault="00D0076A" w:rsidP="00D0076A">
      <w:pPr>
        <w:pStyle w:val="a5"/>
        <w:rPr>
          <w:color w:val="000000" w:themeColor="text1"/>
        </w:rPr>
      </w:pPr>
      <w:r w:rsidRPr="006D3A21">
        <w:rPr>
          <w:rFonts w:hint="eastAsia"/>
          <w:color w:val="000000" w:themeColor="text1"/>
        </w:rPr>
        <w:t>流程目的：</w:t>
      </w:r>
      <w:r w:rsidRPr="006D3A21">
        <w:rPr>
          <w:color w:val="000000" w:themeColor="text1"/>
        </w:rPr>
        <w:t xml:space="preserve"> </w:t>
      </w:r>
      <w:r w:rsidR="007A45D8">
        <w:rPr>
          <w:rFonts w:hint="eastAsia"/>
          <w:color w:val="000000" w:themeColor="text1"/>
        </w:rPr>
        <w:t>设定</w:t>
      </w:r>
      <w:r w:rsidR="007A45D8">
        <w:rPr>
          <w:rFonts w:hint="eastAsia"/>
          <w:color w:val="000000" w:themeColor="text1"/>
        </w:rPr>
        <w:t>IQ</w:t>
      </w:r>
      <w:r w:rsidR="007A45D8">
        <w:rPr>
          <w:rFonts w:hint="eastAsia"/>
          <w:color w:val="000000" w:themeColor="text1"/>
        </w:rPr>
        <w:t>数据存储的方式</w:t>
      </w:r>
    </w:p>
    <w:p w14:paraId="06DE5580" w14:textId="77777777" w:rsidR="00D0076A" w:rsidRDefault="00D0076A" w:rsidP="005C7512">
      <w:pPr>
        <w:pStyle w:val="a5"/>
        <w:rPr>
          <w:color w:val="000000" w:themeColor="text1"/>
        </w:rPr>
      </w:pPr>
      <w:r w:rsidRPr="006D3A21">
        <w:rPr>
          <w:rFonts w:hint="eastAsia"/>
          <w:color w:val="000000" w:themeColor="text1"/>
        </w:rPr>
        <w:t>应用场景：</w:t>
      </w:r>
      <w:r>
        <w:rPr>
          <w:rFonts w:hint="eastAsia"/>
          <w:color w:val="000000" w:themeColor="text1"/>
        </w:rPr>
        <w:t>1</w:t>
      </w:r>
      <w:r>
        <w:rPr>
          <w:rFonts w:hint="eastAsia"/>
          <w:color w:val="000000" w:themeColor="text1"/>
        </w:rPr>
        <w:t>、</w:t>
      </w:r>
      <w:r w:rsidR="007A45D8">
        <w:rPr>
          <w:rFonts w:hint="eastAsia"/>
          <w:color w:val="000000" w:themeColor="text1"/>
        </w:rPr>
        <w:t>对一些需要</w:t>
      </w:r>
      <w:r w:rsidR="007A45D8">
        <w:rPr>
          <w:rFonts w:hint="eastAsia"/>
          <w:color w:val="000000" w:themeColor="text1"/>
        </w:rPr>
        <w:t>IQ</w:t>
      </w:r>
      <w:r w:rsidR="007A45D8">
        <w:rPr>
          <w:rFonts w:hint="eastAsia"/>
          <w:color w:val="000000" w:themeColor="text1"/>
        </w:rPr>
        <w:t>数据进行分析的场景，将</w:t>
      </w:r>
      <w:r w:rsidR="007A45D8">
        <w:rPr>
          <w:rFonts w:hint="eastAsia"/>
          <w:color w:val="000000" w:themeColor="text1"/>
        </w:rPr>
        <w:t>IQ</w:t>
      </w:r>
      <w:r w:rsidR="007A45D8">
        <w:rPr>
          <w:rFonts w:hint="eastAsia"/>
          <w:color w:val="000000" w:themeColor="text1"/>
        </w:rPr>
        <w:t>数据存储留作后续分析，</w:t>
      </w:r>
      <w:r w:rsidR="007A45D8">
        <w:rPr>
          <w:rFonts w:hint="eastAsia"/>
          <w:color w:val="000000" w:themeColor="text1"/>
        </w:rPr>
        <w:t>IQ</w:t>
      </w:r>
      <w:r w:rsidR="007A45D8">
        <w:rPr>
          <w:rFonts w:hint="eastAsia"/>
          <w:color w:val="000000" w:themeColor="text1"/>
        </w:rPr>
        <w:t>数据存储由两种存储方式，</w:t>
      </w:r>
      <w:r w:rsidR="007A45D8">
        <w:rPr>
          <w:rFonts w:hint="eastAsia"/>
          <w:color w:val="000000" w:themeColor="text1"/>
        </w:rPr>
        <w:t>1</w:t>
      </w:r>
      <w:r w:rsidR="007A45D8">
        <w:rPr>
          <w:rFonts w:hint="eastAsia"/>
          <w:color w:val="000000" w:themeColor="text1"/>
        </w:rPr>
        <w:t>、循环存储通过事件触发停止，</w:t>
      </w:r>
      <w:r w:rsidR="007A45D8">
        <w:rPr>
          <w:rFonts w:hint="eastAsia"/>
          <w:color w:val="000000" w:themeColor="text1"/>
        </w:rPr>
        <w:t xml:space="preserve">2 </w:t>
      </w:r>
      <w:r w:rsidR="007A45D8">
        <w:rPr>
          <w:rFonts w:hint="eastAsia"/>
          <w:color w:val="000000" w:themeColor="text1"/>
        </w:rPr>
        <w:t>、事件触发开始存储数据。</w:t>
      </w:r>
    </w:p>
    <w:p w14:paraId="1A82C4DA" w14:textId="77777777" w:rsidR="009340BE" w:rsidRDefault="009340BE" w:rsidP="005C7512">
      <w:pPr>
        <w:pStyle w:val="a5"/>
        <w:rPr>
          <w:color w:val="000000" w:themeColor="text1"/>
        </w:rPr>
      </w:pPr>
      <w:r>
        <w:rPr>
          <w:rFonts w:hint="eastAsia"/>
          <w:color w:val="000000" w:themeColor="text1"/>
        </w:rPr>
        <w:t>下图是以</w:t>
      </w:r>
      <w:r>
        <w:rPr>
          <w:rFonts w:hint="eastAsia"/>
          <w:color w:val="000000" w:themeColor="text1"/>
        </w:rPr>
        <w:t>L1</w:t>
      </w:r>
      <w:r>
        <w:rPr>
          <w:rFonts w:hint="eastAsia"/>
          <w:color w:val="000000" w:themeColor="text1"/>
        </w:rPr>
        <w:t>事件触发方式的一个</w:t>
      </w:r>
      <w:r>
        <w:rPr>
          <w:rFonts w:hint="eastAsia"/>
          <w:color w:val="000000" w:themeColor="text1"/>
        </w:rPr>
        <w:t>IQ</w:t>
      </w:r>
      <w:r>
        <w:rPr>
          <w:rFonts w:hint="eastAsia"/>
          <w:color w:val="000000" w:themeColor="text1"/>
        </w:rPr>
        <w:t>数据存储流程图</w:t>
      </w:r>
    </w:p>
    <w:p w14:paraId="25C69F43" w14:textId="77777777" w:rsidR="009340BE" w:rsidRDefault="00A7265D" w:rsidP="005C7512">
      <w:pPr>
        <w:pStyle w:val="a5"/>
      </w:pPr>
      <w:r>
        <w:object w:dxaOrig="7590" w:dyaOrig="5785" w14:anchorId="07540618">
          <v:shape id="_x0000_i1033" type="#_x0000_t75" style="width:379.6pt;height:290.3pt" o:ole="">
            <v:imagedata r:id="rId24" o:title=""/>
          </v:shape>
          <o:OLEObject Type="Embed" ProgID="Visio.Drawing.11" ShapeID="_x0000_i1033" DrawAspect="Content" ObjectID="_1493713646" r:id="rId25"/>
        </w:object>
      </w:r>
    </w:p>
    <w:p w14:paraId="4FD88C6E" w14:textId="77777777" w:rsidR="005B31E1" w:rsidRDefault="009340BE">
      <w:pPr>
        <w:pStyle w:val="a5"/>
        <w:jc w:val="center"/>
        <w:rPr>
          <w:color w:val="000000" w:themeColor="text1"/>
        </w:rPr>
      </w:pPr>
      <w:r>
        <w:rPr>
          <w:rFonts w:hint="eastAsia"/>
        </w:rPr>
        <w:t>图</w:t>
      </w:r>
      <w:r>
        <w:rPr>
          <w:rFonts w:hint="eastAsia"/>
        </w:rPr>
        <w:t>4-4  IQ</w:t>
      </w:r>
      <w:r>
        <w:rPr>
          <w:rFonts w:hint="eastAsia"/>
        </w:rPr>
        <w:t>数据存储图</w:t>
      </w:r>
    </w:p>
    <w:bookmarkEnd w:id="77"/>
    <w:p w14:paraId="41902F8D" w14:textId="77777777" w:rsidR="00D0076A" w:rsidRPr="006D3A21" w:rsidRDefault="00D0076A" w:rsidP="005B525A">
      <w:pPr>
        <w:pStyle w:val="a5"/>
        <w:rPr>
          <w:color w:val="000000" w:themeColor="text1"/>
        </w:rPr>
      </w:pPr>
    </w:p>
    <w:p w14:paraId="537D1B06" w14:textId="77777777" w:rsidR="00E33B2D" w:rsidRPr="006D3A21" w:rsidRDefault="00401714" w:rsidP="003638B4">
      <w:pPr>
        <w:pStyle w:val="21"/>
        <w:numPr>
          <w:ilvl w:val="1"/>
          <w:numId w:val="15"/>
        </w:numPr>
        <w:rPr>
          <w:color w:val="000000" w:themeColor="text1"/>
        </w:rPr>
      </w:pPr>
      <w:bookmarkStart w:id="87" w:name="_Toc375126606"/>
      <w:r w:rsidRPr="006D3A21">
        <w:rPr>
          <w:rFonts w:hint="eastAsia"/>
          <w:color w:val="000000" w:themeColor="text1"/>
        </w:rPr>
        <w:t>协议跟踪</w:t>
      </w:r>
      <w:bookmarkEnd w:id="87"/>
    </w:p>
    <w:p w14:paraId="0182971D" w14:textId="77777777" w:rsidR="00B70D22" w:rsidRDefault="00E33B2D" w:rsidP="00E33B2D">
      <w:pPr>
        <w:pStyle w:val="a5"/>
        <w:rPr>
          <w:color w:val="000000" w:themeColor="text1"/>
        </w:rPr>
      </w:pPr>
      <w:r w:rsidRPr="006D3A21">
        <w:rPr>
          <w:rFonts w:hint="eastAsia"/>
          <w:color w:val="000000" w:themeColor="text1"/>
        </w:rPr>
        <w:t>流程描述：</w:t>
      </w:r>
    </w:p>
    <w:p w14:paraId="09EBF686" w14:textId="77777777" w:rsidR="00E33B2D" w:rsidRPr="001E306F" w:rsidRDefault="00B70D22" w:rsidP="00E33B2D">
      <w:pPr>
        <w:pStyle w:val="a5"/>
        <w:rPr>
          <w:color w:val="000000" w:themeColor="text1"/>
        </w:rPr>
      </w:pPr>
      <w:r>
        <w:rPr>
          <w:rFonts w:hint="eastAsia"/>
          <w:color w:val="000000" w:themeColor="text1"/>
        </w:rPr>
        <w:t>步骤</w:t>
      </w:r>
      <w:r>
        <w:rPr>
          <w:rFonts w:hint="eastAsia"/>
          <w:color w:val="000000" w:themeColor="text1"/>
        </w:rPr>
        <w:t>1</w:t>
      </w:r>
      <w:r>
        <w:rPr>
          <w:rFonts w:hint="eastAsia"/>
          <w:color w:val="000000" w:themeColor="text1"/>
        </w:rPr>
        <w:t>、</w:t>
      </w:r>
      <w:r>
        <w:rPr>
          <w:rFonts w:hint="eastAsia"/>
          <w:color w:val="000000" w:themeColor="text1"/>
        </w:rPr>
        <w:t xml:space="preserve"> </w:t>
      </w:r>
      <w:r w:rsidR="00E33B2D" w:rsidRPr="006D3A21">
        <w:rPr>
          <w:rFonts w:hint="eastAsia"/>
          <w:color w:val="000000" w:themeColor="text1"/>
        </w:rPr>
        <w:t>AGI(PC)</w:t>
      </w:r>
      <w:r w:rsidR="00E33B2D" w:rsidRPr="006D3A21">
        <w:rPr>
          <w:rFonts w:hint="eastAsia"/>
          <w:color w:val="000000" w:themeColor="text1"/>
        </w:rPr>
        <w:t>设置的</w:t>
      </w:r>
      <w:r w:rsidR="00DA5C5A" w:rsidRPr="006D3A21">
        <w:rPr>
          <w:rFonts w:hint="eastAsia"/>
          <w:color w:val="000000" w:themeColor="text1"/>
        </w:rPr>
        <w:t>协议跟踪</w:t>
      </w:r>
      <w:r w:rsidR="00E33B2D" w:rsidRPr="006D3A21">
        <w:rPr>
          <w:rFonts w:hint="eastAsia"/>
          <w:color w:val="000000" w:themeColor="text1"/>
        </w:rPr>
        <w:t>的参数</w:t>
      </w:r>
      <w:r>
        <w:rPr>
          <w:rFonts w:hint="eastAsia"/>
          <w:color w:val="000000" w:themeColor="text1"/>
        </w:rPr>
        <w:t>以及</w:t>
      </w:r>
      <w:r>
        <w:rPr>
          <w:rFonts w:hint="eastAsia"/>
          <w:color w:val="000000" w:themeColor="text1"/>
        </w:rPr>
        <w:t>AGT</w:t>
      </w:r>
      <w:r>
        <w:rPr>
          <w:rFonts w:hint="eastAsia"/>
          <w:color w:val="000000" w:themeColor="text1"/>
        </w:rPr>
        <w:t>工作模式在设备状态流程中预设</w:t>
      </w:r>
      <w:r w:rsidR="00E33B2D" w:rsidRPr="006D3A21">
        <w:rPr>
          <w:rFonts w:hint="eastAsia"/>
          <w:color w:val="000000" w:themeColor="text1"/>
        </w:rPr>
        <w:t>后，发送</w:t>
      </w:r>
      <w:r w:rsidR="00E33B2D" w:rsidRPr="006F01B1">
        <w:rPr>
          <w:rFonts w:hint="eastAsia"/>
          <w:b/>
          <w:color w:val="000000" w:themeColor="text1"/>
        </w:rPr>
        <w:t>PC_AG_</w:t>
      </w:r>
      <w:commentRangeStart w:id="88"/>
      <w:r w:rsidR="0056152A">
        <w:rPr>
          <w:rFonts w:hint="eastAsia"/>
          <w:b/>
          <w:color w:val="000000" w:themeColor="text1"/>
        </w:rPr>
        <w:t>PROTOCOL_TRACE_REQ</w:t>
      </w:r>
      <w:r w:rsidR="00E33B2D" w:rsidRPr="006D3A21">
        <w:rPr>
          <w:rFonts w:hint="eastAsia"/>
          <w:color w:val="000000" w:themeColor="text1"/>
        </w:rPr>
        <w:t>消息</w:t>
      </w:r>
      <w:r>
        <w:rPr>
          <w:rFonts w:hint="eastAsia"/>
          <w:color w:val="000000" w:themeColor="text1"/>
        </w:rPr>
        <w:t>（在</w:t>
      </w:r>
      <w:r>
        <w:rPr>
          <w:rFonts w:hint="eastAsia"/>
          <w:color w:val="000000" w:themeColor="text1"/>
        </w:rPr>
        <w:t>AGI</w:t>
      </w:r>
      <w:r>
        <w:rPr>
          <w:rFonts w:hint="eastAsia"/>
          <w:color w:val="000000" w:themeColor="text1"/>
        </w:rPr>
        <w:t>界面有此菜单）</w:t>
      </w:r>
      <w:r w:rsidR="00E33B2D" w:rsidRPr="006D3A21">
        <w:rPr>
          <w:rFonts w:hint="eastAsia"/>
          <w:color w:val="000000" w:themeColor="text1"/>
        </w:rPr>
        <w:t>给</w:t>
      </w:r>
      <w:r w:rsidR="00E33B2D" w:rsidRPr="006D3A21">
        <w:rPr>
          <w:rFonts w:hint="eastAsia"/>
          <w:color w:val="000000" w:themeColor="text1"/>
        </w:rPr>
        <w:t>Agent</w:t>
      </w:r>
      <w:r w:rsidR="00E33B2D" w:rsidRPr="006D3A21">
        <w:rPr>
          <w:rFonts w:hint="eastAsia"/>
          <w:color w:val="000000" w:themeColor="text1"/>
        </w:rPr>
        <w:t>，</w:t>
      </w:r>
      <w:r w:rsidR="002F19CD">
        <w:rPr>
          <w:rFonts w:hint="eastAsia"/>
          <w:color w:val="000000" w:themeColor="text1"/>
        </w:rPr>
        <w:t>在离线操作模式下</w:t>
      </w:r>
      <w:commentRangeEnd w:id="88"/>
      <w:r w:rsidR="00E83E1A">
        <w:rPr>
          <w:rStyle w:val="affb"/>
        </w:rPr>
        <w:commentReference w:id="88"/>
      </w:r>
      <w:r w:rsidR="002F19CD">
        <w:rPr>
          <w:rFonts w:hint="eastAsia"/>
          <w:color w:val="000000" w:themeColor="text1"/>
        </w:rPr>
        <w:t>，此消息在</w:t>
      </w:r>
      <w:r w:rsidR="002F19CD">
        <w:rPr>
          <w:rFonts w:hint="eastAsia"/>
          <w:color w:val="000000" w:themeColor="text1"/>
        </w:rPr>
        <w:t>AGENT</w:t>
      </w:r>
      <w:r w:rsidR="002F19CD">
        <w:rPr>
          <w:rFonts w:hint="eastAsia"/>
          <w:color w:val="000000" w:themeColor="text1"/>
        </w:rPr>
        <w:t>收到</w:t>
      </w:r>
      <w:r w:rsidR="002F19CD">
        <w:rPr>
          <w:rFonts w:hint="eastAsia"/>
          <w:color w:val="000000" w:themeColor="text1"/>
        </w:rPr>
        <w:t>AG_SET_AGT_INFO_ACK</w:t>
      </w:r>
      <w:r w:rsidR="002F19CD">
        <w:rPr>
          <w:rFonts w:hint="eastAsia"/>
          <w:color w:val="000000" w:themeColor="text1"/>
        </w:rPr>
        <w:t>之后自动发送，</w:t>
      </w:r>
      <w:r w:rsidR="0056152A" w:rsidDel="0056152A">
        <w:rPr>
          <w:rFonts w:hint="eastAsia"/>
          <w:color w:val="000000" w:themeColor="text1"/>
        </w:rPr>
        <w:t xml:space="preserve"> </w:t>
      </w:r>
      <w:r w:rsidR="00E33B2D" w:rsidRPr="006D3A21">
        <w:rPr>
          <w:rFonts w:hint="eastAsia"/>
          <w:color w:val="000000" w:themeColor="text1"/>
        </w:rPr>
        <w:t>Agent</w:t>
      </w:r>
      <w:r w:rsidR="00E33B2D" w:rsidRPr="006D3A21">
        <w:rPr>
          <w:rFonts w:hint="eastAsia"/>
          <w:color w:val="000000" w:themeColor="text1"/>
        </w:rPr>
        <w:t>透传此消息给</w:t>
      </w:r>
      <w:r w:rsidR="00E33B2D" w:rsidRPr="006D3A21">
        <w:rPr>
          <w:rFonts w:hint="eastAsia"/>
          <w:color w:val="000000" w:themeColor="text1"/>
        </w:rPr>
        <w:t>L1/L2P</w:t>
      </w:r>
      <w:r w:rsidR="00E33B2D" w:rsidRPr="006D3A21">
        <w:rPr>
          <w:rFonts w:hint="eastAsia"/>
          <w:color w:val="000000" w:themeColor="text1"/>
        </w:rPr>
        <w:t>，</w:t>
      </w:r>
      <w:r w:rsidR="00E33B2D" w:rsidRPr="006D3A21">
        <w:rPr>
          <w:rFonts w:hint="eastAsia"/>
          <w:color w:val="000000" w:themeColor="text1"/>
        </w:rPr>
        <w:t>Agent</w:t>
      </w:r>
      <w:r w:rsidR="00E33B2D" w:rsidRPr="006D3A21">
        <w:rPr>
          <w:rFonts w:hint="eastAsia"/>
          <w:color w:val="000000" w:themeColor="text1"/>
        </w:rPr>
        <w:t>等待</w:t>
      </w:r>
      <w:r w:rsidR="00E33B2D" w:rsidRPr="006D3A21">
        <w:rPr>
          <w:rFonts w:hint="eastAsia"/>
          <w:color w:val="000000" w:themeColor="text1"/>
        </w:rPr>
        <w:t>L1/L2P</w:t>
      </w:r>
      <w:r w:rsidR="00E33B2D" w:rsidRPr="006D3A21">
        <w:rPr>
          <w:rFonts w:hint="eastAsia"/>
          <w:color w:val="000000" w:themeColor="text1"/>
        </w:rPr>
        <w:t>返回</w:t>
      </w:r>
      <w:r w:rsidR="00E33B2D" w:rsidRPr="006D3A21">
        <w:rPr>
          <w:rFonts w:hint="eastAsia"/>
          <w:color w:val="000000" w:themeColor="text1"/>
        </w:rPr>
        <w:t>ACK</w:t>
      </w:r>
      <w:r w:rsidR="002F19CD">
        <w:rPr>
          <w:rFonts w:hint="eastAsia"/>
          <w:color w:val="000000" w:themeColor="text1"/>
        </w:rPr>
        <w:t>反馈</w:t>
      </w:r>
      <w:r w:rsidR="00E33B2D" w:rsidRPr="006D3A21">
        <w:rPr>
          <w:rFonts w:hint="eastAsia"/>
          <w:color w:val="000000" w:themeColor="text1"/>
        </w:rPr>
        <w:t>，若</w:t>
      </w:r>
      <w:r w:rsidR="00E33B2D" w:rsidRPr="006D3A21">
        <w:rPr>
          <w:rFonts w:hint="eastAsia"/>
          <w:color w:val="000000" w:themeColor="text1"/>
        </w:rPr>
        <w:t>L1/L2P</w:t>
      </w:r>
      <w:r w:rsidR="00E33B2D" w:rsidRPr="006D3A21">
        <w:rPr>
          <w:rFonts w:hint="eastAsia"/>
          <w:color w:val="000000" w:themeColor="text1"/>
        </w:rPr>
        <w:t>返回的</w:t>
      </w:r>
      <w:r w:rsidR="00E33B2D" w:rsidRPr="006D3A21">
        <w:rPr>
          <w:rFonts w:hint="eastAsia"/>
          <w:color w:val="000000" w:themeColor="text1"/>
        </w:rPr>
        <w:t>ACK</w:t>
      </w:r>
      <w:r w:rsidR="00E33B2D" w:rsidRPr="006D3A21">
        <w:rPr>
          <w:rFonts w:hint="eastAsia"/>
          <w:color w:val="000000" w:themeColor="text1"/>
        </w:rPr>
        <w:t>都成功，则</w:t>
      </w:r>
      <w:r w:rsidR="00E33B2D" w:rsidRPr="006D3A21">
        <w:rPr>
          <w:rFonts w:hint="eastAsia"/>
          <w:color w:val="000000" w:themeColor="text1"/>
        </w:rPr>
        <w:t>Agent</w:t>
      </w:r>
      <w:r w:rsidR="001452D0">
        <w:rPr>
          <w:rFonts w:hint="eastAsia"/>
          <w:color w:val="000000" w:themeColor="text1"/>
        </w:rPr>
        <w:t>返回</w:t>
      </w:r>
      <w:r w:rsidR="00E33B2D" w:rsidRPr="006D3A21">
        <w:rPr>
          <w:rFonts w:hint="eastAsia"/>
          <w:color w:val="000000" w:themeColor="text1"/>
        </w:rPr>
        <w:t>ACK</w:t>
      </w:r>
      <w:r w:rsidR="00E33B2D" w:rsidRPr="006D3A21">
        <w:rPr>
          <w:rFonts w:hint="eastAsia"/>
          <w:color w:val="000000" w:themeColor="text1"/>
        </w:rPr>
        <w:t>给</w:t>
      </w:r>
      <w:r w:rsidR="00E33B2D" w:rsidRPr="006D3A21">
        <w:rPr>
          <w:rFonts w:hint="eastAsia"/>
          <w:color w:val="000000" w:themeColor="text1"/>
        </w:rPr>
        <w:t>PC</w:t>
      </w:r>
      <w:r w:rsidR="00E33B2D" w:rsidRPr="006D3A21">
        <w:rPr>
          <w:rFonts w:hint="eastAsia"/>
          <w:color w:val="000000" w:themeColor="text1"/>
        </w:rPr>
        <w:t>机上的</w:t>
      </w:r>
      <w:r w:rsidR="00E33B2D" w:rsidRPr="006D3A21">
        <w:rPr>
          <w:rFonts w:hint="eastAsia"/>
          <w:color w:val="000000" w:themeColor="text1"/>
        </w:rPr>
        <w:t>AGI</w:t>
      </w:r>
      <w:r w:rsidR="001452D0">
        <w:rPr>
          <w:rFonts w:hint="eastAsia"/>
          <w:color w:val="000000" w:themeColor="text1"/>
        </w:rPr>
        <w:t>，</w:t>
      </w:r>
      <w:r w:rsidR="002F19CD">
        <w:rPr>
          <w:rFonts w:hint="eastAsia"/>
          <w:color w:val="000000" w:themeColor="text1"/>
        </w:rPr>
        <w:t>否则返回</w:t>
      </w:r>
      <w:r w:rsidR="002F19CD">
        <w:rPr>
          <w:rFonts w:hint="eastAsia"/>
          <w:color w:val="000000" w:themeColor="text1"/>
        </w:rPr>
        <w:t>N</w:t>
      </w:r>
      <w:r w:rsidR="002F19CD" w:rsidRPr="006D3A21">
        <w:rPr>
          <w:rFonts w:hint="eastAsia"/>
          <w:color w:val="000000" w:themeColor="text1"/>
        </w:rPr>
        <w:t>ACK</w:t>
      </w:r>
      <w:r w:rsidR="002F19CD" w:rsidRPr="006D3A21">
        <w:rPr>
          <w:rFonts w:hint="eastAsia"/>
          <w:color w:val="000000" w:themeColor="text1"/>
        </w:rPr>
        <w:t>给</w:t>
      </w:r>
      <w:r w:rsidR="002F19CD" w:rsidRPr="006D3A21">
        <w:rPr>
          <w:rFonts w:hint="eastAsia"/>
          <w:color w:val="000000" w:themeColor="text1"/>
        </w:rPr>
        <w:t>AGI</w:t>
      </w:r>
      <w:r w:rsidR="002F19CD">
        <w:rPr>
          <w:rFonts w:hint="eastAsia"/>
          <w:color w:val="000000" w:themeColor="text1"/>
        </w:rPr>
        <w:t>，</w:t>
      </w:r>
      <w:r w:rsidR="0056152A">
        <w:rPr>
          <w:rFonts w:hint="eastAsia"/>
          <w:color w:val="000000" w:themeColor="text1"/>
        </w:rPr>
        <w:t>Agent</w:t>
      </w:r>
      <w:r w:rsidR="0056152A">
        <w:rPr>
          <w:rFonts w:hint="eastAsia"/>
          <w:color w:val="000000" w:themeColor="text1"/>
        </w:rPr>
        <w:t>将之前配置的信息删除</w:t>
      </w:r>
      <w:r w:rsidR="0056152A" w:rsidDel="0056152A">
        <w:rPr>
          <w:rFonts w:hint="eastAsia"/>
          <w:color w:val="000000" w:themeColor="text1"/>
        </w:rPr>
        <w:t xml:space="preserve"> </w:t>
      </w:r>
    </w:p>
    <w:p w14:paraId="3C5D34FE" w14:textId="77777777" w:rsidR="001E306F" w:rsidRDefault="001E306F" w:rsidP="00E33B2D">
      <w:pPr>
        <w:pStyle w:val="a5"/>
        <w:rPr>
          <w:color w:val="000000" w:themeColor="text1"/>
        </w:rPr>
      </w:pPr>
      <w:r>
        <w:rPr>
          <w:rFonts w:hint="eastAsia"/>
          <w:color w:val="000000" w:themeColor="text1"/>
        </w:rPr>
        <w:t>步骤</w:t>
      </w:r>
      <w:r>
        <w:rPr>
          <w:rFonts w:hint="eastAsia"/>
          <w:color w:val="000000" w:themeColor="text1"/>
        </w:rPr>
        <w:t>2</w:t>
      </w:r>
      <w:r>
        <w:rPr>
          <w:rFonts w:hint="eastAsia"/>
          <w:color w:val="000000" w:themeColor="text1"/>
        </w:rPr>
        <w:t>、</w:t>
      </w:r>
      <w:r>
        <w:rPr>
          <w:rFonts w:hint="eastAsia"/>
          <w:color w:val="000000" w:themeColor="text1"/>
        </w:rPr>
        <w:t>AGT</w:t>
      </w:r>
      <w:r>
        <w:rPr>
          <w:rFonts w:hint="eastAsia"/>
          <w:color w:val="000000" w:themeColor="text1"/>
        </w:rPr>
        <w:t>对小区进行扫描，如果在一定时间（时间可自定义）内无法搜到指定小区，给</w:t>
      </w:r>
      <w:r>
        <w:rPr>
          <w:rFonts w:hint="eastAsia"/>
          <w:color w:val="000000" w:themeColor="text1"/>
        </w:rPr>
        <w:t>AGI</w:t>
      </w:r>
      <w:r>
        <w:rPr>
          <w:rFonts w:hint="eastAsia"/>
          <w:color w:val="000000" w:themeColor="text1"/>
        </w:rPr>
        <w:t>上报无法锁定小区信息</w:t>
      </w:r>
      <w:r w:rsidRPr="006F01B1">
        <w:rPr>
          <w:rFonts w:hint="eastAsia"/>
          <w:b/>
          <w:color w:val="000000" w:themeColor="text1"/>
        </w:rPr>
        <w:t>L2P_CELL_CAPTURED_IND</w:t>
      </w:r>
      <w:r>
        <w:rPr>
          <w:rFonts w:hint="eastAsia"/>
          <w:b/>
          <w:color w:val="000000" w:themeColor="text1"/>
        </w:rPr>
        <w:t>，</w:t>
      </w:r>
      <w:r w:rsidRPr="001E306F">
        <w:rPr>
          <w:rFonts w:hint="eastAsia"/>
          <w:color w:val="000000" w:themeColor="text1"/>
        </w:rPr>
        <w:t>AGI</w:t>
      </w:r>
      <w:r w:rsidRPr="001E306F">
        <w:rPr>
          <w:rFonts w:hint="eastAsia"/>
          <w:color w:val="000000" w:themeColor="text1"/>
        </w:rPr>
        <w:t>显示小区未锁定</w:t>
      </w:r>
      <w:r w:rsidR="001F4A36">
        <w:rPr>
          <w:rFonts w:hint="eastAsia"/>
          <w:color w:val="000000" w:themeColor="text1"/>
        </w:rPr>
        <w:t>，</w:t>
      </w:r>
      <w:r w:rsidR="0056152A">
        <w:rPr>
          <w:rFonts w:hint="eastAsia"/>
          <w:b/>
          <w:color w:val="000000" w:themeColor="text1"/>
        </w:rPr>
        <w:t>AGI</w:t>
      </w:r>
      <w:r w:rsidR="0056152A">
        <w:rPr>
          <w:rFonts w:hint="eastAsia"/>
          <w:b/>
          <w:color w:val="000000" w:themeColor="text1"/>
        </w:rPr>
        <w:t>发送协议跟踪删除命令给</w:t>
      </w:r>
      <w:r w:rsidR="0056152A">
        <w:rPr>
          <w:rFonts w:hint="eastAsia"/>
          <w:b/>
          <w:color w:val="000000" w:themeColor="text1"/>
        </w:rPr>
        <w:t>AGent</w:t>
      </w:r>
      <w:r w:rsidR="00543470">
        <w:rPr>
          <w:rFonts w:hint="eastAsia"/>
          <w:color w:val="000000" w:themeColor="text1"/>
        </w:rPr>
        <w:t>。</w:t>
      </w:r>
      <w:r w:rsidR="0056152A">
        <w:rPr>
          <w:rFonts w:hint="eastAsia"/>
          <w:color w:val="000000" w:themeColor="text1"/>
        </w:rPr>
        <w:t>在</w:t>
      </w:r>
      <w:r w:rsidR="0056152A">
        <w:rPr>
          <w:rFonts w:hint="eastAsia"/>
          <w:color w:val="000000" w:themeColor="text1"/>
        </w:rPr>
        <w:t>AGT</w:t>
      </w:r>
      <w:r w:rsidR="0056152A">
        <w:rPr>
          <w:rFonts w:hint="eastAsia"/>
          <w:color w:val="000000" w:themeColor="text1"/>
        </w:rPr>
        <w:t>未锁定小区之前，需要将所有监测到的小区的系统信息上报。</w:t>
      </w:r>
    </w:p>
    <w:p w14:paraId="5EC6D019" w14:textId="77777777" w:rsidR="00E168FF" w:rsidRDefault="00B70D22" w:rsidP="00E33B2D">
      <w:pPr>
        <w:pStyle w:val="a5"/>
        <w:rPr>
          <w:color w:val="000000" w:themeColor="text1"/>
        </w:rPr>
      </w:pPr>
      <w:r>
        <w:rPr>
          <w:rFonts w:hint="eastAsia"/>
          <w:color w:val="000000" w:themeColor="text1"/>
        </w:rPr>
        <w:t>步骤</w:t>
      </w:r>
      <w:r w:rsidR="00A139D3">
        <w:rPr>
          <w:rFonts w:hint="eastAsia"/>
          <w:color w:val="000000" w:themeColor="text1"/>
        </w:rPr>
        <w:t>3</w:t>
      </w:r>
      <w:r>
        <w:rPr>
          <w:rFonts w:hint="eastAsia"/>
          <w:color w:val="000000" w:themeColor="text1"/>
        </w:rPr>
        <w:t>、</w:t>
      </w:r>
      <w:r w:rsidR="00E168FF">
        <w:rPr>
          <w:rFonts w:hint="eastAsia"/>
          <w:color w:val="000000" w:themeColor="text1"/>
        </w:rPr>
        <w:t>待</w:t>
      </w:r>
      <w:r w:rsidR="00E168FF">
        <w:rPr>
          <w:rFonts w:hint="eastAsia"/>
          <w:color w:val="000000" w:themeColor="text1"/>
        </w:rPr>
        <w:t>L2P</w:t>
      </w:r>
      <w:r w:rsidR="00E168FF">
        <w:rPr>
          <w:rFonts w:hint="eastAsia"/>
          <w:color w:val="000000" w:themeColor="text1"/>
        </w:rPr>
        <w:t>锁定小区后，发送小区锁定消息</w:t>
      </w:r>
      <w:r w:rsidR="00E168FF" w:rsidRPr="006F01B1">
        <w:rPr>
          <w:rFonts w:hint="eastAsia"/>
          <w:b/>
          <w:color w:val="000000" w:themeColor="text1"/>
        </w:rPr>
        <w:t>L2P_CELL_CAPTURED_IND</w:t>
      </w:r>
      <w:r w:rsidR="00E168FF">
        <w:rPr>
          <w:rFonts w:hint="eastAsia"/>
          <w:color w:val="000000" w:themeColor="text1"/>
        </w:rPr>
        <w:t>后，</w:t>
      </w:r>
      <w:r w:rsidR="00E168FF">
        <w:rPr>
          <w:rFonts w:hint="eastAsia"/>
          <w:color w:val="000000" w:themeColor="text1"/>
        </w:rPr>
        <w:t>L1</w:t>
      </w:r>
      <w:r w:rsidR="00E168FF">
        <w:rPr>
          <w:rFonts w:hint="eastAsia"/>
          <w:color w:val="000000" w:themeColor="text1"/>
        </w:rPr>
        <w:t>根据配置</w:t>
      </w:r>
      <w:r w:rsidR="0034247F">
        <w:rPr>
          <w:rFonts w:hint="eastAsia"/>
          <w:color w:val="000000" w:themeColor="text1"/>
        </w:rPr>
        <w:t>周期</w:t>
      </w:r>
      <w:r w:rsidR="006F01B1">
        <w:rPr>
          <w:rFonts w:hint="eastAsia"/>
          <w:color w:val="000000" w:themeColor="text1"/>
        </w:rPr>
        <w:t>(10ms)</w:t>
      </w:r>
      <w:r w:rsidR="00E168FF">
        <w:rPr>
          <w:rFonts w:hint="eastAsia"/>
          <w:color w:val="000000" w:themeColor="text1"/>
        </w:rPr>
        <w:t>发送公共测量消息</w:t>
      </w:r>
      <w:r w:rsidR="006F01B1" w:rsidRPr="006F01B1">
        <w:rPr>
          <w:rFonts w:hint="eastAsia"/>
          <w:b/>
          <w:color w:val="000000" w:themeColor="text1"/>
        </w:rPr>
        <w:t>L1_AG_PHY_COMMEAS_IN</w:t>
      </w:r>
      <w:r w:rsidR="00AF5549">
        <w:rPr>
          <w:rFonts w:hint="eastAsia"/>
          <w:b/>
          <w:color w:val="000000" w:themeColor="text1"/>
        </w:rPr>
        <w:t>D</w:t>
      </w:r>
      <w:r w:rsidR="00E168FF">
        <w:rPr>
          <w:rFonts w:hint="eastAsia"/>
          <w:color w:val="000000" w:themeColor="text1"/>
        </w:rPr>
        <w:t>到</w:t>
      </w:r>
      <w:r w:rsidR="00E168FF">
        <w:rPr>
          <w:rFonts w:hint="eastAsia"/>
          <w:color w:val="000000" w:themeColor="text1"/>
        </w:rPr>
        <w:t>AGI</w:t>
      </w:r>
      <w:r w:rsidR="00E168FF">
        <w:rPr>
          <w:rFonts w:hint="eastAsia"/>
          <w:color w:val="000000" w:themeColor="text1"/>
        </w:rPr>
        <w:t>，</w:t>
      </w:r>
      <w:r w:rsidR="00E168FF">
        <w:rPr>
          <w:rFonts w:hint="eastAsia"/>
          <w:color w:val="000000" w:themeColor="text1"/>
        </w:rPr>
        <w:t>L2P</w:t>
      </w:r>
      <w:r w:rsidR="00E168FF">
        <w:rPr>
          <w:rFonts w:hint="eastAsia"/>
          <w:color w:val="000000" w:themeColor="text1"/>
        </w:rPr>
        <w:t>根据接收到小区消息情况</w:t>
      </w:r>
      <w:r w:rsidR="006F01B1" w:rsidRPr="006D3A21">
        <w:rPr>
          <w:b/>
          <w:color w:val="000000" w:themeColor="text1"/>
          <w:lang w:val="en-GB"/>
        </w:rPr>
        <w:t>L2P_AG _CELL_SYSINFO_</w:t>
      </w:r>
      <w:r w:rsidR="006F01B1" w:rsidRPr="006D3A21">
        <w:rPr>
          <w:rFonts w:hint="eastAsia"/>
          <w:b/>
          <w:color w:val="000000" w:themeColor="text1"/>
          <w:lang w:val="en-GB"/>
        </w:rPr>
        <w:t>IND</w:t>
      </w:r>
      <w:r w:rsidR="00E168FF">
        <w:rPr>
          <w:rFonts w:hint="eastAsia"/>
          <w:color w:val="000000" w:themeColor="text1"/>
        </w:rPr>
        <w:t>上报</w:t>
      </w:r>
      <w:r w:rsidR="00E168FF">
        <w:rPr>
          <w:rFonts w:hint="eastAsia"/>
          <w:color w:val="000000" w:themeColor="text1"/>
        </w:rPr>
        <w:t>MIB</w:t>
      </w:r>
      <w:r w:rsidR="00E168FF">
        <w:rPr>
          <w:rFonts w:hint="eastAsia"/>
          <w:color w:val="000000" w:themeColor="text1"/>
        </w:rPr>
        <w:t>和</w:t>
      </w:r>
      <w:r w:rsidR="00E168FF">
        <w:rPr>
          <w:rFonts w:hint="eastAsia"/>
          <w:color w:val="000000" w:themeColor="text1"/>
        </w:rPr>
        <w:t>SIB</w:t>
      </w:r>
      <w:r w:rsidR="00E168FF">
        <w:rPr>
          <w:rFonts w:hint="eastAsia"/>
          <w:color w:val="000000" w:themeColor="text1"/>
        </w:rPr>
        <w:t>，</w:t>
      </w:r>
      <w:r>
        <w:rPr>
          <w:rFonts w:hint="eastAsia"/>
          <w:color w:val="000000" w:themeColor="text1"/>
        </w:rPr>
        <w:t>一直到</w:t>
      </w:r>
      <w:r w:rsidR="00E168FF">
        <w:rPr>
          <w:rFonts w:hint="eastAsia"/>
          <w:color w:val="000000" w:themeColor="text1"/>
        </w:rPr>
        <w:t>小区删除</w:t>
      </w:r>
      <w:r>
        <w:rPr>
          <w:rFonts w:hint="eastAsia"/>
          <w:color w:val="000000" w:themeColor="text1"/>
        </w:rPr>
        <w:t>或者小区解除锁定</w:t>
      </w:r>
      <w:r w:rsidR="00E168FF">
        <w:rPr>
          <w:rFonts w:hint="eastAsia"/>
          <w:color w:val="000000" w:themeColor="text1"/>
        </w:rPr>
        <w:lastRenderedPageBreak/>
        <w:t>后不再发送此类消息数据</w:t>
      </w:r>
      <w:r w:rsidR="00443603">
        <w:rPr>
          <w:rFonts w:hint="eastAsia"/>
          <w:color w:val="000000" w:themeColor="text1"/>
        </w:rPr>
        <w:t>,</w:t>
      </w:r>
      <w:r w:rsidR="00443603">
        <w:rPr>
          <w:rFonts w:hint="eastAsia"/>
          <w:color w:val="000000" w:themeColor="text1"/>
        </w:rPr>
        <w:t>如果没有配置周期上报公共测量消息或者系统信息，则在发送小区锁定消息之后默认发送一次公共测量消息</w:t>
      </w:r>
      <w:r w:rsidR="00443603" w:rsidRPr="006F01B1">
        <w:rPr>
          <w:rFonts w:hint="eastAsia"/>
          <w:b/>
          <w:color w:val="000000" w:themeColor="text1"/>
        </w:rPr>
        <w:t>L1_AG_PHY_COMMEAS_IN</w:t>
      </w:r>
      <w:r w:rsidR="00443603">
        <w:rPr>
          <w:rFonts w:hint="eastAsia"/>
          <w:b/>
          <w:color w:val="000000" w:themeColor="text1"/>
        </w:rPr>
        <w:t>D</w:t>
      </w:r>
      <w:r w:rsidR="00443603">
        <w:rPr>
          <w:rFonts w:hint="eastAsia"/>
          <w:color w:val="000000" w:themeColor="text1"/>
        </w:rPr>
        <w:t>和系统信息</w:t>
      </w:r>
      <w:r w:rsidR="00443603" w:rsidRPr="006D3A21">
        <w:rPr>
          <w:b/>
          <w:color w:val="000000" w:themeColor="text1"/>
          <w:lang w:val="en-GB"/>
        </w:rPr>
        <w:t>L2P_AG _CELL_SYSINFO_</w:t>
      </w:r>
      <w:r w:rsidR="00443603" w:rsidRPr="006D3A21">
        <w:rPr>
          <w:rFonts w:hint="eastAsia"/>
          <w:b/>
          <w:color w:val="000000" w:themeColor="text1"/>
          <w:lang w:val="en-GB"/>
        </w:rPr>
        <w:t>IND</w:t>
      </w:r>
    </w:p>
    <w:p w14:paraId="0C2A2CBF" w14:textId="77777777" w:rsidR="00E168FF" w:rsidRDefault="006F3074">
      <w:pPr>
        <w:pStyle w:val="a5"/>
        <w:rPr>
          <w:color w:val="000000" w:themeColor="text1"/>
        </w:rPr>
      </w:pPr>
      <w:r>
        <w:rPr>
          <w:rFonts w:hint="eastAsia"/>
          <w:color w:val="000000" w:themeColor="text1"/>
        </w:rPr>
        <w:t>步骤</w:t>
      </w:r>
      <w:r w:rsidR="00A139D3">
        <w:rPr>
          <w:rFonts w:hint="eastAsia"/>
          <w:color w:val="000000" w:themeColor="text1"/>
        </w:rPr>
        <w:t>4</w:t>
      </w:r>
      <w:r>
        <w:rPr>
          <w:rFonts w:hint="eastAsia"/>
          <w:color w:val="000000" w:themeColor="text1"/>
        </w:rPr>
        <w:t>、步骤</w:t>
      </w:r>
      <w:r w:rsidR="00A139D3">
        <w:rPr>
          <w:rFonts w:hint="eastAsia"/>
          <w:color w:val="000000" w:themeColor="text1"/>
        </w:rPr>
        <w:t>5</w:t>
      </w:r>
      <w:r>
        <w:rPr>
          <w:rFonts w:hint="eastAsia"/>
          <w:color w:val="000000" w:themeColor="text1"/>
        </w:rPr>
        <w:t>、</w:t>
      </w:r>
      <w:r w:rsidR="00E168FF">
        <w:rPr>
          <w:rFonts w:hint="eastAsia"/>
          <w:color w:val="000000" w:themeColor="text1"/>
        </w:rPr>
        <w:t>L1</w:t>
      </w:r>
      <w:r w:rsidR="00E168FF">
        <w:rPr>
          <w:rFonts w:hint="eastAsia"/>
          <w:color w:val="000000" w:themeColor="text1"/>
        </w:rPr>
        <w:t>根据配置发送公</w:t>
      </w:r>
      <w:r w:rsidR="00E16FB6">
        <w:rPr>
          <w:rFonts w:hint="eastAsia"/>
          <w:color w:val="000000" w:themeColor="text1"/>
        </w:rPr>
        <w:t>共</w:t>
      </w:r>
      <w:r w:rsidR="006F01B1">
        <w:rPr>
          <w:rFonts w:hint="eastAsia"/>
          <w:color w:val="000000" w:themeColor="text1"/>
        </w:rPr>
        <w:t>所有</w:t>
      </w:r>
      <w:r w:rsidR="0034247F">
        <w:rPr>
          <w:rFonts w:hint="eastAsia"/>
          <w:color w:val="000000" w:themeColor="text1"/>
        </w:rPr>
        <w:t>未知用户</w:t>
      </w:r>
      <w:r w:rsidR="00E168FF">
        <w:rPr>
          <w:rFonts w:hint="eastAsia"/>
          <w:color w:val="000000" w:themeColor="text1"/>
        </w:rPr>
        <w:t>测量结果</w:t>
      </w:r>
      <w:r w:rsidR="006F01B1" w:rsidRPr="006F3074">
        <w:rPr>
          <w:rFonts w:hint="eastAsia"/>
          <w:b/>
          <w:color w:val="000000" w:themeColor="text1"/>
        </w:rPr>
        <w:t>L1_AG_PHY_UEMEAS_INFO</w:t>
      </w:r>
      <w:r w:rsidR="00E168FF">
        <w:rPr>
          <w:rFonts w:hint="eastAsia"/>
          <w:color w:val="000000" w:themeColor="text1"/>
        </w:rPr>
        <w:t>上报到</w:t>
      </w:r>
      <w:r w:rsidR="00E168FF">
        <w:rPr>
          <w:rFonts w:hint="eastAsia"/>
          <w:color w:val="000000" w:themeColor="text1"/>
        </w:rPr>
        <w:t>AGI</w:t>
      </w:r>
      <w:r w:rsidR="00E168FF">
        <w:rPr>
          <w:rFonts w:hint="eastAsia"/>
          <w:color w:val="000000" w:themeColor="text1"/>
        </w:rPr>
        <w:t>，</w:t>
      </w:r>
      <w:r w:rsidR="00E168FF">
        <w:rPr>
          <w:rFonts w:hint="eastAsia"/>
          <w:color w:val="000000" w:themeColor="text1"/>
        </w:rPr>
        <w:t>L2P</w:t>
      </w:r>
      <w:r w:rsidR="00E168FF">
        <w:rPr>
          <w:rFonts w:hint="eastAsia"/>
          <w:color w:val="000000" w:themeColor="text1"/>
        </w:rPr>
        <w:t>上报协议跟踪的消息内容</w:t>
      </w:r>
      <w:r w:rsidR="006F01B1" w:rsidRPr="006F3074">
        <w:rPr>
          <w:rFonts w:hint="eastAsia"/>
          <w:b/>
          <w:color w:val="000000" w:themeColor="text1"/>
        </w:rPr>
        <w:t>L2P_AG_PROTOCOL_DATA</w:t>
      </w:r>
      <w:r w:rsidR="00E168FF">
        <w:rPr>
          <w:rFonts w:hint="eastAsia"/>
          <w:color w:val="000000" w:themeColor="text1"/>
        </w:rPr>
        <w:t>到</w:t>
      </w:r>
      <w:r w:rsidR="00E168FF">
        <w:rPr>
          <w:rFonts w:hint="eastAsia"/>
          <w:color w:val="000000" w:themeColor="text1"/>
        </w:rPr>
        <w:t>AGI</w:t>
      </w:r>
      <w:r w:rsidR="00E168FF">
        <w:rPr>
          <w:rFonts w:hint="eastAsia"/>
          <w:color w:val="000000" w:themeColor="text1"/>
        </w:rPr>
        <w:t>，主要是公共</w:t>
      </w:r>
      <w:r w:rsidR="0034247F">
        <w:rPr>
          <w:rFonts w:hint="eastAsia"/>
          <w:color w:val="000000" w:themeColor="text1"/>
        </w:rPr>
        <w:t>未确定用户信</w:t>
      </w:r>
      <w:r w:rsidR="00E168FF">
        <w:rPr>
          <w:rFonts w:hint="eastAsia"/>
          <w:color w:val="000000" w:themeColor="text1"/>
        </w:rPr>
        <w:t>息部分</w:t>
      </w:r>
      <w:r>
        <w:rPr>
          <w:rFonts w:hint="eastAsia"/>
          <w:color w:val="000000" w:themeColor="text1"/>
        </w:rPr>
        <w:t>,</w:t>
      </w:r>
      <w:r>
        <w:rPr>
          <w:rFonts w:hint="eastAsia"/>
          <w:color w:val="000000" w:themeColor="text1"/>
        </w:rPr>
        <w:t>此处的用户是未锁定用户之前操作，需要根据消息</w:t>
      </w:r>
      <w:r>
        <w:rPr>
          <w:rFonts w:hint="eastAsia"/>
          <w:color w:val="000000" w:themeColor="text1"/>
        </w:rPr>
        <w:t>1</w:t>
      </w:r>
      <w:r>
        <w:rPr>
          <w:rFonts w:hint="eastAsia"/>
          <w:color w:val="000000" w:themeColor="text1"/>
        </w:rPr>
        <w:t>上报的结果持续</w:t>
      </w:r>
      <w:r w:rsidR="0056152A">
        <w:rPr>
          <w:rFonts w:hint="eastAsia"/>
          <w:color w:val="000000" w:themeColor="text1"/>
        </w:rPr>
        <w:t>到能够判断出跟踪用户</w:t>
      </w:r>
      <w:r>
        <w:rPr>
          <w:rFonts w:hint="eastAsia"/>
          <w:color w:val="000000" w:themeColor="text1"/>
        </w:rPr>
        <w:t>之后再决定是否</w:t>
      </w:r>
      <w:r w:rsidR="00E6491E">
        <w:rPr>
          <w:rFonts w:hint="eastAsia"/>
          <w:color w:val="000000" w:themeColor="text1"/>
        </w:rPr>
        <w:t>继续跟踪此用户。</w:t>
      </w:r>
    </w:p>
    <w:p w14:paraId="490350CF" w14:textId="77777777" w:rsidR="00E33B2D" w:rsidRDefault="006F3074" w:rsidP="00E33B2D">
      <w:pPr>
        <w:pStyle w:val="a5"/>
        <w:rPr>
          <w:color w:val="000000" w:themeColor="text1"/>
        </w:rPr>
      </w:pPr>
      <w:r>
        <w:rPr>
          <w:rFonts w:hint="eastAsia"/>
          <w:color w:val="000000" w:themeColor="text1"/>
        </w:rPr>
        <w:t>步骤</w:t>
      </w:r>
      <w:r w:rsidR="00A139D3">
        <w:rPr>
          <w:rFonts w:hint="eastAsia"/>
          <w:color w:val="000000" w:themeColor="text1"/>
        </w:rPr>
        <w:t>6</w:t>
      </w:r>
      <w:r>
        <w:rPr>
          <w:rFonts w:hint="eastAsia"/>
          <w:color w:val="000000" w:themeColor="text1"/>
        </w:rPr>
        <w:t>、</w:t>
      </w:r>
      <w:r w:rsidR="00E168FF">
        <w:rPr>
          <w:rFonts w:hint="eastAsia"/>
          <w:color w:val="000000" w:themeColor="text1"/>
        </w:rPr>
        <w:t>L2P</w:t>
      </w:r>
      <w:r w:rsidR="00E168FF">
        <w:rPr>
          <w:rFonts w:hint="eastAsia"/>
          <w:color w:val="000000" w:themeColor="text1"/>
        </w:rPr>
        <w:t>锁定</w:t>
      </w:r>
      <w:r w:rsidR="00E168FF">
        <w:rPr>
          <w:rFonts w:hint="eastAsia"/>
          <w:color w:val="000000" w:themeColor="text1"/>
        </w:rPr>
        <w:t>UE</w:t>
      </w:r>
      <w:r w:rsidR="00E168FF">
        <w:rPr>
          <w:rFonts w:hint="eastAsia"/>
          <w:color w:val="000000" w:themeColor="text1"/>
        </w:rPr>
        <w:t>后发送</w:t>
      </w:r>
      <w:r w:rsidR="00E168FF" w:rsidRPr="006F3074">
        <w:rPr>
          <w:rFonts w:hint="eastAsia"/>
          <w:b/>
          <w:color w:val="000000" w:themeColor="text1"/>
        </w:rPr>
        <w:t>L2P_UE_CAPTUREED_IND</w:t>
      </w:r>
      <w:r w:rsidR="00E168FF">
        <w:rPr>
          <w:rFonts w:hint="eastAsia"/>
          <w:color w:val="000000" w:themeColor="text1"/>
        </w:rPr>
        <w:t>后</w:t>
      </w:r>
      <w:r w:rsidR="0034247F">
        <w:rPr>
          <w:rFonts w:hint="eastAsia"/>
          <w:color w:val="000000" w:themeColor="text1"/>
        </w:rPr>
        <w:t>，</w:t>
      </w:r>
      <w:r w:rsidR="00B70D22">
        <w:rPr>
          <w:rFonts w:hint="eastAsia"/>
          <w:color w:val="000000" w:themeColor="text1"/>
        </w:rPr>
        <w:t>后续上报锁定</w:t>
      </w:r>
      <w:r w:rsidR="00B70D22">
        <w:rPr>
          <w:rFonts w:hint="eastAsia"/>
          <w:color w:val="000000" w:themeColor="text1"/>
        </w:rPr>
        <w:t>UE</w:t>
      </w:r>
      <w:r w:rsidR="00B70D22">
        <w:rPr>
          <w:rFonts w:hint="eastAsia"/>
          <w:color w:val="000000" w:themeColor="text1"/>
        </w:rPr>
        <w:t>的物理层测量以及相关协议。</w:t>
      </w:r>
    </w:p>
    <w:p w14:paraId="1F400299" w14:textId="77777777" w:rsidR="00B70D22" w:rsidRDefault="006F3074" w:rsidP="00E33B2D">
      <w:pPr>
        <w:pStyle w:val="a5"/>
        <w:rPr>
          <w:color w:val="000000" w:themeColor="text1"/>
        </w:rPr>
      </w:pPr>
      <w:r>
        <w:rPr>
          <w:rFonts w:hint="eastAsia"/>
          <w:color w:val="000000" w:themeColor="text1"/>
        </w:rPr>
        <w:t>步骤</w:t>
      </w:r>
      <w:r w:rsidR="00A139D3">
        <w:rPr>
          <w:rFonts w:hint="eastAsia"/>
          <w:color w:val="000000" w:themeColor="text1"/>
        </w:rPr>
        <w:t>7</w:t>
      </w:r>
      <w:r>
        <w:rPr>
          <w:rFonts w:hint="eastAsia"/>
          <w:color w:val="000000" w:themeColor="text1"/>
        </w:rPr>
        <w:t>、</w:t>
      </w:r>
      <w:r w:rsidR="00547432">
        <w:rPr>
          <w:rFonts w:hint="eastAsia"/>
          <w:color w:val="000000" w:themeColor="text1"/>
        </w:rPr>
        <w:t>在跟踪过程中</w:t>
      </w:r>
      <w:r>
        <w:rPr>
          <w:rFonts w:hint="eastAsia"/>
          <w:color w:val="000000" w:themeColor="text1"/>
        </w:rPr>
        <w:t>掉话</w:t>
      </w:r>
      <w:r w:rsidR="00B70D22">
        <w:rPr>
          <w:rFonts w:hint="eastAsia"/>
          <w:color w:val="000000" w:themeColor="text1"/>
        </w:rPr>
        <w:t>之后，</w:t>
      </w:r>
      <w:r w:rsidR="00B70D22">
        <w:rPr>
          <w:rFonts w:hint="eastAsia"/>
          <w:color w:val="000000" w:themeColor="text1"/>
        </w:rPr>
        <w:t>AGT</w:t>
      </w:r>
      <w:r w:rsidR="00B70D22">
        <w:rPr>
          <w:rFonts w:hint="eastAsia"/>
          <w:color w:val="000000" w:themeColor="text1"/>
        </w:rPr>
        <w:t>按照之前的</w:t>
      </w:r>
      <w:r w:rsidR="00B70D22">
        <w:rPr>
          <w:rFonts w:hint="eastAsia"/>
          <w:color w:val="000000" w:themeColor="text1"/>
        </w:rPr>
        <w:t>UE</w:t>
      </w:r>
      <w:r w:rsidR="00B70D22">
        <w:rPr>
          <w:rFonts w:hint="eastAsia"/>
          <w:color w:val="000000" w:themeColor="text1"/>
        </w:rPr>
        <w:t>配置信息继续跟踪用户，即恢复到</w:t>
      </w:r>
      <w:r>
        <w:rPr>
          <w:rFonts w:hint="eastAsia"/>
          <w:color w:val="000000" w:themeColor="text1"/>
        </w:rPr>
        <w:t>步骤</w:t>
      </w:r>
      <w:r w:rsidR="00A139D3">
        <w:rPr>
          <w:rFonts w:hint="eastAsia"/>
          <w:color w:val="000000" w:themeColor="text1"/>
        </w:rPr>
        <w:t>5</w:t>
      </w:r>
      <w:r>
        <w:rPr>
          <w:rFonts w:hint="eastAsia"/>
          <w:color w:val="000000" w:themeColor="text1"/>
        </w:rPr>
        <w:t>.</w:t>
      </w:r>
    </w:p>
    <w:p w14:paraId="75B0628C" w14:textId="77777777" w:rsidR="0056152A" w:rsidDel="0056152A" w:rsidRDefault="006F3074" w:rsidP="0056152A">
      <w:pPr>
        <w:pStyle w:val="a5"/>
        <w:rPr>
          <w:color w:val="000000" w:themeColor="text1"/>
        </w:rPr>
      </w:pPr>
      <w:r>
        <w:rPr>
          <w:rFonts w:hint="eastAsia"/>
          <w:color w:val="000000" w:themeColor="text1"/>
        </w:rPr>
        <w:t>步骤</w:t>
      </w:r>
      <w:r w:rsidR="00A139D3">
        <w:rPr>
          <w:rFonts w:hint="eastAsia"/>
          <w:color w:val="000000" w:themeColor="text1"/>
        </w:rPr>
        <w:t>8</w:t>
      </w:r>
      <w:r>
        <w:rPr>
          <w:rFonts w:hint="eastAsia"/>
          <w:color w:val="000000" w:themeColor="text1"/>
        </w:rPr>
        <w:t>、</w:t>
      </w:r>
    </w:p>
    <w:p w14:paraId="0AC19331" w14:textId="77777777" w:rsidR="00654688" w:rsidRDefault="00654688">
      <w:pPr>
        <w:pStyle w:val="a5"/>
        <w:rPr>
          <w:color w:val="000000" w:themeColor="text1"/>
        </w:rPr>
      </w:pPr>
    </w:p>
    <w:p w14:paraId="3F387BDE" w14:textId="77777777" w:rsidR="00E33B2D" w:rsidRPr="006D3A21" w:rsidRDefault="00E33B2D" w:rsidP="00E33B2D">
      <w:pPr>
        <w:pStyle w:val="a5"/>
        <w:rPr>
          <w:color w:val="000000" w:themeColor="text1"/>
        </w:rPr>
      </w:pPr>
      <w:r w:rsidRPr="006D3A21">
        <w:rPr>
          <w:rFonts w:hint="eastAsia"/>
          <w:color w:val="000000" w:themeColor="text1"/>
        </w:rPr>
        <w:t>流程目的：</w:t>
      </w:r>
      <w:r w:rsidR="00E6491E">
        <w:rPr>
          <w:rFonts w:hint="eastAsia"/>
          <w:color w:val="000000" w:themeColor="text1"/>
        </w:rPr>
        <w:t>在协议跟踪模式情况下，</w:t>
      </w:r>
      <w:r w:rsidR="00E6491E">
        <w:rPr>
          <w:rFonts w:hint="eastAsia"/>
          <w:color w:val="000000" w:themeColor="text1"/>
        </w:rPr>
        <w:t>AGT</w:t>
      </w:r>
      <w:r w:rsidR="00E6491E">
        <w:rPr>
          <w:rFonts w:hint="eastAsia"/>
          <w:color w:val="000000" w:themeColor="text1"/>
        </w:rPr>
        <w:t>如何与</w:t>
      </w:r>
      <w:r w:rsidR="00E6491E">
        <w:rPr>
          <w:rFonts w:hint="eastAsia"/>
          <w:color w:val="000000" w:themeColor="text1"/>
        </w:rPr>
        <w:t>AGI</w:t>
      </w:r>
      <w:r w:rsidR="00E6491E">
        <w:rPr>
          <w:rFonts w:hint="eastAsia"/>
          <w:color w:val="000000" w:themeColor="text1"/>
        </w:rPr>
        <w:t>进行交互操作</w:t>
      </w:r>
    </w:p>
    <w:p w14:paraId="74F4CEE8" w14:textId="77777777" w:rsidR="00E33B2D" w:rsidRPr="006D3A21" w:rsidRDefault="00E33B2D" w:rsidP="00B16B1A">
      <w:pPr>
        <w:pStyle w:val="a5"/>
        <w:rPr>
          <w:color w:val="000000" w:themeColor="text1"/>
        </w:rPr>
      </w:pPr>
      <w:r w:rsidRPr="006D3A21">
        <w:rPr>
          <w:rFonts w:hint="eastAsia"/>
          <w:color w:val="000000" w:themeColor="text1"/>
        </w:rPr>
        <w:t>应用场景：</w:t>
      </w:r>
      <w:r w:rsidR="001E306F">
        <w:rPr>
          <w:rFonts w:hint="eastAsia"/>
          <w:color w:val="000000" w:themeColor="text1"/>
        </w:rPr>
        <w:t>支持单小区单</w:t>
      </w:r>
      <w:r w:rsidR="001E306F">
        <w:rPr>
          <w:rFonts w:hint="eastAsia"/>
          <w:color w:val="000000" w:themeColor="text1"/>
        </w:rPr>
        <w:t>UE</w:t>
      </w:r>
      <w:r w:rsidR="001E306F">
        <w:rPr>
          <w:rFonts w:hint="eastAsia"/>
          <w:color w:val="000000" w:themeColor="text1"/>
        </w:rPr>
        <w:t>的跟踪</w:t>
      </w:r>
      <w:r w:rsidR="00671F95" w:rsidRPr="006D3A21">
        <w:rPr>
          <w:rFonts w:hint="eastAsia"/>
          <w:color w:val="000000" w:themeColor="text1"/>
        </w:rPr>
        <w:t>。</w:t>
      </w:r>
    </w:p>
    <w:p w14:paraId="6EB2A39F" w14:textId="77777777" w:rsidR="00ED0348" w:rsidRDefault="00465311" w:rsidP="00F77E37">
      <w:pPr>
        <w:pStyle w:val="aff6"/>
        <w:rPr>
          <w:color w:val="000000" w:themeColor="text1"/>
        </w:rPr>
      </w:pPr>
      <w:r>
        <w:object w:dxaOrig="7599" w:dyaOrig="13711" w14:anchorId="3D7A7D0B">
          <v:shape id="_x0000_i1034" type="#_x0000_t75" style="width:380.15pt;height:685.45pt" o:ole="">
            <v:imagedata r:id="rId28" o:title=""/>
          </v:shape>
          <o:OLEObject Type="Embed" ProgID="Visio.Drawing.11" ShapeID="_x0000_i1034" DrawAspect="Content" ObjectID="_1493713647" r:id="rId29"/>
        </w:object>
      </w:r>
    </w:p>
    <w:p w14:paraId="563C0904" w14:textId="77777777" w:rsidR="00A06956" w:rsidRDefault="005C6772" w:rsidP="00D0076A">
      <w:pPr>
        <w:jc w:val="center"/>
        <w:rPr>
          <w:color w:val="000000" w:themeColor="text1"/>
        </w:rPr>
      </w:pPr>
      <w:r>
        <w:rPr>
          <w:rFonts w:hint="eastAsia"/>
          <w:color w:val="000000" w:themeColor="text1"/>
        </w:rPr>
        <w:lastRenderedPageBreak/>
        <w:t>图</w:t>
      </w:r>
      <w:r>
        <w:rPr>
          <w:rFonts w:hint="eastAsia"/>
          <w:color w:val="000000" w:themeColor="text1"/>
        </w:rPr>
        <w:t xml:space="preserve">4-7 </w:t>
      </w:r>
      <w:r>
        <w:rPr>
          <w:rFonts w:hint="eastAsia"/>
          <w:color w:val="000000" w:themeColor="text1"/>
        </w:rPr>
        <w:t>协议跟踪流程图</w:t>
      </w:r>
    </w:p>
    <w:p w14:paraId="5832BAD7" w14:textId="77777777" w:rsidR="005B31E1" w:rsidRDefault="00A06956">
      <w:pPr>
        <w:pStyle w:val="21"/>
        <w:rPr>
          <w:color w:val="000000" w:themeColor="text1"/>
        </w:rPr>
      </w:pPr>
      <w:r>
        <w:rPr>
          <w:rFonts w:hint="eastAsia"/>
          <w:color w:val="000000" w:themeColor="text1"/>
        </w:rPr>
        <w:t>异常处理</w:t>
      </w:r>
    </w:p>
    <w:p w14:paraId="2D36A286" w14:textId="77777777" w:rsidR="003E17DC" w:rsidRPr="00294E2F" w:rsidRDefault="003E17DC" w:rsidP="003E17DC">
      <w:pPr>
        <w:widowControl/>
        <w:shd w:val="clear" w:color="auto" w:fill="FFFFFF"/>
        <w:spacing w:before="100" w:beforeAutospacing="1" w:after="100" w:afterAutospacing="1" w:line="240" w:lineRule="auto"/>
        <w:jc w:val="left"/>
        <w:rPr>
          <w:rFonts w:asciiTheme="minorHAnsi" w:eastAsiaTheme="minorEastAsia" w:hAnsiTheme="minorHAnsi" w:cstheme="minorBidi"/>
          <w:color w:val="000000" w:themeColor="text1"/>
          <w:szCs w:val="22"/>
        </w:rPr>
      </w:pPr>
      <w:r w:rsidRPr="002919F3">
        <w:rPr>
          <w:rFonts w:asciiTheme="minorHAnsi" w:eastAsiaTheme="minorEastAsia" w:hAnsiTheme="minorHAnsi" w:cstheme="minorBidi" w:hint="eastAsia"/>
          <w:color w:val="000000" w:themeColor="text1"/>
          <w:szCs w:val="22"/>
        </w:rPr>
        <w:t>AGI</w:t>
      </w:r>
      <w:r w:rsidRPr="002919F3">
        <w:rPr>
          <w:rFonts w:asciiTheme="minorHAnsi" w:eastAsiaTheme="minorEastAsia" w:hAnsiTheme="minorHAnsi" w:cstheme="minorBidi" w:hint="eastAsia"/>
          <w:color w:val="000000" w:themeColor="text1"/>
          <w:szCs w:val="22"/>
        </w:rPr>
        <w:t>发送的</w:t>
      </w:r>
      <w:r>
        <w:rPr>
          <w:rFonts w:asciiTheme="minorHAnsi" w:eastAsiaTheme="minorEastAsia" w:hAnsiTheme="minorHAnsi" w:cstheme="minorBidi" w:hint="eastAsia"/>
          <w:color w:val="000000" w:themeColor="text1"/>
          <w:szCs w:val="22"/>
        </w:rPr>
        <w:t>所有</w:t>
      </w:r>
      <w:r w:rsidRPr="002919F3">
        <w:rPr>
          <w:rFonts w:asciiTheme="minorHAnsi" w:eastAsiaTheme="minorEastAsia" w:hAnsiTheme="minorHAnsi" w:cstheme="minorBidi" w:hint="eastAsia"/>
          <w:color w:val="000000" w:themeColor="text1"/>
          <w:szCs w:val="22"/>
        </w:rPr>
        <w:t>配置类消息都需要</w:t>
      </w:r>
      <w:r w:rsidRPr="002919F3">
        <w:rPr>
          <w:rFonts w:asciiTheme="minorHAnsi" w:eastAsiaTheme="minorEastAsia" w:hAnsiTheme="minorHAnsi" w:cstheme="minorBidi" w:hint="eastAsia"/>
          <w:color w:val="000000" w:themeColor="text1"/>
          <w:szCs w:val="22"/>
        </w:rPr>
        <w:t>L1</w:t>
      </w:r>
      <w:r w:rsidRPr="002919F3">
        <w:rPr>
          <w:rFonts w:asciiTheme="minorHAnsi" w:eastAsiaTheme="minorEastAsia" w:hAnsiTheme="minorHAnsi" w:cstheme="minorBidi" w:hint="eastAsia"/>
          <w:color w:val="000000" w:themeColor="text1"/>
          <w:szCs w:val="22"/>
        </w:rPr>
        <w:t>和</w:t>
      </w:r>
      <w:r w:rsidRPr="002919F3">
        <w:rPr>
          <w:rFonts w:asciiTheme="minorHAnsi" w:eastAsiaTheme="minorEastAsia" w:hAnsiTheme="minorHAnsi" w:cstheme="minorBidi" w:hint="eastAsia"/>
          <w:color w:val="000000" w:themeColor="text1"/>
          <w:szCs w:val="22"/>
        </w:rPr>
        <w:t>L2P</w:t>
      </w:r>
      <w:r w:rsidRPr="002919F3">
        <w:rPr>
          <w:rFonts w:asciiTheme="minorHAnsi" w:eastAsiaTheme="minorEastAsia" w:hAnsiTheme="minorHAnsi" w:cstheme="minorBidi" w:hint="eastAsia"/>
          <w:color w:val="000000" w:themeColor="text1"/>
          <w:szCs w:val="22"/>
        </w:rPr>
        <w:t>通过</w:t>
      </w:r>
      <w:r w:rsidRPr="002919F3">
        <w:rPr>
          <w:rFonts w:asciiTheme="minorHAnsi" w:eastAsiaTheme="minorEastAsia" w:hAnsiTheme="minorHAnsi" w:cstheme="minorBidi" w:hint="eastAsia"/>
          <w:color w:val="000000" w:themeColor="text1"/>
          <w:szCs w:val="22"/>
        </w:rPr>
        <w:t>Agent</w:t>
      </w:r>
      <w:r w:rsidRPr="002919F3">
        <w:rPr>
          <w:rFonts w:asciiTheme="minorHAnsi" w:eastAsiaTheme="minorEastAsia" w:hAnsiTheme="minorHAnsi" w:cstheme="minorBidi" w:hint="eastAsia"/>
          <w:color w:val="000000" w:themeColor="text1"/>
          <w:szCs w:val="22"/>
        </w:rPr>
        <w:t>中转进行反馈，</w:t>
      </w:r>
      <w:r w:rsidRPr="002919F3">
        <w:rPr>
          <w:rFonts w:asciiTheme="minorHAnsi" w:eastAsiaTheme="minorEastAsia" w:hAnsiTheme="minorHAnsi" w:cstheme="minorBidi" w:hint="eastAsia"/>
          <w:color w:val="000000" w:themeColor="text1"/>
          <w:szCs w:val="22"/>
        </w:rPr>
        <w:t>Agent</w:t>
      </w:r>
      <w:r w:rsidRPr="002919F3">
        <w:rPr>
          <w:rFonts w:asciiTheme="minorHAnsi" w:eastAsiaTheme="minorEastAsia" w:hAnsiTheme="minorHAnsi" w:cstheme="minorBidi" w:hint="eastAsia"/>
          <w:color w:val="000000" w:themeColor="text1"/>
          <w:szCs w:val="22"/>
        </w:rPr>
        <w:t>在收到</w:t>
      </w:r>
      <w:r w:rsidRPr="002919F3">
        <w:rPr>
          <w:rFonts w:asciiTheme="minorHAnsi" w:eastAsiaTheme="minorEastAsia" w:hAnsiTheme="minorHAnsi" w:cstheme="minorBidi" w:hint="eastAsia"/>
          <w:color w:val="000000" w:themeColor="text1"/>
          <w:szCs w:val="22"/>
        </w:rPr>
        <w:t>L1</w:t>
      </w:r>
      <w:r w:rsidRPr="002919F3">
        <w:rPr>
          <w:rFonts w:asciiTheme="minorHAnsi" w:eastAsiaTheme="minorEastAsia" w:hAnsiTheme="minorHAnsi" w:cstheme="minorBidi" w:hint="eastAsia"/>
          <w:color w:val="000000" w:themeColor="text1"/>
          <w:szCs w:val="22"/>
        </w:rPr>
        <w:t>和</w:t>
      </w:r>
      <w:r w:rsidRPr="002919F3">
        <w:rPr>
          <w:rFonts w:asciiTheme="minorHAnsi" w:eastAsiaTheme="minorEastAsia" w:hAnsiTheme="minorHAnsi" w:cstheme="minorBidi" w:hint="eastAsia"/>
          <w:color w:val="000000" w:themeColor="text1"/>
          <w:szCs w:val="22"/>
        </w:rPr>
        <w:t>L2P</w:t>
      </w:r>
      <w:r w:rsidRPr="002919F3">
        <w:rPr>
          <w:rFonts w:asciiTheme="minorHAnsi" w:eastAsiaTheme="minorEastAsia" w:hAnsiTheme="minorHAnsi" w:cstheme="minorBidi" w:hint="eastAsia"/>
          <w:color w:val="000000" w:themeColor="text1"/>
          <w:szCs w:val="22"/>
        </w:rPr>
        <w:t>都为</w:t>
      </w:r>
      <w:r w:rsidRPr="002919F3">
        <w:rPr>
          <w:rFonts w:asciiTheme="minorHAnsi" w:eastAsiaTheme="minorEastAsia" w:hAnsiTheme="minorHAnsi" w:cstheme="minorBidi" w:hint="eastAsia"/>
          <w:color w:val="000000" w:themeColor="text1"/>
          <w:szCs w:val="22"/>
        </w:rPr>
        <w:t>ACK</w:t>
      </w:r>
      <w:r w:rsidRPr="002919F3">
        <w:rPr>
          <w:rFonts w:asciiTheme="minorHAnsi" w:eastAsiaTheme="minorEastAsia" w:hAnsiTheme="minorHAnsi" w:cstheme="minorBidi" w:hint="eastAsia"/>
          <w:color w:val="000000" w:themeColor="text1"/>
          <w:szCs w:val="22"/>
        </w:rPr>
        <w:t>的反馈之后，上报</w:t>
      </w:r>
      <w:r w:rsidRPr="002919F3">
        <w:rPr>
          <w:rFonts w:asciiTheme="minorHAnsi" w:eastAsiaTheme="minorEastAsia" w:hAnsiTheme="minorHAnsi" w:cstheme="minorBidi" w:hint="eastAsia"/>
          <w:color w:val="000000" w:themeColor="text1"/>
          <w:szCs w:val="22"/>
        </w:rPr>
        <w:t>ACK</w:t>
      </w:r>
      <w:r w:rsidRPr="002919F3">
        <w:rPr>
          <w:rFonts w:asciiTheme="minorHAnsi" w:eastAsiaTheme="minorEastAsia" w:hAnsiTheme="minorHAnsi" w:cstheme="minorBidi" w:hint="eastAsia"/>
          <w:color w:val="000000" w:themeColor="text1"/>
          <w:szCs w:val="22"/>
        </w:rPr>
        <w:t>给</w:t>
      </w:r>
      <w:r w:rsidRPr="002919F3">
        <w:rPr>
          <w:rFonts w:asciiTheme="minorHAnsi" w:eastAsiaTheme="minorEastAsia" w:hAnsiTheme="minorHAnsi" w:cstheme="minorBidi" w:hint="eastAsia"/>
          <w:color w:val="000000" w:themeColor="text1"/>
          <w:szCs w:val="22"/>
        </w:rPr>
        <w:t>AGI</w:t>
      </w:r>
      <w:r w:rsidRPr="002919F3">
        <w:rPr>
          <w:rFonts w:asciiTheme="minorHAnsi" w:eastAsiaTheme="minorEastAsia" w:hAnsiTheme="minorHAnsi" w:cstheme="minorBidi" w:hint="eastAsia"/>
          <w:color w:val="000000" w:themeColor="text1"/>
          <w:szCs w:val="22"/>
        </w:rPr>
        <w:t>，此类消息反馈中主要有如下几种异常情况：</w:t>
      </w:r>
    </w:p>
    <w:p w14:paraId="2405AF0C" w14:textId="77777777" w:rsidR="003E17DC" w:rsidRDefault="003E17DC" w:rsidP="003E17DC">
      <w:pPr>
        <w:pStyle w:val="aff8"/>
        <w:numPr>
          <w:ilvl w:val="0"/>
          <w:numId w:val="43"/>
        </w:numPr>
        <w:rPr>
          <w:b/>
          <w:color w:val="000000" w:themeColor="text1"/>
        </w:rPr>
      </w:pPr>
      <w:r w:rsidRPr="00391B57">
        <w:rPr>
          <w:rFonts w:hint="eastAsia"/>
          <w:b/>
          <w:color w:val="000000" w:themeColor="text1"/>
        </w:rPr>
        <w:t>异常场景：</w:t>
      </w:r>
    </w:p>
    <w:p w14:paraId="091913F6" w14:textId="77777777" w:rsidR="003E17DC" w:rsidRDefault="003E17DC" w:rsidP="003E17DC">
      <w:pPr>
        <w:pStyle w:val="aff8"/>
        <w:ind w:left="420" w:firstLine="0"/>
        <w:rPr>
          <w:color w:val="000000" w:themeColor="text1"/>
        </w:rPr>
      </w:pPr>
      <w:r>
        <w:rPr>
          <w:rFonts w:hint="eastAsia"/>
          <w:b/>
          <w:color w:val="000000" w:themeColor="text1"/>
        </w:rPr>
        <w:tab/>
      </w:r>
      <w:r>
        <w:rPr>
          <w:rFonts w:hint="eastAsia"/>
          <w:b/>
          <w:color w:val="000000" w:themeColor="text1"/>
        </w:rPr>
        <w:tab/>
      </w:r>
      <w:r>
        <w:rPr>
          <w:rFonts w:hint="eastAsia"/>
          <w:b/>
          <w:color w:val="000000" w:themeColor="text1"/>
        </w:rPr>
        <w:t>场景一：</w:t>
      </w:r>
      <w:r w:rsidRPr="00391B57">
        <w:rPr>
          <w:rFonts w:hint="eastAsia"/>
          <w:color w:val="000000" w:themeColor="text1"/>
        </w:rPr>
        <w:t>当</w:t>
      </w:r>
      <w:r w:rsidRPr="00391B57">
        <w:rPr>
          <w:rFonts w:hint="eastAsia"/>
          <w:color w:val="000000" w:themeColor="text1"/>
        </w:rPr>
        <w:t>Agent</w:t>
      </w:r>
      <w:r w:rsidRPr="00391B57">
        <w:rPr>
          <w:rFonts w:hint="eastAsia"/>
          <w:color w:val="000000" w:themeColor="text1"/>
        </w:rPr>
        <w:t>收到类型为×××</w:t>
      </w:r>
      <w:r w:rsidRPr="00391B57">
        <w:rPr>
          <w:rFonts w:hint="eastAsia"/>
          <w:color w:val="000000" w:themeColor="text1"/>
        </w:rPr>
        <w:t>_REQ</w:t>
      </w:r>
      <w:r w:rsidRPr="00391B57">
        <w:rPr>
          <w:rFonts w:hint="eastAsia"/>
          <w:color w:val="000000" w:themeColor="text1"/>
        </w:rPr>
        <w:t>的应用端配置业务消息后</w:t>
      </w:r>
      <w:r>
        <w:rPr>
          <w:rFonts w:hint="eastAsia"/>
          <w:color w:val="000000" w:themeColor="text1"/>
        </w:rPr>
        <w:t>，透传给</w:t>
      </w:r>
      <w:r>
        <w:rPr>
          <w:rFonts w:hint="eastAsia"/>
          <w:color w:val="000000" w:themeColor="text1"/>
        </w:rPr>
        <w:t>L1/L2</w:t>
      </w:r>
      <w:r>
        <w:rPr>
          <w:rFonts w:hint="eastAsia"/>
          <w:color w:val="000000" w:themeColor="text1"/>
        </w:rPr>
        <w:t>，并</w:t>
      </w:r>
      <w:r w:rsidRPr="00391B57">
        <w:rPr>
          <w:rFonts w:hint="eastAsia"/>
          <w:color w:val="000000" w:themeColor="text1"/>
        </w:rPr>
        <w:t>启动</w:t>
      </w:r>
      <w:r w:rsidRPr="00E56D22">
        <w:rPr>
          <w:rFonts w:hint="eastAsia"/>
          <w:color w:val="000000" w:themeColor="text1"/>
        </w:rPr>
        <w:t>消息反馈定时器</w:t>
      </w:r>
      <w:r w:rsidRPr="00391B57">
        <w:rPr>
          <w:rFonts w:hint="eastAsia"/>
          <w:color w:val="000000" w:themeColor="text1"/>
        </w:rPr>
        <w:t>，收到该条</w:t>
      </w:r>
      <w:r w:rsidRPr="00391B57">
        <w:rPr>
          <w:rFonts w:hint="eastAsia"/>
          <w:color w:val="000000" w:themeColor="text1"/>
        </w:rPr>
        <w:t>REQ</w:t>
      </w:r>
      <w:r w:rsidRPr="00391B57">
        <w:rPr>
          <w:rFonts w:hint="eastAsia"/>
          <w:color w:val="000000" w:themeColor="text1"/>
        </w:rPr>
        <w:t>的</w:t>
      </w:r>
      <w:r w:rsidRPr="00391B57">
        <w:rPr>
          <w:rFonts w:hint="eastAsia"/>
          <w:color w:val="000000" w:themeColor="text1"/>
        </w:rPr>
        <w:t>ACK</w:t>
      </w:r>
      <w:r w:rsidRPr="00391B57">
        <w:rPr>
          <w:rFonts w:hint="eastAsia"/>
          <w:color w:val="000000" w:themeColor="text1"/>
        </w:rPr>
        <w:t>后，定时器关闭。定时器</w:t>
      </w:r>
      <w:r w:rsidRPr="00391B57">
        <w:rPr>
          <w:rFonts w:hint="eastAsia"/>
          <w:color w:val="000000" w:themeColor="text1"/>
        </w:rPr>
        <w:t>3</w:t>
      </w:r>
      <w:r w:rsidRPr="00391B57">
        <w:rPr>
          <w:rFonts w:hint="eastAsia"/>
          <w:color w:val="000000" w:themeColor="text1"/>
        </w:rPr>
        <w:t>秒内未收到</w:t>
      </w:r>
      <w:r w:rsidRPr="00391B57">
        <w:rPr>
          <w:rFonts w:hint="eastAsia"/>
          <w:color w:val="000000" w:themeColor="text1"/>
        </w:rPr>
        <w:t>ACK</w:t>
      </w:r>
      <w:r w:rsidRPr="00391B57">
        <w:rPr>
          <w:rFonts w:hint="eastAsia"/>
          <w:color w:val="000000" w:themeColor="text1"/>
        </w:rPr>
        <w:t>则认为发生异常。</w:t>
      </w:r>
      <w:r>
        <w:rPr>
          <w:rFonts w:hint="eastAsia"/>
          <w:color w:val="000000" w:themeColor="text1"/>
        </w:rPr>
        <w:t>分为</w:t>
      </w:r>
      <w:r>
        <w:rPr>
          <w:rFonts w:hint="eastAsia"/>
          <w:color w:val="000000" w:themeColor="text1"/>
        </w:rPr>
        <w:t>L1</w:t>
      </w:r>
      <w:r>
        <w:rPr>
          <w:rFonts w:hint="eastAsia"/>
          <w:color w:val="000000" w:themeColor="text1"/>
        </w:rPr>
        <w:t>或</w:t>
      </w:r>
      <w:r>
        <w:rPr>
          <w:rFonts w:hint="eastAsia"/>
          <w:color w:val="000000" w:themeColor="text1"/>
        </w:rPr>
        <w:t>L2</w:t>
      </w:r>
      <w:r>
        <w:rPr>
          <w:rFonts w:hint="eastAsia"/>
          <w:color w:val="000000" w:themeColor="text1"/>
        </w:rPr>
        <w:t>未回应，</w:t>
      </w:r>
      <w:r>
        <w:rPr>
          <w:rFonts w:hint="eastAsia"/>
          <w:color w:val="000000" w:themeColor="text1"/>
        </w:rPr>
        <w:t>L1</w:t>
      </w:r>
      <w:r>
        <w:rPr>
          <w:rFonts w:hint="eastAsia"/>
          <w:color w:val="000000" w:themeColor="text1"/>
        </w:rPr>
        <w:t>与</w:t>
      </w:r>
      <w:r>
        <w:rPr>
          <w:rFonts w:hint="eastAsia"/>
          <w:color w:val="000000" w:themeColor="text1"/>
        </w:rPr>
        <w:t>L2</w:t>
      </w:r>
      <w:r>
        <w:rPr>
          <w:rFonts w:hint="eastAsia"/>
          <w:color w:val="000000" w:themeColor="text1"/>
        </w:rPr>
        <w:t>都未回应三种情景。</w:t>
      </w:r>
    </w:p>
    <w:p w14:paraId="221F8B7A" w14:textId="77777777" w:rsidR="003E17DC" w:rsidRDefault="003E17DC" w:rsidP="003E17DC">
      <w:pPr>
        <w:pStyle w:val="aff8"/>
        <w:ind w:left="420" w:firstLine="0"/>
        <w:rPr>
          <w:color w:val="000000" w:themeColor="text1"/>
        </w:rPr>
      </w:pPr>
      <w:r>
        <w:rPr>
          <w:rFonts w:hint="eastAsia"/>
          <w:color w:val="000000" w:themeColor="text1"/>
        </w:rPr>
        <w:tab/>
      </w:r>
      <w:r>
        <w:rPr>
          <w:rFonts w:hint="eastAsia"/>
          <w:color w:val="000000" w:themeColor="text1"/>
        </w:rPr>
        <w:tab/>
      </w:r>
      <w:r w:rsidRPr="00864933">
        <w:rPr>
          <w:rFonts w:hint="eastAsia"/>
          <w:b/>
          <w:color w:val="000000" w:themeColor="text1"/>
        </w:rPr>
        <w:t>场景二：</w:t>
      </w:r>
      <w:r>
        <w:rPr>
          <w:rFonts w:hint="eastAsia"/>
          <w:color w:val="000000" w:themeColor="text1"/>
        </w:rPr>
        <w:t>当</w:t>
      </w:r>
      <w:r w:rsidRPr="00010BA1">
        <w:rPr>
          <w:rFonts w:hint="eastAsia"/>
          <w:color w:val="000000" w:themeColor="text1"/>
        </w:rPr>
        <w:t>Agent</w:t>
      </w:r>
      <w:r w:rsidRPr="00010BA1">
        <w:rPr>
          <w:rFonts w:hint="eastAsia"/>
          <w:color w:val="000000" w:themeColor="text1"/>
        </w:rPr>
        <w:t>收到</w:t>
      </w:r>
      <w:r>
        <w:rPr>
          <w:rFonts w:hint="eastAsia"/>
          <w:color w:val="000000" w:themeColor="text1"/>
        </w:rPr>
        <w:t>L1/L2</w:t>
      </w:r>
      <w:r>
        <w:rPr>
          <w:rFonts w:hint="eastAsia"/>
          <w:color w:val="000000" w:themeColor="text1"/>
        </w:rPr>
        <w:t>返回的</w:t>
      </w:r>
      <w:r w:rsidRPr="00010BA1">
        <w:rPr>
          <w:rFonts w:hint="eastAsia"/>
          <w:color w:val="000000" w:themeColor="text1"/>
        </w:rPr>
        <w:t>ACK</w:t>
      </w:r>
      <w:r w:rsidRPr="00010BA1">
        <w:rPr>
          <w:rFonts w:hint="eastAsia"/>
          <w:color w:val="000000" w:themeColor="text1"/>
        </w:rPr>
        <w:t>消息</w:t>
      </w:r>
      <w:r>
        <w:rPr>
          <w:rFonts w:hint="eastAsia"/>
          <w:color w:val="000000" w:themeColor="text1"/>
        </w:rPr>
        <w:t>，</w:t>
      </w:r>
      <w:r w:rsidRPr="00010BA1">
        <w:rPr>
          <w:rFonts w:hint="eastAsia"/>
          <w:color w:val="000000" w:themeColor="text1"/>
        </w:rPr>
        <w:t>但</w:t>
      </w:r>
      <w:r w:rsidRPr="00010BA1">
        <w:rPr>
          <w:rFonts w:hint="eastAsia"/>
          <w:color w:val="000000" w:themeColor="text1"/>
        </w:rPr>
        <w:t>ACK</w:t>
      </w:r>
      <w:r w:rsidRPr="00010BA1">
        <w:rPr>
          <w:rFonts w:hint="eastAsia"/>
          <w:color w:val="000000" w:themeColor="text1"/>
        </w:rPr>
        <w:t>消息中的原因值异常，包括</w:t>
      </w:r>
      <w:r w:rsidRPr="00010BA1">
        <w:rPr>
          <w:rFonts w:hint="eastAsia"/>
          <w:color w:val="000000" w:themeColor="text1"/>
        </w:rPr>
        <w:t>L1</w:t>
      </w:r>
      <w:r w:rsidRPr="00010BA1">
        <w:rPr>
          <w:rFonts w:hint="eastAsia"/>
          <w:color w:val="000000" w:themeColor="text1"/>
        </w:rPr>
        <w:t>或</w:t>
      </w:r>
      <w:r w:rsidRPr="00010BA1">
        <w:rPr>
          <w:rFonts w:hint="eastAsia"/>
          <w:color w:val="000000" w:themeColor="text1"/>
        </w:rPr>
        <w:t>L2+ REQ  ACK</w:t>
      </w:r>
      <w:r w:rsidRPr="00010BA1">
        <w:rPr>
          <w:rFonts w:hint="eastAsia"/>
          <w:color w:val="000000" w:themeColor="text1"/>
        </w:rPr>
        <w:t>消息中的原因值异常，</w:t>
      </w:r>
      <w:r w:rsidRPr="00010BA1">
        <w:rPr>
          <w:rFonts w:hint="eastAsia"/>
          <w:color w:val="000000" w:themeColor="text1"/>
        </w:rPr>
        <w:t>L1</w:t>
      </w:r>
      <w:r w:rsidRPr="00010BA1">
        <w:rPr>
          <w:rFonts w:hint="eastAsia"/>
          <w:color w:val="000000" w:themeColor="text1"/>
        </w:rPr>
        <w:t>和</w:t>
      </w:r>
      <w:r w:rsidRPr="00010BA1">
        <w:rPr>
          <w:rFonts w:hint="eastAsia"/>
          <w:color w:val="000000" w:themeColor="text1"/>
        </w:rPr>
        <w:t>L2+ REQ  ACK</w:t>
      </w:r>
      <w:r w:rsidRPr="00010BA1">
        <w:rPr>
          <w:rFonts w:hint="eastAsia"/>
          <w:color w:val="000000" w:themeColor="text1"/>
        </w:rPr>
        <w:t>消息中的原因值异常</w:t>
      </w:r>
      <w:r>
        <w:rPr>
          <w:rFonts w:hint="eastAsia"/>
          <w:color w:val="000000" w:themeColor="text1"/>
        </w:rPr>
        <w:t>三种。</w:t>
      </w:r>
      <w:r>
        <w:rPr>
          <w:rFonts w:hint="eastAsia"/>
          <w:color w:val="000000" w:themeColor="text1"/>
        </w:rPr>
        <w:t>ACK</w:t>
      </w:r>
      <w:r>
        <w:rPr>
          <w:rFonts w:hint="eastAsia"/>
          <w:color w:val="000000" w:themeColor="text1"/>
        </w:rPr>
        <w:t>消息中的原因值定义请参考</w:t>
      </w:r>
      <w:r>
        <w:rPr>
          <w:rFonts w:hint="eastAsia"/>
          <w:color w:val="000000" w:themeColor="text1"/>
        </w:rPr>
        <w:t>3.2</w:t>
      </w:r>
      <w:r>
        <w:rPr>
          <w:rFonts w:hint="eastAsia"/>
          <w:color w:val="000000" w:themeColor="text1"/>
        </w:rPr>
        <w:t>常用数据类型说明。</w:t>
      </w:r>
    </w:p>
    <w:p w14:paraId="2F368942" w14:textId="77777777" w:rsidR="003E17DC" w:rsidRPr="00FA44DD" w:rsidRDefault="003E17DC" w:rsidP="003E17DC">
      <w:pPr>
        <w:pStyle w:val="aff8"/>
        <w:ind w:left="420" w:firstLine="0"/>
        <w:rPr>
          <w:color w:val="000000" w:themeColor="text1"/>
        </w:rPr>
      </w:pPr>
    </w:p>
    <w:p w14:paraId="5A3C7CD2" w14:textId="77777777" w:rsidR="003E17DC" w:rsidRDefault="003E17DC" w:rsidP="003E17DC">
      <w:pPr>
        <w:pStyle w:val="aff8"/>
        <w:numPr>
          <w:ilvl w:val="0"/>
          <w:numId w:val="43"/>
        </w:numPr>
        <w:rPr>
          <w:b/>
          <w:color w:val="000000" w:themeColor="text1"/>
        </w:rPr>
      </w:pPr>
      <w:r w:rsidRPr="00391B57">
        <w:rPr>
          <w:rFonts w:hint="eastAsia"/>
          <w:b/>
          <w:color w:val="000000" w:themeColor="text1"/>
        </w:rPr>
        <w:t>处理方法</w:t>
      </w:r>
    </w:p>
    <w:p w14:paraId="5D8D67F1" w14:textId="77777777" w:rsidR="003E17DC" w:rsidRPr="007D4D1F" w:rsidRDefault="003E17DC" w:rsidP="003E17DC">
      <w:pPr>
        <w:pStyle w:val="aff8"/>
        <w:ind w:left="420" w:firstLine="0"/>
        <w:rPr>
          <w:color w:val="000000" w:themeColor="text1"/>
        </w:rPr>
      </w:pPr>
      <w:r>
        <w:rPr>
          <w:rFonts w:hint="eastAsia"/>
          <w:b/>
          <w:color w:val="000000" w:themeColor="text1"/>
        </w:rPr>
        <w:tab/>
      </w:r>
      <w:r>
        <w:rPr>
          <w:rFonts w:hint="eastAsia"/>
          <w:b/>
          <w:color w:val="000000" w:themeColor="text1"/>
        </w:rPr>
        <w:tab/>
      </w:r>
      <w:r w:rsidRPr="00B27C31">
        <w:rPr>
          <w:rFonts w:hint="eastAsia"/>
          <w:color w:val="000000" w:themeColor="text1"/>
        </w:rPr>
        <w:t>Agent</w:t>
      </w:r>
      <w:r w:rsidRPr="00B27C31">
        <w:rPr>
          <w:rFonts w:hint="eastAsia"/>
          <w:color w:val="000000" w:themeColor="text1"/>
        </w:rPr>
        <w:t>根据</w:t>
      </w:r>
      <w:r>
        <w:rPr>
          <w:rFonts w:hint="eastAsia"/>
          <w:color w:val="000000" w:themeColor="text1"/>
        </w:rPr>
        <w:t>L1</w:t>
      </w:r>
      <w:r>
        <w:rPr>
          <w:rFonts w:hint="eastAsia"/>
          <w:color w:val="000000" w:themeColor="text1"/>
        </w:rPr>
        <w:t>及</w:t>
      </w:r>
      <w:r>
        <w:rPr>
          <w:rFonts w:hint="eastAsia"/>
          <w:color w:val="000000" w:themeColor="text1"/>
        </w:rPr>
        <w:t>L2</w:t>
      </w:r>
      <w:r>
        <w:rPr>
          <w:rFonts w:hint="eastAsia"/>
          <w:color w:val="000000" w:themeColor="text1"/>
        </w:rPr>
        <w:t>的</w:t>
      </w:r>
      <w:r w:rsidRPr="00B27C31">
        <w:rPr>
          <w:rFonts w:hint="eastAsia"/>
          <w:color w:val="000000" w:themeColor="text1"/>
        </w:rPr>
        <w:t>ACK</w:t>
      </w:r>
      <w:r w:rsidRPr="00B27C31">
        <w:rPr>
          <w:rFonts w:hint="eastAsia"/>
          <w:color w:val="000000" w:themeColor="text1"/>
        </w:rPr>
        <w:t>返回</w:t>
      </w:r>
      <w:r>
        <w:rPr>
          <w:rFonts w:hint="eastAsia"/>
          <w:color w:val="000000" w:themeColor="text1"/>
        </w:rPr>
        <w:t>情况及</w:t>
      </w:r>
      <w:r>
        <w:rPr>
          <w:rFonts w:hint="eastAsia"/>
          <w:color w:val="000000" w:themeColor="text1"/>
        </w:rPr>
        <w:t>ACK</w:t>
      </w:r>
      <w:r>
        <w:rPr>
          <w:rFonts w:hint="eastAsia"/>
          <w:color w:val="000000" w:themeColor="text1"/>
        </w:rPr>
        <w:t>中的原因值，将信息汇总给出约定的</w:t>
      </w:r>
      <w:r>
        <w:rPr>
          <w:rFonts w:hint="eastAsia"/>
          <w:color w:val="000000" w:themeColor="text1"/>
        </w:rPr>
        <w:t>Cause</w:t>
      </w:r>
      <w:r>
        <w:rPr>
          <w:rFonts w:hint="eastAsia"/>
          <w:color w:val="000000" w:themeColor="text1"/>
        </w:rPr>
        <w:t>值，返回一条</w:t>
      </w:r>
      <w:r>
        <w:rPr>
          <w:rFonts w:hint="eastAsia"/>
          <w:color w:val="000000" w:themeColor="text1"/>
        </w:rPr>
        <w:t>ACK</w:t>
      </w:r>
      <w:r>
        <w:rPr>
          <w:rFonts w:hint="eastAsia"/>
          <w:color w:val="000000" w:themeColor="text1"/>
        </w:rPr>
        <w:t>消息给应用端。当</w:t>
      </w:r>
      <w:r>
        <w:rPr>
          <w:rFonts w:hint="eastAsia"/>
          <w:color w:val="000000" w:themeColor="text1"/>
        </w:rPr>
        <w:t>Cause</w:t>
      </w:r>
      <w:r>
        <w:rPr>
          <w:rFonts w:hint="eastAsia"/>
          <w:color w:val="000000" w:themeColor="text1"/>
        </w:rPr>
        <w:t>值不为</w:t>
      </w:r>
      <w:r>
        <w:rPr>
          <w:rFonts w:hint="eastAsia"/>
          <w:color w:val="000000" w:themeColor="text1"/>
        </w:rPr>
        <w:t>0</w:t>
      </w:r>
      <w:r>
        <w:rPr>
          <w:rFonts w:hint="eastAsia"/>
          <w:color w:val="000000" w:themeColor="text1"/>
        </w:rPr>
        <w:t>时，</w:t>
      </w:r>
      <w:r w:rsidRPr="006B4BCC">
        <w:rPr>
          <w:rFonts w:hint="eastAsia"/>
          <w:color w:val="000000" w:themeColor="text1"/>
        </w:rPr>
        <w:t>Agent</w:t>
      </w:r>
      <w:r w:rsidRPr="006B4BCC">
        <w:rPr>
          <w:rFonts w:hint="eastAsia"/>
          <w:color w:val="000000" w:themeColor="text1"/>
        </w:rPr>
        <w:t>向</w:t>
      </w:r>
      <w:r w:rsidRPr="006B4BCC">
        <w:rPr>
          <w:rFonts w:hint="eastAsia"/>
          <w:color w:val="000000" w:themeColor="text1"/>
        </w:rPr>
        <w:t>L1</w:t>
      </w:r>
      <w:r w:rsidRPr="006B4BCC">
        <w:rPr>
          <w:rFonts w:hint="eastAsia"/>
          <w:color w:val="000000" w:themeColor="text1"/>
        </w:rPr>
        <w:t>与</w:t>
      </w:r>
      <w:r w:rsidRPr="006B4BCC">
        <w:rPr>
          <w:rFonts w:hint="eastAsia"/>
          <w:color w:val="000000" w:themeColor="text1"/>
        </w:rPr>
        <w:t>L2</w:t>
      </w:r>
      <w:r w:rsidRPr="006B4BCC">
        <w:rPr>
          <w:rFonts w:hint="eastAsia"/>
          <w:color w:val="000000" w:themeColor="text1"/>
        </w:rPr>
        <w:t>端发送</w:t>
      </w:r>
      <w:r w:rsidRPr="006B4BCC">
        <w:rPr>
          <w:rFonts w:hint="eastAsia"/>
          <w:color w:val="000000" w:themeColor="text1"/>
        </w:rPr>
        <w:t>REL</w:t>
      </w:r>
      <w:r w:rsidRPr="006B4BCC">
        <w:rPr>
          <w:rFonts w:hint="eastAsia"/>
          <w:color w:val="000000" w:themeColor="text1"/>
        </w:rPr>
        <w:t>消息，将</w:t>
      </w:r>
      <w:r w:rsidRPr="00E56D22">
        <w:rPr>
          <w:rFonts w:hint="eastAsia"/>
          <w:color w:val="000000" w:themeColor="text1"/>
        </w:rPr>
        <w:t>已经配置生效的模块删除</w:t>
      </w:r>
      <w:r w:rsidRPr="006B4BCC">
        <w:rPr>
          <w:rFonts w:hint="eastAsia"/>
          <w:color w:val="000000" w:themeColor="text1"/>
        </w:rPr>
        <w:t>（</w:t>
      </w:r>
      <w:r w:rsidRPr="006B4BCC">
        <w:rPr>
          <w:rFonts w:hint="eastAsia"/>
          <w:color w:val="000000" w:themeColor="text1"/>
        </w:rPr>
        <w:t>0.1</w:t>
      </w:r>
      <w:r w:rsidRPr="006B4BCC">
        <w:rPr>
          <w:rFonts w:hint="eastAsia"/>
          <w:color w:val="000000" w:themeColor="text1"/>
        </w:rPr>
        <w:t>不支持）。</w:t>
      </w:r>
      <w:r>
        <w:rPr>
          <w:rFonts w:hint="eastAsia"/>
          <w:color w:val="000000" w:themeColor="text1"/>
        </w:rPr>
        <w:t>Agent</w:t>
      </w:r>
      <w:r>
        <w:rPr>
          <w:rFonts w:hint="eastAsia"/>
          <w:color w:val="000000" w:themeColor="text1"/>
        </w:rPr>
        <w:t>与</w:t>
      </w:r>
      <w:r>
        <w:rPr>
          <w:rFonts w:hint="eastAsia"/>
          <w:color w:val="000000" w:themeColor="text1"/>
        </w:rPr>
        <w:t>PC</w:t>
      </w:r>
      <w:r>
        <w:rPr>
          <w:rFonts w:hint="eastAsia"/>
          <w:color w:val="000000" w:themeColor="text1"/>
        </w:rPr>
        <w:t>约定</w:t>
      </w:r>
      <w:r>
        <w:rPr>
          <w:rFonts w:hint="eastAsia"/>
          <w:color w:val="000000" w:themeColor="text1"/>
        </w:rPr>
        <w:t>Cause</w:t>
      </w:r>
      <w:r>
        <w:rPr>
          <w:rFonts w:hint="eastAsia"/>
          <w:color w:val="000000" w:themeColor="text1"/>
        </w:rPr>
        <w:t>值定义如下：</w:t>
      </w:r>
    </w:p>
    <w:p w14:paraId="14D978B9" w14:textId="77777777" w:rsidR="003E17DC" w:rsidRDefault="003E17DC" w:rsidP="003E17DC">
      <w:pPr>
        <w:pStyle w:val="aff8"/>
        <w:ind w:left="420" w:firstLine="0"/>
        <w:rPr>
          <w:color w:val="000000" w:themeColor="text1"/>
        </w:rPr>
      </w:pPr>
    </w:p>
    <w:tbl>
      <w:tblPr>
        <w:tblW w:w="7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062"/>
        <w:gridCol w:w="4019"/>
      </w:tblGrid>
      <w:tr w:rsidR="003E17DC" w:rsidRPr="006D3A21" w14:paraId="3221723F" w14:textId="77777777" w:rsidTr="00A87152">
        <w:trPr>
          <w:jc w:val="center"/>
        </w:trPr>
        <w:tc>
          <w:tcPr>
            <w:tcW w:w="2448" w:type="dxa"/>
          </w:tcPr>
          <w:p w14:paraId="75F90175" w14:textId="77777777" w:rsidR="003E17DC" w:rsidRPr="006D3A21" w:rsidRDefault="003E17DC" w:rsidP="00A87152">
            <w:pPr>
              <w:ind w:firstLine="422"/>
              <w:rPr>
                <w:b/>
                <w:color w:val="000000" w:themeColor="text1"/>
                <w:lang w:val="en-GB"/>
              </w:rPr>
            </w:pPr>
            <w:r w:rsidRPr="006D3A21">
              <w:rPr>
                <w:rFonts w:hint="eastAsia"/>
                <w:b/>
                <w:color w:val="000000" w:themeColor="text1"/>
                <w:lang w:val="en-GB"/>
              </w:rPr>
              <w:t>Parameter</w:t>
            </w:r>
          </w:p>
        </w:tc>
        <w:tc>
          <w:tcPr>
            <w:tcW w:w="1062" w:type="dxa"/>
          </w:tcPr>
          <w:p w14:paraId="6CB9E4CE" w14:textId="77777777" w:rsidR="003E17DC" w:rsidRPr="006D3A21" w:rsidRDefault="003E17DC" w:rsidP="00A87152">
            <w:pPr>
              <w:rPr>
                <w:b/>
                <w:color w:val="000000" w:themeColor="text1"/>
                <w:lang w:val="en-GB"/>
              </w:rPr>
            </w:pPr>
            <w:r>
              <w:rPr>
                <w:b/>
                <w:color w:val="000000" w:themeColor="text1"/>
                <w:lang w:val="en-GB"/>
              </w:rPr>
              <w:t>T</w:t>
            </w:r>
            <w:r>
              <w:rPr>
                <w:rFonts w:hint="eastAsia"/>
                <w:b/>
                <w:color w:val="000000" w:themeColor="text1"/>
                <w:lang w:val="en-GB"/>
              </w:rPr>
              <w:t>ype</w:t>
            </w:r>
          </w:p>
        </w:tc>
        <w:tc>
          <w:tcPr>
            <w:tcW w:w="4019" w:type="dxa"/>
          </w:tcPr>
          <w:p w14:paraId="328BA40E" w14:textId="77777777" w:rsidR="003E17DC" w:rsidRPr="006D3A21" w:rsidRDefault="003E17DC" w:rsidP="00A87152">
            <w:pPr>
              <w:ind w:firstLine="422"/>
              <w:rPr>
                <w:b/>
                <w:color w:val="000000" w:themeColor="text1"/>
                <w:lang w:val="en-GB"/>
              </w:rPr>
            </w:pPr>
            <w:r w:rsidRPr="006D3A21">
              <w:rPr>
                <w:rFonts w:hint="eastAsia"/>
                <w:b/>
                <w:color w:val="000000" w:themeColor="text1"/>
                <w:lang w:val="en-GB"/>
              </w:rPr>
              <w:t>Description</w:t>
            </w:r>
          </w:p>
        </w:tc>
      </w:tr>
      <w:tr w:rsidR="003E17DC" w:rsidRPr="006D3A21" w14:paraId="31291B98" w14:textId="77777777" w:rsidTr="00A87152">
        <w:trPr>
          <w:jc w:val="center"/>
        </w:trPr>
        <w:tc>
          <w:tcPr>
            <w:tcW w:w="2448" w:type="dxa"/>
          </w:tcPr>
          <w:p w14:paraId="4828A777" w14:textId="77777777" w:rsidR="003E17DC" w:rsidRPr="008D29AD" w:rsidRDefault="003E17DC" w:rsidP="00A87152">
            <w:pPr>
              <w:ind w:firstLine="420"/>
              <w:rPr>
                <w:rFonts w:ascii="Helvetica" w:hAnsi="Helvetica"/>
                <w:color w:val="000000" w:themeColor="text1"/>
                <w:kern w:val="0"/>
                <w:sz w:val="18"/>
                <w:szCs w:val="24"/>
              </w:rPr>
            </w:pPr>
            <w:r w:rsidRPr="008D29AD">
              <w:rPr>
                <w:rFonts w:ascii="Helvetica" w:hAnsi="Helvetica"/>
                <w:color w:val="000000" w:themeColor="text1"/>
                <w:kern w:val="0"/>
                <w:sz w:val="18"/>
                <w:szCs w:val="24"/>
              </w:rPr>
              <w:t>C</w:t>
            </w:r>
            <w:r w:rsidRPr="008D29AD">
              <w:rPr>
                <w:rFonts w:ascii="Helvetica" w:hAnsi="Helvetica" w:hint="eastAsia"/>
                <w:color w:val="000000" w:themeColor="text1"/>
                <w:kern w:val="0"/>
                <w:sz w:val="18"/>
                <w:szCs w:val="24"/>
              </w:rPr>
              <w:t>ause</w:t>
            </w:r>
          </w:p>
        </w:tc>
        <w:tc>
          <w:tcPr>
            <w:tcW w:w="1062" w:type="dxa"/>
          </w:tcPr>
          <w:p w14:paraId="5AAD4C22" w14:textId="77777777" w:rsidR="003E17DC" w:rsidRPr="008D29AD" w:rsidRDefault="003E17DC" w:rsidP="00A87152">
            <w:pPr>
              <w:ind w:firstLine="420"/>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U32</w:t>
            </w:r>
          </w:p>
        </w:tc>
        <w:tc>
          <w:tcPr>
            <w:tcW w:w="4019" w:type="dxa"/>
          </w:tcPr>
          <w:p w14:paraId="454E8E44" w14:textId="77777777" w:rsidR="003E17DC" w:rsidRDefault="003E17DC" w:rsidP="00A87152">
            <w:pPr>
              <w:widowControl/>
              <w:spacing w:line="240" w:lineRule="auto"/>
              <w:jc w:val="left"/>
              <w:rPr>
                <w:rFonts w:cs="宋体"/>
                <w:color w:val="000000" w:themeColor="text1"/>
                <w:kern w:val="0"/>
                <w:sz w:val="24"/>
                <w:szCs w:val="24"/>
              </w:rPr>
            </w:pPr>
            <w:r w:rsidRPr="000B7EDB">
              <w:rPr>
                <w:rFonts w:cs="宋体" w:hint="eastAsia"/>
                <w:color w:val="000000" w:themeColor="text1"/>
                <w:kern w:val="0"/>
                <w:sz w:val="24"/>
                <w:szCs w:val="24"/>
              </w:rPr>
              <w:t>均分为两部分，分别表示</w:t>
            </w:r>
            <w:r w:rsidRPr="000B7EDB">
              <w:rPr>
                <w:color w:val="000000" w:themeColor="text1"/>
                <w:kern w:val="0"/>
                <w:sz w:val="24"/>
                <w:szCs w:val="24"/>
              </w:rPr>
              <w:t>L1</w:t>
            </w:r>
            <w:r w:rsidRPr="000B7EDB">
              <w:rPr>
                <w:rFonts w:cs="宋体" w:hint="eastAsia"/>
                <w:color w:val="000000" w:themeColor="text1"/>
                <w:kern w:val="0"/>
                <w:sz w:val="24"/>
                <w:szCs w:val="24"/>
              </w:rPr>
              <w:t>、</w:t>
            </w:r>
            <w:r w:rsidRPr="000B7EDB">
              <w:rPr>
                <w:color w:val="000000" w:themeColor="text1"/>
                <w:kern w:val="0"/>
                <w:sz w:val="24"/>
                <w:szCs w:val="24"/>
              </w:rPr>
              <w:t>L2</w:t>
            </w:r>
            <w:r w:rsidRPr="000B7EDB">
              <w:rPr>
                <w:rFonts w:cs="宋体" w:hint="eastAsia"/>
                <w:color w:val="000000" w:themeColor="text1"/>
                <w:kern w:val="0"/>
                <w:sz w:val="24"/>
                <w:szCs w:val="24"/>
              </w:rPr>
              <w:t>的响应情况。</w:t>
            </w:r>
          </w:p>
          <w:p w14:paraId="71B49F57" w14:textId="77777777" w:rsidR="003E17DC" w:rsidRDefault="003E17DC" w:rsidP="00A87152">
            <w:pPr>
              <w:widowControl/>
              <w:spacing w:line="240" w:lineRule="auto"/>
              <w:jc w:val="left"/>
              <w:rPr>
                <w:rFonts w:cs="宋体"/>
                <w:color w:val="000000" w:themeColor="text1"/>
                <w:kern w:val="0"/>
                <w:sz w:val="24"/>
                <w:szCs w:val="24"/>
              </w:rPr>
            </w:pPr>
            <w:r>
              <w:rPr>
                <w:rFonts w:cs="宋体" w:hint="eastAsia"/>
                <w:color w:val="000000" w:themeColor="text1"/>
                <w:kern w:val="0"/>
                <w:sz w:val="24"/>
                <w:szCs w:val="24"/>
              </w:rPr>
              <w:t>低</w:t>
            </w:r>
            <w:r>
              <w:rPr>
                <w:rFonts w:cs="宋体" w:hint="eastAsia"/>
                <w:color w:val="000000" w:themeColor="text1"/>
                <w:kern w:val="0"/>
                <w:sz w:val="24"/>
                <w:szCs w:val="24"/>
              </w:rPr>
              <w:t>16bit</w:t>
            </w:r>
            <w:r>
              <w:rPr>
                <w:rFonts w:cs="宋体" w:hint="eastAsia"/>
                <w:color w:val="000000" w:themeColor="text1"/>
                <w:kern w:val="0"/>
                <w:sz w:val="24"/>
                <w:szCs w:val="24"/>
              </w:rPr>
              <w:t>表示</w:t>
            </w:r>
            <w:r>
              <w:rPr>
                <w:rFonts w:cs="宋体" w:hint="eastAsia"/>
                <w:color w:val="000000" w:themeColor="text1"/>
                <w:kern w:val="0"/>
                <w:sz w:val="24"/>
                <w:szCs w:val="24"/>
              </w:rPr>
              <w:t>L1</w:t>
            </w:r>
            <w:r>
              <w:rPr>
                <w:rFonts w:cs="宋体" w:hint="eastAsia"/>
                <w:color w:val="000000" w:themeColor="text1"/>
                <w:kern w:val="0"/>
                <w:sz w:val="24"/>
                <w:szCs w:val="24"/>
              </w:rPr>
              <w:t>的错误码</w:t>
            </w:r>
          </w:p>
          <w:p w14:paraId="3951C83D" w14:textId="77777777" w:rsidR="003E17DC" w:rsidRPr="000B7EDB" w:rsidRDefault="003E17DC" w:rsidP="00A87152">
            <w:pPr>
              <w:widowControl/>
              <w:spacing w:line="240" w:lineRule="auto"/>
              <w:jc w:val="left"/>
              <w:rPr>
                <w:rFonts w:ascii="宋体" w:hAnsi="宋体" w:cs="宋体"/>
                <w:color w:val="000000" w:themeColor="text1"/>
                <w:kern w:val="0"/>
                <w:sz w:val="24"/>
                <w:szCs w:val="24"/>
              </w:rPr>
            </w:pPr>
            <w:r>
              <w:rPr>
                <w:rFonts w:cs="宋体" w:hint="eastAsia"/>
                <w:color w:val="000000" w:themeColor="text1"/>
                <w:kern w:val="0"/>
                <w:sz w:val="24"/>
                <w:szCs w:val="24"/>
              </w:rPr>
              <w:t>高</w:t>
            </w:r>
            <w:r>
              <w:rPr>
                <w:rFonts w:cs="宋体" w:hint="eastAsia"/>
                <w:color w:val="000000" w:themeColor="text1"/>
                <w:kern w:val="0"/>
                <w:sz w:val="24"/>
                <w:szCs w:val="24"/>
              </w:rPr>
              <w:t>16bit</w:t>
            </w:r>
            <w:r>
              <w:rPr>
                <w:rFonts w:cs="宋体" w:hint="eastAsia"/>
                <w:color w:val="000000" w:themeColor="text1"/>
                <w:kern w:val="0"/>
                <w:sz w:val="24"/>
                <w:szCs w:val="24"/>
              </w:rPr>
              <w:t>表示</w:t>
            </w:r>
            <w:r>
              <w:rPr>
                <w:rFonts w:cs="宋体" w:hint="eastAsia"/>
                <w:color w:val="000000" w:themeColor="text1"/>
                <w:kern w:val="0"/>
                <w:sz w:val="24"/>
                <w:szCs w:val="24"/>
              </w:rPr>
              <w:t>L2P</w:t>
            </w:r>
            <w:r>
              <w:rPr>
                <w:rFonts w:cs="宋体" w:hint="eastAsia"/>
                <w:color w:val="000000" w:themeColor="text1"/>
                <w:kern w:val="0"/>
                <w:sz w:val="24"/>
                <w:szCs w:val="24"/>
              </w:rPr>
              <w:t>的错误码</w:t>
            </w:r>
          </w:p>
          <w:p w14:paraId="117B9AEA" w14:textId="77777777" w:rsidR="003E17DC" w:rsidRPr="005A6388" w:rsidRDefault="003E17DC" w:rsidP="003E17DC">
            <w:pPr>
              <w:pStyle w:val="aff8"/>
              <w:numPr>
                <w:ilvl w:val="0"/>
                <w:numId w:val="44"/>
              </w:numPr>
              <w:jc w:val="left"/>
              <w:rPr>
                <w:color w:val="000000" w:themeColor="text1"/>
              </w:rPr>
            </w:pPr>
            <w:r w:rsidRPr="005A6388">
              <w:rPr>
                <w:color w:val="000000" w:themeColor="text1"/>
              </w:rPr>
              <w:t xml:space="preserve">0x0000 </w:t>
            </w:r>
            <w:r w:rsidRPr="005A6388">
              <w:rPr>
                <w:rFonts w:hint="eastAsia"/>
                <w:color w:val="000000" w:themeColor="text1"/>
              </w:rPr>
              <w:t>表示正常；</w:t>
            </w:r>
          </w:p>
          <w:p w14:paraId="4DF2B2D0" w14:textId="77777777" w:rsidR="003E17DC" w:rsidRPr="005A6388" w:rsidRDefault="003E17DC" w:rsidP="003E17DC">
            <w:pPr>
              <w:pStyle w:val="aff8"/>
              <w:numPr>
                <w:ilvl w:val="0"/>
                <w:numId w:val="44"/>
              </w:numPr>
              <w:jc w:val="left"/>
              <w:rPr>
                <w:color w:val="000000" w:themeColor="text1"/>
              </w:rPr>
            </w:pPr>
            <w:r w:rsidRPr="005A6388">
              <w:rPr>
                <w:color w:val="000000" w:themeColor="text1"/>
              </w:rPr>
              <w:t xml:space="preserve">0xFFFF </w:t>
            </w:r>
            <w:r w:rsidRPr="005A6388">
              <w:rPr>
                <w:rFonts w:hint="eastAsia"/>
                <w:color w:val="000000" w:themeColor="text1"/>
              </w:rPr>
              <w:t>表示未返回</w:t>
            </w:r>
            <w:r w:rsidRPr="005A6388">
              <w:rPr>
                <w:color w:val="000000" w:themeColor="text1"/>
              </w:rPr>
              <w:t>ACK</w:t>
            </w:r>
            <w:r w:rsidRPr="005A6388">
              <w:rPr>
                <w:rFonts w:hint="eastAsia"/>
                <w:color w:val="000000" w:themeColor="text1"/>
              </w:rPr>
              <w:t>消息；</w:t>
            </w:r>
          </w:p>
          <w:p w14:paraId="72C2AB0E" w14:textId="77777777" w:rsidR="003E17DC" w:rsidRPr="005A6388" w:rsidRDefault="003E17DC" w:rsidP="003E17DC">
            <w:pPr>
              <w:pStyle w:val="aff8"/>
              <w:numPr>
                <w:ilvl w:val="0"/>
                <w:numId w:val="44"/>
              </w:numPr>
              <w:jc w:val="left"/>
              <w:rPr>
                <w:color w:val="000000" w:themeColor="text1"/>
              </w:rPr>
            </w:pPr>
            <w:r w:rsidRPr="005A6388">
              <w:rPr>
                <w:color w:val="000000" w:themeColor="text1"/>
              </w:rPr>
              <w:t>0x0001~0xFFFE</w:t>
            </w:r>
            <w:r w:rsidRPr="005A6388">
              <w:rPr>
                <w:rFonts w:hint="eastAsia"/>
                <w:color w:val="000000" w:themeColor="text1"/>
              </w:rPr>
              <w:t>为返回</w:t>
            </w:r>
            <w:r w:rsidRPr="005A6388">
              <w:rPr>
                <w:color w:val="000000" w:themeColor="text1"/>
              </w:rPr>
              <w:t>ACK</w:t>
            </w:r>
            <w:r w:rsidRPr="005A6388">
              <w:rPr>
                <w:rFonts w:hint="eastAsia"/>
                <w:color w:val="000000" w:themeColor="text1"/>
              </w:rPr>
              <w:t>中携带的错误消息码，对应描述请参考各个</w:t>
            </w:r>
            <w:r w:rsidRPr="005A6388">
              <w:rPr>
                <w:color w:val="000000" w:themeColor="text1"/>
              </w:rPr>
              <w:t>REQ_ACK</w:t>
            </w:r>
            <w:r w:rsidRPr="005A6388">
              <w:rPr>
                <w:rFonts w:hint="eastAsia"/>
                <w:color w:val="000000" w:themeColor="text1"/>
              </w:rPr>
              <w:t>的</w:t>
            </w:r>
            <w:r w:rsidRPr="005A6388">
              <w:rPr>
                <w:color w:val="000000" w:themeColor="text1"/>
              </w:rPr>
              <w:t>Cause</w:t>
            </w:r>
            <w:r w:rsidRPr="005A6388">
              <w:rPr>
                <w:rFonts w:hint="eastAsia"/>
                <w:color w:val="000000" w:themeColor="text1"/>
              </w:rPr>
              <w:t>定义）</w:t>
            </w:r>
          </w:p>
        </w:tc>
      </w:tr>
    </w:tbl>
    <w:p w14:paraId="11145217" w14:textId="77777777" w:rsidR="003E17DC" w:rsidRDefault="003E17DC" w:rsidP="003E17DC">
      <w:pPr>
        <w:pStyle w:val="aff8"/>
        <w:ind w:left="420" w:firstLine="0"/>
        <w:rPr>
          <w:b/>
          <w:color w:val="000000" w:themeColor="text1"/>
        </w:rPr>
      </w:pPr>
    </w:p>
    <w:p w14:paraId="539DF4DA" w14:textId="77777777" w:rsidR="003E17DC" w:rsidRPr="00391B57" w:rsidRDefault="003E17DC" w:rsidP="003E17DC">
      <w:pPr>
        <w:rPr>
          <w:b/>
          <w:color w:val="000000" w:themeColor="text1"/>
        </w:rPr>
      </w:pPr>
      <w:r>
        <w:rPr>
          <w:rFonts w:asciiTheme="minorHAnsi" w:eastAsiaTheme="minorEastAsia" w:hAnsiTheme="minorHAnsi" w:cstheme="minorBidi" w:hint="eastAsia"/>
          <w:color w:val="000000" w:themeColor="text1"/>
          <w:szCs w:val="22"/>
        </w:rPr>
        <w:tab/>
      </w:r>
      <w:r w:rsidRPr="00E56D22">
        <w:rPr>
          <w:rFonts w:asciiTheme="minorHAnsi" w:eastAsiaTheme="minorEastAsia" w:hAnsiTheme="minorHAnsi" w:cstheme="minorBidi" w:hint="eastAsia"/>
          <w:color w:val="000000" w:themeColor="text1"/>
          <w:szCs w:val="22"/>
        </w:rPr>
        <w:t>AGI</w:t>
      </w:r>
      <w:r w:rsidRPr="00E56D22">
        <w:rPr>
          <w:rFonts w:asciiTheme="minorHAnsi" w:eastAsiaTheme="minorEastAsia" w:hAnsiTheme="minorHAnsi" w:cstheme="minorBidi" w:hint="eastAsia"/>
          <w:color w:val="000000" w:themeColor="text1"/>
          <w:szCs w:val="22"/>
        </w:rPr>
        <w:t>在发送配置消息之后也会启动消息反馈定时器，如果在规定时间内没有收到</w:t>
      </w:r>
      <w:r w:rsidRPr="00E56D22">
        <w:rPr>
          <w:rFonts w:asciiTheme="minorHAnsi" w:eastAsiaTheme="minorEastAsia" w:hAnsiTheme="minorHAnsi" w:cstheme="minorBidi" w:hint="eastAsia"/>
          <w:color w:val="000000" w:themeColor="text1"/>
          <w:szCs w:val="22"/>
        </w:rPr>
        <w:t>Agent</w:t>
      </w:r>
      <w:r w:rsidRPr="00E56D22">
        <w:rPr>
          <w:rFonts w:asciiTheme="minorHAnsi" w:eastAsiaTheme="minorEastAsia" w:hAnsiTheme="minorHAnsi" w:cstheme="minorBidi" w:hint="eastAsia"/>
          <w:color w:val="000000" w:themeColor="text1"/>
          <w:szCs w:val="22"/>
        </w:rPr>
        <w:t>的反馈，则认为硬件故障，显示告警。</w:t>
      </w:r>
    </w:p>
    <w:p w14:paraId="6DC72762" w14:textId="77777777" w:rsidR="005B31E1" w:rsidRDefault="005B31E1">
      <w:pPr>
        <w:pStyle w:val="a5"/>
      </w:pPr>
    </w:p>
    <w:p w14:paraId="0C3ED2CA" w14:textId="77777777" w:rsidR="00D36E47" w:rsidRPr="006D3A21" w:rsidRDefault="00674972" w:rsidP="00201B41">
      <w:pPr>
        <w:pStyle w:val="1"/>
      </w:pPr>
      <w:bookmarkStart w:id="89" w:name="_Toc375126607"/>
      <w:bookmarkStart w:id="90" w:name="_Toc509894344"/>
      <w:bookmarkStart w:id="91" w:name="_Toc509895093"/>
      <w:r w:rsidRPr="006D3A21">
        <w:rPr>
          <w:rFonts w:hint="eastAsia"/>
        </w:rPr>
        <w:lastRenderedPageBreak/>
        <w:t>消息定义</w:t>
      </w:r>
      <w:bookmarkStart w:id="92" w:name="_Toc347733651"/>
      <w:bookmarkEnd w:id="89"/>
    </w:p>
    <w:p w14:paraId="61295058" w14:textId="77777777" w:rsidR="00B91A61" w:rsidRPr="006D3A21" w:rsidRDefault="00291798" w:rsidP="000107A1">
      <w:pPr>
        <w:pStyle w:val="21"/>
        <w:rPr>
          <w:color w:val="000000" w:themeColor="text1"/>
        </w:rPr>
      </w:pPr>
      <w:bookmarkStart w:id="93" w:name="_Toc347733650"/>
      <w:bookmarkStart w:id="94" w:name="_Toc347757725"/>
      <w:bookmarkStart w:id="95" w:name="_Toc375126608"/>
      <w:bookmarkStart w:id="96" w:name="_Toc347757721"/>
      <w:r w:rsidRPr="006D3A21">
        <w:rPr>
          <w:rFonts w:hint="eastAsia"/>
          <w:color w:val="000000" w:themeColor="text1"/>
        </w:rPr>
        <w:t>设备状态控制</w:t>
      </w:r>
      <w:bookmarkEnd w:id="93"/>
      <w:bookmarkEnd w:id="94"/>
      <w:bookmarkEnd w:id="95"/>
    </w:p>
    <w:p w14:paraId="08FC2C52" w14:textId="77777777" w:rsidR="00291798" w:rsidRPr="006D3A21" w:rsidRDefault="00047299" w:rsidP="000107A1">
      <w:pPr>
        <w:pStyle w:val="31"/>
        <w:rPr>
          <w:color w:val="000000" w:themeColor="text1"/>
        </w:rPr>
      </w:pPr>
      <w:bookmarkStart w:id="97" w:name="_Toc375126609"/>
      <w:r w:rsidRPr="006D3A21">
        <w:rPr>
          <w:color w:val="000000" w:themeColor="text1"/>
        </w:rPr>
        <w:t>PC</w:t>
      </w:r>
      <w:r w:rsidRPr="006D3A21">
        <w:rPr>
          <w:rFonts w:hint="eastAsia"/>
          <w:color w:val="000000" w:themeColor="text1"/>
        </w:rPr>
        <w:t>_</w:t>
      </w:r>
      <w:r w:rsidR="0065299E" w:rsidRPr="006D3A21">
        <w:rPr>
          <w:color w:val="000000" w:themeColor="text1"/>
        </w:rPr>
        <w:t>AG_</w:t>
      </w:r>
      <w:r w:rsidR="00291798" w:rsidRPr="006D3A21">
        <w:rPr>
          <w:rFonts w:hint="eastAsia"/>
          <w:color w:val="000000" w:themeColor="text1"/>
        </w:rPr>
        <w:t>SET_AGT</w:t>
      </w:r>
      <w:r w:rsidR="00291798" w:rsidRPr="006D3A21">
        <w:rPr>
          <w:rFonts w:hint="eastAsia"/>
          <w:color w:val="000000" w:themeColor="text1"/>
          <w:lang w:val="en-GB"/>
        </w:rPr>
        <w:t>_INFO</w:t>
      </w:r>
      <w:r w:rsidR="00291798" w:rsidRPr="006D3A21">
        <w:rPr>
          <w:color w:val="000000" w:themeColor="text1"/>
        </w:rPr>
        <w:t>_REQ</w:t>
      </w:r>
      <w:bookmarkEnd w:id="97"/>
    </w:p>
    <w:p w14:paraId="4D3CEBED" w14:textId="77777777" w:rsidR="00A14670" w:rsidRPr="006D3A21" w:rsidRDefault="00A14670" w:rsidP="00A14670">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3533CE65" w14:textId="77777777" w:rsidR="00A14670" w:rsidRPr="006D3A21" w:rsidRDefault="00A14670" w:rsidP="00A14670">
      <w:pPr>
        <w:pStyle w:val="a1"/>
        <w:numPr>
          <w:ilvl w:val="0"/>
          <w:numId w:val="0"/>
        </w:numPr>
        <w:tabs>
          <w:tab w:val="left" w:pos="420"/>
        </w:tabs>
        <w:ind w:left="420" w:firstLine="425"/>
        <w:rPr>
          <w:color w:val="000000" w:themeColor="text1"/>
          <w:sz w:val="24"/>
          <w:szCs w:val="24"/>
        </w:rPr>
      </w:pPr>
      <w:r w:rsidRPr="006D3A21">
        <w:rPr>
          <w:rFonts w:hint="eastAsia"/>
          <w:color w:val="000000" w:themeColor="text1"/>
        </w:rPr>
        <w:t>仪表开始工作前发送此消息来初始化仪表的配置，</w:t>
      </w:r>
      <w:r w:rsidR="00F86A6E" w:rsidRPr="006D3A21">
        <w:rPr>
          <w:rFonts w:hint="eastAsia"/>
          <w:color w:val="000000" w:themeColor="text1"/>
        </w:rPr>
        <w:t>此</w:t>
      </w:r>
      <w:r w:rsidRPr="006D3A21">
        <w:rPr>
          <w:rFonts w:hint="eastAsia"/>
          <w:color w:val="000000" w:themeColor="text1"/>
        </w:rPr>
        <w:t>成功后才可设置小区扫描或协议跟踪模式下的参数</w:t>
      </w:r>
      <w:r w:rsidR="005D2636">
        <w:rPr>
          <w:rFonts w:hint="eastAsia"/>
          <w:color w:val="000000" w:themeColor="text1"/>
        </w:rPr>
        <w:t>。</w:t>
      </w:r>
      <w:r w:rsidR="00293398">
        <w:rPr>
          <w:rFonts w:hint="eastAsia"/>
          <w:color w:val="000000" w:themeColor="text1"/>
        </w:rPr>
        <w:t xml:space="preserve">  </w:t>
      </w:r>
    </w:p>
    <w:p w14:paraId="1F81D6BB" w14:textId="77777777" w:rsidR="00A14670" w:rsidRPr="006D3A21" w:rsidRDefault="00A14670" w:rsidP="00A14670">
      <w:pPr>
        <w:pStyle w:val="a1"/>
        <w:rPr>
          <w:color w:val="000000" w:themeColor="text1"/>
          <w:sz w:val="24"/>
          <w:szCs w:val="24"/>
        </w:rPr>
      </w:pPr>
      <w:r w:rsidRPr="006D3A21">
        <w:rPr>
          <w:rFonts w:ascii="宋体" w:hAnsi="宋体" w:hint="eastAsia"/>
          <w:b/>
          <w:bCs/>
          <w:color w:val="000000" w:themeColor="text1"/>
          <w:sz w:val="24"/>
          <w:szCs w:val="24"/>
        </w:rPr>
        <w:t>方向</w:t>
      </w:r>
      <w:r w:rsidRPr="006D3A21">
        <w:rPr>
          <w:rFonts w:ascii="宋体" w:hAnsi="宋体" w:hint="eastAsia"/>
          <w:color w:val="000000" w:themeColor="text1"/>
          <w:sz w:val="24"/>
          <w:szCs w:val="24"/>
        </w:rPr>
        <w:t>：</w:t>
      </w:r>
    </w:p>
    <w:p w14:paraId="531775D6" w14:textId="77777777" w:rsidR="00A14670" w:rsidRPr="006D3A21" w:rsidRDefault="00A14670" w:rsidP="00A14670">
      <w:pPr>
        <w:pStyle w:val="a1"/>
        <w:numPr>
          <w:ilvl w:val="0"/>
          <w:numId w:val="0"/>
        </w:numPr>
        <w:tabs>
          <w:tab w:val="left" w:pos="420"/>
        </w:tabs>
        <w:ind w:left="425" w:firstLine="425"/>
        <w:rPr>
          <w:color w:val="000000" w:themeColor="text1"/>
          <w:sz w:val="24"/>
          <w:szCs w:val="24"/>
        </w:rPr>
      </w:pPr>
      <w:r w:rsidRPr="006D3A21">
        <w:rPr>
          <w:rFonts w:hint="eastAsia"/>
          <w:color w:val="000000" w:themeColor="text1"/>
          <w:sz w:val="24"/>
          <w:szCs w:val="24"/>
          <w:lang w:val="en-GB"/>
        </w:rPr>
        <w:t>PC</w:t>
      </w:r>
      <w:r w:rsidRPr="006D3A21">
        <w:rPr>
          <w:rFonts w:ascii="宋体" w:hAnsi="宋体" w:hint="eastAsia"/>
          <w:color w:val="000000" w:themeColor="text1"/>
          <w:sz w:val="24"/>
          <w:szCs w:val="24"/>
        </w:rPr>
        <w:t>＝＞</w:t>
      </w:r>
      <w:r w:rsidRPr="006D3A21">
        <w:rPr>
          <w:rFonts w:hint="eastAsia"/>
          <w:color w:val="000000" w:themeColor="text1"/>
          <w:sz w:val="24"/>
          <w:szCs w:val="24"/>
        </w:rPr>
        <w:t>APP Agent</w:t>
      </w:r>
    </w:p>
    <w:p w14:paraId="46106B88" w14:textId="77777777" w:rsidR="00A14670" w:rsidRPr="006D3A21" w:rsidRDefault="00A14670" w:rsidP="00A14670">
      <w:pPr>
        <w:pStyle w:val="a1"/>
        <w:rPr>
          <w:color w:val="000000" w:themeColor="text1"/>
          <w:sz w:val="24"/>
          <w:szCs w:val="24"/>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：见下表</w:t>
      </w:r>
    </w:p>
    <w:tbl>
      <w:tblPr>
        <w:tblW w:w="7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900"/>
        <w:gridCol w:w="4274"/>
      </w:tblGrid>
      <w:tr w:rsidR="00F313F6" w:rsidRPr="006D3A21" w14:paraId="67C4000C" w14:textId="77777777" w:rsidTr="00293398">
        <w:trPr>
          <w:trHeight w:val="333"/>
        </w:trPr>
        <w:tc>
          <w:tcPr>
            <w:tcW w:w="2448" w:type="dxa"/>
          </w:tcPr>
          <w:p w14:paraId="7EFA239C" w14:textId="77777777" w:rsidR="00F313F6" w:rsidRPr="006D3A21" w:rsidRDefault="00F313F6" w:rsidP="00A84BAF">
            <w:pPr>
              <w:rPr>
                <w:b/>
                <w:color w:val="000000" w:themeColor="text1"/>
                <w:lang w:val="en-GB"/>
              </w:rPr>
            </w:pPr>
            <w:r w:rsidRPr="006D3A21">
              <w:rPr>
                <w:rFonts w:hint="eastAsia"/>
                <w:b/>
                <w:color w:val="000000" w:themeColor="text1"/>
                <w:lang w:val="en-GB"/>
              </w:rPr>
              <w:t>Parameter</w:t>
            </w:r>
          </w:p>
        </w:tc>
        <w:tc>
          <w:tcPr>
            <w:tcW w:w="900" w:type="dxa"/>
          </w:tcPr>
          <w:p w14:paraId="5D350464" w14:textId="77777777" w:rsidR="00F313F6" w:rsidRPr="006D3A21" w:rsidRDefault="00F313F6" w:rsidP="00A84BAF">
            <w:pPr>
              <w:rPr>
                <w:b/>
                <w:color w:val="000000" w:themeColor="text1"/>
                <w:lang w:val="en-GB"/>
              </w:rPr>
            </w:pPr>
            <w:r>
              <w:rPr>
                <w:rFonts w:hint="eastAsia"/>
                <w:b/>
                <w:color w:val="000000" w:themeColor="text1"/>
                <w:lang w:val="en-GB"/>
              </w:rPr>
              <w:t>TYPE</w:t>
            </w:r>
          </w:p>
        </w:tc>
        <w:tc>
          <w:tcPr>
            <w:tcW w:w="4274" w:type="dxa"/>
          </w:tcPr>
          <w:p w14:paraId="55F65FBF" w14:textId="77777777" w:rsidR="00F313F6" w:rsidRPr="006D3A21" w:rsidRDefault="00F313F6" w:rsidP="00A84BAF">
            <w:pPr>
              <w:rPr>
                <w:b/>
                <w:color w:val="000000" w:themeColor="text1"/>
                <w:lang w:val="en-GB"/>
              </w:rPr>
            </w:pPr>
            <w:r w:rsidRPr="006D3A21">
              <w:rPr>
                <w:rFonts w:hint="eastAsia"/>
                <w:b/>
                <w:color w:val="000000" w:themeColor="text1"/>
                <w:lang w:val="en-GB"/>
              </w:rPr>
              <w:t>Description</w:t>
            </w:r>
          </w:p>
        </w:tc>
      </w:tr>
      <w:tr w:rsidR="00F313F6" w:rsidRPr="006D3A21" w14:paraId="70D262ED" w14:textId="77777777" w:rsidTr="00F313F6">
        <w:tc>
          <w:tcPr>
            <w:tcW w:w="2448" w:type="dxa"/>
          </w:tcPr>
          <w:p w14:paraId="6542A825" w14:textId="77777777" w:rsidR="00F313F6" w:rsidRPr="00F313F6" w:rsidRDefault="00F313F6" w:rsidP="00F313F6">
            <w:pPr>
              <w:pStyle w:val="cl-cellBodyLeft"/>
              <w:jc w:val="both"/>
              <w:rPr>
                <w:color w:val="000000" w:themeColor="text1"/>
                <w:lang w:eastAsia="zh-CN"/>
              </w:rPr>
            </w:pPr>
            <w:r w:rsidRPr="00F313F6">
              <w:rPr>
                <w:rFonts w:hint="eastAsia"/>
                <w:color w:val="000000" w:themeColor="text1"/>
                <w:lang w:eastAsia="zh-CN"/>
              </w:rPr>
              <w:t>WorkModel</w:t>
            </w:r>
          </w:p>
        </w:tc>
        <w:tc>
          <w:tcPr>
            <w:tcW w:w="900" w:type="dxa"/>
          </w:tcPr>
          <w:p w14:paraId="493980D6" w14:textId="77777777" w:rsidR="00F313F6" w:rsidRPr="00F313F6" w:rsidRDefault="00F313F6" w:rsidP="00F313F6">
            <w:pPr>
              <w:pStyle w:val="cl-cellBodyLeft"/>
              <w:jc w:val="both"/>
              <w:rPr>
                <w:color w:val="000000" w:themeColor="text1"/>
                <w:lang w:eastAsia="zh-CN"/>
              </w:rPr>
            </w:pPr>
            <w:r w:rsidRPr="00F313F6">
              <w:rPr>
                <w:color w:val="000000" w:themeColor="text1"/>
                <w:lang w:eastAsia="zh-CN"/>
              </w:rPr>
              <w:t>U</w:t>
            </w:r>
            <w:r w:rsidRPr="00F313F6">
              <w:rPr>
                <w:rFonts w:hint="eastAsia"/>
                <w:color w:val="000000" w:themeColor="text1"/>
                <w:lang w:eastAsia="zh-CN"/>
              </w:rPr>
              <w:t>8</w:t>
            </w:r>
          </w:p>
        </w:tc>
        <w:tc>
          <w:tcPr>
            <w:tcW w:w="4274" w:type="dxa"/>
          </w:tcPr>
          <w:p w14:paraId="3E107313" w14:textId="77777777" w:rsidR="00F313F6" w:rsidRDefault="00F313F6" w:rsidP="00F313F6">
            <w:pPr>
              <w:pStyle w:val="cl-cellBodyLeft"/>
              <w:jc w:val="both"/>
              <w:rPr>
                <w:color w:val="000000" w:themeColor="text1"/>
                <w:lang w:eastAsia="zh-CN"/>
              </w:rPr>
            </w:pPr>
            <w:r w:rsidRPr="00F313F6">
              <w:rPr>
                <w:rFonts w:hint="eastAsia"/>
                <w:color w:val="000000" w:themeColor="text1"/>
                <w:lang w:eastAsia="zh-CN"/>
              </w:rPr>
              <w:t>1-CELL_SCAN</w:t>
            </w:r>
            <w:r w:rsidR="002E69D9">
              <w:rPr>
                <w:rFonts w:hint="eastAsia"/>
                <w:color w:val="000000" w:themeColor="text1"/>
                <w:lang w:eastAsia="zh-CN"/>
              </w:rPr>
              <w:t xml:space="preserve">         </w:t>
            </w:r>
            <w:r w:rsidR="002E69D9">
              <w:rPr>
                <w:rFonts w:hint="eastAsia"/>
                <w:color w:val="000000" w:themeColor="text1"/>
                <w:lang w:eastAsia="zh-CN"/>
              </w:rPr>
              <w:t>扫频模式</w:t>
            </w:r>
          </w:p>
          <w:p w14:paraId="181B77DF" w14:textId="77777777" w:rsidR="00F313F6" w:rsidRPr="00F313F6" w:rsidRDefault="00F313F6" w:rsidP="00201B41">
            <w:pPr>
              <w:pStyle w:val="cl-cellBodyLeft"/>
              <w:jc w:val="both"/>
              <w:rPr>
                <w:color w:val="000000" w:themeColor="text1"/>
                <w:lang w:eastAsia="zh-CN"/>
              </w:rPr>
            </w:pPr>
            <w:r w:rsidRPr="00F313F6">
              <w:rPr>
                <w:rFonts w:hint="eastAsia"/>
                <w:color w:val="000000" w:themeColor="text1"/>
                <w:lang w:eastAsia="zh-CN"/>
              </w:rPr>
              <w:t>2-PROTOCOL_TRACE</w:t>
            </w:r>
            <w:r w:rsidR="002E69D9">
              <w:rPr>
                <w:rFonts w:hint="eastAsia"/>
                <w:color w:val="000000" w:themeColor="text1"/>
                <w:lang w:eastAsia="zh-CN"/>
              </w:rPr>
              <w:t xml:space="preserve">  </w:t>
            </w:r>
            <w:r w:rsidRPr="00F313F6">
              <w:rPr>
                <w:rFonts w:hint="eastAsia"/>
                <w:color w:val="000000" w:themeColor="text1"/>
                <w:lang w:eastAsia="zh-CN"/>
              </w:rPr>
              <w:t>协议跟踪</w:t>
            </w:r>
          </w:p>
        </w:tc>
      </w:tr>
      <w:tr w:rsidR="00F313F6" w:rsidRPr="006D3A21" w14:paraId="7C1B87EF" w14:textId="77777777" w:rsidTr="00F313F6">
        <w:tc>
          <w:tcPr>
            <w:tcW w:w="2448" w:type="dxa"/>
          </w:tcPr>
          <w:p w14:paraId="522A11C9" w14:textId="77777777" w:rsidR="00F313F6" w:rsidRPr="00F313F6" w:rsidRDefault="00F313F6" w:rsidP="00F313F6">
            <w:pPr>
              <w:pStyle w:val="cl-cellBodyLeft"/>
              <w:jc w:val="both"/>
              <w:rPr>
                <w:color w:val="000000" w:themeColor="text1"/>
                <w:lang w:eastAsia="zh-CN"/>
              </w:rPr>
            </w:pPr>
            <w:r w:rsidRPr="00F313F6">
              <w:rPr>
                <w:rFonts w:hint="eastAsia"/>
                <w:color w:val="000000" w:themeColor="text1"/>
                <w:lang w:eastAsia="zh-CN"/>
              </w:rPr>
              <w:t>InterfaceType</w:t>
            </w:r>
          </w:p>
        </w:tc>
        <w:tc>
          <w:tcPr>
            <w:tcW w:w="900" w:type="dxa"/>
          </w:tcPr>
          <w:p w14:paraId="32F9373E" w14:textId="77777777" w:rsidR="00F313F6" w:rsidRPr="00F313F6" w:rsidRDefault="00F313F6" w:rsidP="00F313F6">
            <w:pPr>
              <w:pStyle w:val="cl-cellBodyLeft"/>
              <w:jc w:val="both"/>
              <w:rPr>
                <w:color w:val="000000" w:themeColor="text1"/>
                <w:lang w:eastAsia="zh-CN"/>
              </w:rPr>
            </w:pPr>
            <w:r w:rsidRPr="00F313F6">
              <w:rPr>
                <w:color w:val="000000" w:themeColor="text1"/>
                <w:lang w:eastAsia="zh-CN"/>
              </w:rPr>
              <w:t>U</w:t>
            </w:r>
            <w:r w:rsidRPr="00F313F6">
              <w:rPr>
                <w:rFonts w:hint="eastAsia"/>
                <w:color w:val="000000" w:themeColor="text1"/>
                <w:lang w:eastAsia="zh-CN"/>
              </w:rPr>
              <w:t>8</w:t>
            </w:r>
          </w:p>
        </w:tc>
        <w:tc>
          <w:tcPr>
            <w:tcW w:w="4274" w:type="dxa"/>
          </w:tcPr>
          <w:p w14:paraId="1DC91C98" w14:textId="77777777" w:rsidR="00F313F6" w:rsidRPr="00F313F6" w:rsidRDefault="00F313F6" w:rsidP="00F313F6">
            <w:pPr>
              <w:pStyle w:val="cl-cellBodyLeft"/>
              <w:jc w:val="both"/>
              <w:rPr>
                <w:color w:val="000000" w:themeColor="text1"/>
                <w:lang w:eastAsia="zh-CN"/>
              </w:rPr>
            </w:pPr>
            <w:r w:rsidRPr="00F313F6">
              <w:rPr>
                <w:rFonts w:hint="eastAsia"/>
                <w:color w:val="000000" w:themeColor="text1"/>
                <w:lang w:eastAsia="zh-CN"/>
              </w:rPr>
              <w:t>0-INTERFACE_USB</w:t>
            </w:r>
            <w:r w:rsidRPr="00F313F6">
              <w:rPr>
                <w:rFonts w:hint="eastAsia"/>
                <w:color w:val="000000" w:themeColor="text1"/>
                <w:lang w:eastAsia="zh-CN"/>
              </w:rPr>
              <w:t>使用</w:t>
            </w:r>
            <w:r w:rsidRPr="00F313F6">
              <w:rPr>
                <w:rFonts w:hint="eastAsia"/>
                <w:color w:val="000000" w:themeColor="text1"/>
                <w:lang w:eastAsia="zh-CN"/>
              </w:rPr>
              <w:t>usb</w:t>
            </w:r>
            <w:r w:rsidRPr="00F313F6">
              <w:rPr>
                <w:rFonts w:hint="eastAsia"/>
                <w:color w:val="000000" w:themeColor="text1"/>
                <w:lang w:eastAsia="zh-CN"/>
              </w:rPr>
              <w:t>接口保存数据离线监测。</w:t>
            </w:r>
            <w:r w:rsidRPr="00F313F6">
              <w:rPr>
                <w:color w:val="000000" w:themeColor="text1"/>
                <w:lang w:eastAsia="zh-CN"/>
              </w:rPr>
              <w:br/>
            </w:r>
            <w:r w:rsidRPr="00F313F6">
              <w:rPr>
                <w:rFonts w:hint="eastAsia"/>
                <w:color w:val="000000" w:themeColor="text1"/>
                <w:lang w:eastAsia="zh-CN"/>
              </w:rPr>
              <w:t>1-INTERFACE_LAN</w:t>
            </w:r>
            <w:r w:rsidRPr="00F313F6">
              <w:rPr>
                <w:rFonts w:hint="eastAsia"/>
                <w:color w:val="000000" w:themeColor="text1"/>
                <w:lang w:eastAsia="zh-CN"/>
              </w:rPr>
              <w:t>使用</w:t>
            </w:r>
            <w:r w:rsidRPr="00F313F6">
              <w:rPr>
                <w:rFonts w:hint="eastAsia"/>
                <w:color w:val="000000" w:themeColor="text1"/>
                <w:lang w:eastAsia="zh-CN"/>
              </w:rPr>
              <w:t>lan</w:t>
            </w:r>
            <w:r w:rsidRPr="00F313F6">
              <w:rPr>
                <w:rFonts w:hint="eastAsia"/>
                <w:color w:val="000000" w:themeColor="text1"/>
                <w:lang w:eastAsia="zh-CN"/>
              </w:rPr>
              <w:t>连接</w:t>
            </w:r>
            <w:r w:rsidRPr="00F313F6">
              <w:rPr>
                <w:rFonts w:hint="eastAsia"/>
                <w:color w:val="000000" w:themeColor="text1"/>
                <w:lang w:eastAsia="zh-CN"/>
              </w:rPr>
              <w:t>pc</w:t>
            </w:r>
            <w:r w:rsidRPr="00F313F6">
              <w:rPr>
                <w:rFonts w:hint="eastAsia"/>
                <w:color w:val="000000" w:themeColor="text1"/>
                <w:lang w:eastAsia="zh-CN"/>
              </w:rPr>
              <w:t>机实时监测</w:t>
            </w:r>
          </w:p>
          <w:p w14:paraId="475AA93E" w14:textId="77777777" w:rsidR="00F313F6" w:rsidRPr="00F313F6" w:rsidRDefault="00F313F6" w:rsidP="00F313F6">
            <w:pPr>
              <w:pStyle w:val="cl-cellBodyLeft"/>
              <w:jc w:val="both"/>
              <w:rPr>
                <w:color w:val="000000" w:themeColor="text1"/>
                <w:lang w:eastAsia="zh-CN"/>
              </w:rPr>
            </w:pPr>
            <w:r w:rsidRPr="00F313F6">
              <w:rPr>
                <w:rFonts w:hint="eastAsia"/>
                <w:color w:val="000000" w:themeColor="text1"/>
                <w:lang w:eastAsia="zh-CN"/>
              </w:rPr>
              <w:t>【该字段仅</w:t>
            </w:r>
            <w:r w:rsidRPr="00F313F6">
              <w:rPr>
                <w:rFonts w:hint="eastAsia"/>
                <w:color w:val="000000" w:themeColor="text1"/>
                <w:lang w:eastAsia="zh-CN"/>
              </w:rPr>
              <w:t>Agent</w:t>
            </w:r>
            <w:r w:rsidRPr="00F313F6">
              <w:rPr>
                <w:rFonts w:hint="eastAsia"/>
                <w:color w:val="000000" w:themeColor="text1"/>
                <w:lang w:eastAsia="zh-CN"/>
              </w:rPr>
              <w:t>使用。对于</w:t>
            </w:r>
            <w:r w:rsidRPr="00F313F6">
              <w:rPr>
                <w:color w:val="000000" w:themeColor="text1"/>
                <w:lang w:eastAsia="zh-CN"/>
              </w:rPr>
              <w:t>AG_XX_SET_AGT_INFO_REQ</w:t>
            </w:r>
            <w:r w:rsidRPr="00F313F6">
              <w:rPr>
                <w:rFonts w:hint="eastAsia"/>
                <w:color w:val="000000" w:themeColor="text1"/>
                <w:lang w:eastAsia="zh-CN"/>
              </w:rPr>
              <w:t>，虽然透传该字段，但</w:t>
            </w:r>
            <w:r w:rsidRPr="00F313F6">
              <w:rPr>
                <w:rFonts w:hint="eastAsia"/>
                <w:color w:val="000000" w:themeColor="text1"/>
                <w:lang w:eastAsia="zh-CN"/>
              </w:rPr>
              <w:t>L1/L2P</w:t>
            </w:r>
            <w:r w:rsidRPr="00F313F6">
              <w:rPr>
                <w:rFonts w:hint="eastAsia"/>
                <w:color w:val="000000" w:themeColor="text1"/>
                <w:lang w:eastAsia="zh-CN"/>
              </w:rPr>
              <w:t>均不使用】</w:t>
            </w:r>
          </w:p>
        </w:tc>
      </w:tr>
      <w:tr w:rsidR="00F313F6" w:rsidRPr="006D3A21" w14:paraId="67C751E8" w14:textId="77777777" w:rsidTr="002C71BC">
        <w:trPr>
          <w:trHeight w:val="1389"/>
        </w:trPr>
        <w:tc>
          <w:tcPr>
            <w:tcW w:w="2448" w:type="dxa"/>
          </w:tcPr>
          <w:p w14:paraId="473AE8EA" w14:textId="77777777" w:rsidR="00F313F6" w:rsidRPr="00F313F6" w:rsidRDefault="00F313F6" w:rsidP="00F313F6">
            <w:pPr>
              <w:pStyle w:val="cl-cellBodyLeft"/>
              <w:jc w:val="both"/>
              <w:rPr>
                <w:color w:val="000000" w:themeColor="text1"/>
                <w:lang w:eastAsia="zh-CN"/>
              </w:rPr>
            </w:pPr>
            <w:r w:rsidRPr="00F313F6">
              <w:rPr>
                <w:color w:val="000000" w:themeColor="text1"/>
                <w:lang w:eastAsia="zh-CN"/>
              </w:rPr>
              <w:t>OutDataType</w:t>
            </w:r>
          </w:p>
          <w:p w14:paraId="3A06340C" w14:textId="77777777" w:rsidR="00F313F6" w:rsidRPr="00F313F6" w:rsidRDefault="00F313F6" w:rsidP="00F313F6">
            <w:pPr>
              <w:pStyle w:val="cl-cellBodyLeft"/>
              <w:jc w:val="both"/>
              <w:rPr>
                <w:color w:val="000000" w:themeColor="text1"/>
                <w:lang w:eastAsia="zh-CN"/>
              </w:rPr>
            </w:pPr>
          </w:p>
        </w:tc>
        <w:tc>
          <w:tcPr>
            <w:tcW w:w="900" w:type="dxa"/>
          </w:tcPr>
          <w:p w14:paraId="1B077E70" w14:textId="77777777" w:rsidR="00F313F6" w:rsidRPr="00F313F6" w:rsidRDefault="00F313F6" w:rsidP="00F313F6">
            <w:pPr>
              <w:pStyle w:val="cl-cellBodyLeft"/>
              <w:jc w:val="both"/>
              <w:rPr>
                <w:color w:val="000000" w:themeColor="text1"/>
                <w:lang w:eastAsia="zh-CN"/>
              </w:rPr>
            </w:pPr>
            <w:r w:rsidRPr="00F313F6">
              <w:rPr>
                <w:color w:val="000000" w:themeColor="text1"/>
                <w:lang w:eastAsia="zh-CN"/>
              </w:rPr>
              <w:t>U</w:t>
            </w:r>
            <w:r w:rsidRPr="00F313F6">
              <w:rPr>
                <w:rFonts w:hint="eastAsia"/>
                <w:color w:val="000000" w:themeColor="text1"/>
                <w:lang w:eastAsia="zh-CN"/>
              </w:rPr>
              <w:t>8</w:t>
            </w:r>
          </w:p>
        </w:tc>
        <w:tc>
          <w:tcPr>
            <w:tcW w:w="4274" w:type="dxa"/>
          </w:tcPr>
          <w:p w14:paraId="098A4C82" w14:textId="77777777" w:rsidR="002C71BC" w:rsidRDefault="002C71BC" w:rsidP="00F313F6">
            <w:pPr>
              <w:pStyle w:val="cl-cellBodyLeft"/>
              <w:jc w:val="both"/>
              <w:rPr>
                <w:color w:val="000000" w:themeColor="text1"/>
                <w:lang w:eastAsia="zh-CN"/>
              </w:rPr>
            </w:pPr>
            <w:r>
              <w:rPr>
                <w:rFonts w:hint="eastAsia"/>
                <w:color w:val="000000" w:themeColor="text1"/>
                <w:lang w:eastAsia="zh-CN"/>
              </w:rPr>
              <w:t>LOG</w:t>
            </w:r>
            <w:r>
              <w:rPr>
                <w:rFonts w:hint="eastAsia"/>
                <w:color w:val="000000" w:themeColor="text1"/>
                <w:lang w:eastAsia="zh-CN"/>
              </w:rPr>
              <w:t>数据存储输出的方式：</w:t>
            </w:r>
          </w:p>
          <w:p w14:paraId="19A5C516" w14:textId="77777777" w:rsidR="00F313F6" w:rsidRDefault="002E69D9" w:rsidP="00F313F6">
            <w:pPr>
              <w:pStyle w:val="cl-cellBodyLeft"/>
              <w:jc w:val="both"/>
              <w:rPr>
                <w:color w:val="000000" w:themeColor="text1"/>
                <w:lang w:eastAsia="zh-CN"/>
              </w:rPr>
            </w:pPr>
            <w:r>
              <w:rPr>
                <w:rFonts w:hint="eastAsia"/>
                <w:color w:val="000000" w:themeColor="text1"/>
                <w:lang w:eastAsia="zh-CN"/>
              </w:rPr>
              <w:t xml:space="preserve">0 </w:t>
            </w:r>
            <w:r>
              <w:rPr>
                <w:color w:val="000000" w:themeColor="text1"/>
                <w:lang w:eastAsia="zh-CN"/>
              </w:rPr>
              <w:t>–</w:t>
            </w:r>
            <w:r>
              <w:rPr>
                <w:rFonts w:hint="eastAsia"/>
                <w:color w:val="000000" w:themeColor="text1"/>
                <w:lang w:eastAsia="zh-CN"/>
              </w:rPr>
              <w:t xml:space="preserve"> LOG</w:t>
            </w:r>
            <w:r>
              <w:rPr>
                <w:rFonts w:hint="eastAsia"/>
                <w:color w:val="000000" w:themeColor="text1"/>
                <w:lang w:eastAsia="zh-CN"/>
              </w:rPr>
              <w:t>数据存储通过</w:t>
            </w:r>
            <w:r>
              <w:rPr>
                <w:rFonts w:hint="eastAsia"/>
                <w:color w:val="000000" w:themeColor="text1"/>
                <w:lang w:eastAsia="zh-CN"/>
              </w:rPr>
              <w:t>USB</w:t>
            </w:r>
            <w:r>
              <w:rPr>
                <w:rFonts w:hint="eastAsia"/>
                <w:color w:val="000000" w:themeColor="text1"/>
                <w:lang w:eastAsia="zh-CN"/>
              </w:rPr>
              <w:t>传输到外设</w:t>
            </w:r>
          </w:p>
          <w:p w14:paraId="078696C4" w14:textId="77777777" w:rsidR="002E69D9" w:rsidRDefault="002E69D9" w:rsidP="00F313F6">
            <w:pPr>
              <w:pStyle w:val="cl-cellBodyLeft"/>
              <w:jc w:val="both"/>
              <w:rPr>
                <w:color w:val="000000" w:themeColor="text1"/>
                <w:lang w:eastAsia="zh-CN"/>
              </w:rPr>
            </w:pPr>
            <w:r>
              <w:rPr>
                <w:rFonts w:hint="eastAsia"/>
                <w:color w:val="000000" w:themeColor="text1"/>
                <w:lang w:eastAsia="zh-CN"/>
              </w:rPr>
              <w:t xml:space="preserve">1 </w:t>
            </w:r>
            <w:r>
              <w:rPr>
                <w:color w:val="000000" w:themeColor="text1"/>
                <w:lang w:eastAsia="zh-CN"/>
              </w:rPr>
              <w:t>–</w:t>
            </w:r>
            <w:r>
              <w:rPr>
                <w:rFonts w:hint="eastAsia"/>
                <w:color w:val="000000" w:themeColor="text1"/>
                <w:lang w:eastAsia="zh-CN"/>
              </w:rPr>
              <w:t xml:space="preserve"> LOG</w:t>
            </w:r>
            <w:r>
              <w:rPr>
                <w:rFonts w:hint="eastAsia"/>
                <w:color w:val="000000" w:themeColor="text1"/>
                <w:lang w:eastAsia="zh-CN"/>
              </w:rPr>
              <w:t>数据存储在</w:t>
            </w:r>
            <w:r>
              <w:rPr>
                <w:rFonts w:hint="eastAsia"/>
                <w:color w:val="000000" w:themeColor="text1"/>
                <w:lang w:eastAsia="zh-CN"/>
              </w:rPr>
              <w:t>AGT</w:t>
            </w:r>
            <w:r>
              <w:rPr>
                <w:rFonts w:hint="eastAsia"/>
                <w:color w:val="000000" w:themeColor="text1"/>
                <w:lang w:eastAsia="zh-CN"/>
              </w:rPr>
              <w:t>的</w:t>
            </w:r>
            <w:r>
              <w:rPr>
                <w:rFonts w:hint="eastAsia"/>
                <w:color w:val="000000" w:themeColor="text1"/>
                <w:lang w:eastAsia="zh-CN"/>
              </w:rPr>
              <w:t>FLASH</w:t>
            </w:r>
            <w:r>
              <w:rPr>
                <w:rFonts w:hint="eastAsia"/>
                <w:color w:val="000000" w:themeColor="text1"/>
                <w:lang w:eastAsia="zh-CN"/>
              </w:rPr>
              <w:t>中</w:t>
            </w:r>
          </w:p>
          <w:p w14:paraId="51529267" w14:textId="77777777" w:rsidR="002E69D9" w:rsidRPr="002E69D9" w:rsidRDefault="002E69D9" w:rsidP="002C71BC">
            <w:pPr>
              <w:pStyle w:val="cl-cellBodyLeft"/>
              <w:jc w:val="both"/>
              <w:rPr>
                <w:color w:val="000000" w:themeColor="text1"/>
                <w:lang w:eastAsia="zh-CN"/>
              </w:rPr>
            </w:pPr>
            <w:r>
              <w:rPr>
                <w:rFonts w:hint="eastAsia"/>
                <w:color w:val="000000" w:themeColor="text1"/>
                <w:lang w:eastAsia="zh-CN"/>
              </w:rPr>
              <w:t xml:space="preserve">2 -- LOG </w:t>
            </w:r>
            <w:r>
              <w:rPr>
                <w:rFonts w:hint="eastAsia"/>
                <w:color w:val="000000" w:themeColor="text1"/>
                <w:lang w:eastAsia="zh-CN"/>
              </w:rPr>
              <w:t>数据通过网线输出到</w:t>
            </w:r>
            <w:r>
              <w:rPr>
                <w:rFonts w:hint="eastAsia"/>
                <w:color w:val="000000" w:themeColor="text1"/>
                <w:lang w:eastAsia="zh-CN"/>
              </w:rPr>
              <w:t>PC</w:t>
            </w:r>
            <w:r>
              <w:rPr>
                <w:rFonts w:hint="eastAsia"/>
                <w:color w:val="000000" w:themeColor="text1"/>
                <w:lang w:eastAsia="zh-CN"/>
              </w:rPr>
              <w:t>机存储</w:t>
            </w:r>
            <w:r w:rsidR="002C71BC">
              <w:rPr>
                <w:rFonts w:hint="eastAsia"/>
                <w:color w:val="000000" w:themeColor="text1"/>
                <w:lang w:eastAsia="zh-CN"/>
              </w:rPr>
              <w:t>（只用于网线连接模式，即上述字段为</w:t>
            </w:r>
            <w:r w:rsidR="002C71BC">
              <w:rPr>
                <w:rFonts w:hint="eastAsia"/>
                <w:color w:val="000000" w:themeColor="text1"/>
                <w:lang w:eastAsia="zh-CN"/>
              </w:rPr>
              <w:t>1</w:t>
            </w:r>
            <w:r w:rsidR="002C71BC">
              <w:rPr>
                <w:rFonts w:hint="eastAsia"/>
                <w:color w:val="000000" w:themeColor="text1"/>
                <w:lang w:eastAsia="zh-CN"/>
              </w:rPr>
              <w:t>的情况下，如果</w:t>
            </w:r>
            <w:r w:rsidR="002C71BC">
              <w:rPr>
                <w:rFonts w:hint="eastAsia"/>
                <w:color w:val="000000" w:themeColor="text1"/>
                <w:lang w:eastAsia="zh-CN"/>
              </w:rPr>
              <w:t>USB</w:t>
            </w:r>
            <w:r w:rsidR="002C71BC">
              <w:rPr>
                <w:rFonts w:hint="eastAsia"/>
                <w:color w:val="000000" w:themeColor="text1"/>
                <w:lang w:eastAsia="zh-CN"/>
              </w:rPr>
              <w:t>模式下此字段为</w:t>
            </w:r>
            <w:r w:rsidR="002C71BC">
              <w:rPr>
                <w:rFonts w:hint="eastAsia"/>
                <w:color w:val="000000" w:themeColor="text1"/>
                <w:lang w:eastAsia="zh-CN"/>
              </w:rPr>
              <w:t>2</w:t>
            </w:r>
            <w:r w:rsidR="002C71BC">
              <w:rPr>
                <w:rFonts w:hint="eastAsia"/>
                <w:color w:val="000000" w:themeColor="text1"/>
                <w:lang w:eastAsia="zh-CN"/>
              </w:rPr>
              <w:t>，则返回</w:t>
            </w:r>
            <w:r w:rsidR="002C71BC">
              <w:rPr>
                <w:rFonts w:hint="eastAsia"/>
                <w:color w:val="000000" w:themeColor="text1"/>
                <w:lang w:eastAsia="zh-CN"/>
              </w:rPr>
              <w:t>NACK</w:t>
            </w:r>
            <w:r w:rsidR="002C71BC">
              <w:rPr>
                <w:rFonts w:hint="eastAsia"/>
                <w:color w:val="000000" w:themeColor="text1"/>
                <w:lang w:eastAsia="zh-CN"/>
              </w:rPr>
              <w:t>指示）</w:t>
            </w:r>
          </w:p>
        </w:tc>
      </w:tr>
      <w:tr w:rsidR="00F313F6" w:rsidRPr="006D3A21" w14:paraId="65C88B16" w14:textId="77777777" w:rsidTr="00F313F6">
        <w:tc>
          <w:tcPr>
            <w:tcW w:w="2448" w:type="dxa"/>
          </w:tcPr>
          <w:p w14:paraId="649E1EF9" w14:textId="77777777" w:rsidR="00F313F6" w:rsidRPr="00F313F6" w:rsidRDefault="00F313F6" w:rsidP="00F313F6">
            <w:pPr>
              <w:pStyle w:val="cl-cellBodyLeft"/>
              <w:jc w:val="both"/>
              <w:rPr>
                <w:color w:val="000000" w:themeColor="text1"/>
                <w:lang w:eastAsia="zh-CN"/>
              </w:rPr>
            </w:pPr>
            <w:r w:rsidRPr="00F313F6">
              <w:rPr>
                <w:color w:val="000000" w:themeColor="text1"/>
                <w:lang w:eastAsia="zh-CN"/>
              </w:rPr>
              <w:t>SaveModel</w:t>
            </w:r>
          </w:p>
          <w:p w14:paraId="211733AA" w14:textId="77777777" w:rsidR="00F313F6" w:rsidRPr="00F313F6" w:rsidRDefault="00F313F6" w:rsidP="00F313F6">
            <w:pPr>
              <w:pStyle w:val="cl-cellBodyLeft"/>
              <w:jc w:val="both"/>
              <w:rPr>
                <w:color w:val="000000" w:themeColor="text1"/>
                <w:lang w:eastAsia="zh-CN"/>
              </w:rPr>
            </w:pPr>
          </w:p>
        </w:tc>
        <w:tc>
          <w:tcPr>
            <w:tcW w:w="900" w:type="dxa"/>
          </w:tcPr>
          <w:p w14:paraId="1225C83E" w14:textId="77777777" w:rsidR="00F313F6" w:rsidRPr="00F313F6" w:rsidRDefault="00F313F6" w:rsidP="00F313F6">
            <w:pPr>
              <w:pStyle w:val="cl-cellBodyLeft"/>
              <w:jc w:val="both"/>
              <w:rPr>
                <w:color w:val="000000" w:themeColor="text1"/>
                <w:lang w:eastAsia="zh-CN"/>
              </w:rPr>
            </w:pPr>
            <w:r w:rsidRPr="00F313F6">
              <w:rPr>
                <w:color w:val="000000" w:themeColor="text1"/>
                <w:lang w:eastAsia="zh-CN"/>
              </w:rPr>
              <w:t>U</w:t>
            </w:r>
            <w:r w:rsidRPr="00F313F6">
              <w:rPr>
                <w:rFonts w:hint="eastAsia"/>
                <w:color w:val="000000" w:themeColor="text1"/>
                <w:lang w:eastAsia="zh-CN"/>
              </w:rPr>
              <w:t>8</w:t>
            </w:r>
          </w:p>
        </w:tc>
        <w:tc>
          <w:tcPr>
            <w:tcW w:w="4274" w:type="dxa"/>
          </w:tcPr>
          <w:p w14:paraId="4E7FB0F0" w14:textId="77777777" w:rsidR="000E4A99" w:rsidRDefault="000E4A99" w:rsidP="00F313F6">
            <w:pPr>
              <w:pStyle w:val="cl-cellBodyLeft"/>
              <w:jc w:val="both"/>
              <w:rPr>
                <w:color w:val="000000" w:themeColor="text1"/>
                <w:lang w:eastAsia="zh-CN"/>
              </w:rPr>
            </w:pPr>
            <w:r>
              <w:rPr>
                <w:color w:val="000000" w:themeColor="text1"/>
                <w:lang w:eastAsia="zh-CN"/>
              </w:rPr>
              <w:t>B</w:t>
            </w:r>
            <w:r>
              <w:rPr>
                <w:rFonts w:hint="eastAsia"/>
                <w:color w:val="000000" w:themeColor="text1"/>
                <w:lang w:eastAsia="zh-CN"/>
              </w:rPr>
              <w:t>itmap</w:t>
            </w:r>
            <w:r>
              <w:rPr>
                <w:rFonts w:hint="eastAsia"/>
                <w:color w:val="000000" w:themeColor="text1"/>
                <w:lang w:eastAsia="zh-CN"/>
              </w:rPr>
              <w:t>表示，</w:t>
            </w:r>
          </w:p>
          <w:p w14:paraId="13B3CCCB" w14:textId="77777777" w:rsidR="00F313F6" w:rsidRPr="00F313F6" w:rsidRDefault="000E4A99" w:rsidP="00F313F6">
            <w:pPr>
              <w:pStyle w:val="cl-cellBodyLeft"/>
              <w:jc w:val="both"/>
              <w:rPr>
                <w:color w:val="000000" w:themeColor="text1"/>
                <w:lang w:eastAsia="zh-CN"/>
              </w:rPr>
            </w:pPr>
            <w:r>
              <w:rPr>
                <w:color w:val="000000" w:themeColor="text1"/>
                <w:lang w:eastAsia="zh-CN"/>
              </w:rPr>
              <w:t>B</w:t>
            </w:r>
            <w:r>
              <w:rPr>
                <w:rFonts w:hint="eastAsia"/>
                <w:color w:val="000000" w:themeColor="text1"/>
                <w:lang w:eastAsia="zh-CN"/>
              </w:rPr>
              <w:t>it0</w:t>
            </w:r>
            <w:r w:rsidR="00F313F6" w:rsidRPr="00F313F6">
              <w:rPr>
                <w:rFonts w:hint="eastAsia"/>
                <w:color w:val="000000" w:themeColor="text1"/>
                <w:lang w:eastAsia="zh-CN"/>
              </w:rPr>
              <w:t>-</w:t>
            </w:r>
            <w:r w:rsidR="00F313F6" w:rsidRPr="00F313F6">
              <w:rPr>
                <w:color w:val="000000" w:themeColor="text1"/>
                <w:lang w:eastAsia="zh-CN"/>
              </w:rPr>
              <w:t>SAVEMODE_TIMING</w:t>
            </w:r>
            <w:r w:rsidR="007F036A">
              <w:rPr>
                <w:rFonts w:hint="eastAsia"/>
                <w:color w:val="000000" w:themeColor="text1"/>
                <w:lang w:eastAsia="zh-CN"/>
              </w:rPr>
              <w:t>定时存储：设定时刻开始存储</w:t>
            </w:r>
            <w:r w:rsidR="007F036A">
              <w:rPr>
                <w:rFonts w:hint="eastAsia"/>
                <w:color w:val="000000" w:themeColor="text1"/>
                <w:lang w:eastAsia="zh-CN"/>
              </w:rPr>
              <w:t>LOG</w:t>
            </w:r>
            <w:r w:rsidR="007F036A">
              <w:rPr>
                <w:rFonts w:hint="eastAsia"/>
                <w:color w:val="000000" w:themeColor="text1"/>
                <w:lang w:eastAsia="zh-CN"/>
              </w:rPr>
              <w:t>数据，存储空间满或者测试结束停止存储</w:t>
            </w:r>
          </w:p>
          <w:p w14:paraId="73C446E8" w14:textId="77777777" w:rsidR="00F313F6" w:rsidRPr="00F313F6" w:rsidRDefault="000E4A99" w:rsidP="00F313F6">
            <w:pPr>
              <w:pStyle w:val="cl-cellBodyLeft"/>
              <w:jc w:val="both"/>
              <w:rPr>
                <w:color w:val="000000" w:themeColor="text1"/>
                <w:lang w:eastAsia="zh-CN"/>
              </w:rPr>
            </w:pPr>
            <w:r>
              <w:rPr>
                <w:rFonts w:hint="eastAsia"/>
                <w:color w:val="000000" w:themeColor="text1"/>
                <w:lang w:eastAsia="zh-CN"/>
              </w:rPr>
              <w:t>Bit1</w:t>
            </w:r>
            <w:r w:rsidR="00F313F6" w:rsidRPr="00F313F6">
              <w:rPr>
                <w:rFonts w:hint="eastAsia"/>
                <w:color w:val="000000" w:themeColor="text1"/>
                <w:lang w:eastAsia="zh-CN"/>
              </w:rPr>
              <w:t>-</w:t>
            </w:r>
            <w:r w:rsidR="00F313F6" w:rsidRPr="00F313F6">
              <w:rPr>
                <w:color w:val="000000" w:themeColor="text1"/>
                <w:lang w:eastAsia="zh-CN"/>
              </w:rPr>
              <w:t>SAVEMODE_CONTINUOUS</w:t>
            </w:r>
            <w:r w:rsidR="00F313F6" w:rsidRPr="00F313F6">
              <w:rPr>
                <w:rFonts w:hint="eastAsia"/>
                <w:color w:val="000000" w:themeColor="text1"/>
                <w:lang w:eastAsia="zh-CN"/>
              </w:rPr>
              <w:t>连续存储：</w:t>
            </w:r>
            <w:r w:rsidR="007F036A">
              <w:rPr>
                <w:rFonts w:hint="eastAsia"/>
                <w:color w:val="000000" w:themeColor="text1"/>
                <w:lang w:eastAsia="zh-CN"/>
              </w:rPr>
              <w:t>设定存储时间间隔，从开始测试文件开始一直到测试结束，存储空间满之后循环存储</w:t>
            </w:r>
          </w:p>
          <w:p w14:paraId="4BE13734" w14:textId="77777777" w:rsidR="00F313F6" w:rsidRPr="00F313F6" w:rsidRDefault="000E4A99" w:rsidP="00F313F6">
            <w:pPr>
              <w:pStyle w:val="cl-cellBodyLeft"/>
              <w:jc w:val="both"/>
              <w:rPr>
                <w:color w:val="000000" w:themeColor="text1"/>
                <w:lang w:eastAsia="zh-CN"/>
              </w:rPr>
            </w:pPr>
            <w:r>
              <w:rPr>
                <w:rFonts w:hint="eastAsia"/>
                <w:color w:val="000000" w:themeColor="text1"/>
                <w:lang w:eastAsia="zh-CN"/>
              </w:rPr>
              <w:t>Bit2</w:t>
            </w:r>
            <w:r w:rsidR="00F313F6" w:rsidRPr="00F313F6">
              <w:rPr>
                <w:rFonts w:hint="eastAsia"/>
                <w:color w:val="000000" w:themeColor="text1"/>
                <w:lang w:eastAsia="zh-CN"/>
              </w:rPr>
              <w:t>-</w:t>
            </w:r>
            <w:r w:rsidR="00F313F6" w:rsidRPr="00F313F6">
              <w:rPr>
                <w:color w:val="000000" w:themeColor="text1"/>
                <w:lang w:eastAsia="zh-CN"/>
              </w:rPr>
              <w:t>SAVEMODE_TRIGGER</w:t>
            </w:r>
            <w:r w:rsidR="00F313F6" w:rsidRPr="00F313F6">
              <w:rPr>
                <w:rFonts w:hint="eastAsia"/>
                <w:color w:val="000000" w:themeColor="text1"/>
                <w:lang w:eastAsia="zh-CN"/>
              </w:rPr>
              <w:t>触发存储：事件触发，存储上下文数据，峰值触发，实时解码标记触发（保留待实现）</w:t>
            </w:r>
            <w:r>
              <w:rPr>
                <w:rFonts w:hint="eastAsia"/>
                <w:color w:val="000000" w:themeColor="text1"/>
                <w:lang w:eastAsia="zh-CN"/>
              </w:rPr>
              <w:t>，此</w:t>
            </w:r>
            <w:r>
              <w:rPr>
                <w:rFonts w:hint="eastAsia"/>
                <w:color w:val="000000" w:themeColor="text1"/>
                <w:lang w:eastAsia="zh-CN"/>
              </w:rPr>
              <w:t>bit</w:t>
            </w:r>
            <w:r>
              <w:rPr>
                <w:rFonts w:hint="eastAsia"/>
                <w:color w:val="000000" w:themeColor="text1"/>
                <w:lang w:eastAsia="zh-CN"/>
              </w:rPr>
              <w:t>与</w:t>
            </w:r>
            <w:r>
              <w:rPr>
                <w:rFonts w:hint="eastAsia"/>
                <w:color w:val="000000" w:themeColor="text1"/>
                <w:lang w:eastAsia="zh-CN"/>
              </w:rPr>
              <w:t>bit0</w:t>
            </w:r>
            <w:r>
              <w:rPr>
                <w:rFonts w:hint="eastAsia"/>
                <w:color w:val="000000" w:themeColor="text1"/>
                <w:lang w:eastAsia="zh-CN"/>
              </w:rPr>
              <w:t>不能同时，如果都为</w:t>
            </w:r>
            <w:r>
              <w:rPr>
                <w:rFonts w:hint="eastAsia"/>
                <w:color w:val="000000" w:themeColor="text1"/>
                <w:lang w:eastAsia="zh-CN"/>
              </w:rPr>
              <w:t>1</w:t>
            </w:r>
            <w:r>
              <w:rPr>
                <w:rFonts w:hint="eastAsia"/>
                <w:color w:val="000000" w:themeColor="text1"/>
                <w:lang w:eastAsia="zh-CN"/>
              </w:rPr>
              <w:t>的话，以</w:t>
            </w:r>
            <w:r>
              <w:rPr>
                <w:rFonts w:hint="eastAsia"/>
                <w:color w:val="000000" w:themeColor="text1"/>
                <w:lang w:eastAsia="zh-CN"/>
              </w:rPr>
              <w:t>Bit2</w:t>
            </w:r>
            <w:r>
              <w:rPr>
                <w:rFonts w:hint="eastAsia"/>
                <w:color w:val="000000" w:themeColor="text1"/>
                <w:lang w:eastAsia="zh-CN"/>
              </w:rPr>
              <w:t>为准</w:t>
            </w:r>
          </w:p>
          <w:p w14:paraId="1A0FA8B9" w14:textId="77777777" w:rsidR="00F313F6" w:rsidRPr="00F313F6" w:rsidRDefault="00F313F6" w:rsidP="00F313F6">
            <w:pPr>
              <w:pStyle w:val="cl-cellBodyLeft"/>
              <w:jc w:val="both"/>
              <w:rPr>
                <w:color w:val="000000" w:themeColor="text1"/>
                <w:lang w:eastAsia="zh-CN"/>
              </w:rPr>
            </w:pPr>
            <w:r w:rsidRPr="00F313F6">
              <w:rPr>
                <w:rFonts w:hint="eastAsia"/>
                <w:color w:val="000000" w:themeColor="text1"/>
                <w:lang w:eastAsia="zh-CN"/>
              </w:rPr>
              <w:t>【仅</w:t>
            </w:r>
            <w:r w:rsidRPr="00F313F6">
              <w:rPr>
                <w:rFonts w:hint="eastAsia"/>
                <w:color w:val="000000" w:themeColor="text1"/>
                <w:lang w:eastAsia="zh-CN"/>
              </w:rPr>
              <w:t>Agent</w:t>
            </w:r>
            <w:r w:rsidRPr="00F313F6">
              <w:rPr>
                <w:rFonts w:hint="eastAsia"/>
                <w:color w:val="000000" w:themeColor="text1"/>
                <w:lang w:eastAsia="zh-CN"/>
              </w:rPr>
              <w:t>使用</w:t>
            </w:r>
            <w:r w:rsidR="002C71BC">
              <w:rPr>
                <w:rFonts w:hint="eastAsia"/>
                <w:color w:val="000000" w:themeColor="text1"/>
                <w:lang w:eastAsia="zh-CN"/>
              </w:rPr>
              <w:t>，离线模式下数据存储可以采用触发式存储，网络连接模式下</w:t>
            </w:r>
            <w:r w:rsidR="002C71BC">
              <w:rPr>
                <w:rFonts w:hint="eastAsia"/>
                <w:color w:val="000000" w:themeColor="text1"/>
                <w:lang w:eastAsia="zh-CN"/>
              </w:rPr>
              <w:t>LOG</w:t>
            </w:r>
            <w:r w:rsidR="002C71BC">
              <w:rPr>
                <w:rFonts w:hint="eastAsia"/>
                <w:color w:val="000000" w:themeColor="text1"/>
                <w:lang w:eastAsia="zh-CN"/>
              </w:rPr>
              <w:t>数据全部输出，此参数</w:t>
            </w:r>
            <w:commentRangeStart w:id="98"/>
            <w:r w:rsidR="002C71BC">
              <w:rPr>
                <w:rFonts w:hint="eastAsia"/>
                <w:color w:val="000000" w:themeColor="text1"/>
                <w:lang w:eastAsia="zh-CN"/>
              </w:rPr>
              <w:t>无效</w:t>
            </w:r>
            <w:commentRangeEnd w:id="98"/>
            <w:r w:rsidR="00E36C65">
              <w:rPr>
                <w:rStyle w:val="affb"/>
                <w:rFonts w:ascii="Times New Roman" w:hAnsi="Times New Roman"/>
                <w:kern w:val="2"/>
                <w:lang w:eastAsia="zh-CN"/>
              </w:rPr>
              <w:commentReference w:id="98"/>
            </w:r>
            <w:r w:rsidRPr="00F313F6">
              <w:rPr>
                <w:rFonts w:hint="eastAsia"/>
                <w:color w:val="000000" w:themeColor="text1"/>
                <w:lang w:eastAsia="zh-CN"/>
              </w:rPr>
              <w:t>】</w:t>
            </w:r>
          </w:p>
        </w:tc>
      </w:tr>
      <w:tr w:rsidR="00602E85" w:rsidRPr="006D3A21" w14:paraId="193598A4" w14:textId="77777777" w:rsidTr="00F313F6">
        <w:tc>
          <w:tcPr>
            <w:tcW w:w="2448" w:type="dxa"/>
          </w:tcPr>
          <w:p w14:paraId="598CA894" w14:textId="77777777" w:rsidR="00602E85" w:rsidRDefault="00F96CE4" w:rsidP="00F313F6">
            <w:pPr>
              <w:pStyle w:val="cl-cellBodyLeft"/>
              <w:jc w:val="both"/>
              <w:rPr>
                <w:color w:val="000000" w:themeColor="text1"/>
                <w:lang w:eastAsia="zh-CN"/>
              </w:rPr>
            </w:pPr>
            <w:r>
              <w:rPr>
                <w:rFonts w:hint="eastAsia"/>
                <w:color w:val="000000" w:themeColor="text1"/>
                <w:lang w:eastAsia="zh-CN"/>
              </w:rPr>
              <w:t>Rpt</w:t>
            </w:r>
            <w:r w:rsidR="00602E85">
              <w:rPr>
                <w:rFonts w:hint="eastAsia"/>
                <w:color w:val="000000" w:themeColor="text1"/>
                <w:lang w:eastAsia="zh-CN"/>
              </w:rPr>
              <w:t>Interval</w:t>
            </w:r>
          </w:p>
        </w:tc>
        <w:tc>
          <w:tcPr>
            <w:tcW w:w="900" w:type="dxa"/>
          </w:tcPr>
          <w:p w14:paraId="042C0A97" w14:textId="77777777" w:rsidR="00602E85" w:rsidRPr="00F313F6" w:rsidRDefault="00602E85" w:rsidP="00F313F6">
            <w:pPr>
              <w:pStyle w:val="cl-cellBodyLeft"/>
              <w:jc w:val="both"/>
              <w:rPr>
                <w:color w:val="000000" w:themeColor="text1"/>
                <w:lang w:eastAsia="zh-CN"/>
              </w:rPr>
            </w:pPr>
            <w:r>
              <w:rPr>
                <w:rFonts w:hint="eastAsia"/>
                <w:color w:val="000000" w:themeColor="text1"/>
                <w:lang w:eastAsia="zh-CN"/>
              </w:rPr>
              <w:t>U32</w:t>
            </w:r>
          </w:p>
        </w:tc>
        <w:tc>
          <w:tcPr>
            <w:tcW w:w="4274" w:type="dxa"/>
          </w:tcPr>
          <w:p w14:paraId="289EE7A6" w14:textId="77777777" w:rsidR="00602E85" w:rsidRPr="00602E85" w:rsidRDefault="00F96CE4" w:rsidP="00602E85">
            <w:pPr>
              <w:pStyle w:val="cl-cellBodyLeft"/>
              <w:rPr>
                <w:color w:val="000000" w:themeColor="text1"/>
                <w:lang w:eastAsia="zh-CN"/>
              </w:rPr>
            </w:pPr>
            <w:r>
              <w:rPr>
                <w:rFonts w:hint="eastAsia"/>
                <w:color w:val="000000" w:themeColor="text1"/>
                <w:lang w:eastAsia="zh-CN"/>
              </w:rPr>
              <w:t>AGI</w:t>
            </w:r>
            <w:r>
              <w:rPr>
                <w:rFonts w:hint="eastAsia"/>
                <w:color w:val="000000" w:themeColor="text1"/>
                <w:lang w:eastAsia="zh-CN"/>
              </w:rPr>
              <w:t>上报间隔</w:t>
            </w:r>
          </w:p>
          <w:p w14:paraId="732985E5" w14:textId="77777777" w:rsidR="00602E85" w:rsidRPr="00602E85" w:rsidRDefault="0071178A" w:rsidP="00602E85">
            <w:pPr>
              <w:pStyle w:val="cl-cellBodyLeft"/>
              <w:rPr>
                <w:color w:val="000000" w:themeColor="text1"/>
                <w:lang w:eastAsia="zh-CN"/>
              </w:rPr>
            </w:pPr>
            <w:r>
              <w:rPr>
                <w:rFonts w:hint="eastAsia"/>
                <w:color w:val="000000" w:themeColor="text1"/>
                <w:lang w:eastAsia="zh-CN"/>
              </w:rPr>
              <w:t xml:space="preserve">0 </w:t>
            </w:r>
            <w:r w:rsidR="00602E85" w:rsidRPr="00602E85">
              <w:rPr>
                <w:rFonts w:hint="eastAsia"/>
                <w:color w:val="000000" w:themeColor="text1"/>
                <w:lang w:eastAsia="zh-CN"/>
              </w:rPr>
              <w:t>TTI</w:t>
            </w:r>
            <w:r w:rsidR="00602E85" w:rsidRPr="00602E85">
              <w:rPr>
                <w:rFonts w:hint="eastAsia"/>
                <w:color w:val="000000" w:themeColor="text1"/>
                <w:lang w:eastAsia="zh-CN"/>
              </w:rPr>
              <w:t>级（默认）</w:t>
            </w:r>
          </w:p>
          <w:p w14:paraId="1B02A40B" w14:textId="77777777" w:rsidR="00602E85" w:rsidRDefault="0071178A" w:rsidP="0071178A">
            <w:pPr>
              <w:pStyle w:val="cl-cellBodyLeft"/>
              <w:jc w:val="both"/>
              <w:rPr>
                <w:color w:val="000000" w:themeColor="text1"/>
                <w:lang w:eastAsia="zh-CN"/>
              </w:rPr>
            </w:pPr>
            <w:r>
              <w:rPr>
                <w:rFonts w:hint="eastAsia"/>
                <w:color w:val="000000" w:themeColor="text1"/>
                <w:lang w:eastAsia="zh-CN"/>
              </w:rPr>
              <w:t>其他值</w:t>
            </w:r>
            <w:r w:rsidR="00602E85" w:rsidRPr="00602E85">
              <w:rPr>
                <w:rFonts w:hint="eastAsia"/>
                <w:color w:val="000000" w:themeColor="text1"/>
                <w:lang w:eastAsia="zh-CN"/>
              </w:rPr>
              <w:t>可设置数值（范围</w:t>
            </w:r>
            <w:r w:rsidR="00602E85" w:rsidRPr="00602E85">
              <w:rPr>
                <w:rFonts w:hint="eastAsia"/>
                <w:color w:val="000000" w:themeColor="text1"/>
                <w:lang w:eastAsia="zh-CN"/>
              </w:rPr>
              <w:t>1-</w:t>
            </w:r>
            <w:commentRangeStart w:id="99"/>
            <w:r w:rsidR="00602E85" w:rsidRPr="00602E85">
              <w:rPr>
                <w:rFonts w:hint="eastAsia"/>
                <w:color w:val="000000" w:themeColor="text1"/>
                <w:lang w:eastAsia="zh-CN"/>
              </w:rPr>
              <w:t>5000ms</w:t>
            </w:r>
            <w:commentRangeEnd w:id="99"/>
            <w:r w:rsidR="00E36C65">
              <w:rPr>
                <w:rStyle w:val="affb"/>
                <w:rFonts w:ascii="Times New Roman" w:hAnsi="Times New Roman"/>
                <w:kern w:val="2"/>
                <w:lang w:eastAsia="zh-CN"/>
              </w:rPr>
              <w:commentReference w:id="99"/>
            </w:r>
            <w:r w:rsidR="00602E85" w:rsidRPr="00602E85">
              <w:rPr>
                <w:rFonts w:hint="eastAsia"/>
                <w:color w:val="000000" w:themeColor="text1"/>
                <w:lang w:eastAsia="zh-CN"/>
              </w:rPr>
              <w:t>）</w:t>
            </w:r>
            <w:r w:rsidR="00E36C65">
              <w:rPr>
                <w:rFonts w:hint="eastAsia"/>
                <w:color w:val="000000" w:themeColor="text1"/>
                <w:lang w:eastAsia="zh-CN"/>
              </w:rPr>
              <w:t>，</w:t>
            </w:r>
          </w:p>
          <w:p w14:paraId="4F5C0B98" w14:textId="77777777" w:rsidR="0071178A" w:rsidRPr="0071178A" w:rsidRDefault="0071178A" w:rsidP="0071178A">
            <w:pPr>
              <w:pStyle w:val="cl-cellBodyLeft"/>
              <w:jc w:val="both"/>
              <w:rPr>
                <w:color w:val="000000" w:themeColor="text1"/>
                <w:lang w:eastAsia="zh-CN"/>
              </w:rPr>
            </w:pPr>
            <w:r>
              <w:rPr>
                <w:rFonts w:hint="eastAsia"/>
                <w:color w:val="000000" w:themeColor="text1"/>
                <w:lang w:eastAsia="zh-CN"/>
              </w:rPr>
              <w:t>范围之外的值当做</w:t>
            </w:r>
            <w:r>
              <w:rPr>
                <w:rFonts w:hint="eastAsia"/>
                <w:color w:val="000000" w:themeColor="text1"/>
                <w:lang w:eastAsia="zh-CN"/>
              </w:rPr>
              <w:t>0</w:t>
            </w:r>
            <w:r>
              <w:rPr>
                <w:rFonts w:hint="eastAsia"/>
                <w:color w:val="000000" w:themeColor="text1"/>
                <w:lang w:eastAsia="zh-CN"/>
              </w:rPr>
              <w:t>处理</w:t>
            </w:r>
          </w:p>
        </w:tc>
      </w:tr>
      <w:tr w:rsidR="00F313F6" w:rsidRPr="006D3A21" w14:paraId="121B37E0" w14:textId="77777777" w:rsidTr="00F313F6">
        <w:tc>
          <w:tcPr>
            <w:tcW w:w="2448" w:type="dxa"/>
          </w:tcPr>
          <w:p w14:paraId="382D9DED" w14:textId="77777777" w:rsidR="00F313F6" w:rsidRPr="00F313F6" w:rsidRDefault="006178F4" w:rsidP="00F313F6">
            <w:pPr>
              <w:pStyle w:val="cl-cellBodyLeft"/>
              <w:jc w:val="both"/>
              <w:rPr>
                <w:color w:val="000000" w:themeColor="text1"/>
                <w:lang w:eastAsia="zh-CN"/>
              </w:rPr>
            </w:pPr>
            <w:r>
              <w:rPr>
                <w:rFonts w:hint="eastAsia"/>
                <w:color w:val="000000" w:themeColor="text1"/>
                <w:lang w:eastAsia="zh-CN"/>
              </w:rPr>
              <w:t>SaveType</w:t>
            </w:r>
          </w:p>
        </w:tc>
        <w:tc>
          <w:tcPr>
            <w:tcW w:w="900" w:type="dxa"/>
          </w:tcPr>
          <w:p w14:paraId="4910587A" w14:textId="77777777" w:rsidR="00F313F6" w:rsidRPr="00F313F6" w:rsidRDefault="00F313F6" w:rsidP="00F313F6">
            <w:pPr>
              <w:pStyle w:val="cl-cellBodyLeft"/>
              <w:jc w:val="both"/>
              <w:rPr>
                <w:color w:val="000000" w:themeColor="text1"/>
                <w:lang w:eastAsia="zh-CN"/>
              </w:rPr>
            </w:pPr>
            <w:r w:rsidRPr="00F313F6">
              <w:rPr>
                <w:color w:val="000000" w:themeColor="text1"/>
                <w:lang w:eastAsia="zh-CN"/>
              </w:rPr>
              <w:t>U</w:t>
            </w:r>
            <w:r w:rsidR="00471FCF">
              <w:rPr>
                <w:rFonts w:hint="eastAsia"/>
                <w:color w:val="000000" w:themeColor="text1"/>
                <w:lang w:eastAsia="zh-CN"/>
              </w:rPr>
              <w:t>32</w:t>
            </w:r>
          </w:p>
        </w:tc>
        <w:tc>
          <w:tcPr>
            <w:tcW w:w="4274" w:type="dxa"/>
          </w:tcPr>
          <w:p w14:paraId="131F0FD3" w14:textId="77777777" w:rsidR="00F313F6" w:rsidRDefault="007F036A" w:rsidP="00F313F6">
            <w:pPr>
              <w:pStyle w:val="cl-cellBodyLeft"/>
              <w:jc w:val="both"/>
              <w:rPr>
                <w:color w:val="000000" w:themeColor="text1"/>
                <w:lang w:eastAsia="zh-CN"/>
              </w:rPr>
            </w:pPr>
            <w:r>
              <w:rPr>
                <w:rFonts w:hint="eastAsia"/>
                <w:color w:val="000000" w:themeColor="text1"/>
                <w:lang w:eastAsia="zh-CN"/>
              </w:rPr>
              <w:t>如果</w:t>
            </w:r>
            <w:r w:rsidR="00325721">
              <w:rPr>
                <w:rFonts w:hint="eastAsia"/>
                <w:color w:val="000000" w:themeColor="text1"/>
                <w:lang w:eastAsia="zh-CN"/>
              </w:rPr>
              <w:t>存储</w:t>
            </w:r>
            <w:r>
              <w:rPr>
                <w:rFonts w:hint="eastAsia"/>
                <w:color w:val="000000" w:themeColor="text1"/>
                <w:lang w:eastAsia="zh-CN"/>
              </w:rPr>
              <w:t>模式为</w:t>
            </w:r>
            <w:r w:rsidR="00446B39">
              <w:rPr>
                <w:rFonts w:hint="eastAsia"/>
                <w:color w:val="000000" w:themeColor="text1"/>
                <w:lang w:eastAsia="zh-CN"/>
              </w:rPr>
              <w:t>定时存储</w:t>
            </w:r>
            <w:r>
              <w:rPr>
                <w:rFonts w:hint="eastAsia"/>
                <w:color w:val="000000" w:themeColor="text1"/>
                <w:lang w:eastAsia="zh-CN"/>
              </w:rPr>
              <w:t>的情况下，此值为开始存储时刻，格式为</w:t>
            </w:r>
            <w:r w:rsidR="006178F4">
              <w:rPr>
                <w:rFonts w:hint="eastAsia"/>
                <w:color w:val="000000" w:themeColor="text1"/>
                <w:lang w:eastAsia="zh-CN"/>
              </w:rPr>
              <w:t xml:space="preserve"> SaveType[0:7]  </w:t>
            </w:r>
            <w:r w:rsidR="006178F4">
              <w:rPr>
                <w:rFonts w:hint="eastAsia"/>
                <w:color w:val="000000" w:themeColor="text1"/>
                <w:lang w:eastAsia="zh-CN"/>
              </w:rPr>
              <w:t>秒</w:t>
            </w:r>
          </w:p>
          <w:p w14:paraId="29AEBA6A" w14:textId="77777777" w:rsidR="006178F4" w:rsidRDefault="006178F4" w:rsidP="006178F4">
            <w:pPr>
              <w:pStyle w:val="cl-cellBodyLeft"/>
              <w:jc w:val="both"/>
              <w:rPr>
                <w:color w:val="000000" w:themeColor="text1"/>
                <w:lang w:eastAsia="zh-CN"/>
              </w:rPr>
            </w:pPr>
            <w:r>
              <w:rPr>
                <w:rFonts w:hint="eastAsia"/>
                <w:color w:val="000000" w:themeColor="text1"/>
                <w:lang w:eastAsia="zh-CN"/>
              </w:rPr>
              <w:t xml:space="preserve">SaveType[8:15]  </w:t>
            </w:r>
            <w:r>
              <w:rPr>
                <w:rFonts w:hint="eastAsia"/>
                <w:color w:val="000000" w:themeColor="text1"/>
                <w:lang w:eastAsia="zh-CN"/>
              </w:rPr>
              <w:t>分</w:t>
            </w:r>
            <w:r>
              <w:rPr>
                <w:rFonts w:hint="eastAsia"/>
                <w:color w:val="000000" w:themeColor="text1"/>
                <w:lang w:eastAsia="zh-CN"/>
              </w:rPr>
              <w:t xml:space="preserve">   SaveType[16:23]  </w:t>
            </w:r>
            <w:r>
              <w:rPr>
                <w:rFonts w:hint="eastAsia"/>
                <w:color w:val="000000" w:themeColor="text1"/>
                <w:lang w:eastAsia="zh-CN"/>
              </w:rPr>
              <w:t>小时</w:t>
            </w:r>
          </w:p>
          <w:p w14:paraId="2F324728" w14:textId="77777777" w:rsidR="006178F4" w:rsidRPr="006178F4" w:rsidRDefault="006178F4" w:rsidP="00F313F6">
            <w:pPr>
              <w:pStyle w:val="cl-cellBodyLeft"/>
              <w:jc w:val="both"/>
              <w:rPr>
                <w:color w:val="000000" w:themeColor="text1"/>
                <w:lang w:eastAsia="zh-CN"/>
              </w:rPr>
            </w:pPr>
            <w:r>
              <w:rPr>
                <w:rFonts w:hint="eastAsia"/>
                <w:color w:val="000000" w:themeColor="text1"/>
                <w:lang w:eastAsia="zh-CN"/>
              </w:rPr>
              <w:t xml:space="preserve">SaveType[24:31] </w:t>
            </w:r>
            <w:r>
              <w:rPr>
                <w:rFonts w:hint="eastAsia"/>
                <w:color w:val="000000" w:themeColor="text1"/>
                <w:lang w:eastAsia="zh-CN"/>
              </w:rPr>
              <w:t>与当前相隔天数</w:t>
            </w:r>
          </w:p>
          <w:p w14:paraId="36E08A6C" w14:textId="77777777" w:rsidR="007F036A" w:rsidRPr="00F313F6" w:rsidRDefault="007F036A" w:rsidP="00F313F6">
            <w:pPr>
              <w:pStyle w:val="cl-cellBodyLeft"/>
              <w:jc w:val="both"/>
              <w:rPr>
                <w:color w:val="000000" w:themeColor="text1"/>
                <w:lang w:eastAsia="zh-CN"/>
              </w:rPr>
            </w:pPr>
            <w:r>
              <w:rPr>
                <w:rFonts w:hint="eastAsia"/>
                <w:color w:val="000000" w:themeColor="text1"/>
                <w:lang w:eastAsia="zh-CN"/>
              </w:rPr>
              <w:t>如果</w:t>
            </w:r>
            <w:r w:rsidR="00325721">
              <w:rPr>
                <w:rFonts w:hint="eastAsia"/>
                <w:color w:val="000000" w:themeColor="text1"/>
                <w:lang w:eastAsia="zh-CN"/>
              </w:rPr>
              <w:t>存储</w:t>
            </w:r>
            <w:r>
              <w:rPr>
                <w:rFonts w:hint="eastAsia"/>
                <w:color w:val="000000" w:themeColor="text1"/>
                <w:lang w:eastAsia="zh-CN"/>
              </w:rPr>
              <w:t>模式为</w:t>
            </w:r>
            <w:r w:rsidR="00325721">
              <w:rPr>
                <w:rFonts w:hint="eastAsia"/>
                <w:color w:val="000000" w:themeColor="text1"/>
                <w:lang w:eastAsia="zh-CN"/>
              </w:rPr>
              <w:t>事件存储</w:t>
            </w:r>
            <w:r>
              <w:rPr>
                <w:rFonts w:hint="eastAsia"/>
                <w:color w:val="000000" w:themeColor="text1"/>
                <w:lang w:eastAsia="zh-CN"/>
              </w:rPr>
              <w:t>的情况，</w:t>
            </w:r>
            <w:r w:rsidR="006178F4">
              <w:rPr>
                <w:rFonts w:hint="eastAsia"/>
                <w:color w:val="000000" w:themeColor="text1"/>
                <w:lang w:eastAsia="zh-CN"/>
              </w:rPr>
              <w:t>通过值的具体值表</w:t>
            </w:r>
            <w:r w:rsidR="006178F4">
              <w:rPr>
                <w:rFonts w:hint="eastAsia"/>
                <w:color w:val="000000" w:themeColor="text1"/>
                <w:lang w:eastAsia="zh-CN"/>
              </w:rPr>
              <w:lastRenderedPageBreak/>
              <w:t>示事件类型，后续会指定</w:t>
            </w:r>
          </w:p>
          <w:p w14:paraId="5F2B103F" w14:textId="77777777" w:rsidR="00F313F6" w:rsidRPr="00F313F6" w:rsidRDefault="00F313F6" w:rsidP="00F313F6">
            <w:pPr>
              <w:pStyle w:val="cl-cellBodyLeft"/>
              <w:jc w:val="both"/>
              <w:rPr>
                <w:color w:val="000000" w:themeColor="text1"/>
                <w:lang w:eastAsia="zh-CN"/>
              </w:rPr>
            </w:pPr>
            <w:r w:rsidRPr="00F313F6">
              <w:rPr>
                <w:rFonts w:hint="eastAsia"/>
                <w:color w:val="000000" w:themeColor="text1"/>
                <w:lang w:eastAsia="zh-CN"/>
              </w:rPr>
              <w:t>【仅</w:t>
            </w:r>
            <w:r w:rsidRPr="00F313F6">
              <w:rPr>
                <w:rFonts w:hint="eastAsia"/>
                <w:color w:val="000000" w:themeColor="text1"/>
                <w:lang w:eastAsia="zh-CN"/>
              </w:rPr>
              <w:t>Agent</w:t>
            </w:r>
            <w:r w:rsidRPr="00F313F6">
              <w:rPr>
                <w:rFonts w:hint="eastAsia"/>
                <w:color w:val="000000" w:themeColor="text1"/>
                <w:lang w:eastAsia="zh-CN"/>
              </w:rPr>
              <w:t>使用】</w:t>
            </w:r>
          </w:p>
        </w:tc>
      </w:tr>
      <w:tr w:rsidR="001205F2" w:rsidRPr="006D3A21" w14:paraId="6FE3F5CE" w14:textId="77777777" w:rsidTr="00F313F6">
        <w:tc>
          <w:tcPr>
            <w:tcW w:w="2448" w:type="dxa"/>
          </w:tcPr>
          <w:p w14:paraId="393B50EF" w14:textId="77777777" w:rsidR="001205F2" w:rsidRDefault="008E4FA0" w:rsidP="00F313F6">
            <w:pPr>
              <w:pStyle w:val="cl-cellBodyLeft"/>
              <w:jc w:val="both"/>
              <w:rPr>
                <w:color w:val="000000" w:themeColor="text1"/>
                <w:lang w:eastAsia="zh-CN"/>
              </w:rPr>
            </w:pPr>
            <w:r>
              <w:rPr>
                <w:rFonts w:hint="eastAsia"/>
                <w:color w:val="000000" w:themeColor="text1"/>
                <w:lang w:eastAsia="zh-CN"/>
              </w:rPr>
              <w:lastRenderedPageBreak/>
              <w:t>SaveType2</w:t>
            </w:r>
          </w:p>
        </w:tc>
        <w:tc>
          <w:tcPr>
            <w:tcW w:w="900" w:type="dxa"/>
          </w:tcPr>
          <w:p w14:paraId="339CC262" w14:textId="77777777" w:rsidR="001205F2" w:rsidRPr="00F313F6" w:rsidRDefault="008E4FA0" w:rsidP="00F313F6">
            <w:pPr>
              <w:pStyle w:val="cl-cellBodyLeft"/>
              <w:jc w:val="both"/>
              <w:rPr>
                <w:color w:val="000000" w:themeColor="text1"/>
                <w:lang w:eastAsia="zh-CN"/>
              </w:rPr>
            </w:pPr>
            <w:r>
              <w:rPr>
                <w:rFonts w:hint="eastAsia"/>
                <w:color w:val="000000" w:themeColor="text1"/>
                <w:lang w:eastAsia="zh-CN"/>
              </w:rPr>
              <w:t>U32</w:t>
            </w:r>
          </w:p>
        </w:tc>
        <w:tc>
          <w:tcPr>
            <w:tcW w:w="4274" w:type="dxa"/>
          </w:tcPr>
          <w:p w14:paraId="1FD9F01D" w14:textId="77777777" w:rsidR="008E4FA0" w:rsidRDefault="008E4FA0" w:rsidP="008E4FA0">
            <w:pPr>
              <w:pStyle w:val="cl-cellBodyLeft"/>
              <w:jc w:val="both"/>
              <w:rPr>
                <w:color w:val="000000" w:themeColor="text1"/>
                <w:lang w:eastAsia="zh-CN"/>
              </w:rPr>
            </w:pPr>
            <w:r>
              <w:rPr>
                <w:rFonts w:hint="eastAsia"/>
                <w:color w:val="000000" w:themeColor="text1"/>
                <w:lang w:eastAsia="zh-CN"/>
              </w:rPr>
              <w:t>如果</w:t>
            </w:r>
            <w:r w:rsidR="00325721">
              <w:rPr>
                <w:rFonts w:hint="eastAsia"/>
                <w:color w:val="000000" w:themeColor="text1"/>
                <w:lang w:eastAsia="zh-CN"/>
              </w:rPr>
              <w:t>存储</w:t>
            </w:r>
            <w:r>
              <w:rPr>
                <w:rFonts w:hint="eastAsia"/>
                <w:color w:val="000000" w:themeColor="text1"/>
                <w:lang w:eastAsia="zh-CN"/>
              </w:rPr>
              <w:t>模式为</w:t>
            </w:r>
            <w:r w:rsidR="00325721">
              <w:rPr>
                <w:rFonts w:hint="eastAsia"/>
                <w:color w:val="000000" w:themeColor="text1"/>
                <w:lang w:eastAsia="zh-CN"/>
              </w:rPr>
              <w:t>连续存储</w:t>
            </w:r>
            <w:r>
              <w:rPr>
                <w:rFonts w:hint="eastAsia"/>
                <w:color w:val="000000" w:themeColor="text1"/>
                <w:lang w:eastAsia="zh-CN"/>
              </w:rPr>
              <w:t>的情况下，表示存储时间长度单位为</w:t>
            </w:r>
            <w:r>
              <w:rPr>
                <w:rFonts w:hint="eastAsia"/>
                <w:color w:val="000000" w:themeColor="text1"/>
                <w:lang w:eastAsia="zh-CN"/>
              </w:rPr>
              <w:t>ms</w:t>
            </w:r>
          </w:p>
          <w:p w14:paraId="06DD3918" w14:textId="77777777" w:rsidR="001205F2" w:rsidRPr="008E4FA0" w:rsidRDefault="001205F2" w:rsidP="00F313F6">
            <w:pPr>
              <w:pStyle w:val="cl-cellBodyLeft"/>
              <w:jc w:val="both"/>
              <w:rPr>
                <w:color w:val="000000" w:themeColor="text1"/>
                <w:lang w:eastAsia="zh-CN"/>
              </w:rPr>
            </w:pPr>
          </w:p>
        </w:tc>
      </w:tr>
      <w:tr w:rsidR="00325721" w:rsidRPr="006D3A21" w14:paraId="12415A37" w14:textId="77777777" w:rsidTr="00F313F6">
        <w:tc>
          <w:tcPr>
            <w:tcW w:w="2448" w:type="dxa"/>
          </w:tcPr>
          <w:p w14:paraId="1759C07F" w14:textId="77777777" w:rsidR="00325721" w:rsidRDefault="00325721" w:rsidP="00F313F6">
            <w:pPr>
              <w:pStyle w:val="cl-cellBodyLeft"/>
              <w:jc w:val="both"/>
              <w:rPr>
                <w:color w:val="000000" w:themeColor="text1"/>
                <w:lang w:eastAsia="zh-CN"/>
              </w:rPr>
            </w:pPr>
            <w:r w:rsidRPr="00325721">
              <w:rPr>
                <w:color w:val="000000" w:themeColor="text1"/>
                <w:lang w:eastAsia="zh-CN"/>
              </w:rPr>
              <w:t>RxAntNum</w:t>
            </w:r>
          </w:p>
        </w:tc>
        <w:tc>
          <w:tcPr>
            <w:tcW w:w="900" w:type="dxa"/>
          </w:tcPr>
          <w:p w14:paraId="693A87E6" w14:textId="77777777" w:rsidR="00325721" w:rsidRDefault="00325721" w:rsidP="00F313F6">
            <w:pPr>
              <w:pStyle w:val="cl-cellBodyLeft"/>
              <w:jc w:val="both"/>
              <w:rPr>
                <w:color w:val="000000" w:themeColor="text1"/>
                <w:lang w:eastAsia="zh-CN"/>
              </w:rPr>
            </w:pPr>
            <w:r>
              <w:rPr>
                <w:color w:val="000000" w:themeColor="text1"/>
                <w:lang w:eastAsia="zh-CN"/>
              </w:rPr>
              <w:t>U</w:t>
            </w:r>
            <w:r>
              <w:rPr>
                <w:rFonts w:hint="eastAsia"/>
                <w:color w:val="000000" w:themeColor="text1"/>
                <w:lang w:eastAsia="zh-CN"/>
              </w:rPr>
              <w:t>8</w:t>
            </w:r>
          </w:p>
        </w:tc>
        <w:tc>
          <w:tcPr>
            <w:tcW w:w="4274" w:type="dxa"/>
          </w:tcPr>
          <w:p w14:paraId="057C7280" w14:textId="77777777" w:rsidR="005B31E1" w:rsidRDefault="00325721">
            <w:pPr>
              <w:pStyle w:val="cl-cellBodyLeft"/>
              <w:ind w:left="360"/>
              <w:rPr>
                <w:color w:val="000000" w:themeColor="text1"/>
                <w:lang w:eastAsia="zh-CN"/>
              </w:rPr>
            </w:pPr>
            <w:r w:rsidRPr="00325721">
              <w:rPr>
                <w:rFonts w:hint="eastAsia"/>
                <w:color w:val="000000" w:themeColor="text1"/>
                <w:lang w:eastAsia="zh-CN"/>
              </w:rPr>
              <w:t>AGT</w:t>
            </w:r>
            <w:r w:rsidRPr="00325721">
              <w:rPr>
                <w:rFonts w:hint="eastAsia"/>
                <w:color w:val="000000" w:themeColor="text1"/>
                <w:lang w:eastAsia="zh-CN"/>
              </w:rPr>
              <w:t>有效接收天线数目。</w:t>
            </w:r>
            <w:r w:rsidRPr="00325721">
              <w:rPr>
                <w:rFonts w:hint="eastAsia"/>
                <w:color w:val="000000" w:themeColor="text1"/>
                <w:lang w:eastAsia="zh-CN"/>
              </w:rPr>
              <w:t xml:space="preserve">                                    </w:t>
            </w:r>
            <w:r w:rsidRPr="00325721">
              <w:rPr>
                <w:rFonts w:hint="eastAsia"/>
                <w:color w:val="000000" w:themeColor="text1"/>
                <w:lang w:eastAsia="zh-CN"/>
              </w:rPr>
              <w:t>取值：</w:t>
            </w:r>
            <w:r w:rsidRPr="00325721">
              <w:rPr>
                <w:rFonts w:hint="eastAsia"/>
                <w:color w:val="000000" w:themeColor="text1"/>
                <w:lang w:eastAsia="zh-CN"/>
              </w:rPr>
              <w:t>1</w:t>
            </w:r>
            <w:r w:rsidRPr="00325721">
              <w:rPr>
                <w:rFonts w:hint="eastAsia"/>
                <w:color w:val="000000" w:themeColor="text1"/>
                <w:lang w:eastAsia="zh-CN"/>
              </w:rPr>
              <w:t>、</w:t>
            </w:r>
            <w:r w:rsidRPr="00325721">
              <w:rPr>
                <w:rFonts w:hint="eastAsia"/>
                <w:color w:val="000000" w:themeColor="text1"/>
                <w:lang w:eastAsia="zh-CN"/>
              </w:rPr>
              <w:t>2</w:t>
            </w:r>
            <w:r w:rsidRPr="00325721">
              <w:rPr>
                <w:rFonts w:hint="eastAsia"/>
                <w:color w:val="000000" w:themeColor="text1"/>
                <w:lang w:eastAsia="zh-CN"/>
              </w:rPr>
              <w:t>、</w:t>
            </w:r>
            <w:r w:rsidRPr="00325721">
              <w:rPr>
                <w:rFonts w:hint="eastAsia"/>
                <w:color w:val="000000" w:themeColor="text1"/>
                <w:lang w:eastAsia="zh-CN"/>
              </w:rPr>
              <w:t>4</w:t>
            </w:r>
            <w:r w:rsidRPr="00325721">
              <w:rPr>
                <w:rFonts w:hint="eastAsia"/>
                <w:color w:val="000000" w:themeColor="text1"/>
                <w:lang w:eastAsia="zh-CN"/>
              </w:rPr>
              <w:t>、</w:t>
            </w:r>
            <w:r w:rsidRPr="00325721">
              <w:rPr>
                <w:rFonts w:hint="eastAsia"/>
                <w:color w:val="000000" w:themeColor="text1"/>
                <w:lang w:eastAsia="zh-CN"/>
              </w:rPr>
              <w:t>8</w:t>
            </w:r>
            <w:r>
              <w:rPr>
                <w:rFonts w:hint="eastAsia"/>
                <w:color w:val="000000" w:themeColor="text1"/>
                <w:lang w:eastAsia="zh-CN"/>
              </w:rPr>
              <w:t>,</w:t>
            </w:r>
            <w:r w:rsidRPr="00325721">
              <w:rPr>
                <w:rFonts w:hint="eastAsia"/>
                <w:color w:val="000000" w:themeColor="text1"/>
                <w:lang w:eastAsia="zh-CN"/>
              </w:rPr>
              <w:t xml:space="preserve">                                    </w:t>
            </w:r>
            <w:r w:rsidRPr="00325721">
              <w:rPr>
                <w:rFonts w:hint="eastAsia"/>
                <w:color w:val="000000" w:themeColor="text1"/>
                <w:lang w:eastAsia="zh-CN"/>
              </w:rPr>
              <w:t>默认值：</w:t>
            </w:r>
            <w:r w:rsidRPr="00325721">
              <w:rPr>
                <w:rFonts w:hint="eastAsia"/>
                <w:color w:val="000000" w:themeColor="text1"/>
                <w:lang w:eastAsia="zh-CN"/>
              </w:rPr>
              <w:t>2</w:t>
            </w:r>
            <w:r w:rsidRPr="00325721">
              <w:rPr>
                <w:rFonts w:hint="eastAsia"/>
                <w:color w:val="000000" w:themeColor="text1"/>
                <w:lang w:eastAsia="zh-CN"/>
              </w:rPr>
              <w:t>（目前最大也是支持到</w:t>
            </w:r>
            <w:r w:rsidRPr="00325721">
              <w:rPr>
                <w:rFonts w:hint="eastAsia"/>
                <w:color w:val="000000" w:themeColor="text1"/>
                <w:lang w:eastAsia="zh-CN"/>
              </w:rPr>
              <w:t>2</w:t>
            </w:r>
            <w:r w:rsidRPr="00325721">
              <w:rPr>
                <w:rFonts w:hint="eastAsia"/>
                <w:color w:val="000000" w:themeColor="text1"/>
                <w:lang w:eastAsia="zh-CN"/>
              </w:rPr>
              <w:t>）</w:t>
            </w:r>
          </w:p>
        </w:tc>
      </w:tr>
      <w:tr w:rsidR="00325721" w:rsidRPr="006D3A21" w14:paraId="24D7A3C8" w14:textId="77777777" w:rsidTr="00F313F6">
        <w:tc>
          <w:tcPr>
            <w:tcW w:w="2448" w:type="dxa"/>
          </w:tcPr>
          <w:p w14:paraId="702EAEEB" w14:textId="77777777" w:rsidR="00325721" w:rsidRPr="00325721" w:rsidRDefault="00325721" w:rsidP="0035161D">
            <w:pPr>
              <w:pStyle w:val="cl-cellBodyLeft"/>
              <w:jc w:val="both"/>
              <w:rPr>
                <w:color w:val="000000" w:themeColor="text1"/>
                <w:lang w:eastAsia="zh-CN"/>
              </w:rPr>
            </w:pPr>
            <w:r w:rsidRPr="00325721">
              <w:rPr>
                <w:color w:val="000000" w:themeColor="text1"/>
                <w:lang w:eastAsia="zh-CN"/>
              </w:rPr>
              <w:t>RxAntStatus</w:t>
            </w:r>
          </w:p>
        </w:tc>
        <w:tc>
          <w:tcPr>
            <w:tcW w:w="900" w:type="dxa"/>
          </w:tcPr>
          <w:p w14:paraId="49F95D63" w14:textId="77777777" w:rsidR="00325721" w:rsidRDefault="00325721" w:rsidP="00F313F6">
            <w:pPr>
              <w:pStyle w:val="cl-cellBodyLeft"/>
              <w:jc w:val="both"/>
              <w:rPr>
                <w:color w:val="000000" w:themeColor="text1"/>
                <w:lang w:eastAsia="zh-CN"/>
              </w:rPr>
            </w:pPr>
            <w:r>
              <w:rPr>
                <w:rFonts w:hint="eastAsia"/>
                <w:color w:val="000000" w:themeColor="text1"/>
                <w:lang w:eastAsia="zh-CN"/>
              </w:rPr>
              <w:t>U8</w:t>
            </w:r>
          </w:p>
        </w:tc>
        <w:tc>
          <w:tcPr>
            <w:tcW w:w="4274" w:type="dxa"/>
          </w:tcPr>
          <w:p w14:paraId="7E808E14" w14:textId="77777777" w:rsidR="005B31E1" w:rsidRDefault="00325721">
            <w:pPr>
              <w:pStyle w:val="cl-cellBodyLeft"/>
              <w:ind w:left="360"/>
              <w:rPr>
                <w:color w:val="000000" w:themeColor="text1"/>
                <w:lang w:eastAsia="zh-CN"/>
              </w:rPr>
            </w:pPr>
            <w:r w:rsidRPr="00325721">
              <w:rPr>
                <w:rFonts w:hint="eastAsia"/>
                <w:color w:val="000000" w:themeColor="text1"/>
                <w:lang w:eastAsia="zh-CN"/>
              </w:rPr>
              <w:t>AGT</w:t>
            </w:r>
            <w:r w:rsidRPr="00325721">
              <w:rPr>
                <w:rFonts w:hint="eastAsia"/>
                <w:color w:val="000000" w:themeColor="text1"/>
                <w:lang w:eastAsia="zh-CN"/>
              </w:rPr>
              <w:t>接收天线配置，从低</w:t>
            </w:r>
            <w:r w:rsidRPr="00325721">
              <w:rPr>
                <w:rFonts w:hint="eastAsia"/>
                <w:color w:val="000000" w:themeColor="text1"/>
                <w:lang w:eastAsia="zh-CN"/>
              </w:rPr>
              <w:t>bit</w:t>
            </w:r>
            <w:r w:rsidRPr="00325721">
              <w:rPr>
                <w:rFonts w:hint="eastAsia"/>
                <w:color w:val="000000" w:themeColor="text1"/>
                <w:lang w:eastAsia="zh-CN"/>
              </w:rPr>
              <w:t>到高</w:t>
            </w:r>
            <w:r w:rsidRPr="00325721">
              <w:rPr>
                <w:rFonts w:hint="eastAsia"/>
                <w:color w:val="000000" w:themeColor="text1"/>
                <w:lang w:eastAsia="zh-CN"/>
              </w:rPr>
              <w:t>bit</w:t>
            </w:r>
            <w:r w:rsidRPr="00325721">
              <w:rPr>
                <w:rFonts w:hint="eastAsia"/>
                <w:color w:val="000000" w:themeColor="text1"/>
                <w:lang w:eastAsia="zh-CN"/>
              </w:rPr>
              <w:t>：</w:t>
            </w:r>
            <w:r w:rsidRPr="00325721">
              <w:rPr>
                <w:rFonts w:hint="eastAsia"/>
                <w:color w:val="000000" w:themeColor="text1"/>
                <w:lang w:eastAsia="zh-CN"/>
              </w:rPr>
              <w:t xml:space="preserve">                                    Bit0</w:t>
            </w:r>
            <w:r w:rsidRPr="00325721">
              <w:rPr>
                <w:rFonts w:hint="eastAsia"/>
                <w:color w:val="000000" w:themeColor="text1"/>
                <w:lang w:eastAsia="zh-CN"/>
              </w:rPr>
              <w:t>：</w:t>
            </w:r>
            <w:r w:rsidRPr="00325721">
              <w:rPr>
                <w:rFonts w:hint="eastAsia"/>
                <w:color w:val="000000" w:themeColor="text1"/>
                <w:lang w:eastAsia="zh-CN"/>
              </w:rPr>
              <w:t>Ant0                                    Bit1</w:t>
            </w:r>
            <w:r w:rsidRPr="00325721">
              <w:rPr>
                <w:rFonts w:hint="eastAsia"/>
                <w:color w:val="000000" w:themeColor="text1"/>
                <w:lang w:eastAsia="zh-CN"/>
              </w:rPr>
              <w:t>：</w:t>
            </w:r>
            <w:r w:rsidRPr="00325721">
              <w:rPr>
                <w:rFonts w:hint="eastAsia"/>
                <w:color w:val="000000" w:themeColor="text1"/>
                <w:lang w:eastAsia="zh-CN"/>
              </w:rPr>
              <w:t>Ant1</w:t>
            </w:r>
            <w:r w:rsidRPr="00325721">
              <w:rPr>
                <w:color w:val="000000" w:themeColor="text1"/>
                <w:lang w:eastAsia="zh-CN"/>
              </w:rPr>
              <w:t xml:space="preserve">                                    Bit2~Bit7</w:t>
            </w:r>
            <w:r>
              <w:rPr>
                <w:rFonts w:hint="eastAsia"/>
                <w:color w:val="000000" w:themeColor="text1"/>
                <w:lang w:eastAsia="zh-CN"/>
              </w:rPr>
              <w:t xml:space="preserve"> :reserved</w:t>
            </w:r>
          </w:p>
        </w:tc>
      </w:tr>
      <w:tr w:rsidR="0035161D" w:rsidRPr="006D3A21" w14:paraId="1517AD4B" w14:textId="77777777" w:rsidTr="00F313F6">
        <w:tc>
          <w:tcPr>
            <w:tcW w:w="2448" w:type="dxa"/>
          </w:tcPr>
          <w:p w14:paraId="7FB2F5B6" w14:textId="77777777" w:rsidR="0035161D" w:rsidRPr="00325721" w:rsidRDefault="0035161D" w:rsidP="0035161D">
            <w:pPr>
              <w:pStyle w:val="cl-cellBodyLeft"/>
              <w:jc w:val="both"/>
              <w:rPr>
                <w:color w:val="000000" w:themeColor="text1"/>
                <w:lang w:eastAsia="zh-CN"/>
              </w:rPr>
            </w:pPr>
            <w:r>
              <w:rPr>
                <w:color w:val="000000" w:themeColor="text1"/>
                <w:lang w:eastAsia="zh-CN"/>
              </w:rPr>
              <w:t>P</w:t>
            </w:r>
            <w:r>
              <w:rPr>
                <w:rFonts w:hint="eastAsia"/>
                <w:color w:val="000000" w:themeColor="text1"/>
                <w:lang w:eastAsia="zh-CN"/>
              </w:rPr>
              <w:t>adding[2]</w:t>
            </w:r>
          </w:p>
        </w:tc>
        <w:tc>
          <w:tcPr>
            <w:tcW w:w="900" w:type="dxa"/>
          </w:tcPr>
          <w:p w14:paraId="0F8940F4" w14:textId="77777777" w:rsidR="0035161D" w:rsidRDefault="0035161D" w:rsidP="00F313F6">
            <w:pPr>
              <w:pStyle w:val="cl-cellBodyLeft"/>
              <w:jc w:val="both"/>
              <w:rPr>
                <w:color w:val="000000" w:themeColor="text1"/>
                <w:lang w:eastAsia="zh-CN"/>
              </w:rPr>
            </w:pPr>
            <w:r>
              <w:rPr>
                <w:rFonts w:hint="eastAsia"/>
                <w:color w:val="000000" w:themeColor="text1"/>
                <w:lang w:eastAsia="zh-CN"/>
              </w:rPr>
              <w:t>U8</w:t>
            </w:r>
          </w:p>
        </w:tc>
        <w:tc>
          <w:tcPr>
            <w:tcW w:w="4274" w:type="dxa"/>
          </w:tcPr>
          <w:p w14:paraId="1F8D919B" w14:textId="77777777" w:rsidR="0035161D" w:rsidRPr="00325721" w:rsidRDefault="0035161D" w:rsidP="00325721">
            <w:pPr>
              <w:pStyle w:val="cl-cellBodyLeft"/>
              <w:ind w:left="360"/>
              <w:rPr>
                <w:color w:val="000000" w:themeColor="text1"/>
                <w:lang w:eastAsia="zh-CN"/>
              </w:rPr>
            </w:pPr>
            <w:r>
              <w:rPr>
                <w:rFonts w:hint="eastAsia"/>
                <w:color w:val="000000" w:themeColor="text1"/>
                <w:lang w:eastAsia="zh-CN"/>
              </w:rPr>
              <w:t>填充</w:t>
            </w:r>
          </w:p>
        </w:tc>
      </w:tr>
      <w:tr w:rsidR="005D2636" w:rsidRPr="006D3A21" w14:paraId="522A6AFA" w14:textId="77777777" w:rsidTr="00F313F6">
        <w:tc>
          <w:tcPr>
            <w:tcW w:w="2448" w:type="dxa"/>
          </w:tcPr>
          <w:p w14:paraId="485FE2BF" w14:textId="77777777" w:rsidR="005D2636" w:rsidRDefault="005D2636" w:rsidP="00F313F6">
            <w:pPr>
              <w:pStyle w:val="cl-cellBodyLeft"/>
              <w:jc w:val="both"/>
              <w:rPr>
                <w:color w:val="000000" w:themeColor="text1"/>
                <w:lang w:eastAsia="zh-CN"/>
              </w:rPr>
            </w:pPr>
            <w:r>
              <w:rPr>
                <w:rFonts w:hint="eastAsia"/>
                <w:color w:val="000000" w:themeColor="text1"/>
                <w:lang w:eastAsia="zh-CN"/>
              </w:rPr>
              <w:t>GpsValidFlag</w:t>
            </w:r>
          </w:p>
        </w:tc>
        <w:tc>
          <w:tcPr>
            <w:tcW w:w="900" w:type="dxa"/>
          </w:tcPr>
          <w:p w14:paraId="218AA4B0" w14:textId="77777777" w:rsidR="005D2636" w:rsidRPr="00F313F6" w:rsidRDefault="005D2636" w:rsidP="00F313F6">
            <w:pPr>
              <w:pStyle w:val="cl-cellBodyLeft"/>
              <w:jc w:val="both"/>
              <w:rPr>
                <w:color w:val="000000" w:themeColor="text1"/>
                <w:lang w:eastAsia="zh-CN"/>
              </w:rPr>
            </w:pPr>
            <w:r>
              <w:rPr>
                <w:color w:val="000000" w:themeColor="text1"/>
                <w:lang w:eastAsia="zh-CN"/>
              </w:rPr>
              <w:t>U</w:t>
            </w:r>
            <w:r>
              <w:rPr>
                <w:rFonts w:hint="eastAsia"/>
                <w:color w:val="000000" w:themeColor="text1"/>
                <w:lang w:eastAsia="zh-CN"/>
              </w:rPr>
              <w:t>8</w:t>
            </w:r>
          </w:p>
        </w:tc>
        <w:tc>
          <w:tcPr>
            <w:tcW w:w="4274" w:type="dxa"/>
          </w:tcPr>
          <w:p w14:paraId="5EDCAB9C" w14:textId="77777777" w:rsidR="005B31E1" w:rsidRDefault="005D2636">
            <w:pPr>
              <w:pStyle w:val="cl-cellBodyLeft"/>
              <w:numPr>
                <w:ilvl w:val="0"/>
                <w:numId w:val="53"/>
              </w:numPr>
              <w:jc w:val="both"/>
              <w:rPr>
                <w:color w:val="000000" w:themeColor="text1"/>
                <w:lang w:eastAsia="zh-CN"/>
              </w:rPr>
            </w:pPr>
            <w:r>
              <w:rPr>
                <w:rFonts w:hint="eastAsia"/>
                <w:color w:val="000000" w:themeColor="text1"/>
                <w:lang w:eastAsia="zh-CN"/>
              </w:rPr>
              <w:t>GPS</w:t>
            </w:r>
            <w:r>
              <w:rPr>
                <w:rFonts w:hint="eastAsia"/>
                <w:color w:val="000000" w:themeColor="text1"/>
                <w:lang w:eastAsia="zh-CN"/>
              </w:rPr>
              <w:t>有效标志，只有在</w:t>
            </w:r>
            <w:r>
              <w:rPr>
                <w:rFonts w:hint="eastAsia"/>
                <w:color w:val="000000" w:themeColor="text1"/>
                <w:lang w:eastAsia="zh-CN"/>
              </w:rPr>
              <w:t>GPS</w:t>
            </w:r>
            <w:r>
              <w:rPr>
                <w:rFonts w:hint="eastAsia"/>
                <w:color w:val="000000" w:themeColor="text1"/>
                <w:lang w:eastAsia="zh-CN"/>
              </w:rPr>
              <w:t>有效的情况下上报地图位置才有效</w:t>
            </w:r>
          </w:p>
          <w:p w14:paraId="52B057F0" w14:textId="77777777" w:rsidR="005B31E1" w:rsidRDefault="005D2636">
            <w:pPr>
              <w:pStyle w:val="cl-cellBodyLeft"/>
              <w:ind w:left="360"/>
              <w:jc w:val="both"/>
              <w:rPr>
                <w:color w:val="000000" w:themeColor="text1"/>
                <w:lang w:eastAsia="zh-CN"/>
              </w:rPr>
            </w:pPr>
            <w:r>
              <w:rPr>
                <w:rFonts w:hint="eastAsia"/>
                <w:color w:val="000000" w:themeColor="text1"/>
                <w:lang w:eastAsia="zh-CN"/>
              </w:rPr>
              <w:t>0  GPS</w:t>
            </w:r>
            <w:r>
              <w:rPr>
                <w:rFonts w:hint="eastAsia"/>
                <w:color w:val="000000" w:themeColor="text1"/>
                <w:lang w:eastAsia="zh-CN"/>
              </w:rPr>
              <w:t>无效标志，时间使用系统默认的时间</w:t>
            </w:r>
          </w:p>
        </w:tc>
      </w:tr>
      <w:tr w:rsidR="005D2636" w:rsidRPr="006D3A21" w14:paraId="16018A40" w14:textId="77777777" w:rsidTr="00F313F6">
        <w:tc>
          <w:tcPr>
            <w:tcW w:w="2448" w:type="dxa"/>
          </w:tcPr>
          <w:p w14:paraId="4056DC07" w14:textId="77777777" w:rsidR="005D2636" w:rsidRDefault="005D2636" w:rsidP="00F313F6">
            <w:pPr>
              <w:pStyle w:val="cl-cellBodyLeft"/>
              <w:jc w:val="both"/>
              <w:rPr>
                <w:color w:val="000000" w:themeColor="text1"/>
                <w:lang w:eastAsia="zh-CN"/>
              </w:rPr>
            </w:pPr>
            <w:r>
              <w:rPr>
                <w:rFonts w:hint="eastAsia"/>
                <w:color w:val="000000" w:themeColor="text1"/>
                <w:lang w:eastAsia="zh-CN"/>
              </w:rPr>
              <w:t>GpsPosRptFlag</w:t>
            </w:r>
          </w:p>
        </w:tc>
        <w:tc>
          <w:tcPr>
            <w:tcW w:w="900" w:type="dxa"/>
          </w:tcPr>
          <w:p w14:paraId="5F43BEE6" w14:textId="77777777" w:rsidR="005D2636" w:rsidRPr="00F313F6" w:rsidRDefault="005D2636" w:rsidP="00F313F6">
            <w:pPr>
              <w:pStyle w:val="cl-cellBodyLeft"/>
              <w:jc w:val="both"/>
              <w:rPr>
                <w:color w:val="000000" w:themeColor="text1"/>
                <w:lang w:eastAsia="zh-CN"/>
              </w:rPr>
            </w:pPr>
            <w:r>
              <w:rPr>
                <w:color w:val="000000" w:themeColor="text1"/>
                <w:lang w:eastAsia="zh-CN"/>
              </w:rPr>
              <w:t>U</w:t>
            </w:r>
            <w:r>
              <w:rPr>
                <w:rFonts w:hint="eastAsia"/>
                <w:color w:val="000000" w:themeColor="text1"/>
                <w:lang w:eastAsia="zh-CN"/>
              </w:rPr>
              <w:t>8</w:t>
            </w:r>
          </w:p>
        </w:tc>
        <w:tc>
          <w:tcPr>
            <w:tcW w:w="4274" w:type="dxa"/>
          </w:tcPr>
          <w:p w14:paraId="44FF6CE6" w14:textId="77777777" w:rsidR="005D2636" w:rsidRDefault="005D2636" w:rsidP="00F313F6">
            <w:pPr>
              <w:pStyle w:val="cl-cellBodyLeft"/>
              <w:jc w:val="both"/>
              <w:rPr>
                <w:color w:val="000000" w:themeColor="text1"/>
                <w:lang w:eastAsia="zh-CN"/>
              </w:rPr>
            </w:pPr>
            <w:r>
              <w:rPr>
                <w:rFonts w:hint="eastAsia"/>
                <w:color w:val="000000" w:themeColor="text1"/>
                <w:lang w:eastAsia="zh-CN"/>
              </w:rPr>
              <w:t>GPS</w:t>
            </w:r>
            <w:r>
              <w:rPr>
                <w:rFonts w:hint="eastAsia"/>
                <w:color w:val="000000" w:themeColor="text1"/>
                <w:lang w:eastAsia="zh-CN"/>
              </w:rPr>
              <w:t>地理位置上报有效标志，</w:t>
            </w:r>
            <w:r>
              <w:rPr>
                <w:rFonts w:hint="eastAsia"/>
                <w:color w:val="000000" w:themeColor="text1"/>
                <w:lang w:eastAsia="zh-CN"/>
              </w:rPr>
              <w:t>1-</w:t>
            </w:r>
            <w:r>
              <w:rPr>
                <w:rFonts w:hint="eastAsia"/>
                <w:color w:val="000000" w:themeColor="text1"/>
                <w:lang w:eastAsia="zh-CN"/>
              </w:rPr>
              <w:t>有效</w:t>
            </w:r>
            <w:r>
              <w:rPr>
                <w:rFonts w:hint="eastAsia"/>
                <w:color w:val="000000" w:themeColor="text1"/>
                <w:lang w:eastAsia="zh-CN"/>
              </w:rPr>
              <w:t xml:space="preserve"> 0-</w:t>
            </w:r>
            <w:r>
              <w:rPr>
                <w:rFonts w:hint="eastAsia"/>
                <w:color w:val="000000" w:themeColor="text1"/>
                <w:lang w:eastAsia="zh-CN"/>
              </w:rPr>
              <w:t>无效，上报的信息包括：经纬度，方向，速度，高度等信息</w:t>
            </w:r>
          </w:p>
        </w:tc>
      </w:tr>
      <w:tr w:rsidR="005D2636" w:rsidRPr="006D3A21" w14:paraId="78390BA7" w14:textId="77777777" w:rsidTr="00F313F6">
        <w:tc>
          <w:tcPr>
            <w:tcW w:w="2448" w:type="dxa"/>
          </w:tcPr>
          <w:p w14:paraId="542172CB" w14:textId="77777777" w:rsidR="005D2636" w:rsidRPr="005D2636" w:rsidRDefault="005D2636" w:rsidP="00F313F6">
            <w:pPr>
              <w:pStyle w:val="cl-cellBodyLeft"/>
              <w:jc w:val="both"/>
              <w:rPr>
                <w:color w:val="000000" w:themeColor="text1"/>
                <w:lang w:eastAsia="zh-CN"/>
              </w:rPr>
            </w:pPr>
            <w:r>
              <w:rPr>
                <w:rFonts w:hint="eastAsia"/>
                <w:color w:val="000000" w:themeColor="text1"/>
                <w:lang w:eastAsia="zh-CN"/>
              </w:rPr>
              <w:t>GpsPosRptPeriod</w:t>
            </w:r>
          </w:p>
        </w:tc>
        <w:tc>
          <w:tcPr>
            <w:tcW w:w="900" w:type="dxa"/>
          </w:tcPr>
          <w:p w14:paraId="223DC2C5" w14:textId="77777777" w:rsidR="005D2636" w:rsidRPr="00F313F6" w:rsidRDefault="005D2636" w:rsidP="00F313F6">
            <w:pPr>
              <w:pStyle w:val="cl-cellBodyLeft"/>
              <w:jc w:val="both"/>
              <w:rPr>
                <w:color w:val="000000" w:themeColor="text1"/>
                <w:lang w:eastAsia="zh-CN"/>
              </w:rPr>
            </w:pPr>
            <w:r>
              <w:rPr>
                <w:rFonts w:hint="eastAsia"/>
                <w:color w:val="000000" w:themeColor="text1"/>
                <w:lang w:eastAsia="zh-CN"/>
              </w:rPr>
              <w:t>U16</w:t>
            </w:r>
          </w:p>
        </w:tc>
        <w:tc>
          <w:tcPr>
            <w:tcW w:w="4274" w:type="dxa"/>
          </w:tcPr>
          <w:p w14:paraId="3665BE0F" w14:textId="77777777" w:rsidR="005D2636" w:rsidRDefault="005D2636" w:rsidP="00F313F6">
            <w:pPr>
              <w:pStyle w:val="cl-cellBodyLeft"/>
              <w:jc w:val="both"/>
              <w:rPr>
                <w:color w:val="000000" w:themeColor="text1"/>
                <w:lang w:eastAsia="zh-CN"/>
              </w:rPr>
            </w:pPr>
            <w:r>
              <w:rPr>
                <w:rFonts w:hint="eastAsia"/>
                <w:color w:val="000000" w:themeColor="text1"/>
                <w:lang w:eastAsia="zh-CN"/>
              </w:rPr>
              <w:t>GPS</w:t>
            </w:r>
            <w:r>
              <w:rPr>
                <w:rFonts w:hint="eastAsia"/>
                <w:color w:val="000000" w:themeColor="text1"/>
                <w:lang w:eastAsia="zh-CN"/>
              </w:rPr>
              <w:t>地理位置上报周期，单位为：</w:t>
            </w:r>
            <w:r>
              <w:rPr>
                <w:rFonts w:hint="eastAsia"/>
                <w:color w:val="000000" w:themeColor="text1"/>
                <w:lang w:eastAsia="zh-CN"/>
              </w:rPr>
              <w:t>s</w:t>
            </w:r>
            <w:r>
              <w:rPr>
                <w:rFonts w:hint="eastAsia"/>
                <w:color w:val="000000" w:themeColor="text1"/>
                <w:lang w:eastAsia="zh-CN"/>
              </w:rPr>
              <w:t>，上报消息的起始时间为收到此消息时开始统计时间</w:t>
            </w:r>
          </w:p>
        </w:tc>
      </w:tr>
    </w:tbl>
    <w:p w14:paraId="3F810D70" w14:textId="77777777" w:rsidR="001F1FEA" w:rsidRPr="006D3A21" w:rsidRDefault="001F1FEA" w:rsidP="00DA1AB7">
      <w:pPr>
        <w:pStyle w:val="a5"/>
        <w:ind w:firstLine="0"/>
        <w:rPr>
          <w:color w:val="000000" w:themeColor="text1"/>
          <w:lang w:val="en-GB"/>
        </w:rPr>
      </w:pPr>
    </w:p>
    <w:p w14:paraId="54ED609F" w14:textId="77777777" w:rsidR="00545440" w:rsidRPr="006D3A21" w:rsidRDefault="00545440" w:rsidP="00295EF6">
      <w:pPr>
        <w:pStyle w:val="31"/>
        <w:rPr>
          <w:color w:val="000000" w:themeColor="text1"/>
          <w:lang w:val="en-GB"/>
        </w:rPr>
      </w:pPr>
      <w:bookmarkStart w:id="100" w:name="_Toc375126610"/>
      <w:r w:rsidRPr="006D3A21">
        <w:rPr>
          <w:color w:val="000000" w:themeColor="text1"/>
          <w:lang w:val="en-GB"/>
        </w:rPr>
        <w:t>AG_XX_SET_AGT_INFO_REQ</w:t>
      </w:r>
      <w:bookmarkEnd w:id="100"/>
    </w:p>
    <w:p w14:paraId="31A092EC" w14:textId="77777777" w:rsidR="000F73C0" w:rsidRPr="006D3A21" w:rsidRDefault="000F73C0" w:rsidP="00295EF6">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r w:rsidRPr="006D3A21">
        <w:rPr>
          <w:rFonts w:hint="eastAsia"/>
          <w:color w:val="000000" w:themeColor="text1"/>
          <w:lang w:val="en-GB"/>
        </w:rPr>
        <w:t>该消息是</w:t>
      </w:r>
      <w:r w:rsidRPr="006D3A21">
        <w:rPr>
          <w:rFonts w:hint="eastAsia"/>
          <w:color w:val="000000" w:themeColor="text1"/>
          <w:lang w:val="en-GB"/>
        </w:rPr>
        <w:t>AppAgent</w:t>
      </w:r>
      <w:r w:rsidRPr="006D3A21">
        <w:rPr>
          <w:rFonts w:hint="eastAsia"/>
          <w:color w:val="000000" w:themeColor="text1"/>
          <w:lang w:val="en-GB"/>
        </w:rPr>
        <w:t>分发给</w:t>
      </w:r>
      <w:r w:rsidRPr="006D3A21">
        <w:rPr>
          <w:rFonts w:hint="eastAsia"/>
          <w:color w:val="000000" w:themeColor="text1"/>
          <w:lang w:val="en-GB"/>
        </w:rPr>
        <w:t>L1</w:t>
      </w:r>
      <w:r w:rsidRPr="006D3A21">
        <w:rPr>
          <w:rFonts w:hint="eastAsia"/>
          <w:color w:val="000000" w:themeColor="text1"/>
          <w:lang w:val="en-GB"/>
        </w:rPr>
        <w:t>和</w:t>
      </w:r>
      <w:r w:rsidRPr="006D3A21">
        <w:rPr>
          <w:rFonts w:hint="eastAsia"/>
          <w:color w:val="000000" w:themeColor="text1"/>
          <w:lang w:val="en-GB"/>
        </w:rPr>
        <w:t>L2p</w:t>
      </w:r>
      <w:r w:rsidRPr="006D3A21">
        <w:rPr>
          <w:rFonts w:hint="eastAsia"/>
          <w:color w:val="000000" w:themeColor="text1"/>
          <w:lang w:val="en-GB"/>
        </w:rPr>
        <w:t>的设备状态设置请求消息</w:t>
      </w:r>
    </w:p>
    <w:p w14:paraId="7831356F" w14:textId="77777777" w:rsidR="000F73C0" w:rsidRPr="006D3A21" w:rsidRDefault="000F73C0" w:rsidP="000F73C0">
      <w:pPr>
        <w:pStyle w:val="a1"/>
        <w:rPr>
          <w:color w:val="000000" w:themeColor="text1"/>
          <w:sz w:val="24"/>
          <w:szCs w:val="24"/>
        </w:rPr>
      </w:pPr>
      <w:r w:rsidRPr="006D3A21">
        <w:rPr>
          <w:rFonts w:ascii="宋体" w:hAnsi="宋体" w:hint="eastAsia"/>
          <w:b/>
          <w:bCs/>
          <w:color w:val="000000" w:themeColor="text1"/>
          <w:sz w:val="24"/>
          <w:szCs w:val="24"/>
        </w:rPr>
        <w:t>方向</w:t>
      </w:r>
      <w:r w:rsidRPr="006D3A21">
        <w:rPr>
          <w:rFonts w:ascii="宋体" w:hAnsi="宋体" w:hint="eastAsia"/>
          <w:color w:val="000000" w:themeColor="text1"/>
          <w:sz w:val="24"/>
          <w:szCs w:val="24"/>
        </w:rPr>
        <w:t>：</w:t>
      </w:r>
    </w:p>
    <w:p w14:paraId="12DBCB07" w14:textId="77777777" w:rsidR="000F73C0" w:rsidRPr="006D3A21" w:rsidRDefault="000F73C0" w:rsidP="000F73C0">
      <w:pPr>
        <w:pStyle w:val="a1"/>
        <w:numPr>
          <w:ilvl w:val="0"/>
          <w:numId w:val="0"/>
        </w:numPr>
        <w:tabs>
          <w:tab w:val="left" w:pos="420"/>
        </w:tabs>
        <w:ind w:left="425" w:firstLine="425"/>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＝＞L1/L2P</w:t>
      </w:r>
    </w:p>
    <w:p w14:paraId="15088E02" w14:textId="77777777" w:rsidR="007150B5" w:rsidRPr="006D3A21" w:rsidRDefault="000F73C0" w:rsidP="009D48FA">
      <w:pPr>
        <w:pStyle w:val="a1"/>
        <w:rPr>
          <w:color w:val="000000" w:themeColor="text1"/>
          <w:szCs w:val="24"/>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043C9AA1" w14:textId="77777777" w:rsidR="000F73C0" w:rsidRPr="006D3A21" w:rsidRDefault="000F73C0" w:rsidP="00D4531D">
      <w:pPr>
        <w:pStyle w:val="a1"/>
        <w:numPr>
          <w:ilvl w:val="0"/>
          <w:numId w:val="0"/>
        </w:numPr>
        <w:ind w:left="420"/>
        <w:rPr>
          <w:color w:val="000000" w:themeColor="text1"/>
          <w:szCs w:val="24"/>
        </w:rPr>
      </w:pPr>
      <w:r w:rsidRPr="006D3A21">
        <w:rPr>
          <w:rFonts w:hint="eastAsia"/>
          <w:color w:val="000000" w:themeColor="text1"/>
          <w:lang w:val="en-GB"/>
        </w:rPr>
        <w:t>消息体同</w:t>
      </w:r>
      <w:r w:rsidRPr="006D3A21">
        <w:rPr>
          <w:color w:val="000000" w:themeColor="text1"/>
          <w:lang w:val="en-GB"/>
        </w:rPr>
        <w:t>PC_AG_SET_AGT</w:t>
      </w:r>
      <w:r w:rsidRPr="006D3A21">
        <w:rPr>
          <w:rFonts w:hint="eastAsia"/>
          <w:color w:val="000000" w:themeColor="text1"/>
          <w:lang w:val="en-GB"/>
        </w:rPr>
        <w:t>_INFO</w:t>
      </w:r>
      <w:r w:rsidRPr="006D3A21">
        <w:rPr>
          <w:color w:val="000000" w:themeColor="text1"/>
          <w:lang w:val="en-GB"/>
        </w:rPr>
        <w:t>_REQ</w:t>
      </w:r>
      <w:r w:rsidRPr="006D3A21">
        <w:rPr>
          <w:rFonts w:hint="eastAsia"/>
          <w:color w:val="000000" w:themeColor="text1"/>
          <w:lang w:val="en-GB"/>
        </w:rPr>
        <w:t>消息体相同，参见</w:t>
      </w:r>
      <w:r w:rsidRPr="006D3A21">
        <w:rPr>
          <w:color w:val="000000" w:themeColor="text1"/>
          <w:lang w:val="en-GB"/>
        </w:rPr>
        <w:t>PC_ AG_SET_AGT</w:t>
      </w:r>
      <w:r w:rsidRPr="006D3A21">
        <w:rPr>
          <w:rFonts w:hint="eastAsia"/>
          <w:color w:val="000000" w:themeColor="text1"/>
          <w:lang w:val="en-GB"/>
        </w:rPr>
        <w:t>_INFO</w:t>
      </w:r>
      <w:r w:rsidRPr="006D3A21">
        <w:rPr>
          <w:color w:val="000000" w:themeColor="text1"/>
          <w:lang w:val="en-GB"/>
        </w:rPr>
        <w:t>_REQ</w:t>
      </w:r>
      <w:r w:rsidRPr="006D3A21">
        <w:rPr>
          <w:rFonts w:hint="eastAsia"/>
          <w:color w:val="000000" w:themeColor="text1"/>
          <w:lang w:val="en-GB"/>
        </w:rPr>
        <w:t>。</w:t>
      </w:r>
    </w:p>
    <w:p w14:paraId="2404B2EF" w14:textId="77777777" w:rsidR="00545440" w:rsidRPr="006D3A21" w:rsidRDefault="00545440" w:rsidP="000107A1">
      <w:pPr>
        <w:pStyle w:val="31"/>
        <w:rPr>
          <w:color w:val="000000" w:themeColor="text1"/>
        </w:rPr>
      </w:pPr>
      <w:bookmarkStart w:id="101" w:name="_Toc375126611"/>
      <w:r w:rsidRPr="006D3A21">
        <w:rPr>
          <w:rFonts w:hint="eastAsia"/>
          <w:color w:val="000000" w:themeColor="text1"/>
        </w:rPr>
        <w:t>L1_AG_SET_</w:t>
      </w:r>
      <w:r w:rsidR="009B343F" w:rsidRPr="006D3A21">
        <w:rPr>
          <w:rFonts w:hint="eastAsia"/>
          <w:color w:val="000000" w:themeColor="text1"/>
        </w:rPr>
        <w:t>AGT</w:t>
      </w:r>
      <w:r w:rsidRPr="006D3A21">
        <w:rPr>
          <w:rFonts w:hint="eastAsia"/>
          <w:color w:val="000000" w:themeColor="text1"/>
        </w:rPr>
        <w:t>_INFO_REQ_ACK</w:t>
      </w:r>
      <w:bookmarkEnd w:id="101"/>
    </w:p>
    <w:p w14:paraId="63514740" w14:textId="77777777" w:rsidR="007150B5" w:rsidRPr="006D3A21" w:rsidRDefault="007150B5" w:rsidP="00D4531D">
      <w:pPr>
        <w:pStyle w:val="a1"/>
        <w:rPr>
          <w:color w:val="000000" w:themeColor="text1"/>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40274694" w14:textId="77777777" w:rsidR="002C7F98" w:rsidRPr="006D3A21" w:rsidRDefault="002C7F98" w:rsidP="00175FA8">
      <w:pPr>
        <w:pStyle w:val="a1"/>
        <w:numPr>
          <w:ilvl w:val="0"/>
          <w:numId w:val="0"/>
        </w:numPr>
        <w:ind w:left="420"/>
        <w:rPr>
          <w:color w:val="000000" w:themeColor="text1"/>
          <w:sz w:val="24"/>
          <w:szCs w:val="24"/>
        </w:rPr>
      </w:pPr>
      <w:r w:rsidRPr="006D3A21">
        <w:rPr>
          <w:rFonts w:hint="eastAsia"/>
          <w:color w:val="000000" w:themeColor="text1"/>
          <w:lang w:val="en-GB"/>
        </w:rPr>
        <w:t>该消息是</w:t>
      </w:r>
      <w:r w:rsidRPr="006D3A21">
        <w:rPr>
          <w:rFonts w:hint="eastAsia"/>
          <w:color w:val="000000" w:themeColor="text1"/>
          <w:lang w:val="en-GB"/>
        </w:rPr>
        <w:t>L1</w:t>
      </w:r>
      <w:r w:rsidRPr="006D3A21">
        <w:rPr>
          <w:rFonts w:hint="eastAsia"/>
          <w:color w:val="000000" w:themeColor="text1"/>
          <w:lang w:val="en-GB"/>
        </w:rPr>
        <w:t>回复</w:t>
      </w:r>
      <w:r w:rsidRPr="006D3A21">
        <w:rPr>
          <w:rFonts w:hint="eastAsia"/>
          <w:color w:val="000000" w:themeColor="text1"/>
          <w:lang w:val="en-GB"/>
        </w:rPr>
        <w:t>AG</w:t>
      </w:r>
      <w:r w:rsidRPr="006D3A21">
        <w:rPr>
          <w:color w:val="000000" w:themeColor="text1"/>
          <w:lang w:val="en-GB"/>
        </w:rPr>
        <w:t>_</w:t>
      </w:r>
      <w:r w:rsidRPr="006D3A21">
        <w:rPr>
          <w:rFonts w:hint="eastAsia"/>
          <w:color w:val="000000" w:themeColor="text1"/>
          <w:lang w:val="en-GB"/>
        </w:rPr>
        <w:t>XX_</w:t>
      </w:r>
      <w:r w:rsidRPr="006D3A21">
        <w:rPr>
          <w:color w:val="000000" w:themeColor="text1"/>
          <w:lang w:val="en-GB"/>
        </w:rPr>
        <w:t>SET_AGT</w:t>
      </w:r>
      <w:r w:rsidRPr="006D3A21">
        <w:rPr>
          <w:rFonts w:hint="eastAsia"/>
          <w:color w:val="000000" w:themeColor="text1"/>
          <w:lang w:val="en-GB"/>
        </w:rPr>
        <w:t>_INFO</w:t>
      </w:r>
      <w:r w:rsidRPr="006D3A21">
        <w:rPr>
          <w:color w:val="000000" w:themeColor="text1"/>
          <w:lang w:val="en-GB"/>
        </w:rPr>
        <w:t>_REQ</w:t>
      </w:r>
      <w:r w:rsidRPr="006D3A21">
        <w:rPr>
          <w:rFonts w:hint="eastAsia"/>
          <w:color w:val="000000" w:themeColor="text1"/>
          <w:lang w:val="en-GB"/>
        </w:rPr>
        <w:t>消息的应答消息</w:t>
      </w:r>
      <w:r w:rsidR="00D22D55">
        <w:rPr>
          <w:rFonts w:hint="eastAsia"/>
          <w:color w:val="000000" w:themeColor="text1"/>
          <w:lang w:val="en-GB"/>
        </w:rPr>
        <w:t>，</w:t>
      </w:r>
      <w:r w:rsidR="00D22D55">
        <w:rPr>
          <w:rFonts w:hint="eastAsia"/>
          <w:color w:val="000000" w:themeColor="text1"/>
          <w:lang w:val="en-GB"/>
        </w:rPr>
        <w:t>Agent</w:t>
      </w:r>
      <w:r w:rsidR="00D22D55">
        <w:rPr>
          <w:rFonts w:hint="eastAsia"/>
          <w:color w:val="000000" w:themeColor="text1"/>
          <w:lang w:val="en-GB"/>
        </w:rPr>
        <w:t>将此消息</w:t>
      </w:r>
      <w:r w:rsidR="00DD5FB3">
        <w:rPr>
          <w:rFonts w:hint="eastAsia"/>
          <w:color w:val="000000" w:themeColor="text1"/>
          <w:lang w:val="en-GB"/>
        </w:rPr>
        <w:t>与</w:t>
      </w:r>
      <w:r w:rsidR="00DD5FB3">
        <w:rPr>
          <w:rFonts w:hint="eastAsia"/>
          <w:color w:val="000000" w:themeColor="text1"/>
          <w:lang w:val="en-GB"/>
        </w:rPr>
        <w:t>L2P</w:t>
      </w:r>
      <w:r w:rsidR="00DD5FB3">
        <w:rPr>
          <w:rFonts w:hint="eastAsia"/>
          <w:color w:val="000000" w:themeColor="text1"/>
          <w:lang w:val="en-GB"/>
        </w:rPr>
        <w:t>的反馈消息组装</w:t>
      </w:r>
      <w:r w:rsidR="00D22D55">
        <w:rPr>
          <w:rFonts w:hint="eastAsia"/>
          <w:color w:val="000000" w:themeColor="text1"/>
          <w:lang w:val="en-GB"/>
        </w:rPr>
        <w:t>传给</w:t>
      </w:r>
      <w:r w:rsidR="00D22D55">
        <w:rPr>
          <w:rFonts w:hint="eastAsia"/>
          <w:color w:val="000000" w:themeColor="text1"/>
          <w:lang w:val="en-GB"/>
        </w:rPr>
        <w:t>AGI</w:t>
      </w:r>
      <w:r w:rsidR="00D22D55">
        <w:rPr>
          <w:rFonts w:hint="eastAsia"/>
          <w:color w:val="000000" w:themeColor="text1"/>
          <w:lang w:val="en-GB"/>
        </w:rPr>
        <w:t>。</w:t>
      </w:r>
    </w:p>
    <w:p w14:paraId="3DCB7DEC" w14:textId="77777777" w:rsidR="007150B5" w:rsidRPr="006D3A21" w:rsidRDefault="007150B5" w:rsidP="007150B5">
      <w:pPr>
        <w:pStyle w:val="a1"/>
        <w:rPr>
          <w:color w:val="000000" w:themeColor="text1"/>
          <w:sz w:val="24"/>
          <w:szCs w:val="24"/>
        </w:rPr>
      </w:pPr>
      <w:r w:rsidRPr="006D3A21">
        <w:rPr>
          <w:rFonts w:ascii="宋体" w:hAnsi="宋体" w:hint="eastAsia"/>
          <w:b/>
          <w:bCs/>
          <w:color w:val="000000" w:themeColor="text1"/>
          <w:sz w:val="24"/>
          <w:szCs w:val="24"/>
        </w:rPr>
        <w:t>方向</w:t>
      </w:r>
      <w:r w:rsidRPr="006D3A21">
        <w:rPr>
          <w:rFonts w:ascii="宋体" w:hAnsi="宋体" w:hint="eastAsia"/>
          <w:color w:val="000000" w:themeColor="text1"/>
          <w:sz w:val="24"/>
          <w:szCs w:val="24"/>
        </w:rPr>
        <w:t>：</w:t>
      </w:r>
    </w:p>
    <w:p w14:paraId="42AA9EA0" w14:textId="77777777" w:rsidR="007150B5" w:rsidRPr="006D3A21" w:rsidRDefault="007150B5" w:rsidP="007150B5">
      <w:pPr>
        <w:pStyle w:val="a1"/>
        <w:numPr>
          <w:ilvl w:val="0"/>
          <w:numId w:val="0"/>
        </w:numPr>
        <w:tabs>
          <w:tab w:val="left" w:pos="420"/>
        </w:tabs>
        <w:ind w:left="425" w:firstLine="425"/>
        <w:rPr>
          <w:color w:val="000000" w:themeColor="text1"/>
          <w:sz w:val="24"/>
          <w:szCs w:val="24"/>
        </w:rPr>
      </w:pPr>
      <w:r w:rsidRPr="006D3A21">
        <w:rPr>
          <w:rFonts w:hint="eastAsia"/>
          <w:color w:val="000000" w:themeColor="text1"/>
          <w:sz w:val="24"/>
          <w:szCs w:val="24"/>
          <w:lang w:val="en-GB"/>
        </w:rPr>
        <w:t>L1</w:t>
      </w:r>
      <w:r w:rsidRPr="006D3A21">
        <w:rPr>
          <w:rFonts w:ascii="宋体" w:hAnsi="宋体" w:hint="eastAsia"/>
          <w:color w:val="000000" w:themeColor="text1"/>
          <w:sz w:val="24"/>
          <w:szCs w:val="24"/>
        </w:rPr>
        <w:t>＝＞</w:t>
      </w:r>
      <w:r w:rsidRPr="006D3A21">
        <w:rPr>
          <w:rFonts w:hint="eastAsia"/>
          <w:color w:val="000000" w:themeColor="text1"/>
          <w:sz w:val="24"/>
          <w:szCs w:val="24"/>
        </w:rPr>
        <w:t>APP Agent</w:t>
      </w:r>
    </w:p>
    <w:p w14:paraId="26943C70" w14:textId="77777777" w:rsidR="007150B5" w:rsidRPr="006D3A21" w:rsidRDefault="007150B5" w:rsidP="007150B5">
      <w:pPr>
        <w:pStyle w:val="a1"/>
        <w:rPr>
          <w:color w:val="000000" w:themeColor="text1"/>
          <w:sz w:val="24"/>
          <w:szCs w:val="24"/>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1FDF6623" w14:textId="77777777" w:rsidR="00545440" w:rsidRPr="006D3A21" w:rsidRDefault="00545440" w:rsidP="00D4531D">
      <w:pPr>
        <w:pStyle w:val="a5"/>
        <w:ind w:firstLineChars="150" w:firstLine="315"/>
        <w:rPr>
          <w:color w:val="000000" w:themeColor="text1"/>
          <w:lang w:val="en-GB"/>
        </w:rPr>
      </w:pPr>
      <w:r w:rsidRPr="006D3A21">
        <w:rPr>
          <w:rFonts w:hint="eastAsia"/>
          <w:color w:val="000000" w:themeColor="text1"/>
          <w:lang w:val="en-GB"/>
        </w:rPr>
        <w:t>消息</w:t>
      </w:r>
      <w:r w:rsidR="001E7DC7" w:rsidRPr="006D3A21">
        <w:rPr>
          <w:rFonts w:hint="eastAsia"/>
          <w:color w:val="000000" w:themeColor="text1"/>
          <w:lang w:val="en-GB"/>
        </w:rPr>
        <w:t>为</w:t>
      </w:r>
      <w:r w:rsidR="001E7DC7" w:rsidRPr="006D3A21">
        <w:rPr>
          <w:rFonts w:hint="eastAsia"/>
          <w:color w:val="000000" w:themeColor="text1"/>
        </w:rPr>
        <w:t>标准</w:t>
      </w:r>
      <w:r w:rsidR="001E7DC7" w:rsidRPr="006D3A21">
        <w:rPr>
          <w:rFonts w:hint="eastAsia"/>
          <w:color w:val="000000" w:themeColor="text1"/>
        </w:rPr>
        <w:t>ACK</w:t>
      </w:r>
      <w:r w:rsidR="001E7DC7" w:rsidRPr="006D3A21">
        <w:rPr>
          <w:rFonts w:hint="eastAsia"/>
          <w:color w:val="000000" w:themeColor="text1"/>
        </w:rPr>
        <w:t>格式</w:t>
      </w:r>
      <w:r w:rsidR="001E7DC7" w:rsidRPr="006D3A21">
        <w:rPr>
          <w:rFonts w:hint="eastAsia"/>
          <w:color w:val="000000" w:themeColor="text1"/>
          <w:lang w:val="en-GB"/>
        </w:rPr>
        <w:t>。</w:t>
      </w:r>
    </w:p>
    <w:p w14:paraId="585E1133" w14:textId="77777777" w:rsidR="00545440" w:rsidRPr="006D3A21" w:rsidRDefault="00545440" w:rsidP="000107A1">
      <w:pPr>
        <w:pStyle w:val="31"/>
        <w:rPr>
          <w:color w:val="000000" w:themeColor="text1"/>
        </w:rPr>
      </w:pPr>
      <w:bookmarkStart w:id="102" w:name="_Toc375126612"/>
      <w:r w:rsidRPr="006D3A21">
        <w:rPr>
          <w:color w:val="000000" w:themeColor="text1"/>
        </w:rPr>
        <w:t>L</w:t>
      </w:r>
      <w:r w:rsidRPr="006D3A21">
        <w:rPr>
          <w:rFonts w:hint="eastAsia"/>
          <w:color w:val="000000" w:themeColor="text1"/>
        </w:rPr>
        <w:t>2p_AG_ SET_</w:t>
      </w:r>
      <w:r w:rsidR="009B343F" w:rsidRPr="006D3A21">
        <w:rPr>
          <w:rFonts w:hint="eastAsia"/>
          <w:color w:val="000000" w:themeColor="text1"/>
        </w:rPr>
        <w:t>AGT</w:t>
      </w:r>
      <w:r w:rsidRPr="006D3A21">
        <w:rPr>
          <w:rFonts w:hint="eastAsia"/>
          <w:color w:val="000000" w:themeColor="text1"/>
        </w:rPr>
        <w:t>_INFO_REQ_ACK</w:t>
      </w:r>
      <w:bookmarkEnd w:id="102"/>
    </w:p>
    <w:p w14:paraId="2BC6AC1E" w14:textId="77777777" w:rsidR="002C7F98" w:rsidRPr="006D3A21" w:rsidRDefault="002C7F98" w:rsidP="002C7F98">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7FC5C586" w14:textId="77777777" w:rsidR="002C7F98" w:rsidRPr="006D3A21" w:rsidRDefault="002C7F98" w:rsidP="002C7F98">
      <w:pPr>
        <w:pStyle w:val="a1"/>
        <w:numPr>
          <w:ilvl w:val="0"/>
          <w:numId w:val="0"/>
        </w:numPr>
        <w:ind w:left="420"/>
        <w:rPr>
          <w:color w:val="000000" w:themeColor="text1"/>
          <w:sz w:val="24"/>
          <w:szCs w:val="24"/>
        </w:rPr>
      </w:pPr>
      <w:r w:rsidRPr="006D3A21">
        <w:rPr>
          <w:rFonts w:hint="eastAsia"/>
          <w:color w:val="000000" w:themeColor="text1"/>
          <w:lang w:val="en-GB"/>
        </w:rPr>
        <w:lastRenderedPageBreak/>
        <w:t>该消息是</w:t>
      </w:r>
      <w:r w:rsidRPr="006D3A21">
        <w:rPr>
          <w:rFonts w:hint="eastAsia"/>
          <w:color w:val="000000" w:themeColor="text1"/>
          <w:lang w:val="en-GB"/>
        </w:rPr>
        <w:t>L2P</w:t>
      </w:r>
      <w:r w:rsidRPr="006D3A21">
        <w:rPr>
          <w:rFonts w:hint="eastAsia"/>
          <w:color w:val="000000" w:themeColor="text1"/>
          <w:lang w:val="en-GB"/>
        </w:rPr>
        <w:t>回复</w:t>
      </w:r>
      <w:r w:rsidRPr="006D3A21">
        <w:rPr>
          <w:rFonts w:hint="eastAsia"/>
          <w:color w:val="000000" w:themeColor="text1"/>
          <w:lang w:val="en-GB"/>
        </w:rPr>
        <w:t>AG</w:t>
      </w:r>
      <w:r w:rsidRPr="006D3A21">
        <w:rPr>
          <w:color w:val="000000" w:themeColor="text1"/>
          <w:lang w:val="en-GB"/>
        </w:rPr>
        <w:t>_</w:t>
      </w:r>
      <w:r w:rsidRPr="006D3A21">
        <w:rPr>
          <w:rFonts w:hint="eastAsia"/>
          <w:color w:val="000000" w:themeColor="text1"/>
          <w:lang w:val="en-GB"/>
        </w:rPr>
        <w:t>XX_</w:t>
      </w:r>
      <w:r w:rsidRPr="006D3A21">
        <w:rPr>
          <w:color w:val="000000" w:themeColor="text1"/>
          <w:lang w:val="en-GB"/>
        </w:rPr>
        <w:t>SET_AGT</w:t>
      </w:r>
      <w:r w:rsidRPr="006D3A21">
        <w:rPr>
          <w:rFonts w:hint="eastAsia"/>
          <w:color w:val="000000" w:themeColor="text1"/>
          <w:lang w:val="en-GB"/>
        </w:rPr>
        <w:t>_INFO</w:t>
      </w:r>
      <w:r w:rsidRPr="006D3A21">
        <w:rPr>
          <w:color w:val="000000" w:themeColor="text1"/>
          <w:lang w:val="en-GB"/>
        </w:rPr>
        <w:t>_REQ</w:t>
      </w:r>
      <w:r w:rsidRPr="006D3A21">
        <w:rPr>
          <w:rFonts w:hint="eastAsia"/>
          <w:color w:val="000000" w:themeColor="text1"/>
          <w:lang w:val="en-GB"/>
        </w:rPr>
        <w:t>消息的应答消息</w:t>
      </w:r>
      <w:r w:rsidR="00D22D55">
        <w:rPr>
          <w:rFonts w:hint="eastAsia"/>
          <w:color w:val="000000" w:themeColor="text1"/>
          <w:lang w:val="en-GB"/>
        </w:rPr>
        <w:t>,</w:t>
      </w:r>
      <w:r w:rsidR="00D22D55" w:rsidRPr="00D22D55">
        <w:rPr>
          <w:rFonts w:hint="eastAsia"/>
          <w:color w:val="000000" w:themeColor="text1"/>
          <w:lang w:val="en-GB"/>
        </w:rPr>
        <w:t xml:space="preserve"> </w:t>
      </w:r>
      <w:r w:rsidR="00D22D55">
        <w:rPr>
          <w:rFonts w:hint="eastAsia"/>
          <w:color w:val="000000" w:themeColor="text1"/>
          <w:lang w:val="en-GB"/>
        </w:rPr>
        <w:t>Agent</w:t>
      </w:r>
      <w:r w:rsidR="00D22D55">
        <w:rPr>
          <w:rFonts w:hint="eastAsia"/>
          <w:color w:val="000000" w:themeColor="text1"/>
          <w:lang w:val="en-GB"/>
        </w:rPr>
        <w:t>将此消息</w:t>
      </w:r>
      <w:r w:rsidR="00DD5FB3">
        <w:rPr>
          <w:rFonts w:hint="eastAsia"/>
          <w:color w:val="000000" w:themeColor="text1"/>
          <w:lang w:val="en-GB"/>
        </w:rPr>
        <w:t>与</w:t>
      </w:r>
      <w:r w:rsidR="00DD5FB3">
        <w:rPr>
          <w:rFonts w:hint="eastAsia"/>
          <w:color w:val="000000" w:themeColor="text1"/>
          <w:lang w:val="en-GB"/>
        </w:rPr>
        <w:t>L1</w:t>
      </w:r>
      <w:r w:rsidR="00DD5FB3">
        <w:rPr>
          <w:rFonts w:hint="eastAsia"/>
          <w:color w:val="000000" w:themeColor="text1"/>
          <w:lang w:val="en-GB"/>
        </w:rPr>
        <w:t>组装</w:t>
      </w:r>
      <w:r w:rsidR="00D22D55">
        <w:rPr>
          <w:rFonts w:hint="eastAsia"/>
          <w:color w:val="000000" w:themeColor="text1"/>
          <w:lang w:val="en-GB"/>
        </w:rPr>
        <w:t>传给</w:t>
      </w:r>
      <w:r w:rsidR="00D22D55">
        <w:rPr>
          <w:rFonts w:hint="eastAsia"/>
          <w:color w:val="000000" w:themeColor="text1"/>
          <w:lang w:val="en-GB"/>
        </w:rPr>
        <w:t>AGI</w:t>
      </w:r>
      <w:r w:rsidR="00D22D55">
        <w:rPr>
          <w:rFonts w:hint="eastAsia"/>
          <w:color w:val="000000" w:themeColor="text1"/>
          <w:lang w:val="en-GB"/>
        </w:rPr>
        <w:t>。</w:t>
      </w:r>
    </w:p>
    <w:p w14:paraId="6137A295" w14:textId="77777777" w:rsidR="002C7F98" w:rsidRPr="006D3A21" w:rsidRDefault="002C7F98" w:rsidP="002C7F98">
      <w:pPr>
        <w:pStyle w:val="a1"/>
        <w:rPr>
          <w:color w:val="000000" w:themeColor="text1"/>
          <w:sz w:val="24"/>
          <w:szCs w:val="24"/>
        </w:rPr>
      </w:pPr>
      <w:r w:rsidRPr="006D3A21">
        <w:rPr>
          <w:rFonts w:ascii="宋体" w:hAnsi="宋体" w:hint="eastAsia"/>
          <w:b/>
          <w:bCs/>
          <w:color w:val="000000" w:themeColor="text1"/>
          <w:sz w:val="24"/>
          <w:szCs w:val="24"/>
        </w:rPr>
        <w:t>方向</w:t>
      </w:r>
      <w:r w:rsidRPr="006D3A21">
        <w:rPr>
          <w:rFonts w:ascii="宋体" w:hAnsi="宋体" w:hint="eastAsia"/>
          <w:color w:val="000000" w:themeColor="text1"/>
          <w:sz w:val="24"/>
          <w:szCs w:val="24"/>
        </w:rPr>
        <w:t>：</w:t>
      </w:r>
    </w:p>
    <w:p w14:paraId="2E65268A" w14:textId="77777777" w:rsidR="002C7F98" w:rsidRPr="006D3A21" w:rsidRDefault="002C7F98" w:rsidP="002C7F98">
      <w:pPr>
        <w:pStyle w:val="a1"/>
        <w:numPr>
          <w:ilvl w:val="0"/>
          <w:numId w:val="0"/>
        </w:numPr>
        <w:tabs>
          <w:tab w:val="left" w:pos="420"/>
        </w:tabs>
        <w:ind w:left="425" w:firstLine="425"/>
        <w:rPr>
          <w:color w:val="000000" w:themeColor="text1"/>
          <w:sz w:val="24"/>
          <w:szCs w:val="24"/>
        </w:rPr>
      </w:pPr>
      <w:r w:rsidRPr="006D3A21">
        <w:rPr>
          <w:rFonts w:hint="eastAsia"/>
          <w:color w:val="000000" w:themeColor="text1"/>
          <w:sz w:val="24"/>
          <w:szCs w:val="24"/>
          <w:lang w:val="en-GB"/>
        </w:rPr>
        <w:t>L2P</w:t>
      </w:r>
      <w:r w:rsidRPr="006D3A21">
        <w:rPr>
          <w:rFonts w:ascii="宋体" w:hAnsi="宋体" w:hint="eastAsia"/>
          <w:color w:val="000000" w:themeColor="text1"/>
          <w:sz w:val="24"/>
          <w:szCs w:val="24"/>
        </w:rPr>
        <w:t>＝＞</w:t>
      </w:r>
      <w:r w:rsidRPr="006D3A21">
        <w:rPr>
          <w:rFonts w:hint="eastAsia"/>
          <w:color w:val="000000" w:themeColor="text1"/>
          <w:sz w:val="24"/>
          <w:szCs w:val="24"/>
        </w:rPr>
        <w:t>APP Agent</w:t>
      </w:r>
      <w:r w:rsidR="00D22D55">
        <w:rPr>
          <w:rFonts w:hint="eastAsia"/>
          <w:color w:val="000000" w:themeColor="text1"/>
          <w:sz w:val="24"/>
          <w:szCs w:val="24"/>
        </w:rPr>
        <w:t xml:space="preserve"> </w:t>
      </w:r>
    </w:p>
    <w:p w14:paraId="798451FF" w14:textId="77777777" w:rsidR="002C7F98" w:rsidRPr="006D3A21" w:rsidRDefault="002C7F98" w:rsidP="002C7F98">
      <w:pPr>
        <w:pStyle w:val="a1"/>
        <w:rPr>
          <w:color w:val="000000" w:themeColor="text1"/>
          <w:sz w:val="24"/>
          <w:szCs w:val="24"/>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tbl>
      <w:tblPr>
        <w:tblW w:w="7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900"/>
        <w:gridCol w:w="4274"/>
      </w:tblGrid>
      <w:tr w:rsidR="004606D4" w:rsidRPr="006D3A21" w14:paraId="368F8151" w14:textId="77777777" w:rsidTr="00461430">
        <w:tc>
          <w:tcPr>
            <w:tcW w:w="2448" w:type="dxa"/>
          </w:tcPr>
          <w:p w14:paraId="644AA9FB" w14:textId="77777777" w:rsidR="004606D4" w:rsidRPr="006D3A21" w:rsidRDefault="004606D4" w:rsidP="00461430">
            <w:pPr>
              <w:rPr>
                <w:b/>
                <w:color w:val="000000" w:themeColor="text1"/>
                <w:lang w:val="en-GB"/>
              </w:rPr>
            </w:pPr>
            <w:r w:rsidRPr="006D3A21">
              <w:rPr>
                <w:rFonts w:hint="eastAsia"/>
                <w:b/>
                <w:color w:val="000000" w:themeColor="text1"/>
                <w:lang w:val="en-GB"/>
              </w:rPr>
              <w:t>Parameter</w:t>
            </w:r>
          </w:p>
        </w:tc>
        <w:tc>
          <w:tcPr>
            <w:tcW w:w="900" w:type="dxa"/>
          </w:tcPr>
          <w:p w14:paraId="1F67F640" w14:textId="77777777" w:rsidR="004606D4" w:rsidRPr="006D3A21" w:rsidRDefault="004606D4" w:rsidP="00461430">
            <w:pPr>
              <w:rPr>
                <w:b/>
                <w:color w:val="000000" w:themeColor="text1"/>
                <w:lang w:val="en-GB"/>
              </w:rPr>
            </w:pPr>
            <w:r>
              <w:rPr>
                <w:b/>
                <w:color w:val="000000" w:themeColor="text1"/>
                <w:lang w:val="en-GB"/>
              </w:rPr>
              <w:t>T</w:t>
            </w:r>
            <w:r>
              <w:rPr>
                <w:rFonts w:hint="eastAsia"/>
                <w:b/>
                <w:color w:val="000000" w:themeColor="text1"/>
                <w:lang w:val="en-GB"/>
              </w:rPr>
              <w:t>ype</w:t>
            </w:r>
          </w:p>
        </w:tc>
        <w:tc>
          <w:tcPr>
            <w:tcW w:w="4274" w:type="dxa"/>
          </w:tcPr>
          <w:p w14:paraId="725EB696" w14:textId="77777777" w:rsidR="004606D4" w:rsidRPr="006D3A21" w:rsidRDefault="004606D4" w:rsidP="00461430">
            <w:pPr>
              <w:rPr>
                <w:b/>
                <w:color w:val="000000" w:themeColor="text1"/>
                <w:lang w:val="en-GB"/>
              </w:rPr>
            </w:pPr>
            <w:r w:rsidRPr="006D3A21">
              <w:rPr>
                <w:rFonts w:hint="eastAsia"/>
                <w:b/>
                <w:color w:val="000000" w:themeColor="text1"/>
                <w:lang w:val="en-GB"/>
              </w:rPr>
              <w:t>Description</w:t>
            </w:r>
          </w:p>
        </w:tc>
      </w:tr>
      <w:tr w:rsidR="004606D4" w:rsidRPr="006D3A21" w14:paraId="00856B19" w14:textId="77777777" w:rsidTr="00461430">
        <w:tc>
          <w:tcPr>
            <w:tcW w:w="2448" w:type="dxa"/>
          </w:tcPr>
          <w:p w14:paraId="3A60DEC3" w14:textId="77777777" w:rsidR="004606D4" w:rsidRPr="008D29AD" w:rsidRDefault="004606D4" w:rsidP="00461430">
            <w:pPr>
              <w:ind w:firstLine="420"/>
              <w:rPr>
                <w:rFonts w:ascii="Helvetica" w:hAnsi="Helvetica"/>
                <w:color w:val="000000" w:themeColor="text1"/>
                <w:kern w:val="0"/>
                <w:sz w:val="18"/>
                <w:szCs w:val="24"/>
              </w:rPr>
            </w:pPr>
            <w:r w:rsidRPr="008D29AD">
              <w:rPr>
                <w:rFonts w:ascii="Helvetica" w:hAnsi="Helvetica"/>
                <w:color w:val="000000" w:themeColor="text1"/>
                <w:kern w:val="0"/>
                <w:sz w:val="18"/>
                <w:szCs w:val="24"/>
              </w:rPr>
              <w:t>C</w:t>
            </w:r>
            <w:r w:rsidRPr="008D29AD">
              <w:rPr>
                <w:rFonts w:ascii="Helvetica" w:hAnsi="Helvetica" w:hint="eastAsia"/>
                <w:color w:val="000000" w:themeColor="text1"/>
                <w:kern w:val="0"/>
                <w:sz w:val="18"/>
                <w:szCs w:val="24"/>
              </w:rPr>
              <w:t>ause</w:t>
            </w:r>
          </w:p>
        </w:tc>
        <w:tc>
          <w:tcPr>
            <w:tcW w:w="900" w:type="dxa"/>
          </w:tcPr>
          <w:p w14:paraId="314EAC9E" w14:textId="77777777" w:rsidR="004606D4" w:rsidRPr="008D29AD" w:rsidRDefault="004606D4" w:rsidP="004606D4">
            <w:pPr>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U32</w:t>
            </w:r>
          </w:p>
        </w:tc>
        <w:tc>
          <w:tcPr>
            <w:tcW w:w="4274" w:type="dxa"/>
          </w:tcPr>
          <w:p w14:paraId="3240F1B5" w14:textId="77777777" w:rsidR="004606D4" w:rsidRPr="008D29AD" w:rsidRDefault="004606D4" w:rsidP="00461430">
            <w:pPr>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0-</w:t>
            </w:r>
            <w:r w:rsidRPr="008D29AD">
              <w:rPr>
                <w:rFonts w:ascii="Helvetica" w:hAnsi="Helvetica" w:hint="eastAsia"/>
                <w:color w:val="000000" w:themeColor="text1"/>
                <w:kern w:val="0"/>
                <w:sz w:val="18"/>
                <w:szCs w:val="24"/>
              </w:rPr>
              <w:t>正常，</w:t>
            </w:r>
            <w:r>
              <w:rPr>
                <w:rFonts w:ascii="Helvetica" w:hAnsi="Helvetica" w:hint="eastAsia"/>
                <w:color w:val="000000" w:themeColor="text1"/>
                <w:kern w:val="0"/>
                <w:sz w:val="18"/>
                <w:szCs w:val="24"/>
              </w:rPr>
              <w:t>非</w:t>
            </w:r>
            <w:r>
              <w:rPr>
                <w:rFonts w:ascii="Helvetica" w:hAnsi="Helvetica" w:hint="eastAsia"/>
                <w:color w:val="000000" w:themeColor="text1"/>
                <w:kern w:val="0"/>
                <w:sz w:val="18"/>
                <w:szCs w:val="24"/>
              </w:rPr>
              <w:t>0-</w:t>
            </w:r>
            <w:r>
              <w:rPr>
                <w:rFonts w:ascii="Helvetica" w:hAnsi="Helvetica" w:hint="eastAsia"/>
                <w:color w:val="000000" w:themeColor="text1"/>
                <w:kern w:val="0"/>
                <w:sz w:val="18"/>
                <w:szCs w:val="24"/>
              </w:rPr>
              <w:t>异常，不同消息有相应的消息码</w:t>
            </w:r>
          </w:p>
        </w:tc>
      </w:tr>
    </w:tbl>
    <w:p w14:paraId="196A565B" w14:textId="77777777" w:rsidR="005B31E1" w:rsidRDefault="0005178B" w:rsidP="00F62378">
      <w:pPr>
        <w:pStyle w:val="31"/>
        <w:ind w:firstLine="360"/>
        <w:rPr>
          <w:color w:val="000000" w:themeColor="text1"/>
        </w:rPr>
      </w:pPr>
      <w:r w:rsidRPr="0005178B">
        <w:rPr>
          <w:color w:val="000000" w:themeColor="text1"/>
        </w:rPr>
        <w:t>AG_PC_SET_AGT_INFO_REQ_ACK</w:t>
      </w:r>
    </w:p>
    <w:p w14:paraId="1F7FA459" w14:textId="77777777" w:rsidR="004E32FC" w:rsidRPr="006D3A21" w:rsidRDefault="004E32FC" w:rsidP="004E32FC">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7ED0ADA7" w14:textId="77777777" w:rsidR="004E32FC" w:rsidRPr="006D3A21" w:rsidRDefault="004E32FC" w:rsidP="004E32FC">
      <w:pPr>
        <w:pStyle w:val="a1"/>
        <w:numPr>
          <w:ilvl w:val="0"/>
          <w:numId w:val="0"/>
        </w:numPr>
        <w:ind w:left="420"/>
        <w:rPr>
          <w:color w:val="000000" w:themeColor="text1"/>
          <w:sz w:val="24"/>
          <w:szCs w:val="24"/>
        </w:rPr>
      </w:pPr>
      <w:r w:rsidRPr="006D3A21">
        <w:rPr>
          <w:rFonts w:hint="eastAsia"/>
          <w:color w:val="000000" w:themeColor="text1"/>
          <w:lang w:val="en-GB"/>
        </w:rPr>
        <w:t>该消息是</w:t>
      </w:r>
      <w:r>
        <w:rPr>
          <w:rFonts w:hint="eastAsia"/>
          <w:color w:val="000000" w:themeColor="text1"/>
          <w:lang w:val="en-GB"/>
        </w:rPr>
        <w:t>Agent</w:t>
      </w:r>
      <w:r>
        <w:rPr>
          <w:rFonts w:hint="eastAsia"/>
          <w:color w:val="000000" w:themeColor="text1"/>
          <w:lang w:val="en-GB"/>
        </w:rPr>
        <w:t>将</w:t>
      </w:r>
      <w:r>
        <w:rPr>
          <w:rFonts w:hint="eastAsia"/>
          <w:color w:val="000000" w:themeColor="text1"/>
          <w:lang w:val="en-GB"/>
        </w:rPr>
        <w:t>L1</w:t>
      </w:r>
      <w:r>
        <w:rPr>
          <w:rFonts w:hint="eastAsia"/>
          <w:color w:val="000000" w:themeColor="text1"/>
          <w:lang w:val="en-GB"/>
        </w:rPr>
        <w:t>和</w:t>
      </w:r>
      <w:r>
        <w:rPr>
          <w:rFonts w:hint="eastAsia"/>
          <w:color w:val="000000" w:themeColor="text1"/>
          <w:lang w:val="en-GB"/>
        </w:rPr>
        <w:t>L2P</w:t>
      </w:r>
      <w:r>
        <w:rPr>
          <w:rFonts w:hint="eastAsia"/>
          <w:color w:val="000000" w:themeColor="text1"/>
          <w:lang w:val="en-GB"/>
        </w:rPr>
        <w:t>的反馈消息组装成一条消息，发给</w:t>
      </w:r>
      <w:r>
        <w:rPr>
          <w:rFonts w:hint="eastAsia"/>
          <w:color w:val="000000" w:themeColor="text1"/>
          <w:lang w:val="en-GB"/>
        </w:rPr>
        <w:t>PC</w:t>
      </w:r>
      <w:r>
        <w:rPr>
          <w:rFonts w:hint="eastAsia"/>
          <w:color w:val="000000" w:themeColor="text1"/>
          <w:lang w:val="en-GB"/>
        </w:rPr>
        <w:t>机上的</w:t>
      </w:r>
      <w:r>
        <w:rPr>
          <w:rFonts w:hint="eastAsia"/>
          <w:color w:val="000000" w:themeColor="text1"/>
          <w:lang w:val="en-GB"/>
        </w:rPr>
        <w:t>AGI</w:t>
      </w:r>
      <w:r>
        <w:rPr>
          <w:rFonts w:hint="eastAsia"/>
          <w:color w:val="000000" w:themeColor="text1"/>
          <w:lang w:val="en-GB"/>
        </w:rPr>
        <w:t>。</w:t>
      </w:r>
    </w:p>
    <w:p w14:paraId="26A2D485" w14:textId="77777777" w:rsidR="004E32FC" w:rsidRPr="006D3A21" w:rsidRDefault="004E32FC" w:rsidP="004E32FC">
      <w:pPr>
        <w:pStyle w:val="a1"/>
        <w:rPr>
          <w:color w:val="000000" w:themeColor="text1"/>
          <w:sz w:val="24"/>
          <w:szCs w:val="24"/>
        </w:rPr>
      </w:pPr>
      <w:r w:rsidRPr="006D3A21">
        <w:rPr>
          <w:rFonts w:ascii="宋体" w:hAnsi="宋体" w:hint="eastAsia"/>
          <w:b/>
          <w:bCs/>
          <w:color w:val="000000" w:themeColor="text1"/>
          <w:sz w:val="24"/>
          <w:szCs w:val="24"/>
        </w:rPr>
        <w:t>方向</w:t>
      </w:r>
      <w:r w:rsidRPr="006D3A21">
        <w:rPr>
          <w:rFonts w:ascii="宋体" w:hAnsi="宋体" w:hint="eastAsia"/>
          <w:color w:val="000000" w:themeColor="text1"/>
          <w:sz w:val="24"/>
          <w:szCs w:val="24"/>
        </w:rPr>
        <w:t>：</w:t>
      </w:r>
    </w:p>
    <w:p w14:paraId="4FBFC350" w14:textId="77777777" w:rsidR="004E32FC" w:rsidRPr="006D3A21" w:rsidRDefault="004E32FC" w:rsidP="004E32FC">
      <w:pPr>
        <w:pStyle w:val="a1"/>
        <w:numPr>
          <w:ilvl w:val="0"/>
          <w:numId w:val="0"/>
        </w:numPr>
        <w:tabs>
          <w:tab w:val="left" w:pos="420"/>
        </w:tabs>
        <w:ind w:left="425" w:firstLine="425"/>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w:t>
      </w:r>
      <w:r>
        <w:rPr>
          <w:rFonts w:ascii="宋体" w:hAnsi="宋体" w:hint="eastAsia"/>
          <w:color w:val="000000" w:themeColor="text1"/>
          <w:sz w:val="24"/>
          <w:szCs w:val="24"/>
        </w:rPr>
        <w:t>PC</w:t>
      </w:r>
    </w:p>
    <w:p w14:paraId="0AB4BB78" w14:textId="77777777" w:rsidR="004E32FC" w:rsidRPr="006D3A21" w:rsidRDefault="004E32FC" w:rsidP="004E32FC">
      <w:pPr>
        <w:pStyle w:val="a1"/>
        <w:rPr>
          <w:color w:val="000000" w:themeColor="text1"/>
          <w:sz w:val="24"/>
          <w:szCs w:val="24"/>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tbl>
      <w:tblPr>
        <w:tblW w:w="7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900"/>
        <w:gridCol w:w="4274"/>
      </w:tblGrid>
      <w:tr w:rsidR="004E32FC" w:rsidRPr="006D3A21" w14:paraId="17E67F14" w14:textId="77777777" w:rsidTr="00904717">
        <w:tc>
          <w:tcPr>
            <w:tcW w:w="2448" w:type="dxa"/>
          </w:tcPr>
          <w:p w14:paraId="5288912E" w14:textId="77777777" w:rsidR="004E32FC" w:rsidRPr="006D3A21" w:rsidRDefault="004E32FC" w:rsidP="00904717">
            <w:pPr>
              <w:rPr>
                <w:b/>
                <w:color w:val="000000" w:themeColor="text1"/>
                <w:lang w:val="en-GB"/>
              </w:rPr>
            </w:pPr>
            <w:r w:rsidRPr="006D3A21">
              <w:rPr>
                <w:rFonts w:hint="eastAsia"/>
                <w:b/>
                <w:color w:val="000000" w:themeColor="text1"/>
                <w:lang w:val="en-GB"/>
              </w:rPr>
              <w:t>Parameter</w:t>
            </w:r>
          </w:p>
        </w:tc>
        <w:tc>
          <w:tcPr>
            <w:tcW w:w="900" w:type="dxa"/>
          </w:tcPr>
          <w:p w14:paraId="5C368074" w14:textId="77777777" w:rsidR="004E32FC" w:rsidRPr="006D3A21" w:rsidRDefault="004E32FC" w:rsidP="00904717">
            <w:pPr>
              <w:rPr>
                <w:b/>
                <w:color w:val="000000" w:themeColor="text1"/>
                <w:lang w:val="en-GB"/>
              </w:rPr>
            </w:pPr>
            <w:r>
              <w:rPr>
                <w:b/>
                <w:color w:val="000000" w:themeColor="text1"/>
                <w:lang w:val="en-GB"/>
              </w:rPr>
              <w:t>T</w:t>
            </w:r>
            <w:r>
              <w:rPr>
                <w:rFonts w:hint="eastAsia"/>
                <w:b/>
                <w:color w:val="000000" w:themeColor="text1"/>
                <w:lang w:val="en-GB"/>
              </w:rPr>
              <w:t>ype</w:t>
            </w:r>
          </w:p>
        </w:tc>
        <w:tc>
          <w:tcPr>
            <w:tcW w:w="4274" w:type="dxa"/>
          </w:tcPr>
          <w:p w14:paraId="31EACDD0" w14:textId="77777777" w:rsidR="004E32FC" w:rsidRPr="006D3A21" w:rsidRDefault="004E32FC" w:rsidP="00904717">
            <w:pPr>
              <w:rPr>
                <w:b/>
                <w:color w:val="000000" w:themeColor="text1"/>
                <w:lang w:val="en-GB"/>
              </w:rPr>
            </w:pPr>
            <w:r w:rsidRPr="006D3A21">
              <w:rPr>
                <w:rFonts w:hint="eastAsia"/>
                <w:b/>
                <w:color w:val="000000" w:themeColor="text1"/>
                <w:lang w:val="en-GB"/>
              </w:rPr>
              <w:t>Description</w:t>
            </w:r>
          </w:p>
        </w:tc>
      </w:tr>
      <w:tr w:rsidR="004E32FC" w:rsidRPr="006D3A21" w14:paraId="44648FB9" w14:textId="77777777" w:rsidTr="00904717">
        <w:tc>
          <w:tcPr>
            <w:tcW w:w="2448" w:type="dxa"/>
          </w:tcPr>
          <w:p w14:paraId="00A5E5EE" w14:textId="77777777" w:rsidR="004E32FC" w:rsidRPr="008D29AD" w:rsidRDefault="004E32FC" w:rsidP="00904717">
            <w:pPr>
              <w:ind w:firstLine="420"/>
              <w:rPr>
                <w:rFonts w:ascii="Helvetica" w:hAnsi="Helvetica"/>
                <w:color w:val="000000" w:themeColor="text1"/>
                <w:kern w:val="0"/>
                <w:sz w:val="18"/>
                <w:szCs w:val="24"/>
              </w:rPr>
            </w:pPr>
            <w:r w:rsidRPr="008D29AD">
              <w:rPr>
                <w:rFonts w:ascii="Helvetica" w:hAnsi="Helvetica"/>
                <w:color w:val="000000" w:themeColor="text1"/>
                <w:kern w:val="0"/>
                <w:sz w:val="18"/>
                <w:szCs w:val="24"/>
              </w:rPr>
              <w:t>C</w:t>
            </w:r>
            <w:r w:rsidRPr="008D29AD">
              <w:rPr>
                <w:rFonts w:ascii="Helvetica" w:hAnsi="Helvetica" w:hint="eastAsia"/>
                <w:color w:val="000000" w:themeColor="text1"/>
                <w:kern w:val="0"/>
                <w:sz w:val="18"/>
                <w:szCs w:val="24"/>
              </w:rPr>
              <w:t>ause</w:t>
            </w:r>
          </w:p>
        </w:tc>
        <w:tc>
          <w:tcPr>
            <w:tcW w:w="900" w:type="dxa"/>
          </w:tcPr>
          <w:p w14:paraId="77728FC2" w14:textId="77777777" w:rsidR="004E32FC" w:rsidRPr="008D29AD" w:rsidRDefault="004E32FC" w:rsidP="00904717">
            <w:pPr>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U32</w:t>
            </w:r>
          </w:p>
        </w:tc>
        <w:tc>
          <w:tcPr>
            <w:tcW w:w="4274" w:type="dxa"/>
          </w:tcPr>
          <w:p w14:paraId="0101FD71" w14:textId="77777777" w:rsidR="004E32FC" w:rsidRPr="008D29AD" w:rsidRDefault="004E32FC" w:rsidP="00904717">
            <w:pPr>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0-</w:t>
            </w:r>
            <w:r w:rsidRPr="008D29AD">
              <w:rPr>
                <w:rFonts w:ascii="Helvetica" w:hAnsi="Helvetica" w:hint="eastAsia"/>
                <w:color w:val="000000" w:themeColor="text1"/>
                <w:kern w:val="0"/>
                <w:sz w:val="18"/>
                <w:szCs w:val="24"/>
              </w:rPr>
              <w:t>正常，</w:t>
            </w:r>
            <w:r>
              <w:rPr>
                <w:rFonts w:ascii="Helvetica" w:hAnsi="Helvetica" w:hint="eastAsia"/>
                <w:color w:val="000000" w:themeColor="text1"/>
                <w:kern w:val="0"/>
                <w:sz w:val="18"/>
                <w:szCs w:val="24"/>
              </w:rPr>
              <w:t>非</w:t>
            </w:r>
            <w:r>
              <w:rPr>
                <w:rFonts w:ascii="Helvetica" w:hAnsi="Helvetica" w:hint="eastAsia"/>
                <w:color w:val="000000" w:themeColor="text1"/>
                <w:kern w:val="0"/>
                <w:sz w:val="18"/>
                <w:szCs w:val="24"/>
              </w:rPr>
              <w:t>0-</w:t>
            </w:r>
            <w:r>
              <w:rPr>
                <w:rFonts w:ascii="Helvetica" w:hAnsi="Helvetica" w:hint="eastAsia"/>
                <w:color w:val="000000" w:themeColor="text1"/>
                <w:kern w:val="0"/>
                <w:sz w:val="18"/>
                <w:szCs w:val="24"/>
              </w:rPr>
              <w:t>异常，不同消息有相应的消息码</w:t>
            </w:r>
          </w:p>
        </w:tc>
      </w:tr>
    </w:tbl>
    <w:p w14:paraId="60EA8479" w14:textId="77777777" w:rsidR="00545440" w:rsidRPr="004E32FC" w:rsidRDefault="00545440" w:rsidP="00175FA8">
      <w:pPr>
        <w:pStyle w:val="a5"/>
        <w:ind w:firstLine="0"/>
        <w:rPr>
          <w:color w:val="000000" w:themeColor="text1"/>
        </w:rPr>
      </w:pPr>
    </w:p>
    <w:p w14:paraId="1FE8FA37" w14:textId="77777777" w:rsidR="00291798" w:rsidRPr="006D3A21" w:rsidRDefault="00047299" w:rsidP="000107A1">
      <w:pPr>
        <w:pStyle w:val="31"/>
        <w:rPr>
          <w:color w:val="000000" w:themeColor="text1"/>
        </w:rPr>
      </w:pPr>
      <w:bookmarkStart w:id="103" w:name="_Toc347733653"/>
      <w:bookmarkStart w:id="104" w:name="_Toc375126613"/>
      <w:r w:rsidRPr="006D3A21">
        <w:rPr>
          <w:color w:val="000000" w:themeColor="text1"/>
        </w:rPr>
        <w:t>PC</w:t>
      </w:r>
      <w:r w:rsidRPr="006D3A21">
        <w:rPr>
          <w:rFonts w:hint="eastAsia"/>
          <w:color w:val="000000" w:themeColor="text1"/>
        </w:rPr>
        <w:t>_</w:t>
      </w:r>
      <w:r w:rsidR="0065299E" w:rsidRPr="006D3A21">
        <w:rPr>
          <w:color w:val="000000" w:themeColor="text1"/>
        </w:rPr>
        <w:t>AG_</w:t>
      </w:r>
      <w:r w:rsidR="00291798" w:rsidRPr="006D3A21">
        <w:rPr>
          <w:rFonts w:hint="eastAsia"/>
          <w:color w:val="000000" w:themeColor="text1"/>
        </w:rPr>
        <w:t>GET_AGT</w:t>
      </w:r>
      <w:r w:rsidR="00291798" w:rsidRPr="006D3A21">
        <w:rPr>
          <w:rFonts w:hint="eastAsia"/>
          <w:color w:val="000000" w:themeColor="text1"/>
          <w:lang w:val="en-GB"/>
        </w:rPr>
        <w:t>_INFO</w:t>
      </w:r>
      <w:r w:rsidR="00291798" w:rsidRPr="006D3A21">
        <w:rPr>
          <w:color w:val="000000" w:themeColor="text1"/>
        </w:rPr>
        <w:t>_REQ</w:t>
      </w:r>
      <w:bookmarkEnd w:id="103"/>
      <w:bookmarkEnd w:id="104"/>
    </w:p>
    <w:p w14:paraId="47D3C4CE" w14:textId="77777777" w:rsidR="002C7F98" w:rsidRPr="006D3A21" w:rsidRDefault="002C7F98" w:rsidP="002C7F98">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2231EEDA" w14:textId="77777777" w:rsidR="002C7F98" w:rsidRPr="006D3A21" w:rsidRDefault="002C7F98" w:rsidP="00175FA8">
      <w:pPr>
        <w:pStyle w:val="a5"/>
        <w:rPr>
          <w:color w:val="000000" w:themeColor="text1"/>
        </w:rPr>
      </w:pPr>
      <w:r w:rsidRPr="006D3A21">
        <w:rPr>
          <w:rFonts w:hint="eastAsia"/>
          <w:color w:val="000000" w:themeColor="text1"/>
        </w:rPr>
        <w:t>该消息是</w:t>
      </w:r>
      <w:r w:rsidRPr="006D3A21">
        <w:rPr>
          <w:rFonts w:hint="eastAsia"/>
          <w:color w:val="000000" w:themeColor="text1"/>
        </w:rPr>
        <w:t>PC</w:t>
      </w:r>
      <w:r w:rsidRPr="006D3A21">
        <w:rPr>
          <w:rFonts w:hint="eastAsia"/>
          <w:color w:val="000000" w:themeColor="text1"/>
        </w:rPr>
        <w:t>机获取仪表当前状态的请求消息，只有消息头，没有消息体。通过</w:t>
      </w:r>
      <w:r w:rsidRPr="006D3A21">
        <w:rPr>
          <w:rFonts w:hint="eastAsia"/>
          <w:color w:val="000000" w:themeColor="text1"/>
        </w:rPr>
        <w:t>MessageType</w:t>
      </w:r>
      <w:r w:rsidRPr="006D3A21">
        <w:rPr>
          <w:rFonts w:hint="eastAsia"/>
          <w:color w:val="000000" w:themeColor="text1"/>
        </w:rPr>
        <w:t>来确定。</w:t>
      </w:r>
    </w:p>
    <w:p w14:paraId="70A4D6C4" w14:textId="77777777" w:rsidR="002C7F98" w:rsidRPr="006D3A21" w:rsidRDefault="002C7F98" w:rsidP="002C7F98">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7ED01888" w14:textId="77777777" w:rsidR="002C7F98" w:rsidRPr="006D3A21" w:rsidRDefault="002C7F98" w:rsidP="002C7F98">
      <w:pPr>
        <w:pStyle w:val="a1"/>
        <w:numPr>
          <w:ilvl w:val="0"/>
          <w:numId w:val="0"/>
        </w:numPr>
        <w:tabs>
          <w:tab w:val="left" w:pos="420"/>
        </w:tabs>
        <w:ind w:left="425" w:firstLine="425"/>
        <w:rPr>
          <w:color w:val="000000" w:themeColor="text1"/>
          <w:sz w:val="24"/>
          <w:szCs w:val="24"/>
        </w:rPr>
      </w:pPr>
      <w:r w:rsidRPr="006D3A21">
        <w:rPr>
          <w:rFonts w:ascii="宋体" w:hAnsi="宋体" w:hint="eastAsia"/>
          <w:color w:val="000000" w:themeColor="text1"/>
          <w:sz w:val="24"/>
          <w:szCs w:val="24"/>
        </w:rPr>
        <w:t>PC＝＞</w:t>
      </w:r>
      <w:r w:rsidRPr="006D3A21">
        <w:rPr>
          <w:rFonts w:hint="eastAsia"/>
          <w:color w:val="000000" w:themeColor="text1"/>
          <w:sz w:val="24"/>
          <w:szCs w:val="24"/>
        </w:rPr>
        <w:t>APP Agent</w:t>
      </w:r>
    </w:p>
    <w:p w14:paraId="104A1903" w14:textId="77777777" w:rsidR="002C7F98" w:rsidRPr="006D3A21" w:rsidRDefault="002C7F98" w:rsidP="002C7F98">
      <w:pPr>
        <w:pStyle w:val="a1"/>
        <w:rPr>
          <w:color w:val="000000" w:themeColor="text1"/>
          <w:sz w:val="24"/>
          <w:szCs w:val="24"/>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05AE4875" w14:textId="77777777" w:rsidR="002C7F98" w:rsidRPr="006D3A21" w:rsidRDefault="002C7F98" w:rsidP="002C7F98">
      <w:pPr>
        <w:pStyle w:val="a5"/>
        <w:ind w:firstLineChars="150" w:firstLine="315"/>
        <w:rPr>
          <w:color w:val="000000" w:themeColor="text1"/>
          <w:lang w:val="en-GB"/>
        </w:rPr>
      </w:pPr>
      <w:r w:rsidRPr="006D3A21">
        <w:rPr>
          <w:rFonts w:hint="eastAsia"/>
          <w:color w:val="000000" w:themeColor="text1"/>
          <w:lang w:val="en-GB"/>
        </w:rPr>
        <w:t>参见消息头的定义。</w:t>
      </w:r>
    </w:p>
    <w:p w14:paraId="0A1E651B" w14:textId="77777777" w:rsidR="002C7F98" w:rsidRPr="006D3A21" w:rsidRDefault="002C7F98" w:rsidP="000107A1">
      <w:pPr>
        <w:pStyle w:val="31"/>
        <w:rPr>
          <w:color w:val="000000" w:themeColor="text1"/>
          <w:lang w:val="en-GB"/>
        </w:rPr>
      </w:pPr>
      <w:bookmarkStart w:id="105" w:name="_Toc375126614"/>
      <w:r w:rsidRPr="006D3A21">
        <w:rPr>
          <w:color w:val="000000" w:themeColor="text1"/>
          <w:lang w:val="en-GB"/>
        </w:rPr>
        <w:t>AG_XX_GET_AGT_INFO_REQ</w:t>
      </w:r>
      <w:bookmarkEnd w:id="105"/>
    </w:p>
    <w:p w14:paraId="4B1983EA" w14:textId="77777777" w:rsidR="002C7F98" w:rsidRPr="006D3A21" w:rsidRDefault="002C7F98" w:rsidP="002C7F98">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2CE6904F" w14:textId="77777777" w:rsidR="002C7F98" w:rsidRPr="006D3A21" w:rsidRDefault="002C7F98" w:rsidP="002C7F98">
      <w:pPr>
        <w:pStyle w:val="a5"/>
        <w:rPr>
          <w:color w:val="000000" w:themeColor="text1"/>
        </w:rPr>
      </w:pPr>
      <w:r w:rsidRPr="006D3A21">
        <w:rPr>
          <w:rFonts w:hint="eastAsia"/>
          <w:color w:val="000000" w:themeColor="text1"/>
        </w:rPr>
        <w:t>该消息是</w:t>
      </w:r>
      <w:r w:rsidRPr="006D3A21">
        <w:rPr>
          <w:rFonts w:hint="eastAsia"/>
          <w:color w:val="000000" w:themeColor="text1"/>
        </w:rPr>
        <w:t>APP Agent</w:t>
      </w:r>
      <w:r w:rsidRPr="006D3A21">
        <w:rPr>
          <w:rFonts w:hint="eastAsia"/>
          <w:color w:val="000000" w:themeColor="text1"/>
        </w:rPr>
        <w:t>获取仪表</w:t>
      </w:r>
      <w:r w:rsidRPr="006D3A21">
        <w:rPr>
          <w:rFonts w:hint="eastAsia"/>
          <w:color w:val="000000" w:themeColor="text1"/>
        </w:rPr>
        <w:t>L1/L2</w:t>
      </w:r>
      <w:r w:rsidRPr="006D3A21">
        <w:rPr>
          <w:rFonts w:hint="eastAsia"/>
          <w:color w:val="000000" w:themeColor="text1"/>
        </w:rPr>
        <w:t>当前状态的请求消息，只有消息头，没有消息体。</w:t>
      </w:r>
    </w:p>
    <w:p w14:paraId="243AFA8C" w14:textId="77777777" w:rsidR="002C7F98" w:rsidRPr="006D3A21" w:rsidRDefault="002C7F98" w:rsidP="002C7F98">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05AA8A28" w14:textId="77777777" w:rsidR="002C7F98" w:rsidRPr="006D3A21" w:rsidRDefault="002C7F98" w:rsidP="002C7F98">
      <w:pPr>
        <w:pStyle w:val="a1"/>
        <w:numPr>
          <w:ilvl w:val="0"/>
          <w:numId w:val="0"/>
        </w:numPr>
        <w:tabs>
          <w:tab w:val="left" w:pos="420"/>
        </w:tabs>
        <w:ind w:left="425" w:firstLine="425"/>
        <w:rPr>
          <w:color w:val="000000" w:themeColor="text1"/>
          <w:sz w:val="24"/>
          <w:szCs w:val="24"/>
        </w:rPr>
      </w:pPr>
      <w:r w:rsidRPr="006D3A21">
        <w:rPr>
          <w:rFonts w:hint="eastAsia"/>
          <w:color w:val="000000" w:themeColor="text1"/>
          <w:sz w:val="24"/>
          <w:szCs w:val="24"/>
        </w:rPr>
        <w:lastRenderedPageBreak/>
        <w:t>APP Agent</w:t>
      </w:r>
      <w:r w:rsidRPr="006D3A21">
        <w:rPr>
          <w:rFonts w:ascii="宋体" w:hAnsi="宋体" w:hint="eastAsia"/>
          <w:color w:val="000000" w:themeColor="text1"/>
          <w:sz w:val="24"/>
          <w:szCs w:val="24"/>
        </w:rPr>
        <w:t>＝＞L1/L2</w:t>
      </w:r>
    </w:p>
    <w:p w14:paraId="7A82C3F8" w14:textId="77777777" w:rsidR="002C7F98" w:rsidRPr="006D3A21" w:rsidRDefault="002C7F98" w:rsidP="002C7F98">
      <w:pPr>
        <w:pStyle w:val="a1"/>
        <w:rPr>
          <w:color w:val="000000" w:themeColor="text1"/>
          <w:sz w:val="24"/>
          <w:szCs w:val="24"/>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05A4FE14" w14:textId="77777777" w:rsidR="002C7F98" w:rsidRPr="006D3A21" w:rsidRDefault="002C7F98" w:rsidP="00175FA8">
      <w:pPr>
        <w:pStyle w:val="a5"/>
        <w:rPr>
          <w:color w:val="000000" w:themeColor="text1"/>
          <w:lang w:val="en-GB"/>
        </w:rPr>
      </w:pPr>
      <w:r w:rsidRPr="006D3A21">
        <w:rPr>
          <w:rFonts w:hint="eastAsia"/>
          <w:color w:val="000000" w:themeColor="text1"/>
          <w:lang w:val="en-GB"/>
        </w:rPr>
        <w:t>参见</w:t>
      </w:r>
      <w:r w:rsidRPr="006D3A21">
        <w:rPr>
          <w:color w:val="000000" w:themeColor="text1"/>
        </w:rPr>
        <w:t>AG_</w:t>
      </w:r>
      <w:r w:rsidRPr="006D3A21">
        <w:rPr>
          <w:rFonts w:hint="eastAsia"/>
          <w:color w:val="000000" w:themeColor="text1"/>
        </w:rPr>
        <w:t>PC</w:t>
      </w:r>
      <w:r w:rsidRPr="006D3A21">
        <w:rPr>
          <w:color w:val="000000" w:themeColor="text1"/>
        </w:rPr>
        <w:t>_GET_AGT_INFO_REQ</w:t>
      </w:r>
      <w:r w:rsidRPr="006D3A21">
        <w:rPr>
          <w:rFonts w:hint="eastAsia"/>
          <w:color w:val="000000" w:themeColor="text1"/>
        </w:rPr>
        <w:t>定义。</w:t>
      </w:r>
    </w:p>
    <w:p w14:paraId="25B3F7D8" w14:textId="77777777" w:rsidR="00B91A61" w:rsidRPr="006D3A21" w:rsidRDefault="00B91A61" w:rsidP="00175FA8">
      <w:pPr>
        <w:pStyle w:val="a5"/>
        <w:ind w:firstLine="0"/>
        <w:rPr>
          <w:color w:val="000000" w:themeColor="text1"/>
        </w:rPr>
      </w:pPr>
    </w:p>
    <w:p w14:paraId="0437E440" w14:textId="77777777" w:rsidR="00274EC1" w:rsidRPr="006D3A21" w:rsidRDefault="00274EC1" w:rsidP="000107A1">
      <w:pPr>
        <w:pStyle w:val="31"/>
        <w:rPr>
          <w:color w:val="000000" w:themeColor="text1"/>
          <w:lang w:val="en-GB"/>
        </w:rPr>
      </w:pPr>
      <w:bookmarkStart w:id="106" w:name="_Toc375126615"/>
      <w:r w:rsidRPr="006D3A21">
        <w:rPr>
          <w:color w:val="000000" w:themeColor="text1"/>
          <w:lang w:val="en-GB"/>
        </w:rPr>
        <w:t>L</w:t>
      </w:r>
      <w:r w:rsidRPr="006D3A21">
        <w:rPr>
          <w:rFonts w:hint="eastAsia"/>
          <w:color w:val="000000" w:themeColor="text1"/>
          <w:lang w:val="en-GB"/>
        </w:rPr>
        <w:t>1</w:t>
      </w:r>
      <w:r w:rsidRPr="006D3A21">
        <w:rPr>
          <w:color w:val="000000" w:themeColor="text1"/>
          <w:lang w:val="en-GB"/>
        </w:rPr>
        <w:t>_AG_GET_AGT_INFO_REQ_ACK</w:t>
      </w:r>
      <w:bookmarkEnd w:id="106"/>
    </w:p>
    <w:p w14:paraId="6F3C295D" w14:textId="77777777" w:rsidR="00274EC1" w:rsidRPr="006D3A21" w:rsidRDefault="00274EC1" w:rsidP="00274EC1">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720BC4E0" w14:textId="77777777" w:rsidR="00274EC1" w:rsidRPr="006D3A21" w:rsidRDefault="00274EC1" w:rsidP="00274EC1">
      <w:pPr>
        <w:pStyle w:val="a5"/>
        <w:rPr>
          <w:color w:val="000000" w:themeColor="text1"/>
        </w:rPr>
      </w:pPr>
      <w:r w:rsidRPr="006D3A21">
        <w:rPr>
          <w:rFonts w:hint="eastAsia"/>
          <w:color w:val="000000" w:themeColor="text1"/>
        </w:rPr>
        <w:t>该消息是</w:t>
      </w:r>
      <w:r w:rsidRPr="006D3A21">
        <w:rPr>
          <w:rFonts w:hint="eastAsia"/>
          <w:color w:val="000000" w:themeColor="text1"/>
        </w:rPr>
        <w:t>L1</w:t>
      </w:r>
      <w:r w:rsidRPr="006D3A21">
        <w:rPr>
          <w:rFonts w:hint="eastAsia"/>
          <w:color w:val="000000" w:themeColor="text1"/>
        </w:rPr>
        <w:t>回复当前状态的消息，响应</w:t>
      </w:r>
      <w:r w:rsidRPr="006D3A21">
        <w:rPr>
          <w:color w:val="000000" w:themeColor="text1"/>
        </w:rPr>
        <w:t>AG_</w:t>
      </w:r>
      <w:r w:rsidRPr="006D3A21">
        <w:rPr>
          <w:rFonts w:hint="eastAsia"/>
          <w:color w:val="000000" w:themeColor="text1"/>
        </w:rPr>
        <w:t>XX</w:t>
      </w:r>
      <w:r w:rsidRPr="006D3A21">
        <w:rPr>
          <w:color w:val="000000" w:themeColor="text1"/>
        </w:rPr>
        <w:t>_GET_AGT_INFO_REQ</w:t>
      </w:r>
      <w:r w:rsidRPr="006D3A21">
        <w:rPr>
          <w:rFonts w:hint="eastAsia"/>
          <w:color w:val="000000" w:themeColor="text1"/>
        </w:rPr>
        <w:t>的消息。</w:t>
      </w:r>
      <w:r w:rsidR="00CA69F8">
        <w:rPr>
          <w:rFonts w:hint="eastAsia"/>
          <w:color w:val="000000" w:themeColor="text1"/>
        </w:rPr>
        <w:t>如果消息异常，返回</w:t>
      </w:r>
      <w:r w:rsidR="00CA69F8">
        <w:rPr>
          <w:rFonts w:hint="eastAsia"/>
          <w:color w:val="000000" w:themeColor="text1"/>
        </w:rPr>
        <w:t>NACK</w:t>
      </w:r>
      <w:r w:rsidR="00CA69F8">
        <w:rPr>
          <w:rFonts w:hint="eastAsia"/>
          <w:color w:val="000000" w:themeColor="text1"/>
        </w:rPr>
        <w:t>，此种情况下的消息净荷参考标准的</w:t>
      </w:r>
      <w:r w:rsidR="00CA69F8">
        <w:rPr>
          <w:rFonts w:hint="eastAsia"/>
          <w:color w:val="000000" w:themeColor="text1"/>
        </w:rPr>
        <w:t>ACK</w:t>
      </w:r>
      <w:r w:rsidR="00CA69F8">
        <w:rPr>
          <w:rFonts w:hint="eastAsia"/>
          <w:color w:val="000000" w:themeColor="text1"/>
        </w:rPr>
        <w:t>格式。</w:t>
      </w:r>
    </w:p>
    <w:p w14:paraId="488CBB63" w14:textId="77777777" w:rsidR="00274EC1" w:rsidRPr="006D3A21" w:rsidRDefault="00274EC1" w:rsidP="00274EC1">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59FDA219" w14:textId="77777777" w:rsidR="00274EC1" w:rsidRPr="006D3A21" w:rsidRDefault="00274EC1" w:rsidP="00274EC1">
      <w:pPr>
        <w:pStyle w:val="a1"/>
        <w:numPr>
          <w:ilvl w:val="0"/>
          <w:numId w:val="0"/>
        </w:numPr>
        <w:tabs>
          <w:tab w:val="left" w:pos="420"/>
        </w:tabs>
        <w:ind w:left="425" w:firstLine="425"/>
        <w:rPr>
          <w:color w:val="000000" w:themeColor="text1"/>
          <w:sz w:val="24"/>
          <w:szCs w:val="24"/>
        </w:rPr>
      </w:pPr>
      <w:r w:rsidRPr="006D3A21">
        <w:rPr>
          <w:rFonts w:hint="eastAsia"/>
          <w:color w:val="000000" w:themeColor="text1"/>
          <w:sz w:val="24"/>
          <w:szCs w:val="24"/>
        </w:rPr>
        <w:t>L1</w:t>
      </w:r>
      <w:r w:rsidRPr="006D3A21">
        <w:rPr>
          <w:rFonts w:ascii="宋体" w:hAnsi="宋体" w:hint="eastAsia"/>
          <w:color w:val="000000" w:themeColor="text1"/>
          <w:sz w:val="24"/>
          <w:szCs w:val="24"/>
        </w:rPr>
        <w:t>＝＞APP Agent</w:t>
      </w:r>
    </w:p>
    <w:p w14:paraId="724090D1" w14:textId="77777777" w:rsidR="00274EC1" w:rsidRPr="006D3A21" w:rsidRDefault="00274EC1" w:rsidP="009D48FA">
      <w:pPr>
        <w:pStyle w:val="a1"/>
        <w:rPr>
          <w:color w:val="000000" w:themeColor="text1"/>
          <w:szCs w:val="24"/>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：见下表</w:t>
      </w:r>
    </w:p>
    <w:tbl>
      <w:tblPr>
        <w:tblW w:w="7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900"/>
        <w:gridCol w:w="4274"/>
      </w:tblGrid>
      <w:tr w:rsidR="00D75102" w:rsidRPr="006D3A21" w14:paraId="0BA52B7E" w14:textId="77777777" w:rsidTr="00D75102">
        <w:tc>
          <w:tcPr>
            <w:tcW w:w="2448" w:type="dxa"/>
          </w:tcPr>
          <w:p w14:paraId="320085CE" w14:textId="77777777" w:rsidR="00D75102" w:rsidRPr="006D3A21" w:rsidRDefault="00D75102" w:rsidP="00274EC1">
            <w:pPr>
              <w:rPr>
                <w:b/>
                <w:color w:val="000000" w:themeColor="text1"/>
                <w:lang w:val="en-GB"/>
              </w:rPr>
            </w:pPr>
            <w:r w:rsidRPr="006D3A21">
              <w:rPr>
                <w:rFonts w:hint="eastAsia"/>
                <w:b/>
                <w:color w:val="000000" w:themeColor="text1"/>
                <w:lang w:val="en-GB"/>
              </w:rPr>
              <w:t>Parameter</w:t>
            </w:r>
          </w:p>
        </w:tc>
        <w:tc>
          <w:tcPr>
            <w:tcW w:w="900" w:type="dxa"/>
          </w:tcPr>
          <w:p w14:paraId="591A0E9E" w14:textId="77777777" w:rsidR="00D75102" w:rsidRPr="006D3A21" w:rsidRDefault="00D75102" w:rsidP="00274EC1">
            <w:pPr>
              <w:rPr>
                <w:b/>
                <w:color w:val="000000" w:themeColor="text1"/>
                <w:lang w:val="en-GB"/>
              </w:rPr>
            </w:pPr>
            <w:r>
              <w:rPr>
                <w:b/>
                <w:color w:val="000000" w:themeColor="text1"/>
                <w:lang w:val="en-GB"/>
              </w:rPr>
              <w:t>T</w:t>
            </w:r>
            <w:r>
              <w:rPr>
                <w:rFonts w:hint="eastAsia"/>
                <w:b/>
                <w:color w:val="000000" w:themeColor="text1"/>
                <w:lang w:val="en-GB"/>
              </w:rPr>
              <w:t>ype</w:t>
            </w:r>
          </w:p>
        </w:tc>
        <w:tc>
          <w:tcPr>
            <w:tcW w:w="4274" w:type="dxa"/>
          </w:tcPr>
          <w:p w14:paraId="57AFBAFC" w14:textId="77777777" w:rsidR="00D75102" w:rsidRPr="006D3A21" w:rsidRDefault="00D75102" w:rsidP="00274EC1">
            <w:pPr>
              <w:rPr>
                <w:b/>
                <w:color w:val="000000" w:themeColor="text1"/>
                <w:lang w:val="en-GB"/>
              </w:rPr>
            </w:pPr>
            <w:r w:rsidRPr="006D3A21">
              <w:rPr>
                <w:rFonts w:hint="eastAsia"/>
                <w:b/>
                <w:color w:val="000000" w:themeColor="text1"/>
                <w:lang w:val="en-GB"/>
              </w:rPr>
              <w:t>Description</w:t>
            </w:r>
          </w:p>
        </w:tc>
      </w:tr>
      <w:tr w:rsidR="00D75102" w:rsidRPr="006D3A21" w14:paraId="1799F086" w14:textId="77777777" w:rsidTr="00D75102">
        <w:tc>
          <w:tcPr>
            <w:tcW w:w="2448" w:type="dxa"/>
          </w:tcPr>
          <w:p w14:paraId="5A82415C" w14:textId="77777777" w:rsidR="00D75102" w:rsidRPr="006D3A21" w:rsidRDefault="00D75102" w:rsidP="00274EC1">
            <w:pPr>
              <w:rPr>
                <w:color w:val="000000" w:themeColor="text1"/>
                <w:lang w:val="en-GB"/>
              </w:rPr>
            </w:pPr>
            <w:r w:rsidRPr="006D3A21">
              <w:rPr>
                <w:rFonts w:hint="eastAsia"/>
                <w:color w:val="000000" w:themeColor="text1"/>
                <w:lang w:val="en-GB"/>
              </w:rPr>
              <w:t>InstrumentState</w:t>
            </w:r>
          </w:p>
        </w:tc>
        <w:tc>
          <w:tcPr>
            <w:tcW w:w="900" w:type="dxa"/>
          </w:tcPr>
          <w:p w14:paraId="5212564A" w14:textId="77777777" w:rsidR="00D75102" w:rsidRPr="006D3A21" w:rsidRDefault="00D75102" w:rsidP="00274EC1">
            <w:pPr>
              <w:rPr>
                <w:color w:val="000000" w:themeColor="text1"/>
                <w:lang w:val="en-GB"/>
              </w:rPr>
            </w:pPr>
            <w:r w:rsidRPr="006D3A21">
              <w:rPr>
                <w:color w:val="000000" w:themeColor="text1"/>
                <w:lang w:val="en-GB"/>
              </w:rPr>
              <w:t>U</w:t>
            </w:r>
            <w:r w:rsidRPr="006D3A21">
              <w:rPr>
                <w:rFonts w:hint="eastAsia"/>
                <w:color w:val="000000" w:themeColor="text1"/>
                <w:lang w:val="en-GB"/>
              </w:rPr>
              <w:t>8</w:t>
            </w:r>
          </w:p>
        </w:tc>
        <w:tc>
          <w:tcPr>
            <w:tcW w:w="4274" w:type="dxa"/>
          </w:tcPr>
          <w:p w14:paraId="248535FE" w14:textId="77777777" w:rsidR="00D75102" w:rsidRPr="006D3A21" w:rsidRDefault="00D75102" w:rsidP="00274EC1">
            <w:pPr>
              <w:rPr>
                <w:color w:val="000000" w:themeColor="text1"/>
                <w:lang w:val="en-GB"/>
              </w:rPr>
            </w:pPr>
            <w:r w:rsidRPr="006D3A21">
              <w:rPr>
                <w:rFonts w:hint="eastAsia"/>
                <w:color w:val="000000" w:themeColor="text1"/>
                <w:lang w:val="en-GB"/>
              </w:rPr>
              <w:t>0-</w:t>
            </w:r>
            <w:r w:rsidRPr="006D3A21">
              <w:rPr>
                <w:color w:val="000000" w:themeColor="text1"/>
                <w:lang w:val="en-GB"/>
              </w:rPr>
              <w:t>IDLE</w:t>
            </w:r>
            <w:r w:rsidRPr="006D3A21">
              <w:rPr>
                <w:rFonts w:hint="eastAsia"/>
                <w:color w:val="000000" w:themeColor="text1"/>
                <w:lang w:val="en-GB"/>
              </w:rPr>
              <w:t>空闲没有配置工作模式</w:t>
            </w:r>
          </w:p>
          <w:p w14:paraId="25751456" w14:textId="77777777" w:rsidR="00D75102" w:rsidRPr="006D3A21" w:rsidRDefault="00D75102" w:rsidP="00274EC1">
            <w:pPr>
              <w:rPr>
                <w:color w:val="000000" w:themeColor="text1"/>
                <w:lang w:val="en-GB"/>
              </w:rPr>
            </w:pPr>
            <w:r w:rsidRPr="006D3A21">
              <w:rPr>
                <w:rFonts w:hint="eastAsia"/>
                <w:color w:val="000000" w:themeColor="text1"/>
                <w:lang w:val="en-GB"/>
              </w:rPr>
              <w:t>1-</w:t>
            </w:r>
            <w:r w:rsidRPr="006D3A21">
              <w:rPr>
                <w:color w:val="000000" w:themeColor="text1"/>
                <w:lang w:val="en-GB"/>
              </w:rPr>
              <w:t>WORK</w:t>
            </w:r>
            <w:r w:rsidRPr="006D3A21">
              <w:rPr>
                <w:rFonts w:hint="eastAsia"/>
                <w:color w:val="000000" w:themeColor="text1"/>
                <w:lang w:val="en-GB"/>
              </w:rPr>
              <w:t>工作设备正在工作</w:t>
            </w:r>
          </w:p>
        </w:tc>
      </w:tr>
      <w:tr w:rsidR="00D75102" w:rsidRPr="006D3A21" w14:paraId="47C4B74B" w14:textId="77777777" w:rsidTr="00D75102">
        <w:tc>
          <w:tcPr>
            <w:tcW w:w="2448" w:type="dxa"/>
          </w:tcPr>
          <w:p w14:paraId="07AD10E3" w14:textId="77777777" w:rsidR="00D75102" w:rsidRPr="006D3A21" w:rsidRDefault="00D75102" w:rsidP="00274EC1">
            <w:pPr>
              <w:rPr>
                <w:color w:val="000000" w:themeColor="text1"/>
                <w:lang w:val="en-GB"/>
              </w:rPr>
            </w:pPr>
            <w:r w:rsidRPr="006D3A21">
              <w:rPr>
                <w:rFonts w:hint="eastAsia"/>
                <w:color w:val="000000" w:themeColor="text1"/>
                <w:lang w:val="en-GB"/>
              </w:rPr>
              <w:t>WorkModel</w:t>
            </w:r>
          </w:p>
        </w:tc>
        <w:tc>
          <w:tcPr>
            <w:tcW w:w="900" w:type="dxa"/>
          </w:tcPr>
          <w:p w14:paraId="156D7D87" w14:textId="77777777" w:rsidR="00D75102" w:rsidRPr="006D3A21" w:rsidRDefault="00D75102" w:rsidP="00274EC1">
            <w:pPr>
              <w:rPr>
                <w:color w:val="000000" w:themeColor="text1"/>
                <w:lang w:val="en-GB"/>
              </w:rPr>
            </w:pPr>
            <w:r w:rsidRPr="006D3A21">
              <w:rPr>
                <w:color w:val="000000" w:themeColor="text1"/>
                <w:lang w:val="en-GB"/>
              </w:rPr>
              <w:t>U</w:t>
            </w:r>
            <w:r w:rsidRPr="006D3A21">
              <w:rPr>
                <w:rFonts w:hint="eastAsia"/>
                <w:color w:val="000000" w:themeColor="text1"/>
                <w:lang w:val="en-GB"/>
              </w:rPr>
              <w:t>8</w:t>
            </w:r>
          </w:p>
        </w:tc>
        <w:tc>
          <w:tcPr>
            <w:tcW w:w="4274" w:type="dxa"/>
          </w:tcPr>
          <w:p w14:paraId="24756C33" w14:textId="77777777" w:rsidR="00D75102" w:rsidRPr="006D3A21" w:rsidRDefault="00D75102" w:rsidP="00274EC1">
            <w:pPr>
              <w:rPr>
                <w:color w:val="000000" w:themeColor="text1"/>
                <w:lang w:val="en-GB"/>
              </w:rPr>
            </w:pPr>
            <w:r w:rsidRPr="006D3A21">
              <w:rPr>
                <w:rFonts w:hint="eastAsia"/>
                <w:color w:val="000000" w:themeColor="text1"/>
                <w:lang w:val="en-GB"/>
              </w:rPr>
              <w:t>1-</w:t>
            </w:r>
            <w:r w:rsidRPr="006D3A21">
              <w:rPr>
                <w:color w:val="000000" w:themeColor="text1"/>
                <w:lang w:val="en-GB"/>
              </w:rPr>
              <w:t>CELL_SCAN</w:t>
            </w:r>
            <w:r w:rsidRPr="006D3A21">
              <w:rPr>
                <w:rFonts w:hint="eastAsia"/>
                <w:color w:val="000000" w:themeColor="text1"/>
                <w:lang w:val="en-GB"/>
              </w:rPr>
              <w:t>小区扫描</w:t>
            </w:r>
            <w:r w:rsidRPr="006D3A21">
              <w:rPr>
                <w:color w:val="000000" w:themeColor="text1"/>
                <w:lang w:val="en-GB"/>
              </w:rPr>
              <w:br/>
            </w:r>
            <w:r w:rsidRPr="006D3A21">
              <w:rPr>
                <w:rFonts w:hint="eastAsia"/>
                <w:color w:val="000000" w:themeColor="text1"/>
                <w:lang w:val="en-GB"/>
              </w:rPr>
              <w:t>2-</w:t>
            </w:r>
            <w:r w:rsidRPr="006D3A21">
              <w:rPr>
                <w:color w:val="000000" w:themeColor="text1"/>
                <w:lang w:val="en-GB"/>
              </w:rPr>
              <w:t>PTOTOCOL_TRACE</w:t>
            </w:r>
            <w:r w:rsidRPr="006D3A21">
              <w:rPr>
                <w:rFonts w:hint="eastAsia"/>
                <w:color w:val="000000" w:themeColor="text1"/>
                <w:lang w:val="en-GB"/>
              </w:rPr>
              <w:t>协议跟踪</w:t>
            </w:r>
          </w:p>
        </w:tc>
      </w:tr>
      <w:tr w:rsidR="00D75102" w:rsidRPr="006D3A21" w14:paraId="19E9C950" w14:textId="77777777" w:rsidTr="00D75102">
        <w:tc>
          <w:tcPr>
            <w:tcW w:w="2448" w:type="dxa"/>
          </w:tcPr>
          <w:p w14:paraId="60B89F1F" w14:textId="77777777" w:rsidR="00D75102" w:rsidRPr="006D3A21" w:rsidRDefault="00D75102" w:rsidP="00274EC1">
            <w:pPr>
              <w:rPr>
                <w:color w:val="000000" w:themeColor="text1"/>
                <w:lang w:val="en-GB"/>
              </w:rPr>
            </w:pPr>
            <w:r w:rsidRPr="006D3A21">
              <w:rPr>
                <w:rFonts w:hint="eastAsia"/>
                <w:color w:val="000000" w:themeColor="text1"/>
                <w:lang w:val="en-GB"/>
              </w:rPr>
              <w:t>VersionNo</w:t>
            </w:r>
          </w:p>
        </w:tc>
        <w:tc>
          <w:tcPr>
            <w:tcW w:w="900" w:type="dxa"/>
          </w:tcPr>
          <w:p w14:paraId="25BD512A" w14:textId="77777777" w:rsidR="00D75102" w:rsidRPr="006D3A21" w:rsidRDefault="00D75102" w:rsidP="00274EC1">
            <w:pPr>
              <w:rPr>
                <w:color w:val="000000" w:themeColor="text1"/>
                <w:lang w:val="en-GB"/>
              </w:rPr>
            </w:pPr>
            <w:r w:rsidRPr="006D3A21">
              <w:rPr>
                <w:color w:val="000000" w:themeColor="text1"/>
                <w:lang w:val="en-GB"/>
              </w:rPr>
              <w:t>U</w:t>
            </w:r>
            <w:r w:rsidRPr="006D3A21">
              <w:rPr>
                <w:rFonts w:hint="eastAsia"/>
                <w:color w:val="000000" w:themeColor="text1"/>
                <w:lang w:val="en-GB"/>
              </w:rPr>
              <w:t>8</w:t>
            </w:r>
          </w:p>
        </w:tc>
        <w:tc>
          <w:tcPr>
            <w:tcW w:w="4274" w:type="dxa"/>
          </w:tcPr>
          <w:p w14:paraId="6ADF771F" w14:textId="77777777" w:rsidR="00D75102" w:rsidRPr="006D3A21" w:rsidRDefault="00D75102" w:rsidP="00274EC1">
            <w:pPr>
              <w:rPr>
                <w:color w:val="000000" w:themeColor="text1"/>
                <w:lang w:val="en-GB"/>
              </w:rPr>
            </w:pPr>
            <w:r w:rsidRPr="006D3A21">
              <w:rPr>
                <w:rFonts w:hint="eastAsia"/>
                <w:color w:val="000000" w:themeColor="text1"/>
                <w:lang w:val="en-GB"/>
              </w:rPr>
              <w:t>版本号</w:t>
            </w:r>
            <w:r>
              <w:rPr>
                <w:rFonts w:hint="eastAsia"/>
                <w:color w:val="000000" w:themeColor="text1"/>
                <w:lang w:val="en-GB"/>
              </w:rPr>
              <w:t>前</w:t>
            </w:r>
            <w:r>
              <w:rPr>
                <w:rFonts w:hint="eastAsia"/>
                <w:color w:val="000000" w:themeColor="text1"/>
                <w:lang w:val="en-GB"/>
              </w:rPr>
              <w:t>4bit</w:t>
            </w:r>
            <w:r>
              <w:rPr>
                <w:rFonts w:hint="eastAsia"/>
                <w:color w:val="000000" w:themeColor="text1"/>
                <w:lang w:val="en-GB"/>
              </w:rPr>
              <w:t>为大版本号后</w:t>
            </w:r>
            <w:r>
              <w:rPr>
                <w:rFonts w:hint="eastAsia"/>
                <w:color w:val="000000" w:themeColor="text1"/>
                <w:lang w:val="en-GB"/>
              </w:rPr>
              <w:t>4bit</w:t>
            </w:r>
            <w:r>
              <w:rPr>
                <w:rFonts w:hint="eastAsia"/>
                <w:color w:val="000000" w:themeColor="text1"/>
                <w:lang w:val="en-GB"/>
              </w:rPr>
              <w:t>为小版本号</w:t>
            </w:r>
          </w:p>
        </w:tc>
      </w:tr>
      <w:tr w:rsidR="00D75102" w:rsidRPr="006D3A21" w14:paraId="5A691C3C" w14:textId="77777777" w:rsidTr="00D75102">
        <w:tc>
          <w:tcPr>
            <w:tcW w:w="2448" w:type="dxa"/>
          </w:tcPr>
          <w:p w14:paraId="38DCCF04" w14:textId="77777777" w:rsidR="00D75102" w:rsidRPr="006D3A21" w:rsidRDefault="00D75102" w:rsidP="00274EC1">
            <w:pPr>
              <w:rPr>
                <w:color w:val="000000" w:themeColor="text1"/>
                <w:lang w:val="en-GB"/>
              </w:rPr>
            </w:pPr>
            <w:r w:rsidRPr="006D3A21">
              <w:rPr>
                <w:rFonts w:hint="eastAsia"/>
                <w:color w:val="000000" w:themeColor="text1"/>
                <w:lang w:val="en-GB"/>
              </w:rPr>
              <w:t>Reserved</w:t>
            </w:r>
          </w:p>
        </w:tc>
        <w:tc>
          <w:tcPr>
            <w:tcW w:w="900" w:type="dxa"/>
          </w:tcPr>
          <w:p w14:paraId="09FE94D6" w14:textId="77777777" w:rsidR="00D75102" w:rsidRPr="006D3A21" w:rsidRDefault="00D75102" w:rsidP="00274EC1">
            <w:pPr>
              <w:rPr>
                <w:color w:val="000000" w:themeColor="text1"/>
                <w:lang w:val="en-GB"/>
              </w:rPr>
            </w:pPr>
            <w:r w:rsidRPr="006D3A21">
              <w:rPr>
                <w:color w:val="000000" w:themeColor="text1"/>
                <w:lang w:val="en-GB"/>
              </w:rPr>
              <w:t>U</w:t>
            </w:r>
            <w:r w:rsidRPr="006D3A21">
              <w:rPr>
                <w:rFonts w:hint="eastAsia"/>
                <w:color w:val="000000" w:themeColor="text1"/>
                <w:lang w:val="en-GB"/>
              </w:rPr>
              <w:t>8</w:t>
            </w:r>
          </w:p>
        </w:tc>
        <w:tc>
          <w:tcPr>
            <w:tcW w:w="4274" w:type="dxa"/>
          </w:tcPr>
          <w:p w14:paraId="06A09B0E" w14:textId="77777777" w:rsidR="00D75102" w:rsidRPr="006D3A21" w:rsidRDefault="008121EE" w:rsidP="00274EC1">
            <w:pPr>
              <w:rPr>
                <w:color w:val="000000" w:themeColor="text1"/>
                <w:lang w:val="en-GB"/>
              </w:rPr>
            </w:pPr>
            <w:r>
              <w:rPr>
                <w:rFonts w:hint="eastAsia"/>
                <w:color w:val="000000" w:themeColor="text1"/>
                <w:lang w:val="en-GB"/>
              </w:rPr>
              <w:t>填充</w:t>
            </w:r>
          </w:p>
        </w:tc>
      </w:tr>
    </w:tbl>
    <w:p w14:paraId="0D6D13D3" w14:textId="77777777" w:rsidR="00274EC1" w:rsidRPr="006D3A21" w:rsidRDefault="00274EC1" w:rsidP="00274EC1">
      <w:pPr>
        <w:pStyle w:val="a5"/>
        <w:ind w:firstLine="0"/>
        <w:rPr>
          <w:color w:val="000000" w:themeColor="text1"/>
          <w:lang w:val="en-GB"/>
        </w:rPr>
      </w:pPr>
    </w:p>
    <w:p w14:paraId="2C9E39F4" w14:textId="77777777" w:rsidR="00274EC1" w:rsidRPr="006D3A21" w:rsidRDefault="00274EC1" w:rsidP="000107A1">
      <w:pPr>
        <w:pStyle w:val="31"/>
        <w:rPr>
          <w:color w:val="000000" w:themeColor="text1"/>
          <w:lang w:val="en-GB"/>
        </w:rPr>
      </w:pPr>
      <w:bookmarkStart w:id="107" w:name="_Toc375126616"/>
      <w:r w:rsidRPr="006D3A21">
        <w:rPr>
          <w:color w:val="000000" w:themeColor="text1"/>
          <w:lang w:val="en-GB"/>
        </w:rPr>
        <w:t>L</w:t>
      </w:r>
      <w:r w:rsidRPr="006D3A21">
        <w:rPr>
          <w:rFonts w:hint="eastAsia"/>
          <w:color w:val="000000" w:themeColor="text1"/>
          <w:lang w:val="en-GB"/>
        </w:rPr>
        <w:t>2P</w:t>
      </w:r>
      <w:r w:rsidRPr="006D3A21">
        <w:rPr>
          <w:color w:val="000000" w:themeColor="text1"/>
          <w:lang w:val="en-GB"/>
        </w:rPr>
        <w:t>_AG_GET_AGT_INFO_REQ_ACK</w:t>
      </w:r>
      <w:bookmarkEnd w:id="107"/>
    </w:p>
    <w:p w14:paraId="4D22173D" w14:textId="77777777" w:rsidR="00274EC1" w:rsidRPr="006D3A21" w:rsidRDefault="00274EC1" w:rsidP="00274EC1">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2FE25195" w14:textId="77777777" w:rsidR="00274EC1" w:rsidRPr="006D3A21" w:rsidRDefault="00274EC1" w:rsidP="00274EC1">
      <w:pPr>
        <w:pStyle w:val="a5"/>
        <w:rPr>
          <w:color w:val="000000" w:themeColor="text1"/>
        </w:rPr>
      </w:pPr>
      <w:r w:rsidRPr="006D3A21">
        <w:rPr>
          <w:rFonts w:hint="eastAsia"/>
          <w:color w:val="000000" w:themeColor="text1"/>
        </w:rPr>
        <w:t>该消息是</w:t>
      </w:r>
      <w:r w:rsidRPr="006D3A21">
        <w:rPr>
          <w:rFonts w:hint="eastAsia"/>
          <w:color w:val="000000" w:themeColor="text1"/>
        </w:rPr>
        <w:t>L2P</w:t>
      </w:r>
      <w:r w:rsidRPr="006D3A21">
        <w:rPr>
          <w:rFonts w:hint="eastAsia"/>
          <w:color w:val="000000" w:themeColor="text1"/>
        </w:rPr>
        <w:t>回复当前状态的消息，响应</w:t>
      </w:r>
      <w:r w:rsidRPr="006D3A21">
        <w:rPr>
          <w:color w:val="000000" w:themeColor="text1"/>
        </w:rPr>
        <w:t>AG_</w:t>
      </w:r>
      <w:r w:rsidRPr="006D3A21">
        <w:rPr>
          <w:rFonts w:hint="eastAsia"/>
          <w:color w:val="000000" w:themeColor="text1"/>
        </w:rPr>
        <w:t>XX</w:t>
      </w:r>
      <w:r w:rsidRPr="006D3A21">
        <w:rPr>
          <w:color w:val="000000" w:themeColor="text1"/>
        </w:rPr>
        <w:t>_GET_AGT_INFO_REQ</w:t>
      </w:r>
      <w:r w:rsidRPr="006D3A21">
        <w:rPr>
          <w:rFonts w:hint="eastAsia"/>
          <w:color w:val="000000" w:themeColor="text1"/>
        </w:rPr>
        <w:t>的消息</w:t>
      </w:r>
      <w:r w:rsidR="005A7F3B">
        <w:rPr>
          <w:rFonts w:hint="eastAsia"/>
          <w:color w:val="000000" w:themeColor="text1"/>
        </w:rPr>
        <w:t>如果消息异常，返回</w:t>
      </w:r>
      <w:r w:rsidR="005A7F3B">
        <w:rPr>
          <w:rFonts w:hint="eastAsia"/>
          <w:color w:val="000000" w:themeColor="text1"/>
        </w:rPr>
        <w:t>NACK</w:t>
      </w:r>
      <w:r w:rsidR="005A7F3B">
        <w:rPr>
          <w:rFonts w:hint="eastAsia"/>
          <w:color w:val="000000" w:themeColor="text1"/>
        </w:rPr>
        <w:t>，此种情况下的消息净荷参考标准的</w:t>
      </w:r>
      <w:r w:rsidR="005A7F3B">
        <w:rPr>
          <w:rFonts w:hint="eastAsia"/>
          <w:color w:val="000000" w:themeColor="text1"/>
        </w:rPr>
        <w:t>ACK</w:t>
      </w:r>
      <w:r w:rsidR="005A7F3B">
        <w:rPr>
          <w:rFonts w:hint="eastAsia"/>
          <w:color w:val="000000" w:themeColor="text1"/>
        </w:rPr>
        <w:t>格式。</w:t>
      </w:r>
    </w:p>
    <w:p w14:paraId="1860937A" w14:textId="77777777" w:rsidR="00274EC1" w:rsidRPr="006D3A21" w:rsidRDefault="00274EC1" w:rsidP="00274EC1">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4C067AB3" w14:textId="77777777" w:rsidR="00274EC1" w:rsidRPr="006D3A21" w:rsidRDefault="00274EC1" w:rsidP="00274EC1">
      <w:pPr>
        <w:pStyle w:val="a1"/>
        <w:numPr>
          <w:ilvl w:val="0"/>
          <w:numId w:val="0"/>
        </w:numPr>
        <w:tabs>
          <w:tab w:val="left" w:pos="420"/>
        </w:tabs>
        <w:ind w:left="425" w:firstLine="425"/>
        <w:rPr>
          <w:color w:val="000000" w:themeColor="text1"/>
          <w:sz w:val="24"/>
          <w:szCs w:val="24"/>
        </w:rPr>
      </w:pPr>
      <w:r w:rsidRPr="006D3A21">
        <w:rPr>
          <w:rFonts w:hint="eastAsia"/>
          <w:color w:val="000000" w:themeColor="text1"/>
          <w:sz w:val="24"/>
          <w:szCs w:val="24"/>
        </w:rPr>
        <w:t>L2P</w:t>
      </w:r>
      <w:r w:rsidRPr="006D3A21">
        <w:rPr>
          <w:rFonts w:ascii="宋体" w:hAnsi="宋体" w:hint="eastAsia"/>
          <w:color w:val="000000" w:themeColor="text1"/>
          <w:sz w:val="24"/>
          <w:szCs w:val="24"/>
        </w:rPr>
        <w:t>＝＞APP Agent</w:t>
      </w:r>
    </w:p>
    <w:p w14:paraId="2F9DF487" w14:textId="77777777" w:rsidR="00274EC1" w:rsidRPr="006D3A21" w:rsidRDefault="00274EC1" w:rsidP="00175FA8">
      <w:pPr>
        <w:pStyle w:val="a1"/>
        <w:rPr>
          <w:color w:val="000000" w:themeColor="text1"/>
          <w:sz w:val="24"/>
          <w:szCs w:val="24"/>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59BAAE2A" w14:textId="77777777" w:rsidR="00274EC1" w:rsidRPr="006D3A21" w:rsidRDefault="00274EC1" w:rsidP="00175FA8">
      <w:pPr>
        <w:ind w:firstLine="420"/>
        <w:rPr>
          <w:color w:val="000000" w:themeColor="text1"/>
        </w:rPr>
      </w:pPr>
      <w:r w:rsidRPr="006D3A21">
        <w:rPr>
          <w:rFonts w:hint="eastAsia"/>
          <w:color w:val="000000" w:themeColor="text1"/>
        </w:rPr>
        <w:t>参见</w:t>
      </w:r>
      <w:r w:rsidRPr="006D3A21">
        <w:rPr>
          <w:color w:val="000000" w:themeColor="text1"/>
        </w:rPr>
        <w:t>L</w:t>
      </w:r>
      <w:r w:rsidRPr="006D3A21">
        <w:rPr>
          <w:rFonts w:hint="eastAsia"/>
          <w:color w:val="000000" w:themeColor="text1"/>
        </w:rPr>
        <w:t>1</w:t>
      </w:r>
      <w:r w:rsidRPr="006D3A21">
        <w:rPr>
          <w:color w:val="000000" w:themeColor="text1"/>
        </w:rPr>
        <w:t>_AG_GET_AGT_INFO_REQ_ACK</w:t>
      </w:r>
      <w:r w:rsidRPr="006D3A21">
        <w:rPr>
          <w:rFonts w:hint="eastAsia"/>
          <w:color w:val="000000" w:themeColor="text1"/>
        </w:rPr>
        <w:t>定义。</w:t>
      </w:r>
    </w:p>
    <w:p w14:paraId="69B87A44" w14:textId="77777777" w:rsidR="00274EC1" w:rsidRPr="006D3A21" w:rsidRDefault="00274EC1" w:rsidP="00175FA8">
      <w:pPr>
        <w:pStyle w:val="a5"/>
        <w:ind w:firstLine="0"/>
        <w:rPr>
          <w:color w:val="000000" w:themeColor="text1"/>
        </w:rPr>
      </w:pPr>
    </w:p>
    <w:p w14:paraId="653769F4" w14:textId="77777777" w:rsidR="00291798" w:rsidRPr="006D3A21" w:rsidRDefault="00047299" w:rsidP="000107A1">
      <w:pPr>
        <w:pStyle w:val="31"/>
        <w:rPr>
          <w:color w:val="000000" w:themeColor="text1"/>
          <w:lang w:val="en-GB"/>
        </w:rPr>
      </w:pPr>
      <w:bookmarkStart w:id="108" w:name="_Toc347733654"/>
      <w:bookmarkStart w:id="109" w:name="_Toc375126617"/>
      <w:r w:rsidRPr="006D3A21">
        <w:rPr>
          <w:color w:val="000000" w:themeColor="text1"/>
        </w:rPr>
        <w:lastRenderedPageBreak/>
        <w:t>AG_PC</w:t>
      </w:r>
      <w:r w:rsidRPr="006D3A21">
        <w:rPr>
          <w:rFonts w:hint="eastAsia"/>
          <w:color w:val="000000" w:themeColor="text1"/>
        </w:rPr>
        <w:t>_</w:t>
      </w:r>
      <w:r w:rsidR="00291798" w:rsidRPr="006D3A21">
        <w:rPr>
          <w:rFonts w:hint="eastAsia"/>
          <w:color w:val="000000" w:themeColor="text1"/>
          <w:lang w:val="en-GB"/>
        </w:rPr>
        <w:t>GET_AGT_INFO</w:t>
      </w:r>
      <w:r w:rsidR="00291798" w:rsidRPr="006D3A21">
        <w:rPr>
          <w:color w:val="000000" w:themeColor="text1"/>
          <w:lang w:val="en-GB"/>
        </w:rPr>
        <w:t>_REQ_</w:t>
      </w:r>
      <w:r w:rsidR="00291798" w:rsidRPr="006D3A21">
        <w:rPr>
          <w:rFonts w:hint="eastAsia"/>
          <w:color w:val="000000" w:themeColor="text1"/>
          <w:lang w:val="en-GB"/>
        </w:rPr>
        <w:t>ACK</w:t>
      </w:r>
      <w:bookmarkEnd w:id="108"/>
      <w:bookmarkEnd w:id="109"/>
    </w:p>
    <w:p w14:paraId="19E89B05" w14:textId="77777777" w:rsidR="002C7F98" w:rsidRPr="006D3A21" w:rsidRDefault="002C7F98" w:rsidP="002C7F98">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0B8FDF71" w14:textId="77777777" w:rsidR="002C7F98" w:rsidRPr="006D3A21" w:rsidRDefault="002C7F98" w:rsidP="002C7F98">
      <w:pPr>
        <w:pStyle w:val="a5"/>
        <w:rPr>
          <w:color w:val="000000" w:themeColor="text1"/>
        </w:rPr>
      </w:pPr>
      <w:r w:rsidRPr="006D3A21">
        <w:rPr>
          <w:rFonts w:hint="eastAsia"/>
          <w:color w:val="000000" w:themeColor="text1"/>
        </w:rPr>
        <w:t>该消息是</w:t>
      </w:r>
      <w:r w:rsidR="00FA42AE" w:rsidRPr="006D3A21">
        <w:rPr>
          <w:rFonts w:hint="eastAsia"/>
          <w:color w:val="000000" w:themeColor="text1"/>
        </w:rPr>
        <w:t>APP Agent</w:t>
      </w:r>
      <w:r w:rsidR="00FA42AE" w:rsidRPr="006D3A21">
        <w:rPr>
          <w:rFonts w:hint="eastAsia"/>
          <w:color w:val="000000" w:themeColor="text1"/>
        </w:rPr>
        <w:t>向</w:t>
      </w:r>
      <w:r w:rsidR="00FA42AE" w:rsidRPr="006D3A21">
        <w:rPr>
          <w:rFonts w:hint="eastAsia"/>
          <w:color w:val="000000" w:themeColor="text1"/>
        </w:rPr>
        <w:t>PC</w:t>
      </w:r>
      <w:r w:rsidR="00FA42AE" w:rsidRPr="006D3A21">
        <w:rPr>
          <w:rFonts w:hint="eastAsia"/>
          <w:color w:val="000000" w:themeColor="text1"/>
        </w:rPr>
        <w:t>机上报设备当前状态消息。</w:t>
      </w:r>
      <w:r w:rsidR="00274EC1" w:rsidRPr="006D3A21">
        <w:rPr>
          <w:rFonts w:hint="eastAsia"/>
          <w:color w:val="000000" w:themeColor="text1"/>
        </w:rPr>
        <w:t>当</w:t>
      </w:r>
      <w:r w:rsidR="00274EC1" w:rsidRPr="006D3A21">
        <w:rPr>
          <w:rFonts w:hint="eastAsia"/>
          <w:color w:val="000000" w:themeColor="text1"/>
        </w:rPr>
        <w:t>APP Agent</w:t>
      </w:r>
      <w:r w:rsidR="00274EC1" w:rsidRPr="006D3A21">
        <w:rPr>
          <w:rFonts w:hint="eastAsia"/>
          <w:color w:val="000000" w:themeColor="text1"/>
        </w:rPr>
        <w:t>收到</w:t>
      </w:r>
      <w:r w:rsidR="00274EC1" w:rsidRPr="006D3A21">
        <w:rPr>
          <w:rFonts w:hint="eastAsia"/>
          <w:color w:val="000000" w:themeColor="text1"/>
        </w:rPr>
        <w:t>L1</w:t>
      </w:r>
      <w:r w:rsidR="00274EC1" w:rsidRPr="006D3A21">
        <w:rPr>
          <w:rFonts w:hint="eastAsia"/>
          <w:color w:val="000000" w:themeColor="text1"/>
        </w:rPr>
        <w:t>的</w:t>
      </w:r>
      <w:r w:rsidR="00274EC1" w:rsidRPr="006D3A21">
        <w:rPr>
          <w:color w:val="000000" w:themeColor="text1"/>
        </w:rPr>
        <w:t>L</w:t>
      </w:r>
      <w:r w:rsidR="00274EC1" w:rsidRPr="006D3A21">
        <w:rPr>
          <w:rFonts w:hint="eastAsia"/>
          <w:color w:val="000000" w:themeColor="text1"/>
        </w:rPr>
        <w:t>1</w:t>
      </w:r>
      <w:r w:rsidR="00274EC1" w:rsidRPr="006D3A21">
        <w:rPr>
          <w:color w:val="000000" w:themeColor="text1"/>
        </w:rPr>
        <w:t>_AG_GET_AGT_INFO_REQ_ACK</w:t>
      </w:r>
      <w:r w:rsidR="00274EC1" w:rsidRPr="006D3A21">
        <w:rPr>
          <w:rFonts w:hint="eastAsia"/>
          <w:color w:val="000000" w:themeColor="text1"/>
        </w:rPr>
        <w:t>和</w:t>
      </w:r>
      <w:r w:rsidR="00274EC1" w:rsidRPr="006D3A21">
        <w:rPr>
          <w:rFonts w:hint="eastAsia"/>
          <w:color w:val="000000" w:themeColor="text1"/>
        </w:rPr>
        <w:t>L2P</w:t>
      </w:r>
      <w:r w:rsidR="00274EC1" w:rsidRPr="006D3A21">
        <w:rPr>
          <w:rFonts w:hint="eastAsia"/>
          <w:color w:val="000000" w:themeColor="text1"/>
        </w:rPr>
        <w:t>的</w:t>
      </w:r>
      <w:r w:rsidR="00274EC1" w:rsidRPr="006D3A21">
        <w:rPr>
          <w:color w:val="000000" w:themeColor="text1"/>
        </w:rPr>
        <w:t>L2</w:t>
      </w:r>
      <w:r w:rsidR="00274EC1" w:rsidRPr="006D3A21">
        <w:rPr>
          <w:rFonts w:hint="eastAsia"/>
          <w:color w:val="000000" w:themeColor="text1"/>
        </w:rPr>
        <w:t>P</w:t>
      </w:r>
      <w:r w:rsidR="00274EC1" w:rsidRPr="006D3A21">
        <w:rPr>
          <w:color w:val="000000" w:themeColor="text1"/>
        </w:rPr>
        <w:t>_AG_GET_AGT_INFO_REQ_ACK</w:t>
      </w:r>
      <w:r w:rsidR="00274EC1" w:rsidRPr="006D3A21">
        <w:rPr>
          <w:rFonts w:hint="eastAsia"/>
          <w:color w:val="000000" w:themeColor="text1"/>
        </w:rPr>
        <w:t>消息后，发送此消息。</w:t>
      </w:r>
      <w:r w:rsidR="005A7F3B">
        <w:rPr>
          <w:rFonts w:hint="eastAsia"/>
          <w:color w:val="000000" w:themeColor="text1"/>
        </w:rPr>
        <w:t>如果消息异常，返回</w:t>
      </w:r>
      <w:r w:rsidR="005A7F3B">
        <w:rPr>
          <w:rFonts w:hint="eastAsia"/>
          <w:color w:val="000000" w:themeColor="text1"/>
        </w:rPr>
        <w:t>NACK</w:t>
      </w:r>
      <w:r w:rsidR="005A7F3B">
        <w:rPr>
          <w:rFonts w:hint="eastAsia"/>
          <w:color w:val="000000" w:themeColor="text1"/>
        </w:rPr>
        <w:t>，此种情况下的消息净荷参考标准的</w:t>
      </w:r>
      <w:r w:rsidR="005A7F3B">
        <w:rPr>
          <w:rFonts w:hint="eastAsia"/>
          <w:color w:val="000000" w:themeColor="text1"/>
        </w:rPr>
        <w:t>ACK</w:t>
      </w:r>
      <w:r w:rsidR="005A7F3B">
        <w:rPr>
          <w:rFonts w:hint="eastAsia"/>
          <w:color w:val="000000" w:themeColor="text1"/>
        </w:rPr>
        <w:t>格式。</w:t>
      </w:r>
    </w:p>
    <w:p w14:paraId="297BB69D" w14:textId="77777777" w:rsidR="002C7F98" w:rsidRPr="006D3A21" w:rsidRDefault="002C7F98" w:rsidP="002C7F98">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0A19603B" w14:textId="77777777" w:rsidR="002C7F98" w:rsidRPr="006D3A21" w:rsidRDefault="002C7F98" w:rsidP="00175FA8">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＝＞PC</w:t>
      </w:r>
    </w:p>
    <w:p w14:paraId="0A8D7DF2" w14:textId="77777777" w:rsidR="002C7F98" w:rsidRPr="006D3A21" w:rsidRDefault="002C7F98" w:rsidP="00D4531D">
      <w:pPr>
        <w:pStyle w:val="a1"/>
        <w:rPr>
          <w:color w:val="000000" w:themeColor="text1"/>
          <w:szCs w:val="24"/>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：见下表</w:t>
      </w:r>
    </w:p>
    <w:tbl>
      <w:tblPr>
        <w:tblW w:w="7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900"/>
        <w:gridCol w:w="4274"/>
      </w:tblGrid>
      <w:tr w:rsidR="00D75102" w:rsidRPr="006D3A21" w14:paraId="6104E584" w14:textId="77777777" w:rsidTr="00D75102">
        <w:tc>
          <w:tcPr>
            <w:tcW w:w="2448" w:type="dxa"/>
          </w:tcPr>
          <w:p w14:paraId="71255D77" w14:textId="77777777" w:rsidR="00D75102" w:rsidRPr="006D3A21" w:rsidRDefault="00D75102" w:rsidP="00A84BAF">
            <w:pPr>
              <w:rPr>
                <w:b/>
                <w:color w:val="000000" w:themeColor="text1"/>
                <w:lang w:val="en-GB"/>
              </w:rPr>
            </w:pPr>
            <w:r w:rsidRPr="006D3A21">
              <w:rPr>
                <w:rFonts w:hint="eastAsia"/>
                <w:b/>
                <w:color w:val="000000" w:themeColor="text1"/>
                <w:lang w:val="en-GB"/>
              </w:rPr>
              <w:t>Parameter</w:t>
            </w:r>
          </w:p>
        </w:tc>
        <w:tc>
          <w:tcPr>
            <w:tcW w:w="900" w:type="dxa"/>
          </w:tcPr>
          <w:p w14:paraId="417F930B" w14:textId="77777777" w:rsidR="00D75102" w:rsidRPr="006D3A21" w:rsidRDefault="00D75102" w:rsidP="00A84BAF">
            <w:pPr>
              <w:rPr>
                <w:b/>
                <w:color w:val="000000" w:themeColor="text1"/>
                <w:lang w:val="en-GB"/>
              </w:rPr>
            </w:pPr>
            <w:r>
              <w:rPr>
                <w:b/>
                <w:color w:val="000000" w:themeColor="text1"/>
                <w:lang w:val="en-GB"/>
              </w:rPr>
              <w:t>T</w:t>
            </w:r>
            <w:r>
              <w:rPr>
                <w:rFonts w:hint="eastAsia"/>
                <w:b/>
                <w:color w:val="000000" w:themeColor="text1"/>
                <w:lang w:val="en-GB"/>
              </w:rPr>
              <w:t>ype</w:t>
            </w:r>
          </w:p>
        </w:tc>
        <w:tc>
          <w:tcPr>
            <w:tcW w:w="4274" w:type="dxa"/>
          </w:tcPr>
          <w:p w14:paraId="5638EDBA" w14:textId="77777777" w:rsidR="00D75102" w:rsidRPr="006D3A21" w:rsidRDefault="00D75102" w:rsidP="00A84BAF">
            <w:pPr>
              <w:rPr>
                <w:b/>
                <w:color w:val="000000" w:themeColor="text1"/>
                <w:lang w:val="en-GB"/>
              </w:rPr>
            </w:pPr>
            <w:r w:rsidRPr="006D3A21">
              <w:rPr>
                <w:rFonts w:hint="eastAsia"/>
                <w:b/>
                <w:color w:val="000000" w:themeColor="text1"/>
                <w:lang w:val="en-GB"/>
              </w:rPr>
              <w:t>Description</w:t>
            </w:r>
          </w:p>
        </w:tc>
      </w:tr>
      <w:tr w:rsidR="00D75102" w:rsidRPr="006D3A21" w14:paraId="14BFB5C8" w14:textId="77777777" w:rsidTr="00D75102">
        <w:tc>
          <w:tcPr>
            <w:tcW w:w="2448" w:type="dxa"/>
          </w:tcPr>
          <w:p w14:paraId="13E5D6D7" w14:textId="77777777" w:rsidR="00D75102" w:rsidRPr="006D3A21" w:rsidRDefault="00D75102">
            <w:pPr>
              <w:rPr>
                <w:color w:val="000000" w:themeColor="text1"/>
                <w:lang w:val="en-GB"/>
              </w:rPr>
            </w:pPr>
            <w:r w:rsidRPr="006D3A21">
              <w:rPr>
                <w:color w:val="000000" w:themeColor="text1"/>
                <w:lang w:val="en-GB"/>
              </w:rPr>
              <w:t>Instrument</w:t>
            </w:r>
            <w:r w:rsidRPr="006D3A21">
              <w:rPr>
                <w:rFonts w:hint="eastAsia"/>
                <w:color w:val="000000" w:themeColor="text1"/>
                <w:lang w:val="en-GB"/>
              </w:rPr>
              <w:t>State</w:t>
            </w:r>
          </w:p>
        </w:tc>
        <w:tc>
          <w:tcPr>
            <w:tcW w:w="900" w:type="dxa"/>
          </w:tcPr>
          <w:p w14:paraId="736FC06E" w14:textId="77777777" w:rsidR="00D75102" w:rsidRPr="006D3A21" w:rsidRDefault="00D75102" w:rsidP="00A84BAF">
            <w:pPr>
              <w:rPr>
                <w:color w:val="000000" w:themeColor="text1"/>
                <w:lang w:val="en-GB"/>
              </w:rPr>
            </w:pPr>
            <w:r w:rsidRPr="006D3A21">
              <w:rPr>
                <w:color w:val="000000" w:themeColor="text1"/>
                <w:lang w:val="en-GB"/>
              </w:rPr>
              <w:t>U</w:t>
            </w:r>
            <w:r w:rsidR="005B0CD9">
              <w:rPr>
                <w:rFonts w:hint="eastAsia"/>
                <w:color w:val="000000" w:themeColor="text1"/>
                <w:lang w:val="en-GB"/>
              </w:rPr>
              <w:t>8</w:t>
            </w:r>
          </w:p>
        </w:tc>
        <w:tc>
          <w:tcPr>
            <w:tcW w:w="4274" w:type="dxa"/>
          </w:tcPr>
          <w:p w14:paraId="2136435C" w14:textId="77777777" w:rsidR="00D75102" w:rsidRPr="006D3A21" w:rsidRDefault="00D75102" w:rsidP="003638B4">
            <w:pPr>
              <w:pStyle w:val="aff8"/>
              <w:numPr>
                <w:ilvl w:val="0"/>
                <w:numId w:val="17"/>
              </w:numPr>
              <w:rPr>
                <w:color w:val="000000" w:themeColor="text1"/>
                <w:lang w:val="en-GB"/>
              </w:rPr>
            </w:pPr>
            <w:r w:rsidRPr="006D3A21">
              <w:rPr>
                <w:color w:val="000000" w:themeColor="text1"/>
                <w:lang w:val="en-GB"/>
              </w:rPr>
              <w:t>IDLE</w:t>
            </w:r>
            <w:r w:rsidRPr="006D3A21">
              <w:rPr>
                <w:rFonts w:hint="eastAsia"/>
                <w:color w:val="000000" w:themeColor="text1"/>
                <w:lang w:val="en-GB"/>
              </w:rPr>
              <w:t>空闲没有配置工作模式</w:t>
            </w:r>
          </w:p>
          <w:p w14:paraId="39C2DC97" w14:textId="77777777" w:rsidR="00D75102" w:rsidRPr="006D3A21" w:rsidRDefault="00D75102" w:rsidP="003638B4">
            <w:pPr>
              <w:pStyle w:val="aff8"/>
              <w:numPr>
                <w:ilvl w:val="0"/>
                <w:numId w:val="17"/>
              </w:numPr>
              <w:rPr>
                <w:color w:val="000000" w:themeColor="text1"/>
                <w:lang w:val="en-GB"/>
              </w:rPr>
            </w:pPr>
            <w:r w:rsidRPr="006D3A21">
              <w:rPr>
                <w:color w:val="000000" w:themeColor="text1"/>
                <w:lang w:val="en-GB"/>
              </w:rPr>
              <w:t>WORK</w:t>
            </w:r>
            <w:r w:rsidRPr="006D3A21">
              <w:rPr>
                <w:rFonts w:hint="eastAsia"/>
                <w:color w:val="000000" w:themeColor="text1"/>
                <w:lang w:val="en-GB"/>
              </w:rPr>
              <w:t>工作设备正在工作</w:t>
            </w:r>
          </w:p>
          <w:p w14:paraId="0395613B" w14:textId="77777777" w:rsidR="00D75102" w:rsidRPr="006D3A21" w:rsidRDefault="00D75102">
            <w:pPr>
              <w:rPr>
                <w:color w:val="000000" w:themeColor="text1"/>
                <w:lang w:val="en-GB"/>
              </w:rPr>
            </w:pPr>
          </w:p>
        </w:tc>
      </w:tr>
      <w:tr w:rsidR="00E979A5" w:rsidRPr="006D3A21" w14:paraId="0269E45B" w14:textId="77777777" w:rsidTr="00D75102">
        <w:tc>
          <w:tcPr>
            <w:tcW w:w="2448" w:type="dxa"/>
          </w:tcPr>
          <w:p w14:paraId="19AD669E" w14:textId="77777777" w:rsidR="00E979A5" w:rsidRPr="00F313F6" w:rsidRDefault="00E979A5" w:rsidP="00461430">
            <w:pPr>
              <w:pStyle w:val="cl-cellBodyLeft"/>
              <w:jc w:val="both"/>
              <w:rPr>
                <w:color w:val="000000" w:themeColor="text1"/>
                <w:lang w:eastAsia="zh-CN"/>
              </w:rPr>
            </w:pPr>
            <w:r w:rsidRPr="00F313F6">
              <w:rPr>
                <w:rFonts w:hint="eastAsia"/>
                <w:color w:val="000000" w:themeColor="text1"/>
                <w:lang w:eastAsia="zh-CN"/>
              </w:rPr>
              <w:t>WorkModel</w:t>
            </w:r>
          </w:p>
        </w:tc>
        <w:tc>
          <w:tcPr>
            <w:tcW w:w="900" w:type="dxa"/>
          </w:tcPr>
          <w:p w14:paraId="2C466E47" w14:textId="77777777" w:rsidR="00E979A5" w:rsidRPr="00F313F6" w:rsidRDefault="00E979A5" w:rsidP="00461430">
            <w:pPr>
              <w:pStyle w:val="cl-cellBodyLeft"/>
              <w:jc w:val="both"/>
              <w:rPr>
                <w:color w:val="000000" w:themeColor="text1"/>
                <w:lang w:eastAsia="zh-CN"/>
              </w:rPr>
            </w:pPr>
            <w:r w:rsidRPr="00F313F6">
              <w:rPr>
                <w:color w:val="000000" w:themeColor="text1"/>
                <w:lang w:eastAsia="zh-CN"/>
              </w:rPr>
              <w:t>U</w:t>
            </w:r>
            <w:r w:rsidRPr="00F313F6">
              <w:rPr>
                <w:rFonts w:hint="eastAsia"/>
                <w:color w:val="000000" w:themeColor="text1"/>
                <w:lang w:eastAsia="zh-CN"/>
              </w:rPr>
              <w:t>8</w:t>
            </w:r>
          </w:p>
        </w:tc>
        <w:tc>
          <w:tcPr>
            <w:tcW w:w="4274" w:type="dxa"/>
          </w:tcPr>
          <w:p w14:paraId="25015A15" w14:textId="77777777" w:rsidR="00E979A5" w:rsidRDefault="00E979A5" w:rsidP="00461430">
            <w:pPr>
              <w:pStyle w:val="cl-cellBodyLeft"/>
              <w:jc w:val="both"/>
              <w:rPr>
                <w:color w:val="000000" w:themeColor="text1"/>
                <w:lang w:eastAsia="zh-CN"/>
              </w:rPr>
            </w:pPr>
            <w:r w:rsidRPr="00F313F6">
              <w:rPr>
                <w:rFonts w:hint="eastAsia"/>
                <w:color w:val="000000" w:themeColor="text1"/>
                <w:lang w:eastAsia="zh-CN"/>
              </w:rPr>
              <w:t>1-CELL_SCAN</w:t>
            </w:r>
            <w:r>
              <w:rPr>
                <w:rFonts w:hint="eastAsia"/>
                <w:color w:val="000000" w:themeColor="text1"/>
                <w:lang w:eastAsia="zh-CN"/>
              </w:rPr>
              <w:t xml:space="preserve">         </w:t>
            </w:r>
            <w:r>
              <w:rPr>
                <w:rFonts w:hint="eastAsia"/>
                <w:color w:val="000000" w:themeColor="text1"/>
                <w:lang w:eastAsia="zh-CN"/>
              </w:rPr>
              <w:t>扫频模式</w:t>
            </w:r>
          </w:p>
          <w:p w14:paraId="3FE9ABA0" w14:textId="77777777" w:rsidR="00E979A5" w:rsidRPr="00F313F6" w:rsidRDefault="00E979A5" w:rsidP="00461430">
            <w:pPr>
              <w:pStyle w:val="cl-cellBodyLeft"/>
              <w:jc w:val="both"/>
              <w:rPr>
                <w:color w:val="000000" w:themeColor="text1"/>
                <w:lang w:eastAsia="zh-CN"/>
              </w:rPr>
            </w:pPr>
            <w:r w:rsidRPr="00F313F6">
              <w:rPr>
                <w:rFonts w:hint="eastAsia"/>
                <w:color w:val="000000" w:themeColor="text1"/>
                <w:lang w:eastAsia="zh-CN"/>
              </w:rPr>
              <w:t>2-PROTOCOL_TRACE</w:t>
            </w:r>
            <w:r>
              <w:rPr>
                <w:rFonts w:hint="eastAsia"/>
                <w:color w:val="000000" w:themeColor="text1"/>
                <w:lang w:eastAsia="zh-CN"/>
              </w:rPr>
              <w:t xml:space="preserve">  </w:t>
            </w:r>
            <w:r w:rsidRPr="00F313F6">
              <w:rPr>
                <w:rFonts w:hint="eastAsia"/>
                <w:color w:val="000000" w:themeColor="text1"/>
                <w:lang w:eastAsia="zh-CN"/>
              </w:rPr>
              <w:t>协议跟踪</w:t>
            </w:r>
          </w:p>
        </w:tc>
      </w:tr>
      <w:tr w:rsidR="00E979A5" w:rsidRPr="006D3A21" w14:paraId="5B4D4D6D" w14:textId="77777777" w:rsidTr="00D75102">
        <w:tc>
          <w:tcPr>
            <w:tcW w:w="2448" w:type="dxa"/>
          </w:tcPr>
          <w:p w14:paraId="336A389F" w14:textId="77777777" w:rsidR="00E979A5" w:rsidRPr="00F313F6" w:rsidRDefault="00E979A5" w:rsidP="00461430">
            <w:pPr>
              <w:pStyle w:val="cl-cellBodyLeft"/>
              <w:jc w:val="both"/>
              <w:rPr>
                <w:color w:val="000000" w:themeColor="text1"/>
                <w:lang w:eastAsia="zh-CN"/>
              </w:rPr>
            </w:pPr>
            <w:r w:rsidRPr="00F313F6">
              <w:rPr>
                <w:rFonts w:hint="eastAsia"/>
                <w:color w:val="000000" w:themeColor="text1"/>
                <w:lang w:eastAsia="zh-CN"/>
              </w:rPr>
              <w:t>InterfaceType</w:t>
            </w:r>
          </w:p>
        </w:tc>
        <w:tc>
          <w:tcPr>
            <w:tcW w:w="900" w:type="dxa"/>
          </w:tcPr>
          <w:p w14:paraId="0D0B0322" w14:textId="77777777" w:rsidR="00E979A5" w:rsidRPr="00F313F6" w:rsidRDefault="00E979A5" w:rsidP="00461430">
            <w:pPr>
              <w:pStyle w:val="cl-cellBodyLeft"/>
              <w:jc w:val="both"/>
              <w:rPr>
                <w:color w:val="000000" w:themeColor="text1"/>
                <w:lang w:eastAsia="zh-CN"/>
              </w:rPr>
            </w:pPr>
            <w:r w:rsidRPr="00F313F6">
              <w:rPr>
                <w:color w:val="000000" w:themeColor="text1"/>
                <w:lang w:eastAsia="zh-CN"/>
              </w:rPr>
              <w:t>U</w:t>
            </w:r>
            <w:r w:rsidRPr="00F313F6">
              <w:rPr>
                <w:rFonts w:hint="eastAsia"/>
                <w:color w:val="000000" w:themeColor="text1"/>
                <w:lang w:eastAsia="zh-CN"/>
              </w:rPr>
              <w:t>8</w:t>
            </w:r>
          </w:p>
        </w:tc>
        <w:tc>
          <w:tcPr>
            <w:tcW w:w="4274" w:type="dxa"/>
          </w:tcPr>
          <w:p w14:paraId="7A83F1E2" w14:textId="77777777" w:rsidR="00E979A5" w:rsidRPr="00F313F6" w:rsidRDefault="00E979A5" w:rsidP="00461430">
            <w:pPr>
              <w:pStyle w:val="cl-cellBodyLeft"/>
              <w:jc w:val="both"/>
              <w:rPr>
                <w:color w:val="000000" w:themeColor="text1"/>
                <w:lang w:eastAsia="zh-CN"/>
              </w:rPr>
            </w:pPr>
            <w:r w:rsidRPr="00F313F6">
              <w:rPr>
                <w:rFonts w:hint="eastAsia"/>
                <w:color w:val="000000" w:themeColor="text1"/>
                <w:lang w:eastAsia="zh-CN"/>
              </w:rPr>
              <w:t>0-INTERFACE_USB</w:t>
            </w:r>
            <w:r w:rsidRPr="00F313F6">
              <w:rPr>
                <w:rFonts w:hint="eastAsia"/>
                <w:color w:val="000000" w:themeColor="text1"/>
                <w:lang w:eastAsia="zh-CN"/>
              </w:rPr>
              <w:t>使用</w:t>
            </w:r>
            <w:r w:rsidRPr="00F313F6">
              <w:rPr>
                <w:rFonts w:hint="eastAsia"/>
                <w:color w:val="000000" w:themeColor="text1"/>
                <w:lang w:eastAsia="zh-CN"/>
              </w:rPr>
              <w:t>usb</w:t>
            </w:r>
            <w:r w:rsidRPr="00F313F6">
              <w:rPr>
                <w:rFonts w:hint="eastAsia"/>
                <w:color w:val="000000" w:themeColor="text1"/>
                <w:lang w:eastAsia="zh-CN"/>
              </w:rPr>
              <w:t>接口保存数据离线监测。</w:t>
            </w:r>
            <w:r w:rsidRPr="00F313F6">
              <w:rPr>
                <w:color w:val="000000" w:themeColor="text1"/>
                <w:lang w:eastAsia="zh-CN"/>
              </w:rPr>
              <w:br/>
            </w:r>
            <w:r w:rsidRPr="00F313F6">
              <w:rPr>
                <w:rFonts w:hint="eastAsia"/>
                <w:color w:val="000000" w:themeColor="text1"/>
                <w:lang w:eastAsia="zh-CN"/>
              </w:rPr>
              <w:t>1-INTERFACE_LAN</w:t>
            </w:r>
            <w:r w:rsidRPr="00F313F6">
              <w:rPr>
                <w:rFonts w:hint="eastAsia"/>
                <w:color w:val="000000" w:themeColor="text1"/>
                <w:lang w:eastAsia="zh-CN"/>
              </w:rPr>
              <w:t>使用</w:t>
            </w:r>
            <w:r w:rsidRPr="00F313F6">
              <w:rPr>
                <w:rFonts w:hint="eastAsia"/>
                <w:color w:val="000000" w:themeColor="text1"/>
                <w:lang w:eastAsia="zh-CN"/>
              </w:rPr>
              <w:t>lan</w:t>
            </w:r>
            <w:r w:rsidRPr="00F313F6">
              <w:rPr>
                <w:rFonts w:hint="eastAsia"/>
                <w:color w:val="000000" w:themeColor="text1"/>
                <w:lang w:eastAsia="zh-CN"/>
              </w:rPr>
              <w:t>连接</w:t>
            </w:r>
            <w:r w:rsidRPr="00F313F6">
              <w:rPr>
                <w:rFonts w:hint="eastAsia"/>
                <w:color w:val="000000" w:themeColor="text1"/>
                <w:lang w:eastAsia="zh-CN"/>
              </w:rPr>
              <w:t>pc</w:t>
            </w:r>
            <w:r w:rsidRPr="00F313F6">
              <w:rPr>
                <w:rFonts w:hint="eastAsia"/>
                <w:color w:val="000000" w:themeColor="text1"/>
                <w:lang w:eastAsia="zh-CN"/>
              </w:rPr>
              <w:t>机实时监测</w:t>
            </w:r>
          </w:p>
          <w:p w14:paraId="32E376B2" w14:textId="77777777" w:rsidR="00E979A5" w:rsidRPr="00F313F6" w:rsidRDefault="00E979A5" w:rsidP="00461430">
            <w:pPr>
              <w:pStyle w:val="cl-cellBodyLeft"/>
              <w:jc w:val="both"/>
              <w:rPr>
                <w:color w:val="000000" w:themeColor="text1"/>
                <w:lang w:eastAsia="zh-CN"/>
              </w:rPr>
            </w:pPr>
            <w:r w:rsidRPr="00F313F6">
              <w:rPr>
                <w:rFonts w:hint="eastAsia"/>
                <w:color w:val="000000" w:themeColor="text1"/>
                <w:lang w:eastAsia="zh-CN"/>
              </w:rPr>
              <w:t>【该字段仅</w:t>
            </w:r>
            <w:r w:rsidRPr="00F313F6">
              <w:rPr>
                <w:rFonts w:hint="eastAsia"/>
                <w:color w:val="000000" w:themeColor="text1"/>
                <w:lang w:eastAsia="zh-CN"/>
              </w:rPr>
              <w:t>Agent</w:t>
            </w:r>
            <w:r w:rsidRPr="00F313F6">
              <w:rPr>
                <w:rFonts w:hint="eastAsia"/>
                <w:color w:val="000000" w:themeColor="text1"/>
                <w:lang w:eastAsia="zh-CN"/>
              </w:rPr>
              <w:t>使用。对于</w:t>
            </w:r>
            <w:r w:rsidRPr="00F313F6">
              <w:rPr>
                <w:color w:val="000000" w:themeColor="text1"/>
                <w:lang w:eastAsia="zh-CN"/>
              </w:rPr>
              <w:t>AG_XX_SET_AGT_INFO_REQ</w:t>
            </w:r>
            <w:r w:rsidRPr="00F313F6">
              <w:rPr>
                <w:rFonts w:hint="eastAsia"/>
                <w:color w:val="000000" w:themeColor="text1"/>
                <w:lang w:eastAsia="zh-CN"/>
              </w:rPr>
              <w:t>，虽然透传该字段，但</w:t>
            </w:r>
            <w:r w:rsidRPr="00F313F6">
              <w:rPr>
                <w:rFonts w:hint="eastAsia"/>
                <w:color w:val="000000" w:themeColor="text1"/>
                <w:lang w:eastAsia="zh-CN"/>
              </w:rPr>
              <w:t>L1/L2P</w:t>
            </w:r>
            <w:r w:rsidRPr="00F313F6">
              <w:rPr>
                <w:rFonts w:hint="eastAsia"/>
                <w:color w:val="000000" w:themeColor="text1"/>
                <w:lang w:eastAsia="zh-CN"/>
              </w:rPr>
              <w:t>均不使用】</w:t>
            </w:r>
          </w:p>
        </w:tc>
      </w:tr>
      <w:tr w:rsidR="00E979A5" w:rsidRPr="006D3A21" w14:paraId="69E4A806" w14:textId="77777777" w:rsidTr="00D75102">
        <w:tc>
          <w:tcPr>
            <w:tcW w:w="2448" w:type="dxa"/>
          </w:tcPr>
          <w:p w14:paraId="3FA0225E" w14:textId="77777777" w:rsidR="00E979A5" w:rsidRPr="00F313F6" w:rsidRDefault="00E979A5" w:rsidP="00461430">
            <w:pPr>
              <w:pStyle w:val="cl-cellBodyLeft"/>
              <w:jc w:val="both"/>
              <w:rPr>
                <w:color w:val="000000" w:themeColor="text1"/>
                <w:lang w:eastAsia="zh-CN"/>
              </w:rPr>
            </w:pPr>
            <w:r w:rsidRPr="00F313F6">
              <w:rPr>
                <w:color w:val="000000" w:themeColor="text1"/>
                <w:lang w:eastAsia="zh-CN"/>
              </w:rPr>
              <w:t>OutDataType</w:t>
            </w:r>
          </w:p>
          <w:p w14:paraId="7D534CD5" w14:textId="77777777" w:rsidR="00E979A5" w:rsidRPr="00F313F6" w:rsidRDefault="00E979A5" w:rsidP="00461430">
            <w:pPr>
              <w:pStyle w:val="cl-cellBodyLeft"/>
              <w:jc w:val="both"/>
              <w:rPr>
                <w:color w:val="000000" w:themeColor="text1"/>
                <w:lang w:eastAsia="zh-CN"/>
              </w:rPr>
            </w:pPr>
          </w:p>
        </w:tc>
        <w:tc>
          <w:tcPr>
            <w:tcW w:w="900" w:type="dxa"/>
          </w:tcPr>
          <w:p w14:paraId="7FB77BAA" w14:textId="77777777" w:rsidR="00E979A5" w:rsidRPr="00F313F6" w:rsidRDefault="00E979A5" w:rsidP="00461430">
            <w:pPr>
              <w:pStyle w:val="cl-cellBodyLeft"/>
              <w:jc w:val="both"/>
              <w:rPr>
                <w:color w:val="000000" w:themeColor="text1"/>
                <w:lang w:eastAsia="zh-CN"/>
              </w:rPr>
            </w:pPr>
            <w:r w:rsidRPr="00F313F6">
              <w:rPr>
                <w:color w:val="000000" w:themeColor="text1"/>
                <w:lang w:eastAsia="zh-CN"/>
              </w:rPr>
              <w:t>U</w:t>
            </w:r>
            <w:r w:rsidRPr="00F313F6">
              <w:rPr>
                <w:rFonts w:hint="eastAsia"/>
                <w:color w:val="000000" w:themeColor="text1"/>
                <w:lang w:eastAsia="zh-CN"/>
              </w:rPr>
              <w:t>8</w:t>
            </w:r>
          </w:p>
        </w:tc>
        <w:tc>
          <w:tcPr>
            <w:tcW w:w="4274" w:type="dxa"/>
          </w:tcPr>
          <w:p w14:paraId="3D10255D" w14:textId="77777777" w:rsidR="00E979A5" w:rsidRDefault="00E979A5" w:rsidP="00461430">
            <w:pPr>
              <w:pStyle w:val="cl-cellBodyLeft"/>
              <w:jc w:val="both"/>
              <w:rPr>
                <w:color w:val="000000" w:themeColor="text1"/>
                <w:lang w:eastAsia="zh-CN"/>
              </w:rPr>
            </w:pPr>
            <w:r>
              <w:rPr>
                <w:rFonts w:hint="eastAsia"/>
                <w:color w:val="000000" w:themeColor="text1"/>
                <w:lang w:eastAsia="zh-CN"/>
              </w:rPr>
              <w:t>LOG</w:t>
            </w:r>
            <w:r>
              <w:rPr>
                <w:rFonts w:hint="eastAsia"/>
                <w:color w:val="000000" w:themeColor="text1"/>
                <w:lang w:eastAsia="zh-CN"/>
              </w:rPr>
              <w:t>数据存储输出的方式：</w:t>
            </w:r>
          </w:p>
          <w:p w14:paraId="2F763D53" w14:textId="77777777" w:rsidR="00E979A5" w:rsidRDefault="00E979A5" w:rsidP="00461430">
            <w:pPr>
              <w:pStyle w:val="cl-cellBodyLeft"/>
              <w:jc w:val="both"/>
              <w:rPr>
                <w:color w:val="000000" w:themeColor="text1"/>
                <w:lang w:eastAsia="zh-CN"/>
              </w:rPr>
            </w:pPr>
            <w:r>
              <w:rPr>
                <w:rFonts w:hint="eastAsia"/>
                <w:color w:val="000000" w:themeColor="text1"/>
                <w:lang w:eastAsia="zh-CN"/>
              </w:rPr>
              <w:t xml:space="preserve">0 </w:t>
            </w:r>
            <w:r>
              <w:rPr>
                <w:color w:val="000000" w:themeColor="text1"/>
                <w:lang w:eastAsia="zh-CN"/>
              </w:rPr>
              <w:t>–</w:t>
            </w:r>
            <w:r>
              <w:rPr>
                <w:rFonts w:hint="eastAsia"/>
                <w:color w:val="000000" w:themeColor="text1"/>
                <w:lang w:eastAsia="zh-CN"/>
              </w:rPr>
              <w:t xml:space="preserve"> LOG</w:t>
            </w:r>
            <w:r>
              <w:rPr>
                <w:rFonts w:hint="eastAsia"/>
                <w:color w:val="000000" w:themeColor="text1"/>
                <w:lang w:eastAsia="zh-CN"/>
              </w:rPr>
              <w:t>数据存储通过</w:t>
            </w:r>
            <w:r>
              <w:rPr>
                <w:rFonts w:hint="eastAsia"/>
                <w:color w:val="000000" w:themeColor="text1"/>
                <w:lang w:eastAsia="zh-CN"/>
              </w:rPr>
              <w:t>USB</w:t>
            </w:r>
            <w:r>
              <w:rPr>
                <w:rFonts w:hint="eastAsia"/>
                <w:color w:val="000000" w:themeColor="text1"/>
                <w:lang w:eastAsia="zh-CN"/>
              </w:rPr>
              <w:t>传输到外设</w:t>
            </w:r>
          </w:p>
          <w:p w14:paraId="661B5924" w14:textId="77777777" w:rsidR="00E979A5" w:rsidRDefault="00E979A5" w:rsidP="00461430">
            <w:pPr>
              <w:pStyle w:val="cl-cellBodyLeft"/>
              <w:jc w:val="both"/>
              <w:rPr>
                <w:color w:val="000000" w:themeColor="text1"/>
                <w:lang w:eastAsia="zh-CN"/>
              </w:rPr>
            </w:pPr>
            <w:r>
              <w:rPr>
                <w:rFonts w:hint="eastAsia"/>
                <w:color w:val="000000" w:themeColor="text1"/>
                <w:lang w:eastAsia="zh-CN"/>
              </w:rPr>
              <w:t xml:space="preserve">1 </w:t>
            </w:r>
            <w:r>
              <w:rPr>
                <w:color w:val="000000" w:themeColor="text1"/>
                <w:lang w:eastAsia="zh-CN"/>
              </w:rPr>
              <w:t>–</w:t>
            </w:r>
            <w:r>
              <w:rPr>
                <w:rFonts w:hint="eastAsia"/>
                <w:color w:val="000000" w:themeColor="text1"/>
                <w:lang w:eastAsia="zh-CN"/>
              </w:rPr>
              <w:t xml:space="preserve"> LOG</w:t>
            </w:r>
            <w:r>
              <w:rPr>
                <w:rFonts w:hint="eastAsia"/>
                <w:color w:val="000000" w:themeColor="text1"/>
                <w:lang w:eastAsia="zh-CN"/>
              </w:rPr>
              <w:t>数据存储在</w:t>
            </w:r>
            <w:r>
              <w:rPr>
                <w:rFonts w:hint="eastAsia"/>
                <w:color w:val="000000" w:themeColor="text1"/>
                <w:lang w:eastAsia="zh-CN"/>
              </w:rPr>
              <w:t>AGT</w:t>
            </w:r>
            <w:r>
              <w:rPr>
                <w:rFonts w:hint="eastAsia"/>
                <w:color w:val="000000" w:themeColor="text1"/>
                <w:lang w:eastAsia="zh-CN"/>
              </w:rPr>
              <w:t>的</w:t>
            </w:r>
            <w:r>
              <w:rPr>
                <w:rFonts w:hint="eastAsia"/>
                <w:color w:val="000000" w:themeColor="text1"/>
                <w:lang w:eastAsia="zh-CN"/>
              </w:rPr>
              <w:t>FLASH</w:t>
            </w:r>
            <w:r>
              <w:rPr>
                <w:rFonts w:hint="eastAsia"/>
                <w:color w:val="000000" w:themeColor="text1"/>
                <w:lang w:eastAsia="zh-CN"/>
              </w:rPr>
              <w:t>中</w:t>
            </w:r>
          </w:p>
          <w:p w14:paraId="42379890" w14:textId="77777777" w:rsidR="00E979A5" w:rsidRPr="002E69D9" w:rsidRDefault="00E979A5" w:rsidP="00461430">
            <w:pPr>
              <w:pStyle w:val="cl-cellBodyLeft"/>
              <w:jc w:val="both"/>
              <w:rPr>
                <w:color w:val="000000" w:themeColor="text1"/>
                <w:lang w:eastAsia="zh-CN"/>
              </w:rPr>
            </w:pPr>
            <w:r>
              <w:rPr>
                <w:rFonts w:hint="eastAsia"/>
                <w:color w:val="000000" w:themeColor="text1"/>
                <w:lang w:eastAsia="zh-CN"/>
              </w:rPr>
              <w:t xml:space="preserve">2 -- LOG </w:t>
            </w:r>
            <w:r>
              <w:rPr>
                <w:rFonts w:hint="eastAsia"/>
                <w:color w:val="000000" w:themeColor="text1"/>
                <w:lang w:eastAsia="zh-CN"/>
              </w:rPr>
              <w:t>数据通过网线输出到</w:t>
            </w:r>
            <w:r>
              <w:rPr>
                <w:rFonts w:hint="eastAsia"/>
                <w:color w:val="000000" w:themeColor="text1"/>
                <w:lang w:eastAsia="zh-CN"/>
              </w:rPr>
              <w:t>PC</w:t>
            </w:r>
            <w:r>
              <w:rPr>
                <w:rFonts w:hint="eastAsia"/>
                <w:color w:val="000000" w:themeColor="text1"/>
                <w:lang w:eastAsia="zh-CN"/>
              </w:rPr>
              <w:t>机存储（只用于网线连接模式，即上述字段为</w:t>
            </w:r>
            <w:r>
              <w:rPr>
                <w:rFonts w:hint="eastAsia"/>
                <w:color w:val="000000" w:themeColor="text1"/>
                <w:lang w:eastAsia="zh-CN"/>
              </w:rPr>
              <w:t>1</w:t>
            </w:r>
            <w:r>
              <w:rPr>
                <w:rFonts w:hint="eastAsia"/>
                <w:color w:val="000000" w:themeColor="text1"/>
                <w:lang w:eastAsia="zh-CN"/>
              </w:rPr>
              <w:t>的情况下，如果</w:t>
            </w:r>
            <w:r>
              <w:rPr>
                <w:rFonts w:hint="eastAsia"/>
                <w:color w:val="000000" w:themeColor="text1"/>
                <w:lang w:eastAsia="zh-CN"/>
              </w:rPr>
              <w:t>USB</w:t>
            </w:r>
            <w:r>
              <w:rPr>
                <w:rFonts w:hint="eastAsia"/>
                <w:color w:val="000000" w:themeColor="text1"/>
                <w:lang w:eastAsia="zh-CN"/>
              </w:rPr>
              <w:t>模式下此字段为</w:t>
            </w:r>
            <w:r>
              <w:rPr>
                <w:rFonts w:hint="eastAsia"/>
                <w:color w:val="000000" w:themeColor="text1"/>
                <w:lang w:eastAsia="zh-CN"/>
              </w:rPr>
              <w:t>2</w:t>
            </w:r>
            <w:r>
              <w:rPr>
                <w:rFonts w:hint="eastAsia"/>
                <w:color w:val="000000" w:themeColor="text1"/>
                <w:lang w:eastAsia="zh-CN"/>
              </w:rPr>
              <w:t>，则返回</w:t>
            </w:r>
            <w:r>
              <w:rPr>
                <w:rFonts w:hint="eastAsia"/>
                <w:color w:val="000000" w:themeColor="text1"/>
                <w:lang w:eastAsia="zh-CN"/>
              </w:rPr>
              <w:t>NACK</w:t>
            </w:r>
            <w:r>
              <w:rPr>
                <w:rFonts w:hint="eastAsia"/>
                <w:color w:val="000000" w:themeColor="text1"/>
                <w:lang w:eastAsia="zh-CN"/>
              </w:rPr>
              <w:t>指示）</w:t>
            </w:r>
          </w:p>
        </w:tc>
      </w:tr>
      <w:tr w:rsidR="00E979A5" w:rsidRPr="006D3A21" w14:paraId="15CE959B" w14:textId="77777777" w:rsidTr="00D75102">
        <w:tc>
          <w:tcPr>
            <w:tcW w:w="2448" w:type="dxa"/>
          </w:tcPr>
          <w:p w14:paraId="040ED49C" w14:textId="77777777" w:rsidR="00E979A5" w:rsidRPr="00F313F6" w:rsidRDefault="00E979A5" w:rsidP="00461430">
            <w:pPr>
              <w:pStyle w:val="cl-cellBodyLeft"/>
              <w:jc w:val="both"/>
              <w:rPr>
                <w:color w:val="000000" w:themeColor="text1"/>
                <w:lang w:eastAsia="zh-CN"/>
              </w:rPr>
            </w:pPr>
            <w:r w:rsidRPr="00F313F6">
              <w:rPr>
                <w:color w:val="000000" w:themeColor="text1"/>
                <w:lang w:eastAsia="zh-CN"/>
              </w:rPr>
              <w:t>SaveModel</w:t>
            </w:r>
          </w:p>
          <w:p w14:paraId="47FF23C3" w14:textId="77777777" w:rsidR="00E979A5" w:rsidRPr="00F313F6" w:rsidRDefault="00E979A5" w:rsidP="00461430">
            <w:pPr>
              <w:pStyle w:val="cl-cellBodyLeft"/>
              <w:jc w:val="both"/>
              <w:rPr>
                <w:color w:val="000000" w:themeColor="text1"/>
                <w:lang w:eastAsia="zh-CN"/>
              </w:rPr>
            </w:pPr>
          </w:p>
        </w:tc>
        <w:tc>
          <w:tcPr>
            <w:tcW w:w="900" w:type="dxa"/>
          </w:tcPr>
          <w:p w14:paraId="220BC76F" w14:textId="77777777" w:rsidR="00E979A5" w:rsidRPr="00F313F6" w:rsidRDefault="00E979A5" w:rsidP="00461430">
            <w:pPr>
              <w:pStyle w:val="cl-cellBodyLeft"/>
              <w:jc w:val="both"/>
              <w:rPr>
                <w:color w:val="000000" w:themeColor="text1"/>
                <w:lang w:eastAsia="zh-CN"/>
              </w:rPr>
            </w:pPr>
            <w:r w:rsidRPr="00F313F6">
              <w:rPr>
                <w:color w:val="000000" w:themeColor="text1"/>
                <w:lang w:eastAsia="zh-CN"/>
              </w:rPr>
              <w:t>U</w:t>
            </w:r>
            <w:r w:rsidRPr="00F313F6">
              <w:rPr>
                <w:rFonts w:hint="eastAsia"/>
                <w:color w:val="000000" w:themeColor="text1"/>
                <w:lang w:eastAsia="zh-CN"/>
              </w:rPr>
              <w:t>8</w:t>
            </w:r>
          </w:p>
        </w:tc>
        <w:tc>
          <w:tcPr>
            <w:tcW w:w="4274" w:type="dxa"/>
          </w:tcPr>
          <w:p w14:paraId="38EEADC3" w14:textId="77777777" w:rsidR="000A3940" w:rsidRDefault="000A3940" w:rsidP="000A3940">
            <w:pPr>
              <w:pStyle w:val="cl-cellBodyLeft"/>
              <w:jc w:val="both"/>
              <w:rPr>
                <w:color w:val="000000" w:themeColor="text1"/>
                <w:lang w:eastAsia="zh-CN"/>
              </w:rPr>
            </w:pPr>
            <w:r>
              <w:rPr>
                <w:color w:val="000000" w:themeColor="text1"/>
                <w:lang w:eastAsia="zh-CN"/>
              </w:rPr>
              <w:t>B</w:t>
            </w:r>
            <w:r>
              <w:rPr>
                <w:rFonts w:hint="eastAsia"/>
                <w:color w:val="000000" w:themeColor="text1"/>
                <w:lang w:eastAsia="zh-CN"/>
              </w:rPr>
              <w:t>itmap</w:t>
            </w:r>
            <w:r>
              <w:rPr>
                <w:rFonts w:hint="eastAsia"/>
                <w:color w:val="000000" w:themeColor="text1"/>
                <w:lang w:eastAsia="zh-CN"/>
              </w:rPr>
              <w:t>表示，</w:t>
            </w:r>
          </w:p>
          <w:p w14:paraId="378CF3C6" w14:textId="77777777" w:rsidR="000A3940" w:rsidRPr="00F313F6" w:rsidRDefault="000A3940" w:rsidP="000A3940">
            <w:pPr>
              <w:pStyle w:val="cl-cellBodyLeft"/>
              <w:jc w:val="both"/>
              <w:rPr>
                <w:color w:val="000000" w:themeColor="text1"/>
                <w:lang w:eastAsia="zh-CN"/>
              </w:rPr>
            </w:pPr>
            <w:r>
              <w:rPr>
                <w:color w:val="000000" w:themeColor="text1"/>
                <w:lang w:eastAsia="zh-CN"/>
              </w:rPr>
              <w:t>B</w:t>
            </w:r>
            <w:r>
              <w:rPr>
                <w:rFonts w:hint="eastAsia"/>
                <w:color w:val="000000" w:themeColor="text1"/>
                <w:lang w:eastAsia="zh-CN"/>
              </w:rPr>
              <w:t>it0</w:t>
            </w:r>
            <w:r w:rsidRPr="00F313F6">
              <w:rPr>
                <w:rFonts w:hint="eastAsia"/>
                <w:color w:val="000000" w:themeColor="text1"/>
                <w:lang w:eastAsia="zh-CN"/>
              </w:rPr>
              <w:t>-</w:t>
            </w:r>
            <w:r w:rsidRPr="00F313F6">
              <w:rPr>
                <w:color w:val="000000" w:themeColor="text1"/>
                <w:lang w:eastAsia="zh-CN"/>
              </w:rPr>
              <w:t>SAVEMODE_TIMING</w:t>
            </w:r>
            <w:r>
              <w:rPr>
                <w:rFonts w:hint="eastAsia"/>
                <w:color w:val="000000" w:themeColor="text1"/>
                <w:lang w:eastAsia="zh-CN"/>
              </w:rPr>
              <w:t>定时存储：设定时刻开始存储</w:t>
            </w:r>
            <w:r>
              <w:rPr>
                <w:rFonts w:hint="eastAsia"/>
                <w:color w:val="000000" w:themeColor="text1"/>
                <w:lang w:eastAsia="zh-CN"/>
              </w:rPr>
              <w:t>LOG</w:t>
            </w:r>
            <w:r>
              <w:rPr>
                <w:rFonts w:hint="eastAsia"/>
                <w:color w:val="000000" w:themeColor="text1"/>
                <w:lang w:eastAsia="zh-CN"/>
              </w:rPr>
              <w:t>数据，存储空间满或者测试结束停止存储</w:t>
            </w:r>
          </w:p>
          <w:p w14:paraId="3570B5EB" w14:textId="77777777" w:rsidR="000A3940" w:rsidRPr="00F313F6" w:rsidRDefault="000A3940" w:rsidP="000A3940">
            <w:pPr>
              <w:pStyle w:val="cl-cellBodyLeft"/>
              <w:jc w:val="both"/>
              <w:rPr>
                <w:color w:val="000000" w:themeColor="text1"/>
                <w:lang w:eastAsia="zh-CN"/>
              </w:rPr>
            </w:pPr>
            <w:r>
              <w:rPr>
                <w:rFonts w:hint="eastAsia"/>
                <w:color w:val="000000" w:themeColor="text1"/>
                <w:lang w:eastAsia="zh-CN"/>
              </w:rPr>
              <w:t>Bit1</w:t>
            </w:r>
            <w:r w:rsidRPr="00F313F6">
              <w:rPr>
                <w:rFonts w:hint="eastAsia"/>
                <w:color w:val="000000" w:themeColor="text1"/>
                <w:lang w:eastAsia="zh-CN"/>
              </w:rPr>
              <w:t>-</w:t>
            </w:r>
            <w:r w:rsidRPr="00F313F6">
              <w:rPr>
                <w:color w:val="000000" w:themeColor="text1"/>
                <w:lang w:eastAsia="zh-CN"/>
              </w:rPr>
              <w:t>SAVEMODE_CONTINUOUS</w:t>
            </w:r>
            <w:r w:rsidRPr="00F313F6">
              <w:rPr>
                <w:rFonts w:hint="eastAsia"/>
                <w:color w:val="000000" w:themeColor="text1"/>
                <w:lang w:eastAsia="zh-CN"/>
              </w:rPr>
              <w:t>连续存储：</w:t>
            </w:r>
            <w:r>
              <w:rPr>
                <w:rFonts w:hint="eastAsia"/>
                <w:color w:val="000000" w:themeColor="text1"/>
                <w:lang w:eastAsia="zh-CN"/>
              </w:rPr>
              <w:t>设定存储时间间隔，从开始测试文件开始一直到测试结束，存储空间满之后循环存储</w:t>
            </w:r>
          </w:p>
          <w:p w14:paraId="3FFFBAAF" w14:textId="77777777" w:rsidR="000A3940" w:rsidRPr="00F313F6" w:rsidRDefault="000A3940" w:rsidP="000A3940">
            <w:pPr>
              <w:pStyle w:val="cl-cellBodyLeft"/>
              <w:jc w:val="both"/>
              <w:rPr>
                <w:color w:val="000000" w:themeColor="text1"/>
                <w:lang w:eastAsia="zh-CN"/>
              </w:rPr>
            </w:pPr>
            <w:r>
              <w:rPr>
                <w:rFonts w:hint="eastAsia"/>
                <w:color w:val="000000" w:themeColor="text1"/>
                <w:lang w:eastAsia="zh-CN"/>
              </w:rPr>
              <w:t>Bit2</w:t>
            </w:r>
            <w:r w:rsidRPr="00F313F6">
              <w:rPr>
                <w:rFonts w:hint="eastAsia"/>
                <w:color w:val="000000" w:themeColor="text1"/>
                <w:lang w:eastAsia="zh-CN"/>
              </w:rPr>
              <w:t>-</w:t>
            </w:r>
            <w:r w:rsidRPr="00F313F6">
              <w:rPr>
                <w:color w:val="000000" w:themeColor="text1"/>
                <w:lang w:eastAsia="zh-CN"/>
              </w:rPr>
              <w:t>SAVEMODE_TRIGGER</w:t>
            </w:r>
            <w:r w:rsidRPr="00F313F6">
              <w:rPr>
                <w:rFonts w:hint="eastAsia"/>
                <w:color w:val="000000" w:themeColor="text1"/>
                <w:lang w:eastAsia="zh-CN"/>
              </w:rPr>
              <w:t>触发存储：事件触发，存储上下文数据，峰值触发，实时解码标记触发（保留待实现）</w:t>
            </w:r>
            <w:r>
              <w:rPr>
                <w:rFonts w:hint="eastAsia"/>
                <w:color w:val="000000" w:themeColor="text1"/>
                <w:lang w:eastAsia="zh-CN"/>
              </w:rPr>
              <w:t>，此</w:t>
            </w:r>
            <w:r>
              <w:rPr>
                <w:rFonts w:hint="eastAsia"/>
                <w:color w:val="000000" w:themeColor="text1"/>
                <w:lang w:eastAsia="zh-CN"/>
              </w:rPr>
              <w:t>bit</w:t>
            </w:r>
            <w:r>
              <w:rPr>
                <w:rFonts w:hint="eastAsia"/>
                <w:color w:val="000000" w:themeColor="text1"/>
                <w:lang w:eastAsia="zh-CN"/>
              </w:rPr>
              <w:t>与</w:t>
            </w:r>
            <w:r>
              <w:rPr>
                <w:rFonts w:hint="eastAsia"/>
                <w:color w:val="000000" w:themeColor="text1"/>
                <w:lang w:eastAsia="zh-CN"/>
              </w:rPr>
              <w:t>bit0</w:t>
            </w:r>
            <w:r>
              <w:rPr>
                <w:rFonts w:hint="eastAsia"/>
                <w:color w:val="000000" w:themeColor="text1"/>
                <w:lang w:eastAsia="zh-CN"/>
              </w:rPr>
              <w:t>不能同时，如果都为</w:t>
            </w:r>
            <w:r>
              <w:rPr>
                <w:rFonts w:hint="eastAsia"/>
                <w:color w:val="000000" w:themeColor="text1"/>
                <w:lang w:eastAsia="zh-CN"/>
              </w:rPr>
              <w:t>1</w:t>
            </w:r>
            <w:r>
              <w:rPr>
                <w:rFonts w:hint="eastAsia"/>
                <w:color w:val="000000" w:themeColor="text1"/>
                <w:lang w:eastAsia="zh-CN"/>
              </w:rPr>
              <w:t>的话，以</w:t>
            </w:r>
            <w:r>
              <w:rPr>
                <w:rFonts w:hint="eastAsia"/>
                <w:color w:val="000000" w:themeColor="text1"/>
                <w:lang w:eastAsia="zh-CN"/>
              </w:rPr>
              <w:t>Bit2</w:t>
            </w:r>
            <w:r>
              <w:rPr>
                <w:rFonts w:hint="eastAsia"/>
                <w:color w:val="000000" w:themeColor="text1"/>
                <w:lang w:eastAsia="zh-CN"/>
              </w:rPr>
              <w:t>为准</w:t>
            </w:r>
          </w:p>
          <w:p w14:paraId="50A99BE6" w14:textId="77777777" w:rsidR="00E979A5" w:rsidRPr="00F313F6" w:rsidRDefault="000A3940" w:rsidP="00461430">
            <w:pPr>
              <w:pStyle w:val="cl-cellBodyLeft"/>
              <w:jc w:val="both"/>
              <w:rPr>
                <w:color w:val="000000" w:themeColor="text1"/>
                <w:lang w:eastAsia="zh-CN"/>
              </w:rPr>
            </w:pPr>
            <w:r w:rsidRPr="00F313F6">
              <w:rPr>
                <w:rFonts w:hint="eastAsia"/>
                <w:color w:val="000000" w:themeColor="text1"/>
                <w:lang w:eastAsia="zh-CN"/>
              </w:rPr>
              <w:t>【仅</w:t>
            </w:r>
            <w:r w:rsidRPr="00F313F6">
              <w:rPr>
                <w:rFonts w:hint="eastAsia"/>
                <w:color w:val="000000" w:themeColor="text1"/>
                <w:lang w:eastAsia="zh-CN"/>
              </w:rPr>
              <w:t>Agent</w:t>
            </w:r>
            <w:r w:rsidRPr="00F313F6">
              <w:rPr>
                <w:rFonts w:hint="eastAsia"/>
                <w:color w:val="000000" w:themeColor="text1"/>
                <w:lang w:eastAsia="zh-CN"/>
              </w:rPr>
              <w:t>使用</w:t>
            </w:r>
            <w:r>
              <w:rPr>
                <w:rFonts w:hint="eastAsia"/>
                <w:color w:val="000000" w:themeColor="text1"/>
                <w:lang w:eastAsia="zh-CN"/>
              </w:rPr>
              <w:t>，离线模式下数据存储可以采用触发式存储，网络连接模式下</w:t>
            </w:r>
            <w:r>
              <w:rPr>
                <w:rFonts w:hint="eastAsia"/>
                <w:color w:val="000000" w:themeColor="text1"/>
                <w:lang w:eastAsia="zh-CN"/>
              </w:rPr>
              <w:t>LOG</w:t>
            </w:r>
            <w:r>
              <w:rPr>
                <w:rFonts w:hint="eastAsia"/>
                <w:color w:val="000000" w:themeColor="text1"/>
                <w:lang w:eastAsia="zh-CN"/>
              </w:rPr>
              <w:t>数据全部输出，此参数</w:t>
            </w:r>
            <w:commentRangeStart w:id="110"/>
            <w:r>
              <w:rPr>
                <w:rFonts w:hint="eastAsia"/>
                <w:color w:val="000000" w:themeColor="text1"/>
                <w:lang w:eastAsia="zh-CN"/>
              </w:rPr>
              <w:t>无效</w:t>
            </w:r>
            <w:commentRangeEnd w:id="110"/>
            <w:r>
              <w:rPr>
                <w:rStyle w:val="affb"/>
                <w:rFonts w:ascii="Times New Roman" w:hAnsi="Times New Roman"/>
                <w:kern w:val="2"/>
                <w:lang w:eastAsia="zh-CN"/>
              </w:rPr>
              <w:commentReference w:id="110"/>
            </w:r>
            <w:r w:rsidRPr="00F313F6">
              <w:rPr>
                <w:rFonts w:hint="eastAsia"/>
                <w:color w:val="000000" w:themeColor="text1"/>
                <w:lang w:eastAsia="zh-CN"/>
              </w:rPr>
              <w:t>】</w:t>
            </w:r>
          </w:p>
        </w:tc>
      </w:tr>
      <w:tr w:rsidR="005B0CD9" w:rsidRPr="006D3A21" w14:paraId="0D34BF06" w14:textId="77777777" w:rsidTr="00D75102">
        <w:tc>
          <w:tcPr>
            <w:tcW w:w="2448" w:type="dxa"/>
          </w:tcPr>
          <w:p w14:paraId="314E26FD" w14:textId="77777777" w:rsidR="005B0CD9" w:rsidRPr="00F313F6" w:rsidRDefault="005B0CD9" w:rsidP="00461430">
            <w:pPr>
              <w:pStyle w:val="cl-cellBodyLeft"/>
              <w:jc w:val="both"/>
              <w:rPr>
                <w:color w:val="000000" w:themeColor="text1"/>
                <w:lang w:eastAsia="zh-CN"/>
              </w:rPr>
            </w:pPr>
            <w:r>
              <w:rPr>
                <w:color w:val="000000" w:themeColor="text1"/>
                <w:lang w:eastAsia="zh-CN"/>
              </w:rPr>
              <w:t>P</w:t>
            </w:r>
            <w:r>
              <w:rPr>
                <w:rFonts w:hint="eastAsia"/>
                <w:color w:val="000000" w:themeColor="text1"/>
                <w:lang w:eastAsia="zh-CN"/>
              </w:rPr>
              <w:t>adding[3]</w:t>
            </w:r>
          </w:p>
        </w:tc>
        <w:tc>
          <w:tcPr>
            <w:tcW w:w="900" w:type="dxa"/>
          </w:tcPr>
          <w:p w14:paraId="1E3A7CEC" w14:textId="77777777" w:rsidR="005B0CD9" w:rsidRPr="00F313F6" w:rsidRDefault="005B0CD9" w:rsidP="00461430">
            <w:pPr>
              <w:pStyle w:val="cl-cellBodyLeft"/>
              <w:jc w:val="both"/>
              <w:rPr>
                <w:color w:val="000000" w:themeColor="text1"/>
                <w:lang w:eastAsia="zh-CN"/>
              </w:rPr>
            </w:pPr>
            <w:r>
              <w:rPr>
                <w:rFonts w:hint="eastAsia"/>
                <w:color w:val="000000" w:themeColor="text1"/>
                <w:lang w:eastAsia="zh-CN"/>
              </w:rPr>
              <w:t>U8</w:t>
            </w:r>
          </w:p>
        </w:tc>
        <w:tc>
          <w:tcPr>
            <w:tcW w:w="4274" w:type="dxa"/>
          </w:tcPr>
          <w:p w14:paraId="44D72860" w14:textId="77777777" w:rsidR="005B0CD9" w:rsidRDefault="005B0CD9" w:rsidP="000A3940">
            <w:pPr>
              <w:pStyle w:val="cl-cellBodyLeft"/>
              <w:jc w:val="both"/>
              <w:rPr>
                <w:color w:val="000000" w:themeColor="text1"/>
                <w:lang w:eastAsia="zh-CN"/>
              </w:rPr>
            </w:pPr>
          </w:p>
        </w:tc>
      </w:tr>
      <w:tr w:rsidR="000A3940" w:rsidRPr="006D3A21" w14:paraId="133FAAE2" w14:textId="77777777" w:rsidTr="00D75102">
        <w:tc>
          <w:tcPr>
            <w:tcW w:w="2448" w:type="dxa"/>
          </w:tcPr>
          <w:p w14:paraId="3B90FBFB" w14:textId="77777777" w:rsidR="000A3940" w:rsidRPr="00F313F6" w:rsidRDefault="000A3940" w:rsidP="00461430">
            <w:pPr>
              <w:pStyle w:val="cl-cellBodyLeft"/>
              <w:jc w:val="both"/>
              <w:rPr>
                <w:color w:val="000000" w:themeColor="text1"/>
                <w:lang w:eastAsia="zh-CN"/>
              </w:rPr>
            </w:pPr>
            <w:r>
              <w:rPr>
                <w:rFonts w:hint="eastAsia"/>
                <w:color w:val="000000" w:themeColor="text1"/>
                <w:lang w:eastAsia="zh-CN"/>
              </w:rPr>
              <w:t>SaveType</w:t>
            </w:r>
          </w:p>
        </w:tc>
        <w:tc>
          <w:tcPr>
            <w:tcW w:w="900" w:type="dxa"/>
          </w:tcPr>
          <w:p w14:paraId="441FABDE" w14:textId="77777777" w:rsidR="000A3940" w:rsidRPr="00F313F6" w:rsidRDefault="000A3940" w:rsidP="00461430">
            <w:pPr>
              <w:pStyle w:val="cl-cellBodyLeft"/>
              <w:jc w:val="both"/>
              <w:rPr>
                <w:color w:val="000000" w:themeColor="text1"/>
                <w:lang w:eastAsia="zh-CN"/>
              </w:rPr>
            </w:pPr>
            <w:r w:rsidRPr="00F313F6">
              <w:rPr>
                <w:color w:val="000000" w:themeColor="text1"/>
                <w:lang w:eastAsia="zh-CN"/>
              </w:rPr>
              <w:t>U</w:t>
            </w:r>
            <w:r>
              <w:rPr>
                <w:rFonts w:hint="eastAsia"/>
                <w:color w:val="000000" w:themeColor="text1"/>
                <w:lang w:eastAsia="zh-CN"/>
              </w:rPr>
              <w:t>32</w:t>
            </w:r>
          </w:p>
        </w:tc>
        <w:tc>
          <w:tcPr>
            <w:tcW w:w="4274" w:type="dxa"/>
          </w:tcPr>
          <w:p w14:paraId="0E113BC4" w14:textId="77777777" w:rsidR="000A3940" w:rsidRDefault="00D90559" w:rsidP="00BD4E98">
            <w:pPr>
              <w:pStyle w:val="cl-cellBodyLeft"/>
              <w:jc w:val="both"/>
              <w:rPr>
                <w:color w:val="000000" w:themeColor="text1"/>
                <w:lang w:eastAsia="zh-CN"/>
              </w:rPr>
            </w:pPr>
            <w:r>
              <w:rPr>
                <w:rFonts w:hint="eastAsia"/>
                <w:color w:val="000000" w:themeColor="text1"/>
                <w:lang w:eastAsia="zh-CN"/>
              </w:rPr>
              <w:t>如果存储</w:t>
            </w:r>
            <w:r w:rsidR="000A3940">
              <w:rPr>
                <w:rFonts w:hint="eastAsia"/>
                <w:color w:val="000000" w:themeColor="text1"/>
                <w:lang w:eastAsia="zh-CN"/>
              </w:rPr>
              <w:t>模式为</w:t>
            </w:r>
            <w:r>
              <w:rPr>
                <w:rFonts w:hint="eastAsia"/>
                <w:color w:val="000000" w:themeColor="text1"/>
                <w:lang w:eastAsia="zh-CN"/>
              </w:rPr>
              <w:t>定时存储</w:t>
            </w:r>
            <w:r w:rsidR="000A3940">
              <w:rPr>
                <w:rFonts w:hint="eastAsia"/>
                <w:color w:val="000000" w:themeColor="text1"/>
                <w:lang w:eastAsia="zh-CN"/>
              </w:rPr>
              <w:t>的情况下，此值为开始存储时刻，格式为</w:t>
            </w:r>
            <w:r w:rsidR="000A3940">
              <w:rPr>
                <w:rFonts w:hint="eastAsia"/>
                <w:color w:val="000000" w:themeColor="text1"/>
                <w:lang w:eastAsia="zh-CN"/>
              </w:rPr>
              <w:t xml:space="preserve"> SaveType[0:7]  </w:t>
            </w:r>
            <w:r w:rsidR="000A3940">
              <w:rPr>
                <w:rFonts w:hint="eastAsia"/>
                <w:color w:val="000000" w:themeColor="text1"/>
                <w:lang w:eastAsia="zh-CN"/>
              </w:rPr>
              <w:t>秒</w:t>
            </w:r>
          </w:p>
          <w:p w14:paraId="462E990E" w14:textId="77777777" w:rsidR="000A3940" w:rsidRDefault="000A3940" w:rsidP="00BD4E98">
            <w:pPr>
              <w:pStyle w:val="cl-cellBodyLeft"/>
              <w:jc w:val="both"/>
              <w:rPr>
                <w:color w:val="000000" w:themeColor="text1"/>
                <w:lang w:eastAsia="zh-CN"/>
              </w:rPr>
            </w:pPr>
            <w:r>
              <w:rPr>
                <w:rFonts w:hint="eastAsia"/>
                <w:color w:val="000000" w:themeColor="text1"/>
                <w:lang w:eastAsia="zh-CN"/>
              </w:rPr>
              <w:t xml:space="preserve">SaveType[8:15]  </w:t>
            </w:r>
            <w:r>
              <w:rPr>
                <w:rFonts w:hint="eastAsia"/>
                <w:color w:val="000000" w:themeColor="text1"/>
                <w:lang w:eastAsia="zh-CN"/>
              </w:rPr>
              <w:t>分</w:t>
            </w:r>
            <w:r>
              <w:rPr>
                <w:rFonts w:hint="eastAsia"/>
                <w:color w:val="000000" w:themeColor="text1"/>
                <w:lang w:eastAsia="zh-CN"/>
              </w:rPr>
              <w:t xml:space="preserve">   SaveType[16:23]  </w:t>
            </w:r>
            <w:r>
              <w:rPr>
                <w:rFonts w:hint="eastAsia"/>
                <w:color w:val="000000" w:themeColor="text1"/>
                <w:lang w:eastAsia="zh-CN"/>
              </w:rPr>
              <w:t>小时</w:t>
            </w:r>
          </w:p>
          <w:p w14:paraId="04B29989" w14:textId="77777777" w:rsidR="000A3940" w:rsidRPr="006178F4" w:rsidRDefault="000A3940" w:rsidP="00BD4E98">
            <w:pPr>
              <w:pStyle w:val="cl-cellBodyLeft"/>
              <w:jc w:val="both"/>
              <w:rPr>
                <w:color w:val="000000" w:themeColor="text1"/>
                <w:lang w:eastAsia="zh-CN"/>
              </w:rPr>
            </w:pPr>
            <w:r>
              <w:rPr>
                <w:rFonts w:hint="eastAsia"/>
                <w:color w:val="000000" w:themeColor="text1"/>
                <w:lang w:eastAsia="zh-CN"/>
              </w:rPr>
              <w:t xml:space="preserve">SaveType[24:31] </w:t>
            </w:r>
            <w:r>
              <w:rPr>
                <w:rFonts w:hint="eastAsia"/>
                <w:color w:val="000000" w:themeColor="text1"/>
                <w:lang w:eastAsia="zh-CN"/>
              </w:rPr>
              <w:t>与当前相隔天数</w:t>
            </w:r>
          </w:p>
          <w:p w14:paraId="52B8E261" w14:textId="77777777" w:rsidR="000A3940" w:rsidRPr="00F313F6" w:rsidRDefault="00D90559" w:rsidP="00BD4E98">
            <w:pPr>
              <w:pStyle w:val="cl-cellBodyLeft"/>
              <w:jc w:val="both"/>
              <w:rPr>
                <w:color w:val="000000" w:themeColor="text1"/>
                <w:lang w:eastAsia="zh-CN"/>
              </w:rPr>
            </w:pPr>
            <w:r>
              <w:rPr>
                <w:rFonts w:hint="eastAsia"/>
                <w:color w:val="000000" w:themeColor="text1"/>
                <w:lang w:eastAsia="zh-CN"/>
              </w:rPr>
              <w:t>如果存储</w:t>
            </w:r>
            <w:r w:rsidR="000A3940">
              <w:rPr>
                <w:rFonts w:hint="eastAsia"/>
                <w:color w:val="000000" w:themeColor="text1"/>
                <w:lang w:eastAsia="zh-CN"/>
              </w:rPr>
              <w:t>模式为</w:t>
            </w:r>
            <w:r>
              <w:rPr>
                <w:rFonts w:hint="eastAsia"/>
                <w:color w:val="000000" w:themeColor="text1"/>
                <w:lang w:eastAsia="zh-CN"/>
              </w:rPr>
              <w:t>事件存储</w:t>
            </w:r>
            <w:r w:rsidR="000A3940">
              <w:rPr>
                <w:rFonts w:hint="eastAsia"/>
                <w:color w:val="000000" w:themeColor="text1"/>
                <w:lang w:eastAsia="zh-CN"/>
              </w:rPr>
              <w:t>的情况，通过值的具体值表示事件类型，后续会指定</w:t>
            </w:r>
          </w:p>
          <w:p w14:paraId="19D17344" w14:textId="77777777" w:rsidR="000A3940" w:rsidRPr="00F313F6" w:rsidRDefault="000A3940" w:rsidP="00461430">
            <w:pPr>
              <w:pStyle w:val="cl-cellBodyLeft"/>
              <w:jc w:val="both"/>
              <w:rPr>
                <w:color w:val="000000" w:themeColor="text1"/>
                <w:lang w:eastAsia="zh-CN"/>
              </w:rPr>
            </w:pPr>
            <w:r w:rsidRPr="00F313F6">
              <w:rPr>
                <w:rFonts w:hint="eastAsia"/>
                <w:color w:val="000000" w:themeColor="text1"/>
                <w:lang w:eastAsia="zh-CN"/>
              </w:rPr>
              <w:t>【仅</w:t>
            </w:r>
            <w:r w:rsidRPr="00F313F6">
              <w:rPr>
                <w:rFonts w:hint="eastAsia"/>
                <w:color w:val="000000" w:themeColor="text1"/>
                <w:lang w:eastAsia="zh-CN"/>
              </w:rPr>
              <w:t>Agent</w:t>
            </w:r>
            <w:r w:rsidRPr="00F313F6">
              <w:rPr>
                <w:rFonts w:hint="eastAsia"/>
                <w:color w:val="000000" w:themeColor="text1"/>
                <w:lang w:eastAsia="zh-CN"/>
              </w:rPr>
              <w:t>使用】</w:t>
            </w:r>
          </w:p>
        </w:tc>
      </w:tr>
      <w:tr w:rsidR="000A3940" w:rsidRPr="006D3A21" w14:paraId="56AE2AF7" w14:textId="77777777" w:rsidTr="00D75102">
        <w:tc>
          <w:tcPr>
            <w:tcW w:w="2448" w:type="dxa"/>
          </w:tcPr>
          <w:p w14:paraId="0C8B55E7" w14:textId="77777777" w:rsidR="000A3940" w:rsidRDefault="000A3940" w:rsidP="00461430">
            <w:pPr>
              <w:pStyle w:val="cl-cellBodyLeft"/>
              <w:jc w:val="both"/>
              <w:rPr>
                <w:color w:val="000000" w:themeColor="text1"/>
                <w:lang w:eastAsia="zh-CN"/>
              </w:rPr>
            </w:pPr>
            <w:r>
              <w:rPr>
                <w:rFonts w:hint="eastAsia"/>
                <w:color w:val="000000" w:themeColor="text1"/>
                <w:lang w:eastAsia="zh-CN"/>
              </w:rPr>
              <w:t>SaveType2</w:t>
            </w:r>
          </w:p>
        </w:tc>
        <w:tc>
          <w:tcPr>
            <w:tcW w:w="900" w:type="dxa"/>
          </w:tcPr>
          <w:p w14:paraId="586B426D" w14:textId="77777777" w:rsidR="000A3940" w:rsidRPr="00F313F6" w:rsidRDefault="000A3940" w:rsidP="00461430">
            <w:pPr>
              <w:pStyle w:val="cl-cellBodyLeft"/>
              <w:jc w:val="both"/>
              <w:rPr>
                <w:color w:val="000000" w:themeColor="text1"/>
                <w:lang w:eastAsia="zh-CN"/>
              </w:rPr>
            </w:pPr>
            <w:r>
              <w:rPr>
                <w:rFonts w:hint="eastAsia"/>
                <w:color w:val="000000" w:themeColor="text1"/>
                <w:lang w:eastAsia="zh-CN"/>
              </w:rPr>
              <w:t>U32</w:t>
            </w:r>
          </w:p>
        </w:tc>
        <w:tc>
          <w:tcPr>
            <w:tcW w:w="4274" w:type="dxa"/>
          </w:tcPr>
          <w:p w14:paraId="25E042B0" w14:textId="77777777" w:rsidR="000A3940" w:rsidRDefault="00D90559" w:rsidP="00BD4E98">
            <w:pPr>
              <w:pStyle w:val="cl-cellBodyLeft"/>
              <w:jc w:val="both"/>
              <w:rPr>
                <w:color w:val="000000" w:themeColor="text1"/>
                <w:lang w:eastAsia="zh-CN"/>
              </w:rPr>
            </w:pPr>
            <w:r>
              <w:rPr>
                <w:rFonts w:hint="eastAsia"/>
                <w:color w:val="000000" w:themeColor="text1"/>
                <w:lang w:eastAsia="zh-CN"/>
              </w:rPr>
              <w:t>如果存储</w:t>
            </w:r>
            <w:r w:rsidR="000A3940">
              <w:rPr>
                <w:rFonts w:hint="eastAsia"/>
                <w:color w:val="000000" w:themeColor="text1"/>
                <w:lang w:eastAsia="zh-CN"/>
              </w:rPr>
              <w:t>模式为</w:t>
            </w:r>
            <w:r>
              <w:rPr>
                <w:rFonts w:hint="eastAsia"/>
                <w:color w:val="000000" w:themeColor="text1"/>
                <w:lang w:eastAsia="zh-CN"/>
              </w:rPr>
              <w:t>连续</w:t>
            </w:r>
            <w:r w:rsidR="000A3940">
              <w:rPr>
                <w:rFonts w:hint="eastAsia"/>
                <w:color w:val="000000" w:themeColor="text1"/>
                <w:lang w:eastAsia="zh-CN"/>
              </w:rPr>
              <w:t>的情况下，表示存储时间长度单</w:t>
            </w:r>
            <w:r w:rsidR="000A3940">
              <w:rPr>
                <w:rFonts w:hint="eastAsia"/>
                <w:color w:val="000000" w:themeColor="text1"/>
                <w:lang w:eastAsia="zh-CN"/>
              </w:rPr>
              <w:lastRenderedPageBreak/>
              <w:t>位为</w:t>
            </w:r>
            <w:r w:rsidR="000A3940">
              <w:rPr>
                <w:rFonts w:hint="eastAsia"/>
                <w:color w:val="000000" w:themeColor="text1"/>
                <w:lang w:eastAsia="zh-CN"/>
              </w:rPr>
              <w:t>ms</w:t>
            </w:r>
          </w:p>
          <w:p w14:paraId="276B33C7" w14:textId="77777777" w:rsidR="000A3940" w:rsidRDefault="000A3940" w:rsidP="00461430">
            <w:pPr>
              <w:pStyle w:val="cl-cellBodyLeft"/>
              <w:jc w:val="both"/>
              <w:rPr>
                <w:color w:val="000000" w:themeColor="text1"/>
                <w:lang w:eastAsia="zh-CN"/>
              </w:rPr>
            </w:pPr>
          </w:p>
        </w:tc>
      </w:tr>
      <w:tr w:rsidR="00E979A5" w:rsidRPr="006D3A21" w14:paraId="4DE3083C" w14:textId="77777777" w:rsidTr="00D75102">
        <w:tc>
          <w:tcPr>
            <w:tcW w:w="2448" w:type="dxa"/>
          </w:tcPr>
          <w:p w14:paraId="72B31F1E" w14:textId="77777777" w:rsidR="00E979A5" w:rsidRPr="006D3A21" w:rsidRDefault="00E979A5" w:rsidP="00A84BAF">
            <w:pPr>
              <w:rPr>
                <w:color w:val="000000" w:themeColor="text1"/>
                <w:lang w:val="en-GB"/>
              </w:rPr>
            </w:pPr>
            <w:r w:rsidRPr="006D3A21">
              <w:rPr>
                <w:rFonts w:hint="eastAsia"/>
                <w:color w:val="000000" w:themeColor="text1"/>
                <w:lang w:val="en-GB"/>
              </w:rPr>
              <w:lastRenderedPageBreak/>
              <w:t>L1VersionNo</w:t>
            </w:r>
          </w:p>
        </w:tc>
        <w:tc>
          <w:tcPr>
            <w:tcW w:w="900" w:type="dxa"/>
          </w:tcPr>
          <w:p w14:paraId="5CBDB67C" w14:textId="77777777" w:rsidR="00E979A5" w:rsidRPr="006D3A21" w:rsidRDefault="00E979A5" w:rsidP="00C30678">
            <w:pPr>
              <w:rPr>
                <w:color w:val="000000" w:themeColor="text1"/>
                <w:lang w:val="en-GB"/>
              </w:rPr>
            </w:pPr>
            <w:r w:rsidRPr="006D3A21">
              <w:rPr>
                <w:rFonts w:hint="eastAsia"/>
                <w:color w:val="000000" w:themeColor="text1"/>
                <w:lang w:val="en-GB"/>
              </w:rPr>
              <w:t>U8</w:t>
            </w:r>
          </w:p>
        </w:tc>
        <w:tc>
          <w:tcPr>
            <w:tcW w:w="4274" w:type="dxa"/>
          </w:tcPr>
          <w:p w14:paraId="750EA529" w14:textId="77777777" w:rsidR="00E979A5" w:rsidRPr="006D3A21" w:rsidRDefault="00E979A5" w:rsidP="00A84BAF">
            <w:pPr>
              <w:rPr>
                <w:color w:val="000000" w:themeColor="text1"/>
                <w:lang w:val="en-GB"/>
              </w:rPr>
            </w:pPr>
            <w:r w:rsidRPr="006D3A21">
              <w:rPr>
                <w:rFonts w:hint="eastAsia"/>
                <w:color w:val="000000" w:themeColor="text1"/>
                <w:lang w:val="en-GB"/>
              </w:rPr>
              <w:t>L1</w:t>
            </w:r>
            <w:r w:rsidRPr="006D3A21">
              <w:rPr>
                <w:rFonts w:hint="eastAsia"/>
                <w:color w:val="000000" w:themeColor="text1"/>
                <w:lang w:val="en-GB"/>
              </w:rPr>
              <w:t>版本号</w:t>
            </w:r>
            <w:r>
              <w:rPr>
                <w:rFonts w:hint="eastAsia"/>
                <w:color w:val="000000" w:themeColor="text1"/>
                <w:lang w:val="en-GB"/>
              </w:rPr>
              <w:t>前</w:t>
            </w:r>
            <w:r>
              <w:rPr>
                <w:rFonts w:hint="eastAsia"/>
                <w:color w:val="000000" w:themeColor="text1"/>
                <w:lang w:val="en-GB"/>
              </w:rPr>
              <w:t>4bit</w:t>
            </w:r>
            <w:r>
              <w:rPr>
                <w:rFonts w:hint="eastAsia"/>
                <w:color w:val="000000" w:themeColor="text1"/>
                <w:lang w:val="en-GB"/>
              </w:rPr>
              <w:t>为大版本号后</w:t>
            </w:r>
            <w:r>
              <w:rPr>
                <w:rFonts w:hint="eastAsia"/>
                <w:color w:val="000000" w:themeColor="text1"/>
                <w:lang w:val="en-GB"/>
              </w:rPr>
              <w:t>4bit</w:t>
            </w:r>
            <w:r>
              <w:rPr>
                <w:rFonts w:hint="eastAsia"/>
                <w:color w:val="000000" w:themeColor="text1"/>
                <w:lang w:val="en-GB"/>
              </w:rPr>
              <w:t>为小版本号</w:t>
            </w:r>
          </w:p>
        </w:tc>
      </w:tr>
      <w:tr w:rsidR="00E979A5" w:rsidRPr="006D3A21" w14:paraId="789A6552" w14:textId="77777777" w:rsidTr="00D75102">
        <w:tc>
          <w:tcPr>
            <w:tcW w:w="2448" w:type="dxa"/>
          </w:tcPr>
          <w:p w14:paraId="19BFC6D5" w14:textId="77777777" w:rsidR="00E979A5" w:rsidRPr="006D3A21" w:rsidRDefault="00E979A5" w:rsidP="00A84BAF">
            <w:pPr>
              <w:rPr>
                <w:color w:val="000000" w:themeColor="text1"/>
                <w:lang w:val="en-GB"/>
              </w:rPr>
            </w:pPr>
            <w:r w:rsidRPr="006D3A21">
              <w:rPr>
                <w:rFonts w:hint="eastAsia"/>
                <w:color w:val="000000" w:themeColor="text1"/>
                <w:lang w:val="en-GB"/>
              </w:rPr>
              <w:t>L2P VersionNo</w:t>
            </w:r>
          </w:p>
        </w:tc>
        <w:tc>
          <w:tcPr>
            <w:tcW w:w="900" w:type="dxa"/>
          </w:tcPr>
          <w:p w14:paraId="6D3B9578" w14:textId="77777777" w:rsidR="00E979A5" w:rsidRPr="006D3A21" w:rsidDel="00C30678" w:rsidRDefault="00E979A5" w:rsidP="00C30678">
            <w:pPr>
              <w:rPr>
                <w:color w:val="000000" w:themeColor="text1"/>
                <w:lang w:val="en-GB"/>
              </w:rPr>
            </w:pPr>
            <w:r w:rsidRPr="006D3A21">
              <w:rPr>
                <w:rFonts w:hint="eastAsia"/>
                <w:color w:val="000000" w:themeColor="text1"/>
                <w:lang w:val="en-GB"/>
              </w:rPr>
              <w:t>U8</w:t>
            </w:r>
          </w:p>
        </w:tc>
        <w:tc>
          <w:tcPr>
            <w:tcW w:w="4274" w:type="dxa"/>
          </w:tcPr>
          <w:p w14:paraId="21E2105C" w14:textId="77777777" w:rsidR="00E979A5" w:rsidRPr="006D3A21" w:rsidRDefault="00E979A5" w:rsidP="00A84BAF">
            <w:pPr>
              <w:rPr>
                <w:color w:val="000000" w:themeColor="text1"/>
                <w:lang w:val="en-GB"/>
              </w:rPr>
            </w:pPr>
            <w:r w:rsidRPr="006D3A21">
              <w:rPr>
                <w:rFonts w:hint="eastAsia"/>
                <w:color w:val="000000" w:themeColor="text1"/>
                <w:lang w:val="en-GB"/>
              </w:rPr>
              <w:t>L2P</w:t>
            </w:r>
            <w:r w:rsidRPr="006D3A21">
              <w:rPr>
                <w:rFonts w:hint="eastAsia"/>
                <w:color w:val="000000" w:themeColor="text1"/>
                <w:lang w:val="en-GB"/>
              </w:rPr>
              <w:t>版本号</w:t>
            </w:r>
            <w:r>
              <w:rPr>
                <w:rFonts w:hint="eastAsia"/>
                <w:color w:val="000000" w:themeColor="text1"/>
                <w:lang w:val="en-GB"/>
              </w:rPr>
              <w:t>前</w:t>
            </w:r>
            <w:r>
              <w:rPr>
                <w:rFonts w:hint="eastAsia"/>
                <w:color w:val="000000" w:themeColor="text1"/>
                <w:lang w:val="en-GB"/>
              </w:rPr>
              <w:t>4bit</w:t>
            </w:r>
            <w:r>
              <w:rPr>
                <w:rFonts w:hint="eastAsia"/>
                <w:color w:val="000000" w:themeColor="text1"/>
                <w:lang w:val="en-GB"/>
              </w:rPr>
              <w:t>为大版本号后</w:t>
            </w:r>
            <w:r>
              <w:rPr>
                <w:rFonts w:hint="eastAsia"/>
                <w:color w:val="000000" w:themeColor="text1"/>
                <w:lang w:val="en-GB"/>
              </w:rPr>
              <w:t>4bit</w:t>
            </w:r>
            <w:r>
              <w:rPr>
                <w:rFonts w:hint="eastAsia"/>
                <w:color w:val="000000" w:themeColor="text1"/>
                <w:lang w:val="en-GB"/>
              </w:rPr>
              <w:t>为小版本号</w:t>
            </w:r>
          </w:p>
        </w:tc>
      </w:tr>
      <w:tr w:rsidR="00E979A5" w:rsidRPr="006D3A21" w14:paraId="3BCFE2C4" w14:textId="77777777" w:rsidTr="00D75102">
        <w:tc>
          <w:tcPr>
            <w:tcW w:w="2448" w:type="dxa"/>
          </w:tcPr>
          <w:p w14:paraId="562DFB11" w14:textId="77777777" w:rsidR="00E979A5" w:rsidRPr="006D3A21" w:rsidRDefault="00E979A5" w:rsidP="008D29AD">
            <w:pPr>
              <w:rPr>
                <w:color w:val="000000" w:themeColor="text1"/>
                <w:lang w:val="en-GB"/>
              </w:rPr>
            </w:pPr>
            <w:r w:rsidRPr="006D3A21">
              <w:rPr>
                <w:rFonts w:hint="eastAsia"/>
                <w:color w:val="000000" w:themeColor="text1"/>
                <w:lang w:val="en-GB"/>
              </w:rPr>
              <w:t>B</w:t>
            </w:r>
            <w:r w:rsidRPr="006D3A21">
              <w:rPr>
                <w:color w:val="000000" w:themeColor="text1"/>
                <w:lang w:val="en-GB"/>
              </w:rPr>
              <w:t>attery</w:t>
            </w:r>
            <w:r w:rsidR="000F06E2">
              <w:rPr>
                <w:rFonts w:hint="eastAsia"/>
                <w:color w:val="000000" w:themeColor="text1"/>
                <w:lang w:val="en-GB"/>
              </w:rPr>
              <w:t>0</w:t>
            </w:r>
          </w:p>
        </w:tc>
        <w:tc>
          <w:tcPr>
            <w:tcW w:w="900" w:type="dxa"/>
          </w:tcPr>
          <w:p w14:paraId="3D0593D1" w14:textId="77777777" w:rsidR="00E979A5" w:rsidRPr="006D3A21" w:rsidRDefault="00E979A5" w:rsidP="008D29AD">
            <w:pPr>
              <w:rPr>
                <w:color w:val="000000" w:themeColor="text1"/>
                <w:lang w:val="en-GB"/>
              </w:rPr>
            </w:pPr>
            <w:r w:rsidRPr="006D3A21">
              <w:rPr>
                <w:color w:val="000000" w:themeColor="text1"/>
                <w:lang w:val="en-GB"/>
              </w:rPr>
              <w:t>U</w:t>
            </w:r>
            <w:r w:rsidRPr="006D3A21">
              <w:rPr>
                <w:rFonts w:hint="eastAsia"/>
                <w:color w:val="000000" w:themeColor="text1"/>
                <w:lang w:val="en-GB"/>
              </w:rPr>
              <w:t>8</w:t>
            </w:r>
          </w:p>
        </w:tc>
        <w:tc>
          <w:tcPr>
            <w:tcW w:w="4274" w:type="dxa"/>
          </w:tcPr>
          <w:p w14:paraId="1A048E32" w14:textId="77777777" w:rsidR="00E979A5" w:rsidRPr="006D3A21" w:rsidRDefault="00B8133C" w:rsidP="008D29AD">
            <w:pPr>
              <w:rPr>
                <w:color w:val="000000" w:themeColor="text1"/>
                <w:lang w:val="en-GB"/>
              </w:rPr>
            </w:pPr>
            <w:r>
              <w:rPr>
                <w:rFonts w:hint="eastAsia"/>
                <w:color w:val="000000" w:themeColor="text1"/>
                <w:lang w:val="en-GB"/>
              </w:rPr>
              <w:t>工作电池</w:t>
            </w:r>
            <w:r w:rsidR="00E979A5" w:rsidRPr="006D3A21">
              <w:rPr>
                <w:rFonts w:hint="eastAsia"/>
                <w:color w:val="000000" w:themeColor="text1"/>
                <w:lang w:val="en-GB"/>
              </w:rPr>
              <w:t>剩余电量</w:t>
            </w:r>
            <w:r>
              <w:rPr>
                <w:rFonts w:hint="eastAsia"/>
                <w:color w:val="000000" w:themeColor="text1"/>
                <w:lang w:val="en-GB"/>
              </w:rPr>
              <w:t>，以百分比表示</w:t>
            </w:r>
            <w:r w:rsidR="00E63C4F">
              <w:rPr>
                <w:rFonts w:hint="eastAsia"/>
                <w:color w:val="000000" w:themeColor="text1"/>
                <w:lang w:val="en-GB"/>
              </w:rPr>
              <w:t>，比如</w:t>
            </w:r>
            <w:r w:rsidR="00E63C4F">
              <w:rPr>
                <w:rFonts w:hint="eastAsia"/>
                <w:color w:val="000000" w:themeColor="text1"/>
                <w:lang w:val="en-GB"/>
              </w:rPr>
              <w:t>50</w:t>
            </w:r>
            <w:r w:rsidR="00E63C4F">
              <w:rPr>
                <w:rFonts w:hint="eastAsia"/>
                <w:color w:val="000000" w:themeColor="text1"/>
                <w:lang w:val="en-GB"/>
              </w:rPr>
              <w:t>即表示剩余</w:t>
            </w:r>
            <w:r w:rsidR="00E63C4F">
              <w:rPr>
                <w:rFonts w:hint="eastAsia"/>
                <w:color w:val="000000" w:themeColor="text1"/>
                <w:lang w:val="en-GB"/>
              </w:rPr>
              <w:t>50%</w:t>
            </w:r>
            <w:r w:rsidR="00E63C4F">
              <w:rPr>
                <w:rFonts w:hint="eastAsia"/>
                <w:color w:val="000000" w:themeColor="text1"/>
                <w:lang w:val="en-GB"/>
              </w:rPr>
              <w:t>的电量</w:t>
            </w:r>
          </w:p>
        </w:tc>
      </w:tr>
      <w:tr w:rsidR="00E979A5" w:rsidRPr="006D3A21" w14:paraId="1439D32B" w14:textId="77777777" w:rsidTr="00D75102">
        <w:tc>
          <w:tcPr>
            <w:tcW w:w="2448" w:type="dxa"/>
          </w:tcPr>
          <w:p w14:paraId="313B416F" w14:textId="77777777" w:rsidR="00E979A5" w:rsidRPr="006D3A21" w:rsidRDefault="00B8133C" w:rsidP="00A84BAF">
            <w:pPr>
              <w:rPr>
                <w:color w:val="000000" w:themeColor="text1"/>
                <w:lang w:val="en-GB"/>
              </w:rPr>
            </w:pPr>
            <w:r w:rsidRPr="006D3A21">
              <w:rPr>
                <w:rFonts w:hint="eastAsia"/>
                <w:color w:val="000000" w:themeColor="text1"/>
                <w:lang w:val="en-GB"/>
              </w:rPr>
              <w:t>B</w:t>
            </w:r>
            <w:r w:rsidRPr="006D3A21">
              <w:rPr>
                <w:color w:val="000000" w:themeColor="text1"/>
                <w:lang w:val="en-GB"/>
              </w:rPr>
              <w:t>attery</w:t>
            </w:r>
            <w:r>
              <w:rPr>
                <w:rFonts w:hint="eastAsia"/>
                <w:color w:val="000000" w:themeColor="text1"/>
                <w:lang w:val="en-GB"/>
              </w:rPr>
              <w:t>1</w:t>
            </w:r>
          </w:p>
        </w:tc>
        <w:tc>
          <w:tcPr>
            <w:tcW w:w="900" w:type="dxa"/>
          </w:tcPr>
          <w:p w14:paraId="494A1D0F" w14:textId="77777777" w:rsidR="00E979A5" w:rsidRPr="006D3A21" w:rsidRDefault="00E979A5" w:rsidP="00A84BAF">
            <w:pPr>
              <w:rPr>
                <w:color w:val="000000" w:themeColor="text1"/>
                <w:lang w:val="en-GB"/>
              </w:rPr>
            </w:pPr>
            <w:r w:rsidRPr="006D3A21">
              <w:rPr>
                <w:rFonts w:hint="eastAsia"/>
                <w:color w:val="000000" w:themeColor="text1"/>
                <w:lang w:val="en-GB"/>
              </w:rPr>
              <w:t>U8</w:t>
            </w:r>
          </w:p>
        </w:tc>
        <w:tc>
          <w:tcPr>
            <w:tcW w:w="4274" w:type="dxa"/>
          </w:tcPr>
          <w:p w14:paraId="3B49AB35" w14:textId="77777777" w:rsidR="00E979A5" w:rsidRPr="006D3A21" w:rsidRDefault="00B8133C" w:rsidP="00A84BAF">
            <w:pPr>
              <w:rPr>
                <w:color w:val="000000" w:themeColor="text1"/>
                <w:lang w:val="en-GB"/>
              </w:rPr>
            </w:pPr>
            <w:r>
              <w:rPr>
                <w:rFonts w:hint="eastAsia"/>
                <w:color w:val="000000" w:themeColor="text1"/>
                <w:lang w:val="en-GB"/>
              </w:rPr>
              <w:t>备用电池剩余电量，以百分比表示</w:t>
            </w:r>
            <w:r w:rsidR="00E63C4F">
              <w:rPr>
                <w:rFonts w:hint="eastAsia"/>
                <w:color w:val="000000" w:themeColor="text1"/>
                <w:lang w:val="en-GB"/>
              </w:rPr>
              <w:t>，比如</w:t>
            </w:r>
            <w:r w:rsidR="00E63C4F">
              <w:rPr>
                <w:rFonts w:hint="eastAsia"/>
                <w:color w:val="000000" w:themeColor="text1"/>
                <w:lang w:val="en-GB"/>
              </w:rPr>
              <w:t>50</w:t>
            </w:r>
            <w:r w:rsidR="00E63C4F">
              <w:rPr>
                <w:rFonts w:hint="eastAsia"/>
                <w:color w:val="000000" w:themeColor="text1"/>
                <w:lang w:val="en-GB"/>
              </w:rPr>
              <w:t>即表示剩余</w:t>
            </w:r>
            <w:r w:rsidR="00E63C4F">
              <w:rPr>
                <w:rFonts w:hint="eastAsia"/>
                <w:color w:val="000000" w:themeColor="text1"/>
                <w:lang w:val="en-GB"/>
              </w:rPr>
              <w:t>50%</w:t>
            </w:r>
            <w:r w:rsidR="00E63C4F">
              <w:rPr>
                <w:rFonts w:hint="eastAsia"/>
                <w:color w:val="000000" w:themeColor="text1"/>
                <w:lang w:val="en-GB"/>
              </w:rPr>
              <w:t>的电量</w:t>
            </w:r>
          </w:p>
        </w:tc>
      </w:tr>
      <w:tr w:rsidR="007E1129" w:rsidRPr="006D3A21" w14:paraId="5358B553" w14:textId="77777777" w:rsidTr="00D75102">
        <w:tc>
          <w:tcPr>
            <w:tcW w:w="2448" w:type="dxa"/>
          </w:tcPr>
          <w:p w14:paraId="0966D3F8" w14:textId="77777777" w:rsidR="007E1129" w:rsidRPr="006D3A21" w:rsidRDefault="007E1129" w:rsidP="00A84BAF">
            <w:pPr>
              <w:rPr>
                <w:color w:val="000000" w:themeColor="text1"/>
                <w:lang w:val="en-GB"/>
              </w:rPr>
            </w:pPr>
            <w:r>
              <w:rPr>
                <w:rFonts w:hint="eastAsia"/>
                <w:color w:val="000000" w:themeColor="text1"/>
                <w:lang w:val="en-GB"/>
              </w:rPr>
              <w:t>GpsStatus</w:t>
            </w:r>
          </w:p>
        </w:tc>
        <w:tc>
          <w:tcPr>
            <w:tcW w:w="900" w:type="dxa"/>
          </w:tcPr>
          <w:p w14:paraId="48DE7F2D" w14:textId="77777777" w:rsidR="007E1129" w:rsidRPr="006D3A21" w:rsidRDefault="00E63C4F" w:rsidP="00A84BAF">
            <w:pPr>
              <w:rPr>
                <w:color w:val="000000" w:themeColor="text1"/>
                <w:lang w:val="en-GB"/>
              </w:rPr>
            </w:pPr>
            <w:r>
              <w:rPr>
                <w:color w:val="000000" w:themeColor="text1"/>
                <w:lang w:val="en-GB"/>
              </w:rPr>
              <w:t>U</w:t>
            </w:r>
            <w:r>
              <w:rPr>
                <w:rFonts w:hint="eastAsia"/>
                <w:color w:val="000000" w:themeColor="text1"/>
                <w:lang w:val="en-GB"/>
              </w:rPr>
              <w:t>32</w:t>
            </w:r>
          </w:p>
        </w:tc>
        <w:tc>
          <w:tcPr>
            <w:tcW w:w="4274" w:type="dxa"/>
          </w:tcPr>
          <w:p w14:paraId="1AC1B006" w14:textId="77777777" w:rsidR="007E1129" w:rsidRDefault="007E1129" w:rsidP="00A84BAF">
            <w:pPr>
              <w:rPr>
                <w:color w:val="000000" w:themeColor="text1"/>
                <w:lang w:val="en-GB"/>
              </w:rPr>
            </w:pPr>
            <w:r>
              <w:rPr>
                <w:rFonts w:hint="eastAsia"/>
                <w:color w:val="000000" w:themeColor="text1"/>
                <w:lang w:val="en-GB"/>
              </w:rPr>
              <w:t>目前</w:t>
            </w:r>
            <w:r>
              <w:rPr>
                <w:rFonts w:hint="eastAsia"/>
                <w:color w:val="000000" w:themeColor="text1"/>
                <w:lang w:val="en-GB"/>
              </w:rPr>
              <w:t>GPS</w:t>
            </w:r>
            <w:r>
              <w:rPr>
                <w:rFonts w:hint="eastAsia"/>
                <w:color w:val="000000" w:themeColor="text1"/>
                <w:lang w:val="en-GB"/>
              </w:rPr>
              <w:t>工作状态，</w:t>
            </w:r>
          </w:p>
          <w:p w14:paraId="138AA562" w14:textId="77777777" w:rsidR="00536E68" w:rsidRDefault="00536E68" w:rsidP="00A84BAF">
            <w:pPr>
              <w:rPr>
                <w:color w:val="000000" w:themeColor="text1"/>
                <w:lang w:val="en-GB"/>
              </w:rPr>
            </w:pPr>
            <w:r>
              <w:rPr>
                <w:rFonts w:hint="eastAsia"/>
                <w:color w:val="000000" w:themeColor="text1"/>
                <w:lang w:val="en-GB"/>
              </w:rPr>
              <w:t>GpsStatus[0:7] GPS</w:t>
            </w:r>
            <w:r>
              <w:rPr>
                <w:rFonts w:hint="eastAsia"/>
                <w:color w:val="000000" w:themeColor="text1"/>
                <w:lang w:val="en-GB"/>
              </w:rPr>
              <w:t>星星个数</w:t>
            </w:r>
            <w:r>
              <w:rPr>
                <w:rFonts w:hint="eastAsia"/>
                <w:color w:val="000000" w:themeColor="text1"/>
                <w:lang w:val="en-GB"/>
              </w:rPr>
              <w:t xml:space="preserve"> 255</w:t>
            </w:r>
            <w:r>
              <w:rPr>
                <w:rFonts w:hint="eastAsia"/>
                <w:color w:val="000000" w:themeColor="text1"/>
                <w:lang w:val="en-GB"/>
              </w:rPr>
              <w:t>：</w:t>
            </w:r>
            <w:r>
              <w:rPr>
                <w:rFonts w:hint="eastAsia"/>
                <w:color w:val="000000" w:themeColor="text1"/>
                <w:lang w:val="en-GB"/>
              </w:rPr>
              <w:t>GPS</w:t>
            </w:r>
            <w:r>
              <w:rPr>
                <w:rFonts w:hint="eastAsia"/>
                <w:color w:val="000000" w:themeColor="text1"/>
                <w:lang w:val="en-GB"/>
              </w:rPr>
              <w:t>无效</w:t>
            </w:r>
          </w:p>
          <w:p w14:paraId="48F753DA" w14:textId="77777777" w:rsidR="00536E68" w:rsidRDefault="00536E68" w:rsidP="00536E68">
            <w:pPr>
              <w:rPr>
                <w:color w:val="000000" w:themeColor="text1"/>
                <w:lang w:val="en-GB"/>
              </w:rPr>
            </w:pPr>
            <w:r>
              <w:rPr>
                <w:rFonts w:hint="eastAsia"/>
                <w:color w:val="000000" w:themeColor="text1"/>
                <w:lang w:val="en-GB"/>
              </w:rPr>
              <w:t xml:space="preserve">GpsStatus[8:15] </w:t>
            </w:r>
            <w:r>
              <w:rPr>
                <w:rFonts w:hint="eastAsia"/>
                <w:color w:val="000000" w:themeColor="text1"/>
                <w:lang w:val="en-GB"/>
              </w:rPr>
              <w:t>位置上报标志</w:t>
            </w:r>
            <w:r w:rsidR="00E63C4F">
              <w:rPr>
                <w:rFonts w:hint="eastAsia"/>
                <w:color w:val="000000" w:themeColor="text1"/>
                <w:lang w:val="en-GB"/>
              </w:rPr>
              <w:t>，</w:t>
            </w:r>
            <w:r w:rsidR="00E63C4F">
              <w:rPr>
                <w:rFonts w:hint="eastAsia"/>
                <w:color w:val="000000" w:themeColor="text1"/>
                <w:lang w:val="en-GB"/>
              </w:rPr>
              <w:t>1</w:t>
            </w:r>
            <w:r w:rsidR="00E63C4F">
              <w:rPr>
                <w:rFonts w:hint="eastAsia"/>
                <w:color w:val="000000" w:themeColor="text1"/>
                <w:lang w:val="en-GB"/>
              </w:rPr>
              <w:t>：上报，其他：</w:t>
            </w:r>
            <w:r w:rsidR="00E63C4F">
              <w:rPr>
                <w:rFonts w:hint="eastAsia"/>
                <w:color w:val="000000" w:themeColor="text1"/>
                <w:lang w:val="en-GB"/>
              </w:rPr>
              <w:t xml:space="preserve"> </w:t>
            </w:r>
            <w:r w:rsidR="00E63C4F">
              <w:rPr>
                <w:rFonts w:hint="eastAsia"/>
                <w:color w:val="000000" w:themeColor="text1"/>
                <w:lang w:val="en-GB"/>
              </w:rPr>
              <w:t>不上报</w:t>
            </w:r>
          </w:p>
        </w:tc>
      </w:tr>
      <w:tr w:rsidR="007E1129" w:rsidRPr="006D3A21" w14:paraId="39A690AB" w14:textId="77777777" w:rsidTr="00D75102">
        <w:tc>
          <w:tcPr>
            <w:tcW w:w="2448" w:type="dxa"/>
          </w:tcPr>
          <w:p w14:paraId="0D3116E9" w14:textId="77777777" w:rsidR="007E1129" w:rsidRPr="007E1129" w:rsidRDefault="002F3C96" w:rsidP="00A84BAF">
            <w:pPr>
              <w:pBdr>
                <w:bottom w:val="thickThinSmallGap" w:sz="24" w:space="1" w:color="auto"/>
              </w:pBdr>
              <w:tabs>
                <w:tab w:val="center" w:pos="4153"/>
                <w:tab w:val="right" w:pos="8306"/>
              </w:tabs>
              <w:snapToGrid w:val="0"/>
              <w:jc w:val="center"/>
              <w:rPr>
                <w:color w:val="000000" w:themeColor="text1"/>
              </w:rPr>
            </w:pPr>
            <w:r>
              <w:rPr>
                <w:rFonts w:hint="eastAsia"/>
                <w:color w:val="000000" w:themeColor="text1"/>
              </w:rPr>
              <w:t>CurrentTime</w:t>
            </w:r>
          </w:p>
        </w:tc>
        <w:tc>
          <w:tcPr>
            <w:tcW w:w="900" w:type="dxa"/>
          </w:tcPr>
          <w:p w14:paraId="2F488F62" w14:textId="77777777" w:rsidR="007E1129" w:rsidRPr="006D3A21" w:rsidRDefault="002F3C96" w:rsidP="00A84BAF">
            <w:pPr>
              <w:rPr>
                <w:color w:val="000000" w:themeColor="text1"/>
                <w:lang w:val="en-GB"/>
              </w:rPr>
            </w:pPr>
            <w:r>
              <w:rPr>
                <w:rFonts w:hint="eastAsia"/>
                <w:color w:val="000000" w:themeColor="text1"/>
                <w:lang w:val="en-GB"/>
              </w:rPr>
              <w:t>U32</w:t>
            </w:r>
          </w:p>
        </w:tc>
        <w:tc>
          <w:tcPr>
            <w:tcW w:w="4274" w:type="dxa"/>
          </w:tcPr>
          <w:p w14:paraId="0DB178EC" w14:textId="77777777" w:rsidR="007E1129" w:rsidRDefault="002F3C96" w:rsidP="00A84BAF">
            <w:pPr>
              <w:rPr>
                <w:color w:val="000000" w:themeColor="text1"/>
                <w:lang w:val="en-GB"/>
              </w:rPr>
            </w:pPr>
            <w:r>
              <w:rPr>
                <w:rFonts w:hint="eastAsia"/>
                <w:color w:val="000000" w:themeColor="text1"/>
                <w:lang w:val="en-GB"/>
              </w:rPr>
              <w:t>当前仪表中的存储时间，</w:t>
            </w:r>
            <w:r w:rsidR="00835ADF">
              <w:rPr>
                <w:rFonts w:hint="eastAsia"/>
                <w:color w:val="000000" w:themeColor="text1"/>
                <w:lang w:val="en-GB"/>
              </w:rPr>
              <w:t>GPS</w:t>
            </w:r>
            <w:r w:rsidR="00835ADF">
              <w:rPr>
                <w:rFonts w:hint="eastAsia"/>
                <w:color w:val="000000" w:themeColor="text1"/>
                <w:lang w:val="en-GB"/>
              </w:rPr>
              <w:t>有效的时候上报</w:t>
            </w:r>
            <w:r w:rsidR="00835ADF">
              <w:rPr>
                <w:rFonts w:hint="eastAsia"/>
                <w:color w:val="000000" w:themeColor="text1"/>
                <w:lang w:val="en-GB"/>
              </w:rPr>
              <w:t>GPS</w:t>
            </w:r>
            <w:r w:rsidR="00835ADF">
              <w:rPr>
                <w:rFonts w:hint="eastAsia"/>
                <w:color w:val="000000" w:themeColor="text1"/>
                <w:lang w:val="en-GB"/>
              </w:rPr>
              <w:t>时间，无效的情况下上报仪表默认时间。</w:t>
            </w:r>
          </w:p>
          <w:p w14:paraId="6C78B2CC" w14:textId="77777777" w:rsidR="002F3C96" w:rsidRDefault="002F3C96" w:rsidP="00A84BAF">
            <w:pPr>
              <w:rPr>
                <w:color w:val="000000" w:themeColor="text1"/>
              </w:rPr>
            </w:pPr>
            <w:r>
              <w:rPr>
                <w:rFonts w:hint="eastAsia"/>
                <w:color w:val="000000" w:themeColor="text1"/>
              </w:rPr>
              <w:t xml:space="preserve">CurrentTime[0:7] </w:t>
            </w:r>
            <w:r>
              <w:rPr>
                <w:rFonts w:hint="eastAsia"/>
                <w:color w:val="000000" w:themeColor="text1"/>
              </w:rPr>
              <w:t>月</w:t>
            </w:r>
            <w:r>
              <w:rPr>
                <w:rFonts w:hint="eastAsia"/>
                <w:color w:val="000000" w:themeColor="text1"/>
              </w:rPr>
              <w:t xml:space="preserve"> </w:t>
            </w:r>
            <w:r>
              <w:rPr>
                <w:rFonts w:hint="eastAsia"/>
                <w:color w:val="000000" w:themeColor="text1"/>
              </w:rPr>
              <w:t>范围：</w:t>
            </w:r>
            <w:r>
              <w:rPr>
                <w:rFonts w:hint="eastAsia"/>
                <w:color w:val="000000" w:themeColor="text1"/>
              </w:rPr>
              <w:t>1</w:t>
            </w:r>
            <w:r>
              <w:rPr>
                <w:color w:val="000000" w:themeColor="text1"/>
              </w:rPr>
              <w:t>—</w:t>
            </w:r>
            <w:r>
              <w:rPr>
                <w:rFonts w:hint="eastAsia"/>
                <w:color w:val="000000" w:themeColor="text1"/>
              </w:rPr>
              <w:t>12</w:t>
            </w:r>
          </w:p>
          <w:p w14:paraId="6D703DBC" w14:textId="77777777" w:rsidR="002F3C96" w:rsidRDefault="002F3C96" w:rsidP="00A84BAF">
            <w:pPr>
              <w:rPr>
                <w:color w:val="000000" w:themeColor="text1"/>
              </w:rPr>
            </w:pPr>
            <w:r>
              <w:rPr>
                <w:rFonts w:hint="eastAsia"/>
                <w:color w:val="000000" w:themeColor="text1"/>
              </w:rPr>
              <w:t>CurrentTime[</w:t>
            </w:r>
            <w:r w:rsidR="00536E68">
              <w:rPr>
                <w:rFonts w:hint="eastAsia"/>
                <w:color w:val="000000" w:themeColor="text1"/>
              </w:rPr>
              <w:t>8</w:t>
            </w:r>
            <w:r>
              <w:rPr>
                <w:rFonts w:hint="eastAsia"/>
                <w:color w:val="000000" w:themeColor="text1"/>
              </w:rPr>
              <w:t>:</w:t>
            </w:r>
            <w:r w:rsidR="00536E68">
              <w:rPr>
                <w:rFonts w:hint="eastAsia"/>
                <w:color w:val="000000" w:themeColor="text1"/>
              </w:rPr>
              <w:t>15</w:t>
            </w:r>
            <w:r>
              <w:rPr>
                <w:rFonts w:hint="eastAsia"/>
                <w:color w:val="000000" w:themeColor="text1"/>
              </w:rPr>
              <w:t xml:space="preserve">] </w:t>
            </w:r>
            <w:r>
              <w:rPr>
                <w:rFonts w:hint="eastAsia"/>
                <w:color w:val="000000" w:themeColor="text1"/>
              </w:rPr>
              <w:t>日</w:t>
            </w:r>
            <w:r>
              <w:rPr>
                <w:rFonts w:hint="eastAsia"/>
                <w:color w:val="000000" w:themeColor="text1"/>
              </w:rPr>
              <w:t xml:space="preserve"> </w:t>
            </w:r>
            <w:r>
              <w:rPr>
                <w:rFonts w:hint="eastAsia"/>
                <w:color w:val="000000" w:themeColor="text1"/>
              </w:rPr>
              <w:t>范围：</w:t>
            </w:r>
            <w:r>
              <w:rPr>
                <w:rFonts w:hint="eastAsia"/>
                <w:color w:val="000000" w:themeColor="text1"/>
              </w:rPr>
              <w:t>1---31</w:t>
            </w:r>
          </w:p>
          <w:p w14:paraId="05FD386E" w14:textId="77777777" w:rsidR="002F3C96" w:rsidRDefault="002F3C96" w:rsidP="002F3C96">
            <w:pPr>
              <w:rPr>
                <w:color w:val="000000" w:themeColor="text1"/>
              </w:rPr>
            </w:pPr>
            <w:r>
              <w:rPr>
                <w:rFonts w:hint="eastAsia"/>
                <w:color w:val="000000" w:themeColor="text1"/>
              </w:rPr>
              <w:t>CurrentTime[</w:t>
            </w:r>
            <w:r w:rsidR="00536E68">
              <w:rPr>
                <w:rFonts w:hint="eastAsia"/>
                <w:color w:val="000000" w:themeColor="text1"/>
              </w:rPr>
              <w:t>16</w:t>
            </w:r>
            <w:r>
              <w:rPr>
                <w:rFonts w:hint="eastAsia"/>
                <w:color w:val="000000" w:themeColor="text1"/>
              </w:rPr>
              <w:t>:</w:t>
            </w:r>
            <w:r w:rsidR="00536E68">
              <w:rPr>
                <w:rFonts w:hint="eastAsia"/>
                <w:color w:val="000000" w:themeColor="text1"/>
              </w:rPr>
              <w:t>23</w:t>
            </w:r>
            <w:r>
              <w:rPr>
                <w:rFonts w:hint="eastAsia"/>
                <w:color w:val="000000" w:themeColor="text1"/>
              </w:rPr>
              <w:t xml:space="preserve">] </w:t>
            </w:r>
            <w:r>
              <w:rPr>
                <w:rFonts w:hint="eastAsia"/>
                <w:color w:val="000000" w:themeColor="text1"/>
              </w:rPr>
              <w:t>时</w:t>
            </w:r>
            <w:r>
              <w:rPr>
                <w:rFonts w:hint="eastAsia"/>
                <w:color w:val="000000" w:themeColor="text1"/>
              </w:rPr>
              <w:t xml:space="preserve"> </w:t>
            </w:r>
            <w:r>
              <w:rPr>
                <w:rFonts w:hint="eastAsia"/>
                <w:color w:val="000000" w:themeColor="text1"/>
              </w:rPr>
              <w:t>范围：</w:t>
            </w:r>
            <w:r>
              <w:rPr>
                <w:rFonts w:hint="eastAsia"/>
                <w:color w:val="000000" w:themeColor="text1"/>
              </w:rPr>
              <w:t>0---23</w:t>
            </w:r>
          </w:p>
          <w:p w14:paraId="5E6A936C" w14:textId="77777777" w:rsidR="002F3C96" w:rsidRDefault="002F3C96" w:rsidP="00536E68">
            <w:pPr>
              <w:rPr>
                <w:color w:val="000000" w:themeColor="text1"/>
                <w:lang w:val="en-GB"/>
              </w:rPr>
            </w:pPr>
            <w:r>
              <w:rPr>
                <w:rFonts w:hint="eastAsia"/>
                <w:color w:val="000000" w:themeColor="text1"/>
              </w:rPr>
              <w:t>CurrentTime[</w:t>
            </w:r>
            <w:r w:rsidR="00536E68">
              <w:rPr>
                <w:rFonts w:hint="eastAsia"/>
                <w:color w:val="000000" w:themeColor="text1"/>
              </w:rPr>
              <w:t>24</w:t>
            </w:r>
            <w:r>
              <w:rPr>
                <w:rFonts w:hint="eastAsia"/>
                <w:color w:val="000000" w:themeColor="text1"/>
              </w:rPr>
              <w:t>:</w:t>
            </w:r>
            <w:r w:rsidR="00536E68">
              <w:rPr>
                <w:rFonts w:hint="eastAsia"/>
                <w:color w:val="000000" w:themeColor="text1"/>
              </w:rPr>
              <w:t>31</w:t>
            </w:r>
            <w:r>
              <w:rPr>
                <w:rFonts w:hint="eastAsia"/>
                <w:color w:val="000000" w:themeColor="text1"/>
              </w:rPr>
              <w:t xml:space="preserve">] </w:t>
            </w:r>
            <w:r>
              <w:rPr>
                <w:rFonts w:hint="eastAsia"/>
                <w:color w:val="000000" w:themeColor="text1"/>
              </w:rPr>
              <w:t>时</w:t>
            </w:r>
            <w:r>
              <w:rPr>
                <w:rFonts w:hint="eastAsia"/>
                <w:color w:val="000000" w:themeColor="text1"/>
              </w:rPr>
              <w:t xml:space="preserve"> </w:t>
            </w:r>
            <w:r>
              <w:rPr>
                <w:rFonts w:hint="eastAsia"/>
                <w:color w:val="000000" w:themeColor="text1"/>
              </w:rPr>
              <w:t>范围：</w:t>
            </w:r>
            <w:r>
              <w:rPr>
                <w:rFonts w:hint="eastAsia"/>
                <w:color w:val="000000" w:themeColor="text1"/>
              </w:rPr>
              <w:t>0---59</w:t>
            </w:r>
          </w:p>
        </w:tc>
      </w:tr>
      <w:tr w:rsidR="00BF1F3C" w:rsidRPr="006D3A21" w14:paraId="3F7B68B9" w14:textId="77777777" w:rsidTr="00D75102">
        <w:tc>
          <w:tcPr>
            <w:tcW w:w="2448" w:type="dxa"/>
          </w:tcPr>
          <w:p w14:paraId="4608C251" w14:textId="77777777" w:rsidR="00BF1F3C" w:rsidRDefault="00BF1F3C" w:rsidP="00A84BAF">
            <w:pPr>
              <w:rPr>
                <w:color w:val="000000" w:themeColor="text1"/>
              </w:rPr>
            </w:pPr>
            <w:r>
              <w:rPr>
                <w:rFonts w:hint="eastAsia"/>
                <w:color w:val="000000"/>
                <w:highlight w:val="yellow"/>
              </w:rPr>
              <w:t>AgtPort0Num[4]</w:t>
            </w:r>
          </w:p>
        </w:tc>
        <w:tc>
          <w:tcPr>
            <w:tcW w:w="900" w:type="dxa"/>
          </w:tcPr>
          <w:p w14:paraId="5913813B" w14:textId="77777777" w:rsidR="00BF1F3C" w:rsidRDefault="00BF1F3C" w:rsidP="00A84BAF">
            <w:pPr>
              <w:rPr>
                <w:color w:val="000000" w:themeColor="text1"/>
                <w:lang w:val="en-GB"/>
              </w:rPr>
            </w:pPr>
            <w:r>
              <w:rPr>
                <w:rFonts w:hint="eastAsia"/>
                <w:color w:val="000000"/>
                <w:highlight w:val="yellow"/>
                <w:lang w:val="en-GB"/>
              </w:rPr>
              <w:t>U8</w:t>
            </w:r>
          </w:p>
        </w:tc>
        <w:tc>
          <w:tcPr>
            <w:tcW w:w="4274" w:type="dxa"/>
          </w:tcPr>
          <w:p w14:paraId="5C518C2C" w14:textId="77777777" w:rsidR="00BF1F3C" w:rsidRDefault="00BF1F3C" w:rsidP="00A84BAF">
            <w:pPr>
              <w:rPr>
                <w:color w:val="000000" w:themeColor="text1"/>
                <w:lang w:val="en-GB"/>
              </w:rPr>
            </w:pPr>
            <w:r>
              <w:rPr>
                <w:rFonts w:hint="eastAsia"/>
                <w:color w:val="000000"/>
                <w:highlight w:val="yellow"/>
              </w:rPr>
              <w:t>AgtPort0Num[0]:</w:t>
            </w:r>
            <w:r>
              <w:rPr>
                <w:rFonts w:hint="eastAsia"/>
                <w:color w:val="000000"/>
                <w:highlight w:val="yellow"/>
              </w:rPr>
              <w:t>端口号</w:t>
            </w:r>
            <w:r>
              <w:rPr>
                <w:rFonts w:hint="eastAsia"/>
                <w:color w:val="000000"/>
                <w:highlight w:val="yellow"/>
              </w:rPr>
              <w:t>0</w:t>
            </w:r>
            <w:r>
              <w:rPr>
                <w:rFonts w:hint="eastAsia"/>
                <w:color w:val="000000"/>
                <w:highlight w:val="yellow"/>
              </w:rPr>
              <w:t>的第一位，比如端口号为</w:t>
            </w:r>
            <w:r>
              <w:rPr>
                <w:rFonts w:hint="eastAsia"/>
                <w:color w:val="000000"/>
                <w:highlight w:val="yellow"/>
              </w:rPr>
              <w:t>8067</w:t>
            </w:r>
            <w:r>
              <w:rPr>
                <w:rFonts w:hint="eastAsia"/>
                <w:color w:val="000000"/>
                <w:highlight w:val="yellow"/>
              </w:rPr>
              <w:t>，则此位是</w:t>
            </w:r>
            <w:r>
              <w:rPr>
                <w:rFonts w:hint="eastAsia"/>
                <w:color w:val="000000"/>
                <w:highlight w:val="yellow"/>
              </w:rPr>
              <w:t>8</w:t>
            </w:r>
            <w:r>
              <w:rPr>
                <w:rFonts w:hint="eastAsia"/>
                <w:color w:val="000000"/>
                <w:highlight w:val="yellow"/>
              </w:rPr>
              <w:t>，</w:t>
            </w:r>
            <w:r>
              <w:rPr>
                <w:rFonts w:hint="eastAsia"/>
                <w:color w:val="000000"/>
                <w:highlight w:val="yellow"/>
              </w:rPr>
              <w:t>AgtPortNum[1], AgtPortNum[2], AgtPortNum[3]</w:t>
            </w:r>
            <w:r>
              <w:rPr>
                <w:rFonts w:hint="eastAsia"/>
                <w:color w:val="000000"/>
                <w:highlight w:val="yellow"/>
              </w:rPr>
              <w:t>分别是</w:t>
            </w:r>
            <w:r>
              <w:rPr>
                <w:rFonts w:hint="eastAsia"/>
                <w:color w:val="000000"/>
                <w:highlight w:val="yellow"/>
              </w:rPr>
              <w:t>0</w:t>
            </w:r>
            <w:r>
              <w:rPr>
                <w:rFonts w:hint="eastAsia"/>
                <w:color w:val="000000"/>
                <w:highlight w:val="yellow"/>
              </w:rPr>
              <w:t>，</w:t>
            </w:r>
            <w:r>
              <w:rPr>
                <w:rFonts w:hint="eastAsia"/>
                <w:color w:val="000000"/>
                <w:highlight w:val="yellow"/>
              </w:rPr>
              <w:t>6,7</w:t>
            </w:r>
          </w:p>
        </w:tc>
      </w:tr>
      <w:tr w:rsidR="00BF1F3C" w:rsidRPr="006D3A21" w14:paraId="47BCC26E" w14:textId="77777777" w:rsidTr="00D75102">
        <w:tc>
          <w:tcPr>
            <w:tcW w:w="2448" w:type="dxa"/>
          </w:tcPr>
          <w:p w14:paraId="7C6D5AE5" w14:textId="77777777" w:rsidR="00BF1F3C" w:rsidRDefault="00BF1F3C" w:rsidP="00A84BAF">
            <w:pPr>
              <w:rPr>
                <w:color w:val="000000" w:themeColor="text1"/>
              </w:rPr>
            </w:pPr>
            <w:r>
              <w:rPr>
                <w:rFonts w:hint="eastAsia"/>
                <w:color w:val="000000"/>
                <w:highlight w:val="yellow"/>
              </w:rPr>
              <w:t>AgtPort1Num[4]</w:t>
            </w:r>
          </w:p>
        </w:tc>
        <w:tc>
          <w:tcPr>
            <w:tcW w:w="900" w:type="dxa"/>
          </w:tcPr>
          <w:p w14:paraId="0A44ED4B" w14:textId="77777777" w:rsidR="00BF1F3C" w:rsidRDefault="00BF1F3C" w:rsidP="00A84BAF">
            <w:pPr>
              <w:rPr>
                <w:color w:val="000000" w:themeColor="text1"/>
                <w:lang w:val="en-GB"/>
              </w:rPr>
            </w:pPr>
            <w:r>
              <w:rPr>
                <w:rFonts w:hint="eastAsia"/>
                <w:color w:val="000000"/>
                <w:highlight w:val="yellow"/>
                <w:lang w:val="en-GB"/>
              </w:rPr>
              <w:t>U8</w:t>
            </w:r>
          </w:p>
        </w:tc>
        <w:tc>
          <w:tcPr>
            <w:tcW w:w="4274" w:type="dxa"/>
          </w:tcPr>
          <w:p w14:paraId="11501184" w14:textId="77777777" w:rsidR="00BF1F3C" w:rsidRDefault="00BF1F3C" w:rsidP="00A84BAF">
            <w:pPr>
              <w:rPr>
                <w:color w:val="000000" w:themeColor="text1"/>
                <w:lang w:val="en-GB"/>
              </w:rPr>
            </w:pPr>
            <w:r>
              <w:rPr>
                <w:rFonts w:hint="eastAsia"/>
                <w:color w:val="000000" w:themeColor="text1"/>
                <w:lang w:val="en-GB"/>
              </w:rPr>
              <w:t>表现方式与端口</w:t>
            </w:r>
            <w:r>
              <w:rPr>
                <w:rFonts w:hint="eastAsia"/>
                <w:color w:val="000000" w:themeColor="text1"/>
                <w:lang w:val="en-GB"/>
              </w:rPr>
              <w:t>0</w:t>
            </w:r>
            <w:r>
              <w:rPr>
                <w:rFonts w:hint="eastAsia"/>
                <w:color w:val="000000" w:themeColor="text1"/>
                <w:lang w:val="en-GB"/>
              </w:rPr>
              <w:t>是一致的</w:t>
            </w:r>
          </w:p>
        </w:tc>
      </w:tr>
      <w:tr w:rsidR="00BF1F3C" w:rsidRPr="006D3A21" w14:paraId="29E1FF8C" w14:textId="77777777" w:rsidTr="00D75102">
        <w:tc>
          <w:tcPr>
            <w:tcW w:w="2448" w:type="dxa"/>
          </w:tcPr>
          <w:p w14:paraId="2F7BC8C2" w14:textId="77777777" w:rsidR="00BF1F3C" w:rsidRDefault="00BF1F3C" w:rsidP="00A84BAF">
            <w:pPr>
              <w:rPr>
                <w:color w:val="000000" w:themeColor="text1"/>
              </w:rPr>
            </w:pPr>
            <w:r>
              <w:rPr>
                <w:rFonts w:hint="eastAsia"/>
                <w:color w:val="000000" w:themeColor="text1"/>
              </w:rPr>
              <w:t>AgtIPAdress</w:t>
            </w:r>
          </w:p>
        </w:tc>
        <w:tc>
          <w:tcPr>
            <w:tcW w:w="900" w:type="dxa"/>
          </w:tcPr>
          <w:p w14:paraId="3AD1894D" w14:textId="77777777" w:rsidR="00BF1F3C" w:rsidRDefault="00BF1F3C" w:rsidP="00A84BAF">
            <w:pPr>
              <w:rPr>
                <w:color w:val="000000" w:themeColor="text1"/>
                <w:lang w:val="en-GB"/>
              </w:rPr>
            </w:pPr>
            <w:r>
              <w:rPr>
                <w:rFonts w:hint="eastAsia"/>
                <w:color w:val="000000" w:themeColor="text1"/>
                <w:lang w:val="en-GB"/>
              </w:rPr>
              <w:t>U32</w:t>
            </w:r>
          </w:p>
        </w:tc>
        <w:tc>
          <w:tcPr>
            <w:tcW w:w="4274" w:type="dxa"/>
          </w:tcPr>
          <w:p w14:paraId="138D2C1D" w14:textId="77777777" w:rsidR="00BF1F3C" w:rsidRDefault="00BF1F3C" w:rsidP="00A84BAF">
            <w:pPr>
              <w:rPr>
                <w:color w:val="000000" w:themeColor="text1"/>
                <w:lang w:val="en-GB"/>
              </w:rPr>
            </w:pPr>
            <w:r>
              <w:rPr>
                <w:rFonts w:hint="eastAsia"/>
                <w:color w:val="000000" w:themeColor="text1"/>
                <w:lang w:val="en-GB"/>
              </w:rPr>
              <w:t>仪表的</w:t>
            </w:r>
            <w:r>
              <w:rPr>
                <w:rFonts w:hint="eastAsia"/>
                <w:color w:val="000000" w:themeColor="text1"/>
                <w:lang w:val="en-GB"/>
              </w:rPr>
              <w:t>IP</w:t>
            </w:r>
            <w:r>
              <w:rPr>
                <w:rFonts w:hint="eastAsia"/>
                <w:color w:val="000000" w:themeColor="text1"/>
                <w:lang w:val="en-GB"/>
              </w:rPr>
              <w:t>地址</w:t>
            </w:r>
          </w:p>
        </w:tc>
      </w:tr>
      <w:tr w:rsidR="00BF1F3C" w:rsidRPr="006D3A21" w14:paraId="1FF6FD87" w14:textId="77777777" w:rsidTr="00D75102">
        <w:tc>
          <w:tcPr>
            <w:tcW w:w="2448" w:type="dxa"/>
          </w:tcPr>
          <w:p w14:paraId="5E155B60" w14:textId="77777777" w:rsidR="00BF1F3C" w:rsidRDefault="00BF1F3C" w:rsidP="00A84BAF">
            <w:pPr>
              <w:rPr>
                <w:color w:val="000000" w:themeColor="text1"/>
              </w:rPr>
            </w:pPr>
            <w:r>
              <w:rPr>
                <w:rFonts w:hint="eastAsia"/>
                <w:color w:val="000000" w:themeColor="text1"/>
              </w:rPr>
              <w:t>AgtGateAdress</w:t>
            </w:r>
          </w:p>
        </w:tc>
        <w:tc>
          <w:tcPr>
            <w:tcW w:w="900" w:type="dxa"/>
          </w:tcPr>
          <w:p w14:paraId="745F5095" w14:textId="77777777" w:rsidR="00BF1F3C" w:rsidRDefault="00BF1F3C" w:rsidP="00A84BAF">
            <w:pPr>
              <w:rPr>
                <w:color w:val="000000" w:themeColor="text1"/>
                <w:lang w:val="en-GB"/>
              </w:rPr>
            </w:pPr>
            <w:r>
              <w:rPr>
                <w:rFonts w:hint="eastAsia"/>
                <w:color w:val="000000" w:themeColor="text1"/>
                <w:lang w:val="en-GB"/>
              </w:rPr>
              <w:t>U32</w:t>
            </w:r>
          </w:p>
        </w:tc>
        <w:tc>
          <w:tcPr>
            <w:tcW w:w="4274" w:type="dxa"/>
          </w:tcPr>
          <w:p w14:paraId="07A354C0" w14:textId="77777777" w:rsidR="00BF1F3C" w:rsidRDefault="00BF1F3C" w:rsidP="00A84BAF">
            <w:pPr>
              <w:rPr>
                <w:color w:val="000000" w:themeColor="text1"/>
                <w:lang w:val="en-GB"/>
              </w:rPr>
            </w:pPr>
            <w:r>
              <w:rPr>
                <w:rFonts w:hint="eastAsia"/>
                <w:color w:val="000000" w:themeColor="text1"/>
                <w:lang w:val="en-GB"/>
              </w:rPr>
              <w:t>仪表的网关地址</w:t>
            </w:r>
          </w:p>
        </w:tc>
      </w:tr>
      <w:tr w:rsidR="00BF1F3C" w:rsidRPr="006D3A21" w14:paraId="679EBE86" w14:textId="77777777" w:rsidTr="00D75102">
        <w:tc>
          <w:tcPr>
            <w:tcW w:w="2448" w:type="dxa"/>
          </w:tcPr>
          <w:p w14:paraId="6168EB39" w14:textId="77777777" w:rsidR="00BF1F3C" w:rsidRDefault="00BF1F3C" w:rsidP="00A84BAF">
            <w:pPr>
              <w:rPr>
                <w:color w:val="000000" w:themeColor="text1"/>
              </w:rPr>
            </w:pPr>
            <w:r>
              <w:rPr>
                <w:rFonts w:hint="eastAsia"/>
                <w:color w:val="000000" w:themeColor="text1"/>
              </w:rPr>
              <w:t>AgtMacAdress</w:t>
            </w:r>
          </w:p>
        </w:tc>
        <w:tc>
          <w:tcPr>
            <w:tcW w:w="900" w:type="dxa"/>
          </w:tcPr>
          <w:p w14:paraId="1114D8FB" w14:textId="77777777" w:rsidR="00BF1F3C" w:rsidRDefault="00BF1F3C" w:rsidP="00A84BAF">
            <w:pPr>
              <w:rPr>
                <w:color w:val="000000" w:themeColor="text1"/>
                <w:lang w:val="en-GB"/>
              </w:rPr>
            </w:pPr>
            <w:r>
              <w:rPr>
                <w:rFonts w:hint="eastAsia"/>
                <w:color w:val="000000" w:themeColor="text1"/>
                <w:lang w:val="en-GB"/>
              </w:rPr>
              <w:t>U32</w:t>
            </w:r>
          </w:p>
        </w:tc>
        <w:tc>
          <w:tcPr>
            <w:tcW w:w="4274" w:type="dxa"/>
          </w:tcPr>
          <w:p w14:paraId="67D4BE8B" w14:textId="77777777" w:rsidR="00BF1F3C" w:rsidRDefault="00BF1F3C" w:rsidP="00A84BAF">
            <w:pPr>
              <w:rPr>
                <w:color w:val="000000" w:themeColor="text1"/>
                <w:lang w:val="en-GB"/>
              </w:rPr>
            </w:pPr>
            <w:r>
              <w:rPr>
                <w:rFonts w:hint="eastAsia"/>
                <w:color w:val="000000" w:themeColor="text1"/>
                <w:lang w:val="en-GB"/>
              </w:rPr>
              <w:t>仪表的</w:t>
            </w:r>
            <w:r>
              <w:rPr>
                <w:rFonts w:hint="eastAsia"/>
                <w:color w:val="000000" w:themeColor="text1"/>
                <w:lang w:val="en-GB"/>
              </w:rPr>
              <w:t>MAC</w:t>
            </w:r>
            <w:r>
              <w:rPr>
                <w:rFonts w:hint="eastAsia"/>
                <w:color w:val="000000" w:themeColor="text1"/>
                <w:lang w:val="en-GB"/>
              </w:rPr>
              <w:t>地址</w:t>
            </w:r>
          </w:p>
        </w:tc>
      </w:tr>
      <w:tr w:rsidR="00BF1F3C" w:rsidRPr="006D3A21" w14:paraId="367F9BE6" w14:textId="77777777" w:rsidTr="00D75102">
        <w:tc>
          <w:tcPr>
            <w:tcW w:w="2448" w:type="dxa"/>
          </w:tcPr>
          <w:p w14:paraId="50000753" w14:textId="77777777" w:rsidR="00BF1F3C" w:rsidRDefault="00BF1F3C" w:rsidP="00A84BAF">
            <w:pPr>
              <w:rPr>
                <w:color w:val="000000" w:themeColor="text1"/>
              </w:rPr>
            </w:pPr>
            <w:r>
              <w:rPr>
                <w:rFonts w:hint="eastAsia"/>
                <w:color w:val="000000" w:themeColor="text1"/>
              </w:rPr>
              <w:t>RemainSpace</w:t>
            </w:r>
          </w:p>
        </w:tc>
        <w:tc>
          <w:tcPr>
            <w:tcW w:w="900" w:type="dxa"/>
          </w:tcPr>
          <w:p w14:paraId="2C25E387" w14:textId="77777777" w:rsidR="00BF1F3C" w:rsidRDefault="00BF1F3C" w:rsidP="00A84BAF">
            <w:pPr>
              <w:rPr>
                <w:color w:val="000000" w:themeColor="text1"/>
                <w:lang w:val="en-GB"/>
              </w:rPr>
            </w:pPr>
            <w:r>
              <w:rPr>
                <w:rFonts w:hint="eastAsia"/>
                <w:color w:val="000000" w:themeColor="text1"/>
                <w:lang w:val="en-GB"/>
              </w:rPr>
              <w:t>U16</w:t>
            </w:r>
          </w:p>
        </w:tc>
        <w:tc>
          <w:tcPr>
            <w:tcW w:w="4274" w:type="dxa"/>
          </w:tcPr>
          <w:p w14:paraId="44968CDB" w14:textId="77777777" w:rsidR="00BF1F3C" w:rsidRDefault="00BF1F3C" w:rsidP="00A84BAF">
            <w:pPr>
              <w:rPr>
                <w:color w:val="000000" w:themeColor="text1"/>
                <w:lang w:val="en-GB"/>
              </w:rPr>
            </w:pPr>
            <w:r>
              <w:rPr>
                <w:color w:val="000000" w:themeColor="text1"/>
                <w:lang w:val="en-GB"/>
              </w:rPr>
              <w:t>F</w:t>
            </w:r>
            <w:r>
              <w:rPr>
                <w:rFonts w:hint="eastAsia"/>
                <w:color w:val="000000" w:themeColor="text1"/>
                <w:lang w:val="en-GB"/>
              </w:rPr>
              <w:t>lash</w:t>
            </w:r>
            <w:r>
              <w:rPr>
                <w:rFonts w:hint="eastAsia"/>
                <w:color w:val="000000" w:themeColor="text1"/>
                <w:lang w:val="en-GB"/>
              </w:rPr>
              <w:t>的剩余存储空间，单位</w:t>
            </w:r>
            <w:r>
              <w:rPr>
                <w:rFonts w:hint="eastAsia"/>
                <w:color w:val="000000" w:themeColor="text1"/>
                <w:lang w:val="en-GB"/>
              </w:rPr>
              <w:t>M</w:t>
            </w:r>
          </w:p>
          <w:p w14:paraId="5EA68D17" w14:textId="77777777" w:rsidR="00BF1F3C" w:rsidRDefault="00BF1F3C" w:rsidP="000E4A99">
            <w:pPr>
              <w:rPr>
                <w:color w:val="000000" w:themeColor="text1"/>
                <w:lang w:val="en-GB"/>
              </w:rPr>
            </w:pPr>
            <w:r>
              <w:rPr>
                <w:rFonts w:hint="eastAsia"/>
                <w:color w:val="000000" w:themeColor="text1"/>
                <w:lang w:val="en-GB"/>
              </w:rPr>
              <w:t>如果是</w:t>
            </w:r>
            <w:r>
              <w:rPr>
                <w:rFonts w:hint="eastAsia"/>
                <w:color w:val="000000" w:themeColor="text1"/>
                <w:lang w:val="en-GB"/>
              </w:rPr>
              <w:t>USB</w:t>
            </w:r>
            <w:r>
              <w:rPr>
                <w:rFonts w:hint="eastAsia"/>
                <w:color w:val="000000" w:themeColor="text1"/>
                <w:lang w:val="en-GB"/>
              </w:rPr>
              <w:t>输出模式，则是外设的剩余存储空间，其他方式都是</w:t>
            </w:r>
            <w:r>
              <w:rPr>
                <w:rFonts w:hint="eastAsia"/>
                <w:color w:val="000000" w:themeColor="text1"/>
                <w:lang w:val="en-GB"/>
              </w:rPr>
              <w:t>AGT</w:t>
            </w:r>
            <w:r>
              <w:rPr>
                <w:rFonts w:hint="eastAsia"/>
                <w:color w:val="000000" w:themeColor="text1"/>
                <w:lang w:val="en-GB"/>
              </w:rPr>
              <w:t>中</w:t>
            </w:r>
            <w:r>
              <w:rPr>
                <w:rFonts w:hint="eastAsia"/>
                <w:color w:val="000000" w:themeColor="text1"/>
                <w:lang w:val="en-GB"/>
              </w:rPr>
              <w:t>flash</w:t>
            </w:r>
            <w:r>
              <w:rPr>
                <w:rFonts w:hint="eastAsia"/>
                <w:color w:val="000000" w:themeColor="text1"/>
                <w:lang w:val="en-GB"/>
              </w:rPr>
              <w:t>剩余存储空间</w:t>
            </w:r>
          </w:p>
        </w:tc>
      </w:tr>
      <w:tr w:rsidR="00BF1F3C" w:rsidRPr="006D3A21" w14:paraId="530918EE" w14:textId="77777777" w:rsidTr="00D75102">
        <w:tc>
          <w:tcPr>
            <w:tcW w:w="2448" w:type="dxa"/>
          </w:tcPr>
          <w:p w14:paraId="588C99A6" w14:textId="77777777" w:rsidR="00BF1F3C" w:rsidRDefault="00BF1F3C" w:rsidP="00A84BAF">
            <w:pPr>
              <w:rPr>
                <w:color w:val="000000" w:themeColor="text1"/>
              </w:rPr>
            </w:pPr>
            <w:r>
              <w:rPr>
                <w:rFonts w:hint="eastAsia"/>
                <w:color w:val="000000" w:themeColor="text1"/>
              </w:rPr>
              <w:t>AntStatus</w:t>
            </w:r>
          </w:p>
        </w:tc>
        <w:tc>
          <w:tcPr>
            <w:tcW w:w="900" w:type="dxa"/>
          </w:tcPr>
          <w:p w14:paraId="24EF6001" w14:textId="77777777" w:rsidR="00BF1F3C" w:rsidRDefault="00BF1F3C" w:rsidP="00A84BAF">
            <w:pPr>
              <w:rPr>
                <w:color w:val="000000" w:themeColor="text1"/>
                <w:lang w:val="en-GB"/>
              </w:rPr>
            </w:pPr>
            <w:r>
              <w:rPr>
                <w:color w:val="000000" w:themeColor="text1"/>
                <w:lang w:val="en-GB"/>
              </w:rPr>
              <w:t>U</w:t>
            </w:r>
            <w:r>
              <w:rPr>
                <w:rFonts w:hint="eastAsia"/>
                <w:color w:val="000000" w:themeColor="text1"/>
                <w:lang w:val="en-GB"/>
              </w:rPr>
              <w:t>8</w:t>
            </w:r>
          </w:p>
        </w:tc>
        <w:tc>
          <w:tcPr>
            <w:tcW w:w="4274" w:type="dxa"/>
          </w:tcPr>
          <w:p w14:paraId="0E42D305" w14:textId="77777777" w:rsidR="00BF1F3C" w:rsidRDefault="00BF1F3C" w:rsidP="00A84BAF">
            <w:pPr>
              <w:rPr>
                <w:color w:val="000000" w:themeColor="text1"/>
                <w:lang w:val="en-GB"/>
              </w:rPr>
            </w:pPr>
            <w:r>
              <w:rPr>
                <w:rFonts w:hint="eastAsia"/>
                <w:color w:val="000000" w:themeColor="text1"/>
                <w:lang w:val="en-GB"/>
              </w:rPr>
              <w:t>天线的可用状态，</w:t>
            </w:r>
          </w:p>
          <w:p w14:paraId="34A61353" w14:textId="77777777" w:rsidR="00BF1F3C" w:rsidRDefault="00BF1F3C" w:rsidP="00A84BAF">
            <w:pPr>
              <w:rPr>
                <w:color w:val="000000" w:themeColor="text1"/>
                <w:lang w:val="en-GB"/>
              </w:rPr>
            </w:pPr>
            <w:r>
              <w:rPr>
                <w:color w:val="000000" w:themeColor="text1"/>
                <w:lang w:val="en-GB"/>
              </w:rPr>
              <w:t>B</w:t>
            </w:r>
            <w:r>
              <w:rPr>
                <w:rFonts w:hint="eastAsia"/>
                <w:color w:val="000000" w:themeColor="text1"/>
                <w:lang w:val="en-GB"/>
              </w:rPr>
              <w:t xml:space="preserve">it0 </w:t>
            </w:r>
            <w:r>
              <w:rPr>
                <w:rFonts w:hint="eastAsia"/>
                <w:color w:val="000000" w:themeColor="text1"/>
                <w:lang w:val="en-GB"/>
              </w:rPr>
              <w:t>天线</w:t>
            </w:r>
            <w:r>
              <w:rPr>
                <w:rFonts w:hint="eastAsia"/>
                <w:color w:val="000000" w:themeColor="text1"/>
                <w:lang w:val="en-GB"/>
              </w:rPr>
              <w:t>0 0</w:t>
            </w:r>
            <w:r>
              <w:rPr>
                <w:rFonts w:hint="eastAsia"/>
                <w:color w:val="000000" w:themeColor="text1"/>
                <w:lang w:val="en-GB"/>
              </w:rPr>
              <w:t>为不可用，</w:t>
            </w:r>
            <w:r>
              <w:rPr>
                <w:rFonts w:hint="eastAsia"/>
                <w:color w:val="000000" w:themeColor="text1"/>
                <w:lang w:val="en-GB"/>
              </w:rPr>
              <w:t>1</w:t>
            </w:r>
            <w:r>
              <w:rPr>
                <w:rFonts w:hint="eastAsia"/>
                <w:color w:val="000000" w:themeColor="text1"/>
                <w:lang w:val="en-GB"/>
              </w:rPr>
              <w:t>为正常</w:t>
            </w:r>
          </w:p>
          <w:p w14:paraId="62402CF2" w14:textId="77777777" w:rsidR="00BF1F3C" w:rsidRDefault="00BF1F3C" w:rsidP="00A84BAF">
            <w:pPr>
              <w:rPr>
                <w:color w:val="000000" w:themeColor="text1"/>
                <w:lang w:val="en-GB"/>
              </w:rPr>
            </w:pPr>
            <w:r>
              <w:rPr>
                <w:rFonts w:hint="eastAsia"/>
                <w:color w:val="000000" w:themeColor="text1"/>
                <w:lang w:val="en-GB"/>
              </w:rPr>
              <w:lastRenderedPageBreak/>
              <w:t xml:space="preserve">Bit1 </w:t>
            </w:r>
            <w:r>
              <w:rPr>
                <w:rFonts w:hint="eastAsia"/>
                <w:color w:val="000000" w:themeColor="text1"/>
                <w:lang w:val="en-GB"/>
              </w:rPr>
              <w:t>天线</w:t>
            </w:r>
            <w:r>
              <w:rPr>
                <w:rFonts w:hint="eastAsia"/>
                <w:color w:val="000000" w:themeColor="text1"/>
                <w:lang w:val="en-GB"/>
              </w:rPr>
              <w:t>1 0</w:t>
            </w:r>
            <w:r>
              <w:rPr>
                <w:rFonts w:hint="eastAsia"/>
                <w:color w:val="000000" w:themeColor="text1"/>
                <w:lang w:val="en-GB"/>
              </w:rPr>
              <w:t>为不可用，</w:t>
            </w:r>
            <w:r>
              <w:rPr>
                <w:rFonts w:hint="eastAsia"/>
                <w:color w:val="000000" w:themeColor="text1"/>
                <w:lang w:val="en-GB"/>
              </w:rPr>
              <w:t>1</w:t>
            </w:r>
            <w:r>
              <w:rPr>
                <w:rFonts w:hint="eastAsia"/>
                <w:color w:val="000000" w:themeColor="text1"/>
                <w:lang w:val="en-GB"/>
              </w:rPr>
              <w:t>为正常</w:t>
            </w:r>
          </w:p>
        </w:tc>
      </w:tr>
      <w:tr w:rsidR="00BF1F3C" w:rsidRPr="006D3A21" w14:paraId="7BD5BB47" w14:textId="77777777" w:rsidTr="00D75102">
        <w:tc>
          <w:tcPr>
            <w:tcW w:w="2448" w:type="dxa"/>
          </w:tcPr>
          <w:p w14:paraId="1F0E3436" w14:textId="77777777" w:rsidR="00BF1F3C" w:rsidRDefault="00BF1F3C" w:rsidP="00A84BAF">
            <w:pPr>
              <w:rPr>
                <w:color w:val="000000" w:themeColor="text1"/>
              </w:rPr>
            </w:pPr>
            <w:r>
              <w:rPr>
                <w:color w:val="000000" w:themeColor="text1"/>
              </w:rPr>
              <w:lastRenderedPageBreak/>
              <w:t>P</w:t>
            </w:r>
            <w:r>
              <w:rPr>
                <w:rFonts w:hint="eastAsia"/>
                <w:color w:val="000000" w:themeColor="text1"/>
              </w:rPr>
              <w:t>adding</w:t>
            </w:r>
          </w:p>
        </w:tc>
        <w:tc>
          <w:tcPr>
            <w:tcW w:w="900" w:type="dxa"/>
          </w:tcPr>
          <w:p w14:paraId="7EF5B59C" w14:textId="77777777" w:rsidR="00BF1F3C" w:rsidRDefault="00BF1F3C" w:rsidP="00A84BAF">
            <w:pPr>
              <w:rPr>
                <w:color w:val="000000" w:themeColor="text1"/>
                <w:lang w:val="en-GB"/>
              </w:rPr>
            </w:pPr>
            <w:r>
              <w:rPr>
                <w:color w:val="000000" w:themeColor="text1"/>
                <w:lang w:val="en-GB"/>
              </w:rPr>
              <w:t>U</w:t>
            </w:r>
            <w:r>
              <w:rPr>
                <w:rFonts w:hint="eastAsia"/>
                <w:color w:val="000000" w:themeColor="text1"/>
                <w:lang w:val="en-GB"/>
              </w:rPr>
              <w:t>8</w:t>
            </w:r>
          </w:p>
        </w:tc>
        <w:tc>
          <w:tcPr>
            <w:tcW w:w="4274" w:type="dxa"/>
          </w:tcPr>
          <w:p w14:paraId="33451224" w14:textId="77777777" w:rsidR="00BF1F3C" w:rsidRDefault="00BF1F3C" w:rsidP="00A84BAF">
            <w:pPr>
              <w:rPr>
                <w:color w:val="000000" w:themeColor="text1"/>
                <w:lang w:val="en-GB"/>
              </w:rPr>
            </w:pPr>
            <w:r>
              <w:rPr>
                <w:rFonts w:hint="eastAsia"/>
                <w:color w:val="000000" w:themeColor="text1"/>
                <w:lang w:val="en-GB"/>
              </w:rPr>
              <w:t>补充字节对齐</w:t>
            </w:r>
          </w:p>
        </w:tc>
      </w:tr>
    </w:tbl>
    <w:p w14:paraId="517E8894" w14:textId="77777777" w:rsidR="00DD39C4" w:rsidRDefault="00DD39C4" w:rsidP="00291798">
      <w:pPr>
        <w:rPr>
          <w:color w:val="000000" w:themeColor="text1"/>
        </w:rPr>
      </w:pPr>
    </w:p>
    <w:p w14:paraId="7E4A8448" w14:textId="77777777" w:rsidR="005B31E1" w:rsidRDefault="0005178B">
      <w:pPr>
        <w:pStyle w:val="31"/>
        <w:rPr>
          <w:color w:val="000000" w:themeColor="text1"/>
          <w:lang w:val="en-GB"/>
        </w:rPr>
      </w:pPr>
      <w:r w:rsidRPr="0005178B">
        <w:rPr>
          <w:color w:val="000000" w:themeColor="text1"/>
          <w:lang w:val="en-GB"/>
        </w:rPr>
        <w:t>AG_PC_GPS_DATA</w:t>
      </w:r>
    </w:p>
    <w:p w14:paraId="0BC1BB4A" w14:textId="77777777" w:rsidR="00740202" w:rsidRPr="006D3A21" w:rsidRDefault="00740202" w:rsidP="00740202">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223AC68C" w14:textId="77777777" w:rsidR="00740202" w:rsidRPr="006D3A21" w:rsidRDefault="00740202" w:rsidP="00740202">
      <w:pPr>
        <w:pStyle w:val="a5"/>
        <w:rPr>
          <w:color w:val="000000" w:themeColor="text1"/>
        </w:rPr>
      </w:pPr>
      <w:r w:rsidRPr="006D3A21">
        <w:rPr>
          <w:rFonts w:hint="eastAsia"/>
          <w:color w:val="000000" w:themeColor="text1"/>
        </w:rPr>
        <w:t>该消息</w:t>
      </w:r>
      <w:r>
        <w:rPr>
          <w:rFonts w:hint="eastAsia"/>
          <w:color w:val="000000" w:themeColor="text1"/>
        </w:rPr>
        <w:t>Agent</w:t>
      </w:r>
      <w:r>
        <w:rPr>
          <w:rFonts w:hint="eastAsia"/>
          <w:color w:val="000000" w:themeColor="text1"/>
        </w:rPr>
        <w:t>在配置</w:t>
      </w:r>
      <w:r>
        <w:rPr>
          <w:rFonts w:hint="eastAsia"/>
          <w:color w:val="000000" w:themeColor="text1"/>
        </w:rPr>
        <w:t>GPS</w:t>
      </w:r>
      <w:r>
        <w:rPr>
          <w:rFonts w:hint="eastAsia"/>
          <w:color w:val="000000" w:themeColor="text1"/>
        </w:rPr>
        <w:t>有效的情况下定期给</w:t>
      </w:r>
      <w:r>
        <w:rPr>
          <w:rFonts w:hint="eastAsia"/>
          <w:color w:val="000000" w:themeColor="text1"/>
        </w:rPr>
        <w:t>AGI</w:t>
      </w:r>
      <w:r>
        <w:rPr>
          <w:rFonts w:hint="eastAsia"/>
          <w:color w:val="000000" w:themeColor="text1"/>
        </w:rPr>
        <w:t>上报的</w:t>
      </w:r>
      <w:r>
        <w:rPr>
          <w:rFonts w:hint="eastAsia"/>
          <w:color w:val="000000" w:themeColor="text1"/>
        </w:rPr>
        <w:t>GPS</w:t>
      </w:r>
      <w:r>
        <w:rPr>
          <w:rFonts w:hint="eastAsia"/>
          <w:color w:val="000000" w:themeColor="text1"/>
        </w:rPr>
        <w:t>数据，主要是时间信息和位置信息</w:t>
      </w:r>
      <w:r w:rsidR="0022663A">
        <w:rPr>
          <w:rFonts w:hint="eastAsia"/>
          <w:color w:val="000000" w:themeColor="text1"/>
        </w:rPr>
        <w:t>,</w:t>
      </w:r>
      <w:r w:rsidR="0022663A">
        <w:rPr>
          <w:rFonts w:hint="eastAsia"/>
          <w:color w:val="000000" w:themeColor="text1"/>
        </w:rPr>
        <w:t>此数据从</w:t>
      </w:r>
      <w:r w:rsidR="0022663A">
        <w:rPr>
          <w:rFonts w:hint="eastAsia"/>
          <w:color w:val="000000" w:themeColor="text1"/>
        </w:rPr>
        <w:t>GPS</w:t>
      </w:r>
      <w:r w:rsidR="0022663A">
        <w:rPr>
          <w:rFonts w:hint="eastAsia"/>
          <w:color w:val="000000" w:themeColor="text1"/>
        </w:rPr>
        <w:t>模块获取。</w:t>
      </w:r>
    </w:p>
    <w:p w14:paraId="43DFB955" w14:textId="77777777" w:rsidR="00740202" w:rsidRPr="006D3A21" w:rsidRDefault="00740202" w:rsidP="00740202">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78D5CEDD" w14:textId="77777777" w:rsidR="00740202" w:rsidRPr="006D3A21" w:rsidRDefault="00740202" w:rsidP="00740202">
      <w:pPr>
        <w:pStyle w:val="a1"/>
        <w:numPr>
          <w:ilvl w:val="0"/>
          <w:numId w:val="0"/>
        </w:numPr>
        <w:tabs>
          <w:tab w:val="left" w:pos="420"/>
        </w:tabs>
        <w:ind w:left="425" w:firstLine="425"/>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w:t>
      </w:r>
      <w:r>
        <w:rPr>
          <w:rFonts w:ascii="宋体" w:hAnsi="宋体" w:hint="eastAsia"/>
          <w:color w:val="000000" w:themeColor="text1"/>
          <w:sz w:val="24"/>
          <w:szCs w:val="24"/>
        </w:rPr>
        <w:t>AGI</w:t>
      </w:r>
    </w:p>
    <w:p w14:paraId="3D6DDE16" w14:textId="77777777" w:rsidR="00740202" w:rsidRPr="00740202" w:rsidRDefault="00740202" w:rsidP="00740202">
      <w:pPr>
        <w:pStyle w:val="a1"/>
        <w:rPr>
          <w:color w:val="000000" w:themeColor="text1"/>
          <w:sz w:val="24"/>
          <w:szCs w:val="24"/>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tbl>
      <w:tblPr>
        <w:tblW w:w="7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3"/>
        <w:gridCol w:w="1226"/>
        <w:gridCol w:w="3881"/>
      </w:tblGrid>
      <w:tr w:rsidR="00533D58" w:rsidRPr="006D3A21" w14:paraId="4CBBA86B" w14:textId="77777777" w:rsidTr="004A31AD">
        <w:trPr>
          <w:trHeight w:val="373"/>
        </w:trPr>
        <w:tc>
          <w:tcPr>
            <w:tcW w:w="2423" w:type="dxa"/>
            <w:tcBorders>
              <w:top w:val="single" w:sz="4" w:space="0" w:color="auto"/>
              <w:left w:val="single" w:sz="4" w:space="0" w:color="auto"/>
              <w:bottom w:val="single" w:sz="4" w:space="0" w:color="auto"/>
              <w:right w:val="single" w:sz="4" w:space="0" w:color="auto"/>
            </w:tcBorders>
            <w:hideMark/>
          </w:tcPr>
          <w:p w14:paraId="3AEDB7C0" w14:textId="77777777" w:rsidR="00533D58" w:rsidRPr="006D3A21" w:rsidRDefault="00533D58" w:rsidP="004A31AD">
            <w:pPr>
              <w:rPr>
                <w:b/>
                <w:color w:val="000000" w:themeColor="text1"/>
                <w:lang w:val="en-GB"/>
              </w:rPr>
            </w:pPr>
            <w:r w:rsidRPr="006D3A21">
              <w:rPr>
                <w:b/>
                <w:color w:val="000000" w:themeColor="text1"/>
                <w:lang w:val="en-GB"/>
              </w:rPr>
              <w:t>Parameter</w:t>
            </w:r>
          </w:p>
        </w:tc>
        <w:tc>
          <w:tcPr>
            <w:tcW w:w="1226" w:type="dxa"/>
            <w:tcBorders>
              <w:top w:val="single" w:sz="4" w:space="0" w:color="auto"/>
              <w:left w:val="single" w:sz="4" w:space="0" w:color="auto"/>
              <w:bottom w:val="single" w:sz="4" w:space="0" w:color="auto"/>
              <w:right w:val="single" w:sz="4" w:space="0" w:color="auto"/>
            </w:tcBorders>
            <w:hideMark/>
          </w:tcPr>
          <w:p w14:paraId="4CAF1EB6" w14:textId="77777777" w:rsidR="00533D58" w:rsidRPr="006D3A21" w:rsidRDefault="00533D58" w:rsidP="004A31AD">
            <w:pPr>
              <w:rPr>
                <w:b/>
                <w:color w:val="000000" w:themeColor="text1"/>
                <w:lang w:val="en-GB"/>
              </w:rPr>
            </w:pPr>
            <w:r w:rsidRPr="006D3A21">
              <w:rPr>
                <w:b/>
                <w:color w:val="000000" w:themeColor="text1"/>
                <w:lang w:val="en-GB"/>
              </w:rPr>
              <w:t>Type</w:t>
            </w:r>
          </w:p>
        </w:tc>
        <w:tc>
          <w:tcPr>
            <w:tcW w:w="3881" w:type="dxa"/>
            <w:tcBorders>
              <w:top w:val="single" w:sz="4" w:space="0" w:color="auto"/>
              <w:left w:val="single" w:sz="4" w:space="0" w:color="auto"/>
              <w:bottom w:val="single" w:sz="4" w:space="0" w:color="auto"/>
              <w:right w:val="single" w:sz="4" w:space="0" w:color="auto"/>
            </w:tcBorders>
            <w:hideMark/>
          </w:tcPr>
          <w:p w14:paraId="7539FD69" w14:textId="77777777" w:rsidR="00533D58" w:rsidRPr="006D3A21" w:rsidRDefault="00533D58" w:rsidP="004A31AD">
            <w:pPr>
              <w:rPr>
                <w:b/>
                <w:color w:val="000000" w:themeColor="text1"/>
                <w:lang w:val="en-GB"/>
              </w:rPr>
            </w:pPr>
            <w:r w:rsidRPr="006D3A21">
              <w:rPr>
                <w:b/>
                <w:color w:val="000000" w:themeColor="text1"/>
                <w:lang w:val="en-GB"/>
              </w:rPr>
              <w:t>Description</w:t>
            </w:r>
          </w:p>
        </w:tc>
      </w:tr>
      <w:tr w:rsidR="00915052" w:rsidRPr="006D3A21" w14:paraId="046F997E" w14:textId="77777777" w:rsidTr="004A31AD">
        <w:trPr>
          <w:trHeight w:val="373"/>
        </w:trPr>
        <w:tc>
          <w:tcPr>
            <w:tcW w:w="2423" w:type="dxa"/>
            <w:tcBorders>
              <w:top w:val="single" w:sz="4" w:space="0" w:color="auto"/>
              <w:left w:val="single" w:sz="4" w:space="0" w:color="auto"/>
              <w:bottom w:val="single" w:sz="4" w:space="0" w:color="auto"/>
              <w:right w:val="single" w:sz="4" w:space="0" w:color="auto"/>
            </w:tcBorders>
            <w:hideMark/>
          </w:tcPr>
          <w:p w14:paraId="5638F3B3" w14:textId="77777777" w:rsidR="00915052" w:rsidRDefault="00915052" w:rsidP="004A31AD">
            <w:pPr>
              <w:rPr>
                <w:color w:val="000000" w:themeColor="text1"/>
                <w:lang w:val="en-GB"/>
              </w:rPr>
            </w:pPr>
            <w:r>
              <w:rPr>
                <w:rFonts w:hint="eastAsia"/>
                <w:color w:val="000000" w:themeColor="text1"/>
                <w:lang w:val="en-GB"/>
              </w:rPr>
              <w:t>GpsDate[6]</w:t>
            </w:r>
          </w:p>
        </w:tc>
        <w:tc>
          <w:tcPr>
            <w:tcW w:w="1226" w:type="dxa"/>
            <w:tcBorders>
              <w:top w:val="single" w:sz="4" w:space="0" w:color="auto"/>
              <w:left w:val="single" w:sz="4" w:space="0" w:color="auto"/>
              <w:bottom w:val="single" w:sz="4" w:space="0" w:color="auto"/>
              <w:right w:val="single" w:sz="4" w:space="0" w:color="auto"/>
            </w:tcBorders>
            <w:hideMark/>
          </w:tcPr>
          <w:p w14:paraId="61EA0A45" w14:textId="77777777" w:rsidR="00915052" w:rsidRDefault="00915052" w:rsidP="004A31AD">
            <w:pPr>
              <w:rPr>
                <w:color w:val="000000" w:themeColor="text1"/>
                <w:lang w:val="en-GB"/>
              </w:rPr>
            </w:pPr>
            <w:r>
              <w:rPr>
                <w:color w:val="000000" w:themeColor="text1"/>
                <w:lang w:val="en-GB"/>
              </w:rPr>
              <w:t>U</w:t>
            </w:r>
            <w:r>
              <w:rPr>
                <w:rFonts w:hint="eastAsia"/>
                <w:color w:val="000000" w:themeColor="text1"/>
                <w:lang w:val="en-GB"/>
              </w:rPr>
              <w:t>8</w:t>
            </w:r>
          </w:p>
        </w:tc>
        <w:tc>
          <w:tcPr>
            <w:tcW w:w="3881" w:type="dxa"/>
            <w:tcBorders>
              <w:top w:val="single" w:sz="4" w:space="0" w:color="auto"/>
              <w:left w:val="single" w:sz="4" w:space="0" w:color="auto"/>
              <w:bottom w:val="single" w:sz="4" w:space="0" w:color="auto"/>
              <w:right w:val="single" w:sz="4" w:space="0" w:color="auto"/>
            </w:tcBorders>
            <w:hideMark/>
          </w:tcPr>
          <w:p w14:paraId="6A98D6A6" w14:textId="77777777" w:rsidR="00915052" w:rsidRPr="00915052" w:rsidRDefault="0005178B" w:rsidP="004A31AD">
            <w:pPr>
              <w:rPr>
                <w:color w:val="000000" w:themeColor="text1"/>
                <w:lang w:val="en-GB"/>
              </w:rPr>
            </w:pPr>
            <w:r w:rsidRPr="0005178B">
              <w:rPr>
                <w:color w:val="000000" w:themeColor="text1"/>
                <w:lang w:val="en-GB"/>
              </w:rPr>
              <w:t xml:space="preserve">UTC </w:t>
            </w:r>
            <w:r w:rsidRPr="0005178B">
              <w:rPr>
                <w:rFonts w:hint="eastAsia"/>
                <w:color w:val="000000" w:themeColor="text1"/>
                <w:lang w:val="en-GB"/>
              </w:rPr>
              <w:t>日期，</w:t>
            </w:r>
            <w:r w:rsidRPr="0005178B">
              <w:rPr>
                <w:color w:val="000000" w:themeColor="text1"/>
                <w:lang w:val="en-GB"/>
              </w:rPr>
              <w:t>ddmmyy</w:t>
            </w:r>
            <w:r w:rsidRPr="0005178B">
              <w:rPr>
                <w:rFonts w:hint="eastAsia"/>
                <w:color w:val="000000" w:themeColor="text1"/>
                <w:lang w:val="en-GB"/>
              </w:rPr>
              <w:t>（日月年）格式</w:t>
            </w:r>
          </w:p>
        </w:tc>
      </w:tr>
      <w:tr w:rsidR="00533D58" w:rsidRPr="006D3A21" w14:paraId="2D62A71C" w14:textId="77777777" w:rsidTr="004A31AD">
        <w:trPr>
          <w:trHeight w:val="373"/>
        </w:trPr>
        <w:tc>
          <w:tcPr>
            <w:tcW w:w="2423" w:type="dxa"/>
            <w:tcBorders>
              <w:top w:val="single" w:sz="4" w:space="0" w:color="auto"/>
              <w:left w:val="single" w:sz="4" w:space="0" w:color="auto"/>
              <w:bottom w:val="single" w:sz="4" w:space="0" w:color="auto"/>
              <w:right w:val="single" w:sz="4" w:space="0" w:color="auto"/>
            </w:tcBorders>
            <w:hideMark/>
          </w:tcPr>
          <w:p w14:paraId="48601B90" w14:textId="77777777" w:rsidR="00533D58" w:rsidRPr="006D3A21" w:rsidRDefault="00915052" w:rsidP="004A31AD">
            <w:pPr>
              <w:rPr>
                <w:color w:val="000000" w:themeColor="text1"/>
                <w:lang w:val="en-GB"/>
              </w:rPr>
            </w:pPr>
            <w:r>
              <w:rPr>
                <w:rFonts w:hint="eastAsia"/>
                <w:color w:val="000000" w:themeColor="text1"/>
                <w:lang w:val="en-GB"/>
              </w:rPr>
              <w:t>GpsTime[6]</w:t>
            </w:r>
          </w:p>
        </w:tc>
        <w:tc>
          <w:tcPr>
            <w:tcW w:w="1226" w:type="dxa"/>
            <w:tcBorders>
              <w:top w:val="single" w:sz="4" w:space="0" w:color="auto"/>
              <w:left w:val="single" w:sz="4" w:space="0" w:color="auto"/>
              <w:bottom w:val="single" w:sz="4" w:space="0" w:color="auto"/>
              <w:right w:val="single" w:sz="4" w:space="0" w:color="auto"/>
            </w:tcBorders>
            <w:hideMark/>
          </w:tcPr>
          <w:p w14:paraId="2A0E4445" w14:textId="77777777" w:rsidR="00533D58" w:rsidRPr="006D3A21" w:rsidRDefault="00915052" w:rsidP="004A31AD">
            <w:pPr>
              <w:rPr>
                <w:color w:val="000000" w:themeColor="text1"/>
                <w:lang w:val="en-GB"/>
              </w:rPr>
            </w:pPr>
            <w:r>
              <w:rPr>
                <w:color w:val="000000" w:themeColor="text1"/>
                <w:lang w:val="en-GB"/>
              </w:rPr>
              <w:t>U</w:t>
            </w:r>
            <w:r>
              <w:rPr>
                <w:rFonts w:hint="eastAsia"/>
                <w:color w:val="000000" w:themeColor="text1"/>
                <w:lang w:val="en-GB"/>
              </w:rPr>
              <w:t>8</w:t>
            </w:r>
          </w:p>
        </w:tc>
        <w:tc>
          <w:tcPr>
            <w:tcW w:w="3881" w:type="dxa"/>
            <w:tcBorders>
              <w:top w:val="single" w:sz="4" w:space="0" w:color="auto"/>
              <w:left w:val="single" w:sz="4" w:space="0" w:color="auto"/>
              <w:bottom w:val="single" w:sz="4" w:space="0" w:color="auto"/>
              <w:right w:val="single" w:sz="4" w:space="0" w:color="auto"/>
            </w:tcBorders>
            <w:hideMark/>
          </w:tcPr>
          <w:p w14:paraId="005DE68F" w14:textId="77777777" w:rsidR="00533D58" w:rsidRPr="006D3A21" w:rsidRDefault="0005178B" w:rsidP="004A31AD">
            <w:pPr>
              <w:rPr>
                <w:color w:val="000000" w:themeColor="text1"/>
                <w:lang w:val="en-GB"/>
              </w:rPr>
            </w:pPr>
            <w:r w:rsidRPr="0005178B">
              <w:rPr>
                <w:color w:val="000000" w:themeColor="text1"/>
                <w:lang w:val="en-GB"/>
              </w:rPr>
              <w:t xml:space="preserve">UTC </w:t>
            </w:r>
            <w:r w:rsidRPr="0005178B">
              <w:rPr>
                <w:rFonts w:hint="eastAsia"/>
                <w:color w:val="000000" w:themeColor="text1"/>
                <w:lang w:val="en-GB"/>
              </w:rPr>
              <w:t>时间，</w:t>
            </w:r>
            <w:r w:rsidRPr="0005178B">
              <w:rPr>
                <w:color w:val="000000" w:themeColor="text1"/>
                <w:lang w:val="en-GB"/>
              </w:rPr>
              <w:t>hhmmss</w:t>
            </w:r>
            <w:r w:rsidRPr="0005178B">
              <w:rPr>
                <w:rFonts w:hint="eastAsia"/>
                <w:color w:val="000000" w:themeColor="text1"/>
                <w:lang w:val="en-GB"/>
              </w:rPr>
              <w:t>（时分秒）格式</w:t>
            </w:r>
          </w:p>
        </w:tc>
      </w:tr>
      <w:tr w:rsidR="00915052" w:rsidRPr="006D3A21" w14:paraId="13AC6ABD" w14:textId="77777777" w:rsidTr="004A31AD">
        <w:trPr>
          <w:trHeight w:val="373"/>
        </w:trPr>
        <w:tc>
          <w:tcPr>
            <w:tcW w:w="2423" w:type="dxa"/>
            <w:tcBorders>
              <w:top w:val="single" w:sz="4" w:space="0" w:color="auto"/>
              <w:left w:val="single" w:sz="4" w:space="0" w:color="auto"/>
              <w:bottom w:val="single" w:sz="4" w:space="0" w:color="auto"/>
              <w:right w:val="single" w:sz="4" w:space="0" w:color="auto"/>
            </w:tcBorders>
            <w:hideMark/>
          </w:tcPr>
          <w:p w14:paraId="3CB1A8A0" w14:textId="77777777" w:rsidR="00915052" w:rsidRDefault="00915052" w:rsidP="004A31AD">
            <w:pPr>
              <w:rPr>
                <w:color w:val="000000" w:themeColor="text1"/>
                <w:lang w:val="en-GB"/>
              </w:rPr>
            </w:pPr>
            <w:r>
              <w:rPr>
                <w:rFonts w:hint="eastAsia"/>
                <w:color w:val="000000" w:themeColor="text1"/>
                <w:lang w:val="en-GB"/>
              </w:rPr>
              <w:t>GpsLatitude[8]</w:t>
            </w:r>
          </w:p>
        </w:tc>
        <w:tc>
          <w:tcPr>
            <w:tcW w:w="1226" w:type="dxa"/>
            <w:tcBorders>
              <w:top w:val="single" w:sz="4" w:space="0" w:color="auto"/>
              <w:left w:val="single" w:sz="4" w:space="0" w:color="auto"/>
              <w:bottom w:val="single" w:sz="4" w:space="0" w:color="auto"/>
              <w:right w:val="single" w:sz="4" w:space="0" w:color="auto"/>
            </w:tcBorders>
            <w:hideMark/>
          </w:tcPr>
          <w:p w14:paraId="069EE6FB" w14:textId="77777777" w:rsidR="00915052" w:rsidRDefault="00915052" w:rsidP="004A31AD">
            <w:pPr>
              <w:rPr>
                <w:color w:val="000000" w:themeColor="text1"/>
                <w:lang w:val="en-GB"/>
              </w:rPr>
            </w:pPr>
            <w:r>
              <w:rPr>
                <w:color w:val="000000" w:themeColor="text1"/>
                <w:lang w:val="en-GB"/>
              </w:rPr>
              <w:t>U</w:t>
            </w:r>
            <w:r>
              <w:rPr>
                <w:rFonts w:hint="eastAsia"/>
                <w:color w:val="000000" w:themeColor="text1"/>
                <w:lang w:val="en-GB"/>
              </w:rPr>
              <w:t>8</w:t>
            </w:r>
          </w:p>
        </w:tc>
        <w:tc>
          <w:tcPr>
            <w:tcW w:w="3881" w:type="dxa"/>
            <w:tcBorders>
              <w:top w:val="single" w:sz="4" w:space="0" w:color="auto"/>
              <w:left w:val="single" w:sz="4" w:space="0" w:color="auto"/>
              <w:bottom w:val="single" w:sz="4" w:space="0" w:color="auto"/>
              <w:right w:val="single" w:sz="4" w:space="0" w:color="auto"/>
            </w:tcBorders>
            <w:hideMark/>
          </w:tcPr>
          <w:p w14:paraId="190FF165" w14:textId="77777777" w:rsidR="00915052" w:rsidRDefault="0005178B" w:rsidP="004A31AD">
            <w:pPr>
              <w:rPr>
                <w:color w:val="000000" w:themeColor="text1"/>
                <w:lang w:val="en-GB"/>
              </w:rPr>
            </w:pPr>
            <w:r w:rsidRPr="0005178B">
              <w:rPr>
                <w:rFonts w:hint="eastAsia"/>
                <w:color w:val="000000" w:themeColor="text1"/>
                <w:lang w:val="en-GB"/>
              </w:rPr>
              <w:t>纬度</w:t>
            </w:r>
            <w:r w:rsidRPr="0005178B">
              <w:rPr>
                <w:color w:val="000000" w:themeColor="text1"/>
                <w:lang w:val="en-GB"/>
              </w:rPr>
              <w:t>ddmm.mmmm</w:t>
            </w:r>
            <w:r w:rsidRPr="0005178B">
              <w:rPr>
                <w:rFonts w:hint="eastAsia"/>
                <w:color w:val="000000" w:themeColor="text1"/>
                <w:lang w:val="en-GB"/>
              </w:rPr>
              <w:t>（度分）格式（前面的</w:t>
            </w:r>
            <w:r w:rsidRPr="0005178B">
              <w:rPr>
                <w:color w:val="000000" w:themeColor="text1"/>
                <w:lang w:val="en-GB"/>
              </w:rPr>
              <w:t xml:space="preserve">0 </w:t>
            </w:r>
            <w:r w:rsidRPr="0005178B">
              <w:rPr>
                <w:rFonts w:hint="eastAsia"/>
                <w:color w:val="000000" w:themeColor="text1"/>
                <w:lang w:val="en-GB"/>
              </w:rPr>
              <w:t>也将被传输）</w:t>
            </w:r>
          </w:p>
        </w:tc>
      </w:tr>
      <w:tr w:rsidR="00915052" w:rsidRPr="006D3A21" w14:paraId="2C4C8A13" w14:textId="77777777" w:rsidTr="004A31AD">
        <w:trPr>
          <w:trHeight w:val="373"/>
        </w:trPr>
        <w:tc>
          <w:tcPr>
            <w:tcW w:w="2423" w:type="dxa"/>
            <w:tcBorders>
              <w:top w:val="single" w:sz="4" w:space="0" w:color="auto"/>
              <w:left w:val="single" w:sz="4" w:space="0" w:color="auto"/>
              <w:bottom w:val="single" w:sz="4" w:space="0" w:color="auto"/>
              <w:right w:val="single" w:sz="4" w:space="0" w:color="auto"/>
            </w:tcBorders>
            <w:hideMark/>
          </w:tcPr>
          <w:p w14:paraId="58878D3B" w14:textId="77777777" w:rsidR="00915052" w:rsidRDefault="00915052" w:rsidP="004A31AD">
            <w:pPr>
              <w:rPr>
                <w:color w:val="000000" w:themeColor="text1"/>
                <w:lang w:val="en-GB"/>
              </w:rPr>
            </w:pPr>
            <w:r>
              <w:rPr>
                <w:rFonts w:hint="eastAsia"/>
                <w:color w:val="000000" w:themeColor="text1"/>
                <w:lang w:val="en-GB"/>
              </w:rPr>
              <w:t>GpsLongtitude[9]</w:t>
            </w:r>
          </w:p>
        </w:tc>
        <w:tc>
          <w:tcPr>
            <w:tcW w:w="1226" w:type="dxa"/>
            <w:tcBorders>
              <w:top w:val="single" w:sz="4" w:space="0" w:color="auto"/>
              <w:left w:val="single" w:sz="4" w:space="0" w:color="auto"/>
              <w:bottom w:val="single" w:sz="4" w:space="0" w:color="auto"/>
              <w:right w:val="single" w:sz="4" w:space="0" w:color="auto"/>
            </w:tcBorders>
            <w:hideMark/>
          </w:tcPr>
          <w:p w14:paraId="6341EF97" w14:textId="77777777" w:rsidR="00915052" w:rsidRDefault="00915052" w:rsidP="004A31AD">
            <w:pPr>
              <w:rPr>
                <w:color w:val="000000" w:themeColor="text1"/>
                <w:lang w:val="en-GB"/>
              </w:rPr>
            </w:pPr>
            <w:r>
              <w:rPr>
                <w:color w:val="000000" w:themeColor="text1"/>
                <w:lang w:val="en-GB"/>
              </w:rPr>
              <w:t>U</w:t>
            </w:r>
            <w:r>
              <w:rPr>
                <w:rFonts w:hint="eastAsia"/>
                <w:color w:val="000000" w:themeColor="text1"/>
                <w:lang w:val="en-GB"/>
              </w:rPr>
              <w:t>8</w:t>
            </w:r>
          </w:p>
        </w:tc>
        <w:tc>
          <w:tcPr>
            <w:tcW w:w="3881" w:type="dxa"/>
            <w:tcBorders>
              <w:top w:val="single" w:sz="4" w:space="0" w:color="auto"/>
              <w:left w:val="single" w:sz="4" w:space="0" w:color="auto"/>
              <w:bottom w:val="single" w:sz="4" w:space="0" w:color="auto"/>
              <w:right w:val="single" w:sz="4" w:space="0" w:color="auto"/>
            </w:tcBorders>
            <w:hideMark/>
          </w:tcPr>
          <w:p w14:paraId="739167EB" w14:textId="77777777" w:rsidR="00915052" w:rsidRPr="00915052" w:rsidRDefault="0005178B" w:rsidP="004A31AD">
            <w:pPr>
              <w:rPr>
                <w:color w:val="000000" w:themeColor="text1"/>
                <w:lang w:val="en-GB"/>
              </w:rPr>
            </w:pPr>
            <w:r w:rsidRPr="0005178B">
              <w:rPr>
                <w:rFonts w:hint="eastAsia"/>
                <w:color w:val="000000" w:themeColor="text1"/>
                <w:lang w:val="en-GB"/>
              </w:rPr>
              <w:t>经度</w:t>
            </w:r>
            <w:r w:rsidRPr="0005178B">
              <w:rPr>
                <w:color w:val="000000" w:themeColor="text1"/>
                <w:lang w:val="en-GB"/>
              </w:rPr>
              <w:t>dddmm.mmmm</w:t>
            </w:r>
            <w:r w:rsidRPr="0005178B">
              <w:rPr>
                <w:rFonts w:hint="eastAsia"/>
                <w:color w:val="000000" w:themeColor="text1"/>
                <w:lang w:val="en-GB"/>
              </w:rPr>
              <w:t>（度分）格式（前面的</w:t>
            </w:r>
            <w:r w:rsidRPr="0005178B">
              <w:rPr>
                <w:color w:val="000000" w:themeColor="text1"/>
                <w:lang w:val="en-GB"/>
              </w:rPr>
              <w:t xml:space="preserve">0 </w:t>
            </w:r>
            <w:r w:rsidRPr="0005178B">
              <w:rPr>
                <w:rFonts w:hint="eastAsia"/>
                <w:color w:val="000000" w:themeColor="text1"/>
                <w:lang w:val="en-GB"/>
              </w:rPr>
              <w:t>也将被传输）</w:t>
            </w:r>
          </w:p>
        </w:tc>
      </w:tr>
      <w:tr w:rsidR="00915052" w:rsidRPr="006D3A21" w14:paraId="0CBB140D" w14:textId="77777777" w:rsidTr="004A31AD">
        <w:trPr>
          <w:trHeight w:val="373"/>
        </w:trPr>
        <w:tc>
          <w:tcPr>
            <w:tcW w:w="2423" w:type="dxa"/>
            <w:tcBorders>
              <w:top w:val="single" w:sz="4" w:space="0" w:color="auto"/>
              <w:left w:val="single" w:sz="4" w:space="0" w:color="auto"/>
              <w:bottom w:val="single" w:sz="4" w:space="0" w:color="auto"/>
              <w:right w:val="single" w:sz="4" w:space="0" w:color="auto"/>
            </w:tcBorders>
            <w:hideMark/>
          </w:tcPr>
          <w:p w14:paraId="0F59BD5E" w14:textId="77777777" w:rsidR="00915052" w:rsidRDefault="00915052" w:rsidP="004A31AD">
            <w:pPr>
              <w:rPr>
                <w:color w:val="000000" w:themeColor="text1"/>
                <w:lang w:val="en-GB"/>
              </w:rPr>
            </w:pPr>
            <w:r>
              <w:rPr>
                <w:rFonts w:hint="eastAsia"/>
                <w:color w:val="000000" w:themeColor="text1"/>
                <w:lang w:val="en-GB"/>
              </w:rPr>
              <w:t>GpsLongtitudeAngle</w:t>
            </w:r>
          </w:p>
        </w:tc>
        <w:tc>
          <w:tcPr>
            <w:tcW w:w="1226" w:type="dxa"/>
            <w:tcBorders>
              <w:top w:val="single" w:sz="4" w:space="0" w:color="auto"/>
              <w:left w:val="single" w:sz="4" w:space="0" w:color="auto"/>
              <w:bottom w:val="single" w:sz="4" w:space="0" w:color="auto"/>
              <w:right w:val="single" w:sz="4" w:space="0" w:color="auto"/>
            </w:tcBorders>
            <w:hideMark/>
          </w:tcPr>
          <w:p w14:paraId="00C2770D" w14:textId="77777777" w:rsidR="00915052" w:rsidRDefault="00915052" w:rsidP="004A31AD">
            <w:pPr>
              <w:rPr>
                <w:color w:val="000000" w:themeColor="text1"/>
                <w:lang w:val="en-GB"/>
              </w:rPr>
            </w:pPr>
            <w:r>
              <w:rPr>
                <w:color w:val="000000" w:themeColor="text1"/>
                <w:lang w:val="en-GB"/>
              </w:rPr>
              <w:t>U</w:t>
            </w:r>
            <w:r>
              <w:rPr>
                <w:rFonts w:hint="eastAsia"/>
                <w:color w:val="000000" w:themeColor="text1"/>
                <w:lang w:val="en-GB"/>
              </w:rPr>
              <w:t>8</w:t>
            </w:r>
          </w:p>
        </w:tc>
        <w:tc>
          <w:tcPr>
            <w:tcW w:w="3881" w:type="dxa"/>
            <w:tcBorders>
              <w:top w:val="single" w:sz="4" w:space="0" w:color="auto"/>
              <w:left w:val="single" w:sz="4" w:space="0" w:color="auto"/>
              <w:bottom w:val="single" w:sz="4" w:space="0" w:color="auto"/>
              <w:right w:val="single" w:sz="4" w:space="0" w:color="auto"/>
            </w:tcBorders>
            <w:hideMark/>
          </w:tcPr>
          <w:p w14:paraId="3F5DCE2B" w14:textId="77777777" w:rsidR="00915052" w:rsidRPr="00915052" w:rsidRDefault="0005178B" w:rsidP="004A31AD">
            <w:pPr>
              <w:rPr>
                <w:color w:val="000000" w:themeColor="text1"/>
                <w:lang w:val="en-GB"/>
              </w:rPr>
            </w:pPr>
            <w:r w:rsidRPr="0005178B">
              <w:rPr>
                <w:rFonts w:hint="eastAsia"/>
                <w:color w:val="000000" w:themeColor="text1"/>
                <w:lang w:val="en-GB"/>
              </w:rPr>
              <w:t>经度半球</w:t>
            </w:r>
            <w:r w:rsidRPr="0005178B">
              <w:rPr>
                <w:color w:val="000000" w:themeColor="text1"/>
                <w:lang w:val="en-GB"/>
              </w:rPr>
              <w:t>E</w:t>
            </w:r>
            <w:r w:rsidRPr="0005178B">
              <w:rPr>
                <w:rFonts w:hint="eastAsia"/>
                <w:color w:val="000000" w:themeColor="text1"/>
                <w:lang w:val="en-GB"/>
              </w:rPr>
              <w:t>（东经）或</w:t>
            </w:r>
            <w:r w:rsidRPr="0005178B">
              <w:rPr>
                <w:color w:val="000000" w:themeColor="text1"/>
                <w:lang w:val="en-GB"/>
              </w:rPr>
              <w:t>W</w:t>
            </w:r>
            <w:r w:rsidRPr="0005178B">
              <w:rPr>
                <w:rFonts w:hint="eastAsia"/>
                <w:color w:val="000000" w:themeColor="text1"/>
                <w:lang w:val="en-GB"/>
              </w:rPr>
              <w:t>（西经）</w:t>
            </w:r>
          </w:p>
        </w:tc>
      </w:tr>
      <w:tr w:rsidR="00533D58" w:rsidRPr="006D3A21" w14:paraId="1F7951E1" w14:textId="77777777" w:rsidTr="004A31AD">
        <w:trPr>
          <w:trHeight w:val="373"/>
        </w:trPr>
        <w:tc>
          <w:tcPr>
            <w:tcW w:w="2423" w:type="dxa"/>
            <w:tcBorders>
              <w:top w:val="single" w:sz="4" w:space="0" w:color="auto"/>
              <w:left w:val="single" w:sz="4" w:space="0" w:color="auto"/>
              <w:bottom w:val="single" w:sz="4" w:space="0" w:color="auto"/>
              <w:right w:val="single" w:sz="4" w:space="0" w:color="auto"/>
            </w:tcBorders>
            <w:hideMark/>
          </w:tcPr>
          <w:p w14:paraId="7FFD0026" w14:textId="77777777" w:rsidR="00533D58" w:rsidRPr="00192A95" w:rsidRDefault="00915052" w:rsidP="004A31AD">
            <w:pPr>
              <w:rPr>
                <w:color w:val="000000" w:themeColor="text1"/>
                <w:lang w:val="en-GB"/>
              </w:rPr>
            </w:pPr>
            <w:r>
              <w:rPr>
                <w:rFonts w:hint="eastAsia"/>
                <w:color w:val="000000" w:themeColor="text1"/>
                <w:lang w:val="en-GB"/>
              </w:rPr>
              <w:t>GpsLatitudeAngle</w:t>
            </w:r>
          </w:p>
        </w:tc>
        <w:tc>
          <w:tcPr>
            <w:tcW w:w="1226" w:type="dxa"/>
            <w:tcBorders>
              <w:top w:val="single" w:sz="4" w:space="0" w:color="auto"/>
              <w:left w:val="single" w:sz="4" w:space="0" w:color="auto"/>
              <w:bottom w:val="single" w:sz="4" w:space="0" w:color="auto"/>
              <w:right w:val="single" w:sz="4" w:space="0" w:color="auto"/>
            </w:tcBorders>
            <w:hideMark/>
          </w:tcPr>
          <w:p w14:paraId="27FBB24F" w14:textId="77777777" w:rsidR="00533D58" w:rsidRPr="00192A95" w:rsidRDefault="00915052" w:rsidP="004A31AD">
            <w:pPr>
              <w:rPr>
                <w:color w:val="000000" w:themeColor="text1"/>
                <w:lang w:val="en-GB"/>
              </w:rPr>
            </w:pPr>
            <w:r>
              <w:rPr>
                <w:color w:val="000000" w:themeColor="text1"/>
                <w:lang w:val="en-GB"/>
              </w:rPr>
              <w:t>U</w:t>
            </w:r>
            <w:r>
              <w:rPr>
                <w:rFonts w:hint="eastAsia"/>
                <w:color w:val="000000" w:themeColor="text1"/>
                <w:lang w:val="en-GB"/>
              </w:rPr>
              <w:t>8</w:t>
            </w:r>
          </w:p>
        </w:tc>
        <w:tc>
          <w:tcPr>
            <w:tcW w:w="3881" w:type="dxa"/>
            <w:tcBorders>
              <w:top w:val="single" w:sz="4" w:space="0" w:color="auto"/>
              <w:left w:val="single" w:sz="4" w:space="0" w:color="auto"/>
              <w:bottom w:val="single" w:sz="4" w:space="0" w:color="auto"/>
              <w:right w:val="single" w:sz="4" w:space="0" w:color="auto"/>
            </w:tcBorders>
            <w:hideMark/>
          </w:tcPr>
          <w:p w14:paraId="7DF447F4" w14:textId="77777777" w:rsidR="00533D58" w:rsidRPr="00192A95" w:rsidRDefault="0005178B" w:rsidP="004A31AD">
            <w:pPr>
              <w:rPr>
                <w:color w:val="000000" w:themeColor="text1"/>
                <w:lang w:val="en-GB"/>
              </w:rPr>
            </w:pPr>
            <w:r w:rsidRPr="0005178B">
              <w:rPr>
                <w:rFonts w:hint="eastAsia"/>
                <w:color w:val="000000" w:themeColor="text1"/>
                <w:lang w:val="en-GB"/>
              </w:rPr>
              <w:t>纬度半球</w:t>
            </w:r>
            <w:r w:rsidRPr="0005178B">
              <w:rPr>
                <w:color w:val="000000" w:themeColor="text1"/>
                <w:lang w:val="en-GB"/>
              </w:rPr>
              <w:t>N</w:t>
            </w:r>
            <w:r w:rsidRPr="0005178B">
              <w:rPr>
                <w:rFonts w:hint="eastAsia"/>
                <w:color w:val="000000" w:themeColor="text1"/>
                <w:lang w:val="en-GB"/>
              </w:rPr>
              <w:t>（北半球）或</w:t>
            </w:r>
            <w:r w:rsidRPr="0005178B">
              <w:rPr>
                <w:color w:val="000000" w:themeColor="text1"/>
                <w:lang w:val="en-GB"/>
              </w:rPr>
              <w:t>S</w:t>
            </w:r>
            <w:r w:rsidRPr="0005178B">
              <w:rPr>
                <w:rFonts w:hint="eastAsia"/>
                <w:color w:val="000000" w:themeColor="text1"/>
                <w:lang w:val="en-GB"/>
              </w:rPr>
              <w:t>（南半球）</w:t>
            </w:r>
          </w:p>
        </w:tc>
      </w:tr>
      <w:tr w:rsidR="00A1781F" w:rsidRPr="006D3A21" w14:paraId="6264EE5E" w14:textId="77777777" w:rsidTr="004A31AD">
        <w:trPr>
          <w:trHeight w:val="373"/>
        </w:trPr>
        <w:tc>
          <w:tcPr>
            <w:tcW w:w="2423" w:type="dxa"/>
            <w:tcBorders>
              <w:top w:val="single" w:sz="4" w:space="0" w:color="auto"/>
              <w:left w:val="single" w:sz="4" w:space="0" w:color="auto"/>
              <w:bottom w:val="single" w:sz="4" w:space="0" w:color="auto"/>
              <w:right w:val="single" w:sz="4" w:space="0" w:color="auto"/>
            </w:tcBorders>
            <w:hideMark/>
          </w:tcPr>
          <w:p w14:paraId="0C46F07F" w14:textId="77777777" w:rsidR="00A1781F" w:rsidRDefault="00A1781F" w:rsidP="004A31AD">
            <w:pPr>
              <w:rPr>
                <w:color w:val="000000" w:themeColor="text1"/>
                <w:lang w:val="en-GB"/>
              </w:rPr>
            </w:pPr>
            <w:r>
              <w:rPr>
                <w:rFonts w:hint="eastAsia"/>
                <w:color w:val="000000" w:themeColor="text1"/>
                <w:lang w:val="en-GB"/>
              </w:rPr>
              <w:t>padding</w:t>
            </w:r>
          </w:p>
        </w:tc>
        <w:tc>
          <w:tcPr>
            <w:tcW w:w="1226" w:type="dxa"/>
            <w:tcBorders>
              <w:top w:val="single" w:sz="4" w:space="0" w:color="auto"/>
              <w:left w:val="single" w:sz="4" w:space="0" w:color="auto"/>
              <w:bottom w:val="single" w:sz="4" w:space="0" w:color="auto"/>
              <w:right w:val="single" w:sz="4" w:space="0" w:color="auto"/>
            </w:tcBorders>
            <w:hideMark/>
          </w:tcPr>
          <w:p w14:paraId="1884DDC1" w14:textId="77777777" w:rsidR="00A1781F" w:rsidRDefault="00A1781F" w:rsidP="004A31AD">
            <w:pPr>
              <w:rPr>
                <w:color w:val="000000" w:themeColor="text1"/>
                <w:lang w:val="en-GB"/>
              </w:rPr>
            </w:pPr>
            <w:r>
              <w:rPr>
                <w:rFonts w:hint="eastAsia"/>
                <w:color w:val="000000" w:themeColor="text1"/>
                <w:lang w:val="en-GB"/>
              </w:rPr>
              <w:t>U8</w:t>
            </w:r>
          </w:p>
        </w:tc>
        <w:tc>
          <w:tcPr>
            <w:tcW w:w="3881" w:type="dxa"/>
            <w:tcBorders>
              <w:top w:val="single" w:sz="4" w:space="0" w:color="auto"/>
              <w:left w:val="single" w:sz="4" w:space="0" w:color="auto"/>
              <w:bottom w:val="single" w:sz="4" w:space="0" w:color="auto"/>
              <w:right w:val="single" w:sz="4" w:space="0" w:color="auto"/>
            </w:tcBorders>
            <w:hideMark/>
          </w:tcPr>
          <w:p w14:paraId="3C3BEFA2" w14:textId="77777777" w:rsidR="00A1781F" w:rsidRPr="00915052" w:rsidRDefault="00A1781F" w:rsidP="004A31AD">
            <w:pPr>
              <w:rPr>
                <w:color w:val="000000" w:themeColor="text1"/>
                <w:lang w:val="en-GB"/>
              </w:rPr>
            </w:pPr>
            <w:r>
              <w:rPr>
                <w:rFonts w:hint="eastAsia"/>
                <w:color w:val="000000" w:themeColor="text1"/>
                <w:lang w:val="en-GB"/>
              </w:rPr>
              <w:t>填充</w:t>
            </w:r>
          </w:p>
        </w:tc>
      </w:tr>
      <w:tr w:rsidR="00533D58" w:rsidRPr="006D3A21" w14:paraId="22CFBE01" w14:textId="77777777" w:rsidTr="004A31AD">
        <w:trPr>
          <w:trHeight w:val="373"/>
        </w:trPr>
        <w:tc>
          <w:tcPr>
            <w:tcW w:w="2423" w:type="dxa"/>
            <w:tcBorders>
              <w:top w:val="single" w:sz="4" w:space="0" w:color="auto"/>
              <w:left w:val="single" w:sz="4" w:space="0" w:color="auto"/>
              <w:bottom w:val="single" w:sz="4" w:space="0" w:color="auto"/>
              <w:right w:val="single" w:sz="4" w:space="0" w:color="auto"/>
            </w:tcBorders>
            <w:hideMark/>
          </w:tcPr>
          <w:p w14:paraId="55198827" w14:textId="77777777" w:rsidR="00533D58" w:rsidRPr="00192A95" w:rsidRDefault="00915052" w:rsidP="004A31AD">
            <w:pPr>
              <w:rPr>
                <w:color w:val="000000" w:themeColor="text1"/>
                <w:lang w:val="en-GB"/>
              </w:rPr>
            </w:pPr>
            <w:r>
              <w:rPr>
                <w:rFonts w:hint="eastAsia"/>
                <w:color w:val="000000" w:themeColor="text1"/>
                <w:lang w:val="en-GB"/>
              </w:rPr>
              <w:t>GpsSpeed[4]</w:t>
            </w:r>
          </w:p>
        </w:tc>
        <w:tc>
          <w:tcPr>
            <w:tcW w:w="1226" w:type="dxa"/>
            <w:tcBorders>
              <w:top w:val="single" w:sz="4" w:space="0" w:color="auto"/>
              <w:left w:val="single" w:sz="4" w:space="0" w:color="auto"/>
              <w:bottom w:val="single" w:sz="4" w:space="0" w:color="auto"/>
              <w:right w:val="single" w:sz="4" w:space="0" w:color="auto"/>
            </w:tcBorders>
            <w:hideMark/>
          </w:tcPr>
          <w:p w14:paraId="4F89319C" w14:textId="77777777" w:rsidR="00533D58" w:rsidRPr="00192A95" w:rsidRDefault="00915052" w:rsidP="004A31AD">
            <w:pPr>
              <w:rPr>
                <w:color w:val="000000" w:themeColor="text1"/>
                <w:lang w:val="en-GB"/>
              </w:rPr>
            </w:pPr>
            <w:r>
              <w:rPr>
                <w:color w:val="000000" w:themeColor="text1"/>
                <w:lang w:val="en-GB"/>
              </w:rPr>
              <w:t>U</w:t>
            </w:r>
            <w:r>
              <w:rPr>
                <w:rFonts w:hint="eastAsia"/>
                <w:color w:val="000000" w:themeColor="text1"/>
                <w:lang w:val="en-GB"/>
              </w:rPr>
              <w:t>8</w:t>
            </w:r>
          </w:p>
        </w:tc>
        <w:tc>
          <w:tcPr>
            <w:tcW w:w="3881" w:type="dxa"/>
            <w:tcBorders>
              <w:top w:val="single" w:sz="4" w:space="0" w:color="auto"/>
              <w:left w:val="single" w:sz="4" w:space="0" w:color="auto"/>
              <w:bottom w:val="single" w:sz="4" w:space="0" w:color="auto"/>
              <w:right w:val="single" w:sz="4" w:space="0" w:color="auto"/>
            </w:tcBorders>
            <w:hideMark/>
          </w:tcPr>
          <w:p w14:paraId="5D4107A9" w14:textId="77777777" w:rsidR="00533D58" w:rsidRPr="00192A95" w:rsidRDefault="0005178B" w:rsidP="004A31AD">
            <w:pPr>
              <w:rPr>
                <w:color w:val="000000" w:themeColor="text1"/>
                <w:lang w:val="en-GB"/>
              </w:rPr>
            </w:pPr>
            <w:r w:rsidRPr="0005178B">
              <w:rPr>
                <w:rFonts w:hint="eastAsia"/>
                <w:color w:val="000000" w:themeColor="text1"/>
                <w:lang w:val="en-GB"/>
              </w:rPr>
              <w:t>地面速率（</w:t>
            </w:r>
            <w:r w:rsidRPr="0005178B">
              <w:rPr>
                <w:color w:val="000000" w:themeColor="text1"/>
                <w:lang w:val="en-GB"/>
              </w:rPr>
              <w:t xml:space="preserve">000.0~999.9 </w:t>
            </w:r>
            <w:r w:rsidRPr="0005178B">
              <w:rPr>
                <w:rFonts w:hint="eastAsia"/>
                <w:color w:val="000000" w:themeColor="text1"/>
                <w:lang w:val="en-GB"/>
              </w:rPr>
              <w:t>节，前面的</w:t>
            </w:r>
            <w:r w:rsidRPr="0005178B">
              <w:rPr>
                <w:color w:val="000000" w:themeColor="text1"/>
                <w:lang w:val="en-GB"/>
              </w:rPr>
              <w:t xml:space="preserve">0 </w:t>
            </w:r>
            <w:r w:rsidRPr="0005178B">
              <w:rPr>
                <w:rFonts w:hint="eastAsia"/>
                <w:color w:val="000000" w:themeColor="text1"/>
                <w:lang w:val="en-GB"/>
              </w:rPr>
              <w:t>也将被传输）</w:t>
            </w:r>
          </w:p>
        </w:tc>
      </w:tr>
      <w:tr w:rsidR="00533D58" w:rsidRPr="006D3A21" w14:paraId="62EAA318" w14:textId="77777777" w:rsidTr="004A31AD">
        <w:trPr>
          <w:trHeight w:val="373"/>
        </w:trPr>
        <w:tc>
          <w:tcPr>
            <w:tcW w:w="2423" w:type="dxa"/>
            <w:tcBorders>
              <w:top w:val="single" w:sz="4" w:space="0" w:color="auto"/>
              <w:left w:val="single" w:sz="4" w:space="0" w:color="auto"/>
              <w:bottom w:val="single" w:sz="4" w:space="0" w:color="auto"/>
              <w:right w:val="single" w:sz="4" w:space="0" w:color="auto"/>
            </w:tcBorders>
            <w:hideMark/>
          </w:tcPr>
          <w:p w14:paraId="16B8FD83" w14:textId="77777777" w:rsidR="00533D58" w:rsidRPr="00192A95" w:rsidRDefault="00915052" w:rsidP="004A31AD">
            <w:pPr>
              <w:rPr>
                <w:color w:val="000000" w:themeColor="text1"/>
                <w:lang w:val="en-GB"/>
              </w:rPr>
            </w:pPr>
            <w:r>
              <w:rPr>
                <w:rFonts w:hint="eastAsia"/>
                <w:color w:val="000000" w:themeColor="text1"/>
                <w:lang w:val="en-GB"/>
              </w:rPr>
              <w:t>GpsCourse[4]</w:t>
            </w:r>
          </w:p>
        </w:tc>
        <w:tc>
          <w:tcPr>
            <w:tcW w:w="1226" w:type="dxa"/>
            <w:tcBorders>
              <w:top w:val="single" w:sz="4" w:space="0" w:color="auto"/>
              <w:left w:val="single" w:sz="4" w:space="0" w:color="auto"/>
              <w:bottom w:val="single" w:sz="4" w:space="0" w:color="auto"/>
              <w:right w:val="single" w:sz="4" w:space="0" w:color="auto"/>
            </w:tcBorders>
            <w:hideMark/>
          </w:tcPr>
          <w:p w14:paraId="51E25990" w14:textId="77777777" w:rsidR="00533D58" w:rsidRPr="00192A95" w:rsidRDefault="00915052" w:rsidP="004A31AD">
            <w:pPr>
              <w:rPr>
                <w:color w:val="000000" w:themeColor="text1"/>
                <w:lang w:val="en-GB"/>
              </w:rPr>
            </w:pPr>
            <w:r>
              <w:rPr>
                <w:color w:val="000000" w:themeColor="text1"/>
                <w:lang w:val="en-GB"/>
              </w:rPr>
              <w:t>U</w:t>
            </w:r>
            <w:r>
              <w:rPr>
                <w:rFonts w:hint="eastAsia"/>
                <w:color w:val="000000" w:themeColor="text1"/>
                <w:lang w:val="en-GB"/>
              </w:rPr>
              <w:t>8</w:t>
            </w:r>
          </w:p>
        </w:tc>
        <w:tc>
          <w:tcPr>
            <w:tcW w:w="3881" w:type="dxa"/>
            <w:tcBorders>
              <w:top w:val="single" w:sz="4" w:space="0" w:color="auto"/>
              <w:left w:val="single" w:sz="4" w:space="0" w:color="auto"/>
              <w:bottom w:val="single" w:sz="4" w:space="0" w:color="auto"/>
              <w:right w:val="single" w:sz="4" w:space="0" w:color="auto"/>
            </w:tcBorders>
            <w:hideMark/>
          </w:tcPr>
          <w:p w14:paraId="7392D462" w14:textId="77777777" w:rsidR="00533D58" w:rsidRPr="00192A95" w:rsidRDefault="0005178B" w:rsidP="004A31AD">
            <w:pPr>
              <w:rPr>
                <w:color w:val="000000" w:themeColor="text1"/>
                <w:lang w:val="en-GB"/>
              </w:rPr>
            </w:pPr>
            <w:r w:rsidRPr="0005178B">
              <w:rPr>
                <w:rFonts w:hint="eastAsia"/>
                <w:color w:val="000000" w:themeColor="text1"/>
                <w:lang w:val="en-GB"/>
              </w:rPr>
              <w:t>地面航向（</w:t>
            </w:r>
            <w:r w:rsidRPr="0005178B">
              <w:rPr>
                <w:color w:val="000000" w:themeColor="text1"/>
                <w:lang w:val="en-GB"/>
              </w:rPr>
              <w:t xml:space="preserve">000.0~359.9 </w:t>
            </w:r>
            <w:r w:rsidRPr="0005178B">
              <w:rPr>
                <w:rFonts w:hint="eastAsia"/>
                <w:color w:val="000000" w:themeColor="text1"/>
                <w:lang w:val="en-GB"/>
              </w:rPr>
              <w:t>度，以真北为参考基准，前面的</w:t>
            </w:r>
            <w:r w:rsidRPr="0005178B">
              <w:rPr>
                <w:color w:val="000000" w:themeColor="text1"/>
                <w:lang w:val="en-GB"/>
              </w:rPr>
              <w:t xml:space="preserve">0 </w:t>
            </w:r>
            <w:r w:rsidRPr="0005178B">
              <w:rPr>
                <w:rFonts w:hint="eastAsia"/>
                <w:color w:val="000000" w:themeColor="text1"/>
                <w:lang w:val="en-GB"/>
              </w:rPr>
              <w:t>也将被传输</w:t>
            </w:r>
            <w:r w:rsidR="00915052">
              <w:rPr>
                <w:rFonts w:hint="eastAsia"/>
                <w:color w:val="000000" w:themeColor="text1"/>
                <w:lang w:val="en-GB"/>
              </w:rPr>
              <w:t>）</w:t>
            </w:r>
          </w:p>
        </w:tc>
      </w:tr>
    </w:tbl>
    <w:p w14:paraId="5E7FB459" w14:textId="77777777" w:rsidR="005B31E1" w:rsidRDefault="005B31E1">
      <w:pPr>
        <w:pStyle w:val="a1"/>
        <w:numPr>
          <w:ilvl w:val="0"/>
          <w:numId w:val="0"/>
        </w:numPr>
        <w:ind w:left="420"/>
        <w:rPr>
          <w:color w:val="000000" w:themeColor="text1"/>
          <w:sz w:val="24"/>
          <w:szCs w:val="24"/>
        </w:rPr>
      </w:pPr>
    </w:p>
    <w:p w14:paraId="643691FF" w14:textId="77777777" w:rsidR="005B31E1" w:rsidRDefault="0005178B">
      <w:pPr>
        <w:pStyle w:val="31"/>
        <w:rPr>
          <w:color w:val="000000" w:themeColor="text1"/>
          <w:lang w:val="en-GB"/>
        </w:rPr>
      </w:pPr>
      <w:r w:rsidRPr="0005178B">
        <w:rPr>
          <w:color w:val="000000" w:themeColor="text1"/>
          <w:lang w:val="en-GB"/>
        </w:rPr>
        <w:t>PC_AG_RENEW_IP_REQ</w:t>
      </w:r>
    </w:p>
    <w:p w14:paraId="1C8BD169" w14:textId="77777777" w:rsidR="005656EE" w:rsidRPr="006D3A21" w:rsidRDefault="005656EE" w:rsidP="005656EE">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3AED6098" w14:textId="77777777" w:rsidR="005656EE" w:rsidRPr="006D3A21" w:rsidRDefault="00F74360" w:rsidP="005656EE">
      <w:pPr>
        <w:pStyle w:val="a1"/>
        <w:numPr>
          <w:ilvl w:val="0"/>
          <w:numId w:val="0"/>
        </w:numPr>
        <w:tabs>
          <w:tab w:val="left" w:pos="420"/>
        </w:tabs>
        <w:ind w:left="420" w:firstLine="425"/>
        <w:rPr>
          <w:color w:val="000000" w:themeColor="text1"/>
          <w:sz w:val="24"/>
          <w:szCs w:val="24"/>
        </w:rPr>
      </w:pPr>
      <w:r>
        <w:rPr>
          <w:rFonts w:hint="eastAsia"/>
          <w:color w:val="000000" w:themeColor="text1"/>
        </w:rPr>
        <w:t>AGT</w:t>
      </w:r>
      <w:r>
        <w:rPr>
          <w:rFonts w:hint="eastAsia"/>
          <w:color w:val="000000" w:themeColor="text1"/>
        </w:rPr>
        <w:t>更改相应的</w:t>
      </w:r>
      <w:r>
        <w:rPr>
          <w:rFonts w:hint="eastAsia"/>
          <w:color w:val="000000" w:themeColor="text1"/>
        </w:rPr>
        <w:t>IP</w:t>
      </w:r>
      <w:r>
        <w:rPr>
          <w:rFonts w:hint="eastAsia"/>
          <w:color w:val="000000" w:themeColor="text1"/>
        </w:rPr>
        <w:t>地址或者端口地址，</w:t>
      </w:r>
      <w:r>
        <w:rPr>
          <w:rFonts w:hint="eastAsia"/>
          <w:color w:val="000000" w:themeColor="text1"/>
        </w:rPr>
        <w:t>AGT</w:t>
      </w:r>
      <w:r>
        <w:rPr>
          <w:rFonts w:hint="eastAsia"/>
          <w:color w:val="000000" w:themeColor="text1"/>
        </w:rPr>
        <w:t>修改完之后会与当时操作的控制</w:t>
      </w:r>
      <w:r>
        <w:rPr>
          <w:rFonts w:hint="eastAsia"/>
          <w:color w:val="000000" w:themeColor="text1"/>
        </w:rPr>
        <w:t>PC</w:t>
      </w:r>
      <w:r>
        <w:rPr>
          <w:rFonts w:hint="eastAsia"/>
          <w:color w:val="000000" w:themeColor="text1"/>
        </w:rPr>
        <w:t>机断开连接，需要</w:t>
      </w:r>
      <w:r>
        <w:rPr>
          <w:rFonts w:hint="eastAsia"/>
          <w:color w:val="000000" w:themeColor="text1"/>
        </w:rPr>
        <w:t>PC</w:t>
      </w:r>
      <w:r>
        <w:rPr>
          <w:rFonts w:hint="eastAsia"/>
          <w:color w:val="000000" w:themeColor="text1"/>
        </w:rPr>
        <w:t>机修改</w:t>
      </w:r>
      <w:r>
        <w:rPr>
          <w:rFonts w:hint="eastAsia"/>
          <w:color w:val="000000" w:themeColor="text1"/>
        </w:rPr>
        <w:t>IP</w:t>
      </w:r>
      <w:r>
        <w:rPr>
          <w:rFonts w:hint="eastAsia"/>
          <w:color w:val="000000" w:themeColor="text1"/>
        </w:rPr>
        <w:t>后重新启动再连接</w:t>
      </w:r>
      <w:r w:rsidR="005656EE">
        <w:rPr>
          <w:rFonts w:hint="eastAsia"/>
          <w:color w:val="000000" w:themeColor="text1"/>
        </w:rPr>
        <w:t>。</w:t>
      </w:r>
      <w:r w:rsidR="005656EE">
        <w:rPr>
          <w:rFonts w:hint="eastAsia"/>
          <w:color w:val="000000" w:themeColor="text1"/>
        </w:rPr>
        <w:t xml:space="preserve">  </w:t>
      </w:r>
    </w:p>
    <w:p w14:paraId="3F9F6A94" w14:textId="77777777" w:rsidR="005656EE" w:rsidRPr="006D3A21" w:rsidRDefault="005656EE" w:rsidP="005656EE">
      <w:pPr>
        <w:pStyle w:val="a1"/>
        <w:rPr>
          <w:color w:val="000000" w:themeColor="text1"/>
          <w:sz w:val="24"/>
          <w:szCs w:val="24"/>
        </w:rPr>
      </w:pPr>
      <w:r w:rsidRPr="006D3A21">
        <w:rPr>
          <w:rFonts w:ascii="宋体" w:hAnsi="宋体" w:hint="eastAsia"/>
          <w:b/>
          <w:bCs/>
          <w:color w:val="000000" w:themeColor="text1"/>
          <w:sz w:val="24"/>
          <w:szCs w:val="24"/>
        </w:rPr>
        <w:t>方向</w:t>
      </w:r>
      <w:r w:rsidRPr="006D3A21">
        <w:rPr>
          <w:rFonts w:ascii="宋体" w:hAnsi="宋体" w:hint="eastAsia"/>
          <w:color w:val="000000" w:themeColor="text1"/>
          <w:sz w:val="24"/>
          <w:szCs w:val="24"/>
        </w:rPr>
        <w:t>：</w:t>
      </w:r>
    </w:p>
    <w:p w14:paraId="61C894EB" w14:textId="77777777" w:rsidR="005656EE" w:rsidRPr="006D3A21" w:rsidRDefault="005656EE" w:rsidP="005656EE">
      <w:pPr>
        <w:pStyle w:val="a1"/>
        <w:numPr>
          <w:ilvl w:val="0"/>
          <w:numId w:val="0"/>
        </w:numPr>
        <w:tabs>
          <w:tab w:val="left" w:pos="420"/>
        </w:tabs>
        <w:ind w:left="425" w:firstLine="425"/>
        <w:rPr>
          <w:color w:val="000000" w:themeColor="text1"/>
          <w:sz w:val="24"/>
          <w:szCs w:val="24"/>
        </w:rPr>
      </w:pPr>
      <w:r w:rsidRPr="006D3A21">
        <w:rPr>
          <w:rFonts w:hint="eastAsia"/>
          <w:color w:val="000000" w:themeColor="text1"/>
          <w:sz w:val="24"/>
          <w:szCs w:val="24"/>
          <w:lang w:val="en-GB"/>
        </w:rPr>
        <w:lastRenderedPageBreak/>
        <w:t>PC</w:t>
      </w:r>
      <w:r w:rsidRPr="006D3A21">
        <w:rPr>
          <w:rFonts w:ascii="宋体" w:hAnsi="宋体" w:hint="eastAsia"/>
          <w:color w:val="000000" w:themeColor="text1"/>
          <w:sz w:val="24"/>
          <w:szCs w:val="24"/>
        </w:rPr>
        <w:t>＝＞</w:t>
      </w:r>
      <w:r w:rsidRPr="006D3A21">
        <w:rPr>
          <w:rFonts w:hint="eastAsia"/>
          <w:color w:val="000000" w:themeColor="text1"/>
          <w:sz w:val="24"/>
          <w:szCs w:val="24"/>
        </w:rPr>
        <w:t>APP Agent</w:t>
      </w:r>
    </w:p>
    <w:p w14:paraId="6705DD73" w14:textId="77777777" w:rsidR="005656EE" w:rsidRPr="006D3A21" w:rsidRDefault="005656EE" w:rsidP="005656EE">
      <w:pPr>
        <w:pStyle w:val="a1"/>
        <w:rPr>
          <w:color w:val="000000" w:themeColor="text1"/>
          <w:sz w:val="24"/>
          <w:szCs w:val="24"/>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：见下表</w:t>
      </w:r>
    </w:p>
    <w:tbl>
      <w:tblPr>
        <w:tblW w:w="7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900"/>
        <w:gridCol w:w="4274"/>
      </w:tblGrid>
      <w:tr w:rsidR="005656EE" w:rsidRPr="006D3A21" w14:paraId="3FBCA460" w14:textId="77777777" w:rsidTr="005656EE">
        <w:trPr>
          <w:trHeight w:val="333"/>
        </w:trPr>
        <w:tc>
          <w:tcPr>
            <w:tcW w:w="2448" w:type="dxa"/>
          </w:tcPr>
          <w:p w14:paraId="670D7C10" w14:textId="77777777" w:rsidR="005656EE" w:rsidRPr="006D3A21" w:rsidRDefault="005656EE" w:rsidP="005656EE">
            <w:pPr>
              <w:rPr>
                <w:b/>
                <w:color w:val="000000" w:themeColor="text1"/>
                <w:lang w:val="en-GB"/>
              </w:rPr>
            </w:pPr>
            <w:r w:rsidRPr="006D3A21">
              <w:rPr>
                <w:rFonts w:hint="eastAsia"/>
                <w:b/>
                <w:color w:val="000000" w:themeColor="text1"/>
                <w:lang w:val="en-GB"/>
              </w:rPr>
              <w:t>Parameter</w:t>
            </w:r>
          </w:p>
        </w:tc>
        <w:tc>
          <w:tcPr>
            <w:tcW w:w="900" w:type="dxa"/>
          </w:tcPr>
          <w:p w14:paraId="0B5D5240" w14:textId="77777777" w:rsidR="005656EE" w:rsidRPr="006D3A21" w:rsidRDefault="005656EE" w:rsidP="005656EE">
            <w:pPr>
              <w:rPr>
                <w:b/>
                <w:color w:val="000000" w:themeColor="text1"/>
                <w:lang w:val="en-GB"/>
              </w:rPr>
            </w:pPr>
            <w:r>
              <w:rPr>
                <w:rFonts w:hint="eastAsia"/>
                <w:b/>
                <w:color w:val="000000" w:themeColor="text1"/>
                <w:lang w:val="en-GB"/>
              </w:rPr>
              <w:t>TYPE</w:t>
            </w:r>
          </w:p>
        </w:tc>
        <w:tc>
          <w:tcPr>
            <w:tcW w:w="4274" w:type="dxa"/>
          </w:tcPr>
          <w:p w14:paraId="16290BF6" w14:textId="77777777" w:rsidR="005656EE" w:rsidRPr="006D3A21" w:rsidRDefault="005656EE" w:rsidP="005656EE">
            <w:pPr>
              <w:rPr>
                <w:b/>
                <w:color w:val="000000" w:themeColor="text1"/>
                <w:lang w:val="en-GB"/>
              </w:rPr>
            </w:pPr>
            <w:r w:rsidRPr="006D3A21">
              <w:rPr>
                <w:rFonts w:hint="eastAsia"/>
                <w:b/>
                <w:color w:val="000000" w:themeColor="text1"/>
                <w:lang w:val="en-GB"/>
              </w:rPr>
              <w:t>Description</w:t>
            </w:r>
          </w:p>
        </w:tc>
      </w:tr>
      <w:tr w:rsidR="005656EE" w:rsidRPr="006D3A21" w14:paraId="1F92B722" w14:textId="77777777" w:rsidTr="005656EE">
        <w:tc>
          <w:tcPr>
            <w:tcW w:w="2448" w:type="dxa"/>
          </w:tcPr>
          <w:p w14:paraId="42FABFB5" w14:textId="77777777" w:rsidR="005656EE" w:rsidRPr="00F313F6" w:rsidRDefault="00F74360" w:rsidP="005656EE">
            <w:pPr>
              <w:pStyle w:val="cl-cellBodyLeft"/>
              <w:jc w:val="both"/>
              <w:rPr>
                <w:color w:val="000000" w:themeColor="text1"/>
                <w:lang w:eastAsia="zh-CN"/>
              </w:rPr>
            </w:pPr>
            <w:r>
              <w:rPr>
                <w:rFonts w:hint="eastAsia"/>
                <w:color w:val="000000" w:themeColor="text1"/>
                <w:lang w:eastAsia="zh-CN"/>
              </w:rPr>
              <w:t>ModefyMode</w:t>
            </w:r>
          </w:p>
        </w:tc>
        <w:tc>
          <w:tcPr>
            <w:tcW w:w="900" w:type="dxa"/>
          </w:tcPr>
          <w:p w14:paraId="28994B83" w14:textId="77777777" w:rsidR="005656EE" w:rsidRPr="00F313F6" w:rsidRDefault="005656EE" w:rsidP="005656EE">
            <w:pPr>
              <w:pStyle w:val="cl-cellBodyLeft"/>
              <w:jc w:val="both"/>
              <w:rPr>
                <w:color w:val="000000" w:themeColor="text1"/>
                <w:lang w:eastAsia="zh-CN"/>
              </w:rPr>
            </w:pPr>
            <w:r w:rsidRPr="00F313F6">
              <w:rPr>
                <w:color w:val="000000" w:themeColor="text1"/>
                <w:lang w:eastAsia="zh-CN"/>
              </w:rPr>
              <w:t>U</w:t>
            </w:r>
            <w:r w:rsidR="00F74360">
              <w:rPr>
                <w:rFonts w:hint="eastAsia"/>
                <w:color w:val="000000" w:themeColor="text1"/>
                <w:lang w:eastAsia="zh-CN"/>
              </w:rPr>
              <w:t>32</w:t>
            </w:r>
          </w:p>
        </w:tc>
        <w:tc>
          <w:tcPr>
            <w:tcW w:w="4274" w:type="dxa"/>
          </w:tcPr>
          <w:p w14:paraId="1BF2A261" w14:textId="77777777" w:rsidR="005656EE" w:rsidRDefault="00F74360" w:rsidP="005656EE">
            <w:pPr>
              <w:pStyle w:val="cl-cellBodyLeft"/>
              <w:jc w:val="both"/>
              <w:rPr>
                <w:color w:val="000000" w:themeColor="text1"/>
                <w:lang w:eastAsia="zh-CN"/>
              </w:rPr>
            </w:pPr>
            <w:r>
              <w:rPr>
                <w:rFonts w:hint="eastAsia"/>
                <w:color w:val="000000" w:themeColor="text1"/>
                <w:lang w:eastAsia="zh-CN"/>
              </w:rPr>
              <w:t>使用</w:t>
            </w:r>
            <w:r>
              <w:rPr>
                <w:rFonts w:hint="eastAsia"/>
                <w:color w:val="000000" w:themeColor="text1"/>
                <w:lang w:eastAsia="zh-CN"/>
              </w:rPr>
              <w:t>bitmap</w:t>
            </w:r>
            <w:r>
              <w:rPr>
                <w:rFonts w:hint="eastAsia"/>
                <w:color w:val="000000" w:themeColor="text1"/>
                <w:lang w:eastAsia="zh-CN"/>
              </w:rPr>
              <w:t>表示需要修改的字段：</w:t>
            </w:r>
          </w:p>
          <w:p w14:paraId="464C2925" w14:textId="77777777" w:rsidR="00F74360" w:rsidRDefault="00F74360" w:rsidP="00F74360">
            <w:pPr>
              <w:pStyle w:val="cl-cellBodyLeft"/>
              <w:jc w:val="both"/>
              <w:rPr>
                <w:color w:val="000000" w:themeColor="text1"/>
                <w:lang w:eastAsia="zh-CN"/>
              </w:rPr>
            </w:pPr>
            <w:r>
              <w:rPr>
                <w:color w:val="000000" w:themeColor="text1"/>
                <w:lang w:eastAsia="zh-CN"/>
              </w:rPr>
              <w:t>B</w:t>
            </w:r>
            <w:r>
              <w:rPr>
                <w:rFonts w:hint="eastAsia"/>
                <w:color w:val="000000" w:themeColor="text1"/>
                <w:lang w:eastAsia="zh-CN"/>
              </w:rPr>
              <w:t>it0</w:t>
            </w:r>
            <w:r>
              <w:rPr>
                <w:rFonts w:hint="eastAsia"/>
                <w:color w:val="000000" w:themeColor="text1"/>
                <w:lang w:eastAsia="zh-CN"/>
              </w:rPr>
              <w:t>：</w:t>
            </w:r>
            <w:r>
              <w:rPr>
                <w:rFonts w:hint="eastAsia"/>
                <w:color w:val="000000" w:themeColor="text1"/>
                <w:lang w:eastAsia="zh-CN"/>
              </w:rPr>
              <w:t xml:space="preserve"> </w:t>
            </w:r>
            <w:r>
              <w:rPr>
                <w:rFonts w:hint="eastAsia"/>
                <w:color w:val="000000" w:themeColor="text1"/>
                <w:lang w:eastAsia="zh-CN"/>
              </w:rPr>
              <w:t>端口</w:t>
            </w:r>
            <w:r>
              <w:rPr>
                <w:rFonts w:hint="eastAsia"/>
                <w:color w:val="000000" w:themeColor="text1"/>
                <w:lang w:eastAsia="zh-CN"/>
              </w:rPr>
              <w:t>0  Bit1</w:t>
            </w:r>
            <w:r>
              <w:rPr>
                <w:rFonts w:hint="eastAsia"/>
                <w:color w:val="000000" w:themeColor="text1"/>
                <w:lang w:eastAsia="zh-CN"/>
              </w:rPr>
              <w:t>：端口</w:t>
            </w:r>
            <w:r>
              <w:rPr>
                <w:rFonts w:hint="eastAsia"/>
                <w:color w:val="000000" w:themeColor="text1"/>
                <w:lang w:eastAsia="zh-CN"/>
              </w:rPr>
              <w:t>1</w:t>
            </w:r>
          </w:p>
          <w:p w14:paraId="72D35C56" w14:textId="77777777" w:rsidR="00F74360" w:rsidRDefault="00F74360" w:rsidP="00F74360">
            <w:pPr>
              <w:pStyle w:val="cl-cellBodyLeft"/>
              <w:jc w:val="both"/>
              <w:rPr>
                <w:color w:val="000000" w:themeColor="text1"/>
                <w:lang w:eastAsia="zh-CN"/>
              </w:rPr>
            </w:pPr>
            <w:r>
              <w:rPr>
                <w:rFonts w:hint="eastAsia"/>
                <w:color w:val="000000" w:themeColor="text1"/>
                <w:lang w:eastAsia="zh-CN"/>
              </w:rPr>
              <w:t>Bit2</w:t>
            </w:r>
            <w:r>
              <w:rPr>
                <w:rFonts w:hint="eastAsia"/>
                <w:color w:val="000000" w:themeColor="text1"/>
                <w:lang w:eastAsia="zh-CN"/>
              </w:rPr>
              <w:t>：</w:t>
            </w:r>
            <w:r>
              <w:rPr>
                <w:rFonts w:hint="eastAsia"/>
                <w:color w:val="000000" w:themeColor="text1"/>
                <w:lang w:eastAsia="zh-CN"/>
              </w:rPr>
              <w:t>IP       Bit3</w:t>
            </w:r>
            <w:r>
              <w:rPr>
                <w:rFonts w:hint="eastAsia"/>
                <w:color w:val="000000" w:themeColor="text1"/>
                <w:lang w:eastAsia="zh-CN"/>
              </w:rPr>
              <w:t>：</w:t>
            </w:r>
            <w:r>
              <w:rPr>
                <w:rFonts w:hint="eastAsia"/>
                <w:color w:val="000000" w:themeColor="text1"/>
                <w:lang w:eastAsia="zh-CN"/>
              </w:rPr>
              <w:t>Gate</w:t>
            </w:r>
          </w:p>
          <w:p w14:paraId="318A3EA9" w14:textId="77777777" w:rsidR="00F74360" w:rsidRPr="00F74360" w:rsidRDefault="00F74360" w:rsidP="00F74360">
            <w:pPr>
              <w:pStyle w:val="cl-cellBodyLeft"/>
              <w:jc w:val="both"/>
              <w:rPr>
                <w:color w:val="000000" w:themeColor="text1"/>
                <w:lang w:eastAsia="zh-CN"/>
              </w:rPr>
            </w:pPr>
            <w:r>
              <w:rPr>
                <w:rFonts w:hint="eastAsia"/>
                <w:color w:val="000000" w:themeColor="text1"/>
                <w:lang w:eastAsia="zh-CN"/>
              </w:rPr>
              <w:t>Bit4</w:t>
            </w:r>
            <w:r>
              <w:rPr>
                <w:rFonts w:hint="eastAsia"/>
                <w:color w:val="000000" w:themeColor="text1"/>
                <w:lang w:eastAsia="zh-CN"/>
              </w:rPr>
              <w:t>：</w:t>
            </w:r>
            <w:r>
              <w:rPr>
                <w:rFonts w:hint="eastAsia"/>
                <w:color w:val="000000" w:themeColor="text1"/>
                <w:lang w:eastAsia="zh-CN"/>
              </w:rPr>
              <w:t xml:space="preserve">MAC </w:t>
            </w:r>
            <w:r>
              <w:rPr>
                <w:rFonts w:hint="eastAsia"/>
                <w:color w:val="000000" w:themeColor="text1"/>
                <w:lang w:eastAsia="zh-CN"/>
              </w:rPr>
              <w:t>如果相应字段为</w:t>
            </w:r>
            <w:r>
              <w:rPr>
                <w:rFonts w:hint="eastAsia"/>
                <w:color w:val="000000" w:themeColor="text1"/>
                <w:lang w:eastAsia="zh-CN"/>
              </w:rPr>
              <w:t>0</w:t>
            </w:r>
            <w:r>
              <w:rPr>
                <w:rFonts w:hint="eastAsia"/>
                <w:color w:val="000000" w:themeColor="text1"/>
                <w:lang w:eastAsia="zh-CN"/>
              </w:rPr>
              <w:t>，则下面的值无效</w:t>
            </w:r>
          </w:p>
        </w:tc>
      </w:tr>
      <w:tr w:rsidR="00F74360" w:rsidRPr="006D3A21" w14:paraId="6B6185DE" w14:textId="77777777" w:rsidTr="005656EE">
        <w:tc>
          <w:tcPr>
            <w:tcW w:w="2448" w:type="dxa"/>
          </w:tcPr>
          <w:p w14:paraId="5A884FBE" w14:textId="77777777" w:rsidR="00F74360" w:rsidRDefault="00F74360" w:rsidP="005656EE">
            <w:pPr>
              <w:pStyle w:val="cl-cellBodyLeft"/>
              <w:jc w:val="both"/>
              <w:rPr>
                <w:color w:val="000000" w:themeColor="text1"/>
                <w:lang w:eastAsia="zh-CN"/>
              </w:rPr>
            </w:pPr>
            <w:r>
              <w:rPr>
                <w:rFonts w:hint="eastAsia"/>
                <w:color w:val="000000"/>
                <w:highlight w:val="yellow"/>
              </w:rPr>
              <w:t>AgtPort</w:t>
            </w:r>
            <w:r>
              <w:rPr>
                <w:rFonts w:hint="eastAsia"/>
                <w:color w:val="000000"/>
                <w:highlight w:val="yellow"/>
                <w:lang w:eastAsia="zh-CN"/>
              </w:rPr>
              <w:t>0</w:t>
            </w:r>
            <w:r>
              <w:rPr>
                <w:rFonts w:hint="eastAsia"/>
                <w:color w:val="000000"/>
                <w:highlight w:val="yellow"/>
              </w:rPr>
              <w:t>Num[4]</w:t>
            </w:r>
          </w:p>
        </w:tc>
        <w:tc>
          <w:tcPr>
            <w:tcW w:w="900" w:type="dxa"/>
          </w:tcPr>
          <w:p w14:paraId="3A68154C" w14:textId="77777777" w:rsidR="00F74360" w:rsidRDefault="00F74360" w:rsidP="005656EE">
            <w:pPr>
              <w:pStyle w:val="cl-cellBodyLeft"/>
              <w:jc w:val="both"/>
              <w:rPr>
                <w:color w:val="000000" w:themeColor="text1"/>
                <w:lang w:val="en-GB" w:eastAsia="zh-CN"/>
              </w:rPr>
            </w:pPr>
            <w:r>
              <w:rPr>
                <w:rFonts w:hint="eastAsia"/>
                <w:color w:val="000000"/>
                <w:highlight w:val="yellow"/>
                <w:lang w:val="en-GB"/>
              </w:rPr>
              <w:t>U8</w:t>
            </w:r>
          </w:p>
        </w:tc>
        <w:tc>
          <w:tcPr>
            <w:tcW w:w="4274" w:type="dxa"/>
          </w:tcPr>
          <w:p w14:paraId="4605E651" w14:textId="77777777" w:rsidR="00F74360" w:rsidRDefault="00F74360" w:rsidP="005656EE">
            <w:pPr>
              <w:pStyle w:val="cl-cellBodyLeft"/>
              <w:jc w:val="both"/>
              <w:rPr>
                <w:color w:val="000000" w:themeColor="text1"/>
                <w:lang w:val="en-GB" w:eastAsia="zh-CN"/>
              </w:rPr>
            </w:pPr>
            <w:r>
              <w:rPr>
                <w:rFonts w:hint="eastAsia"/>
                <w:color w:val="000000"/>
                <w:highlight w:val="yellow"/>
              </w:rPr>
              <w:t>AgtPort</w:t>
            </w:r>
            <w:r>
              <w:rPr>
                <w:rFonts w:hint="eastAsia"/>
                <w:color w:val="000000"/>
                <w:highlight w:val="yellow"/>
                <w:lang w:eastAsia="zh-CN"/>
              </w:rPr>
              <w:t>0</w:t>
            </w:r>
            <w:r>
              <w:rPr>
                <w:rFonts w:hint="eastAsia"/>
                <w:color w:val="000000"/>
                <w:highlight w:val="yellow"/>
              </w:rPr>
              <w:t>Num[0]:</w:t>
            </w:r>
            <w:r>
              <w:rPr>
                <w:rFonts w:hint="eastAsia"/>
                <w:color w:val="000000"/>
                <w:highlight w:val="yellow"/>
              </w:rPr>
              <w:t>端口号</w:t>
            </w:r>
            <w:r>
              <w:rPr>
                <w:rFonts w:hint="eastAsia"/>
                <w:color w:val="000000"/>
                <w:highlight w:val="yellow"/>
                <w:lang w:eastAsia="zh-CN"/>
              </w:rPr>
              <w:t>0</w:t>
            </w:r>
            <w:r>
              <w:rPr>
                <w:rFonts w:hint="eastAsia"/>
                <w:color w:val="000000"/>
                <w:highlight w:val="yellow"/>
              </w:rPr>
              <w:t>的第一位，比如端口号为</w:t>
            </w:r>
            <w:r>
              <w:rPr>
                <w:rFonts w:hint="eastAsia"/>
                <w:color w:val="000000"/>
                <w:highlight w:val="yellow"/>
              </w:rPr>
              <w:t>8067</w:t>
            </w:r>
            <w:r>
              <w:rPr>
                <w:rFonts w:hint="eastAsia"/>
                <w:color w:val="000000"/>
                <w:highlight w:val="yellow"/>
              </w:rPr>
              <w:t>，则此位是</w:t>
            </w:r>
            <w:r>
              <w:rPr>
                <w:rFonts w:hint="eastAsia"/>
                <w:color w:val="000000"/>
                <w:highlight w:val="yellow"/>
              </w:rPr>
              <w:t>8</w:t>
            </w:r>
            <w:r>
              <w:rPr>
                <w:rFonts w:hint="eastAsia"/>
                <w:color w:val="000000"/>
                <w:highlight w:val="yellow"/>
              </w:rPr>
              <w:t>，</w:t>
            </w:r>
            <w:r>
              <w:rPr>
                <w:rFonts w:hint="eastAsia"/>
                <w:color w:val="000000"/>
                <w:highlight w:val="yellow"/>
              </w:rPr>
              <w:t>AgtPortNum[1], AgtPortNum[2], AgtPortNum[3]</w:t>
            </w:r>
            <w:r>
              <w:rPr>
                <w:rFonts w:hint="eastAsia"/>
                <w:color w:val="000000"/>
                <w:highlight w:val="yellow"/>
              </w:rPr>
              <w:t>分别是</w:t>
            </w:r>
            <w:r>
              <w:rPr>
                <w:rFonts w:hint="eastAsia"/>
                <w:color w:val="000000"/>
                <w:highlight w:val="yellow"/>
              </w:rPr>
              <w:t>0</w:t>
            </w:r>
            <w:r>
              <w:rPr>
                <w:rFonts w:hint="eastAsia"/>
                <w:color w:val="000000"/>
                <w:highlight w:val="yellow"/>
              </w:rPr>
              <w:t>，</w:t>
            </w:r>
            <w:r>
              <w:rPr>
                <w:rFonts w:hint="eastAsia"/>
                <w:color w:val="000000"/>
                <w:highlight w:val="yellow"/>
              </w:rPr>
              <w:t>6,7</w:t>
            </w:r>
          </w:p>
        </w:tc>
      </w:tr>
      <w:tr w:rsidR="00F74360" w:rsidRPr="006D3A21" w14:paraId="73CF9E6D" w14:textId="77777777" w:rsidTr="005656EE">
        <w:tc>
          <w:tcPr>
            <w:tcW w:w="2448" w:type="dxa"/>
          </w:tcPr>
          <w:p w14:paraId="17598AB0" w14:textId="77777777" w:rsidR="00F74360" w:rsidRDefault="00F74360" w:rsidP="005656EE">
            <w:pPr>
              <w:pStyle w:val="cl-cellBodyLeft"/>
              <w:jc w:val="both"/>
              <w:rPr>
                <w:color w:val="000000" w:themeColor="text1"/>
                <w:lang w:eastAsia="zh-CN"/>
              </w:rPr>
            </w:pPr>
            <w:r>
              <w:rPr>
                <w:rFonts w:hint="eastAsia"/>
                <w:color w:val="000000"/>
                <w:highlight w:val="yellow"/>
              </w:rPr>
              <w:t>AgtPort</w:t>
            </w:r>
            <w:r>
              <w:rPr>
                <w:rFonts w:hint="eastAsia"/>
                <w:color w:val="000000"/>
                <w:highlight w:val="yellow"/>
                <w:lang w:eastAsia="zh-CN"/>
              </w:rPr>
              <w:t>1</w:t>
            </w:r>
            <w:r>
              <w:rPr>
                <w:rFonts w:hint="eastAsia"/>
                <w:color w:val="000000"/>
                <w:highlight w:val="yellow"/>
              </w:rPr>
              <w:t>Num[4]</w:t>
            </w:r>
          </w:p>
        </w:tc>
        <w:tc>
          <w:tcPr>
            <w:tcW w:w="900" w:type="dxa"/>
          </w:tcPr>
          <w:p w14:paraId="612A5149" w14:textId="77777777" w:rsidR="00F74360" w:rsidRDefault="00F74360" w:rsidP="005656EE">
            <w:pPr>
              <w:pStyle w:val="cl-cellBodyLeft"/>
              <w:jc w:val="both"/>
              <w:rPr>
                <w:color w:val="000000" w:themeColor="text1"/>
                <w:lang w:val="en-GB" w:eastAsia="zh-CN"/>
              </w:rPr>
            </w:pPr>
            <w:r>
              <w:rPr>
                <w:rFonts w:hint="eastAsia"/>
                <w:color w:val="000000"/>
                <w:highlight w:val="yellow"/>
                <w:lang w:val="en-GB"/>
              </w:rPr>
              <w:t>U8</w:t>
            </w:r>
          </w:p>
        </w:tc>
        <w:tc>
          <w:tcPr>
            <w:tcW w:w="4274" w:type="dxa"/>
          </w:tcPr>
          <w:p w14:paraId="2F7D4512" w14:textId="77777777" w:rsidR="00F74360" w:rsidRDefault="00BF1F3C" w:rsidP="005656EE">
            <w:pPr>
              <w:pStyle w:val="cl-cellBodyLeft"/>
              <w:jc w:val="both"/>
              <w:rPr>
                <w:color w:val="000000" w:themeColor="text1"/>
                <w:lang w:val="en-GB" w:eastAsia="zh-CN"/>
              </w:rPr>
            </w:pPr>
            <w:r>
              <w:rPr>
                <w:rFonts w:hint="eastAsia"/>
                <w:color w:val="000000" w:themeColor="text1"/>
                <w:lang w:val="en-GB" w:eastAsia="zh-CN"/>
              </w:rPr>
              <w:t>表现</w:t>
            </w:r>
            <w:r w:rsidR="00F74360">
              <w:rPr>
                <w:rFonts w:hint="eastAsia"/>
                <w:color w:val="000000" w:themeColor="text1"/>
                <w:lang w:val="en-GB" w:eastAsia="zh-CN"/>
              </w:rPr>
              <w:t>方式与端口</w:t>
            </w:r>
            <w:r w:rsidR="00F74360">
              <w:rPr>
                <w:rFonts w:hint="eastAsia"/>
                <w:color w:val="000000" w:themeColor="text1"/>
                <w:lang w:val="en-GB" w:eastAsia="zh-CN"/>
              </w:rPr>
              <w:t>0</w:t>
            </w:r>
            <w:r w:rsidR="00F74360">
              <w:rPr>
                <w:rFonts w:hint="eastAsia"/>
                <w:color w:val="000000" w:themeColor="text1"/>
                <w:lang w:val="en-GB" w:eastAsia="zh-CN"/>
              </w:rPr>
              <w:t>是一致的</w:t>
            </w:r>
          </w:p>
        </w:tc>
      </w:tr>
      <w:tr w:rsidR="00F74360" w:rsidRPr="006D3A21" w14:paraId="069478EE" w14:textId="77777777" w:rsidTr="005656EE">
        <w:tc>
          <w:tcPr>
            <w:tcW w:w="2448" w:type="dxa"/>
          </w:tcPr>
          <w:p w14:paraId="7EFDA219" w14:textId="77777777" w:rsidR="00F74360" w:rsidRPr="00F313F6" w:rsidRDefault="00F74360" w:rsidP="005656EE">
            <w:pPr>
              <w:pStyle w:val="cl-cellBodyLeft"/>
              <w:jc w:val="both"/>
              <w:rPr>
                <w:color w:val="000000" w:themeColor="text1"/>
                <w:lang w:eastAsia="zh-CN"/>
              </w:rPr>
            </w:pPr>
            <w:r>
              <w:rPr>
                <w:rFonts w:hint="eastAsia"/>
                <w:color w:val="000000" w:themeColor="text1"/>
              </w:rPr>
              <w:t>AgtIPAdress</w:t>
            </w:r>
          </w:p>
        </w:tc>
        <w:tc>
          <w:tcPr>
            <w:tcW w:w="900" w:type="dxa"/>
          </w:tcPr>
          <w:p w14:paraId="63408580" w14:textId="77777777" w:rsidR="00F74360" w:rsidRPr="00F313F6" w:rsidRDefault="00F74360" w:rsidP="005656EE">
            <w:pPr>
              <w:pStyle w:val="cl-cellBodyLeft"/>
              <w:jc w:val="both"/>
              <w:rPr>
                <w:color w:val="000000" w:themeColor="text1"/>
                <w:lang w:eastAsia="zh-CN"/>
              </w:rPr>
            </w:pPr>
            <w:r>
              <w:rPr>
                <w:rFonts w:hint="eastAsia"/>
                <w:color w:val="000000" w:themeColor="text1"/>
                <w:lang w:val="en-GB"/>
              </w:rPr>
              <w:t>U32</w:t>
            </w:r>
          </w:p>
        </w:tc>
        <w:tc>
          <w:tcPr>
            <w:tcW w:w="4274" w:type="dxa"/>
          </w:tcPr>
          <w:p w14:paraId="3D4E7969" w14:textId="77777777" w:rsidR="00F74360" w:rsidRPr="00F313F6" w:rsidRDefault="00F74360" w:rsidP="005656EE">
            <w:pPr>
              <w:pStyle w:val="cl-cellBodyLeft"/>
              <w:jc w:val="both"/>
              <w:rPr>
                <w:color w:val="000000" w:themeColor="text1"/>
                <w:lang w:eastAsia="zh-CN"/>
              </w:rPr>
            </w:pPr>
            <w:r>
              <w:rPr>
                <w:rFonts w:hint="eastAsia"/>
                <w:color w:val="000000" w:themeColor="text1"/>
                <w:lang w:val="en-GB"/>
              </w:rPr>
              <w:t>仪表的</w:t>
            </w:r>
            <w:r>
              <w:rPr>
                <w:rFonts w:hint="eastAsia"/>
                <w:color w:val="000000" w:themeColor="text1"/>
                <w:lang w:val="en-GB"/>
              </w:rPr>
              <w:t>IP</w:t>
            </w:r>
            <w:r>
              <w:rPr>
                <w:rFonts w:hint="eastAsia"/>
                <w:color w:val="000000" w:themeColor="text1"/>
                <w:lang w:val="en-GB"/>
              </w:rPr>
              <w:t>地址</w:t>
            </w:r>
          </w:p>
        </w:tc>
      </w:tr>
      <w:tr w:rsidR="00F74360" w:rsidRPr="006D3A21" w14:paraId="039A6A95" w14:textId="77777777" w:rsidTr="005656EE">
        <w:trPr>
          <w:trHeight w:val="1389"/>
        </w:trPr>
        <w:tc>
          <w:tcPr>
            <w:tcW w:w="2448" w:type="dxa"/>
          </w:tcPr>
          <w:p w14:paraId="08EFF664" w14:textId="77777777" w:rsidR="00F74360" w:rsidRPr="00F313F6" w:rsidRDefault="00F74360" w:rsidP="005656EE">
            <w:pPr>
              <w:pStyle w:val="cl-cellBodyLeft"/>
              <w:jc w:val="both"/>
              <w:rPr>
                <w:color w:val="000000" w:themeColor="text1"/>
                <w:lang w:eastAsia="zh-CN"/>
              </w:rPr>
            </w:pPr>
            <w:r>
              <w:rPr>
                <w:rFonts w:hint="eastAsia"/>
                <w:color w:val="000000" w:themeColor="text1"/>
              </w:rPr>
              <w:t>AgtGateAdress</w:t>
            </w:r>
          </w:p>
        </w:tc>
        <w:tc>
          <w:tcPr>
            <w:tcW w:w="900" w:type="dxa"/>
          </w:tcPr>
          <w:p w14:paraId="78CC0915" w14:textId="77777777" w:rsidR="00F74360" w:rsidRPr="00F313F6" w:rsidRDefault="00F74360" w:rsidP="005656EE">
            <w:pPr>
              <w:pStyle w:val="cl-cellBodyLeft"/>
              <w:jc w:val="both"/>
              <w:rPr>
                <w:color w:val="000000" w:themeColor="text1"/>
                <w:lang w:eastAsia="zh-CN"/>
              </w:rPr>
            </w:pPr>
            <w:r>
              <w:rPr>
                <w:rFonts w:hint="eastAsia"/>
                <w:color w:val="000000" w:themeColor="text1"/>
                <w:lang w:val="en-GB"/>
              </w:rPr>
              <w:t>U32</w:t>
            </w:r>
          </w:p>
        </w:tc>
        <w:tc>
          <w:tcPr>
            <w:tcW w:w="4274" w:type="dxa"/>
          </w:tcPr>
          <w:p w14:paraId="468551A8" w14:textId="77777777" w:rsidR="00F74360" w:rsidRPr="002E69D9" w:rsidRDefault="00F74360" w:rsidP="005656EE">
            <w:pPr>
              <w:pStyle w:val="cl-cellBodyLeft"/>
              <w:jc w:val="both"/>
              <w:rPr>
                <w:color w:val="000000" w:themeColor="text1"/>
                <w:lang w:eastAsia="zh-CN"/>
              </w:rPr>
            </w:pPr>
            <w:r>
              <w:rPr>
                <w:rFonts w:hint="eastAsia"/>
                <w:color w:val="000000" w:themeColor="text1"/>
                <w:lang w:val="en-GB"/>
              </w:rPr>
              <w:t>仪表的网关地址</w:t>
            </w:r>
          </w:p>
        </w:tc>
      </w:tr>
      <w:tr w:rsidR="00F74360" w:rsidRPr="006D3A21" w14:paraId="53834F00" w14:textId="77777777" w:rsidTr="005656EE">
        <w:trPr>
          <w:trHeight w:val="1389"/>
        </w:trPr>
        <w:tc>
          <w:tcPr>
            <w:tcW w:w="2448" w:type="dxa"/>
          </w:tcPr>
          <w:p w14:paraId="55F793B8" w14:textId="77777777" w:rsidR="00F74360" w:rsidRPr="00F313F6" w:rsidRDefault="00F74360" w:rsidP="005656EE">
            <w:pPr>
              <w:pStyle w:val="cl-cellBodyLeft"/>
              <w:jc w:val="both"/>
              <w:rPr>
                <w:color w:val="000000" w:themeColor="text1"/>
                <w:lang w:eastAsia="zh-CN"/>
              </w:rPr>
            </w:pPr>
            <w:r>
              <w:rPr>
                <w:rFonts w:hint="eastAsia"/>
                <w:color w:val="000000" w:themeColor="text1"/>
              </w:rPr>
              <w:t>AgtMacAdress</w:t>
            </w:r>
          </w:p>
        </w:tc>
        <w:tc>
          <w:tcPr>
            <w:tcW w:w="900" w:type="dxa"/>
          </w:tcPr>
          <w:p w14:paraId="15EADF86" w14:textId="77777777" w:rsidR="00F74360" w:rsidRPr="00F313F6" w:rsidRDefault="00F74360" w:rsidP="005656EE">
            <w:pPr>
              <w:pStyle w:val="cl-cellBodyLeft"/>
              <w:jc w:val="both"/>
              <w:rPr>
                <w:color w:val="000000" w:themeColor="text1"/>
                <w:lang w:eastAsia="zh-CN"/>
              </w:rPr>
            </w:pPr>
            <w:r>
              <w:rPr>
                <w:rFonts w:hint="eastAsia"/>
                <w:color w:val="000000" w:themeColor="text1"/>
                <w:lang w:val="en-GB"/>
              </w:rPr>
              <w:t>U32</w:t>
            </w:r>
          </w:p>
        </w:tc>
        <w:tc>
          <w:tcPr>
            <w:tcW w:w="4274" w:type="dxa"/>
          </w:tcPr>
          <w:p w14:paraId="6E8DDDCF" w14:textId="77777777" w:rsidR="00F74360" w:rsidRDefault="00F74360" w:rsidP="005656EE">
            <w:pPr>
              <w:pStyle w:val="cl-cellBodyLeft"/>
              <w:jc w:val="both"/>
              <w:rPr>
                <w:color w:val="000000" w:themeColor="text1"/>
                <w:lang w:eastAsia="zh-CN"/>
              </w:rPr>
            </w:pPr>
            <w:r>
              <w:rPr>
                <w:rFonts w:hint="eastAsia"/>
                <w:color w:val="000000" w:themeColor="text1"/>
                <w:lang w:val="en-GB"/>
              </w:rPr>
              <w:t>仪表的</w:t>
            </w:r>
            <w:r>
              <w:rPr>
                <w:rFonts w:hint="eastAsia"/>
                <w:color w:val="000000" w:themeColor="text1"/>
                <w:lang w:val="en-GB"/>
              </w:rPr>
              <w:t>MAC</w:t>
            </w:r>
            <w:r>
              <w:rPr>
                <w:rFonts w:hint="eastAsia"/>
                <w:color w:val="000000" w:themeColor="text1"/>
                <w:lang w:val="en-GB"/>
              </w:rPr>
              <w:t>地址</w:t>
            </w:r>
          </w:p>
        </w:tc>
      </w:tr>
    </w:tbl>
    <w:p w14:paraId="6F7A9621" w14:textId="77777777" w:rsidR="005B31E1" w:rsidRDefault="0005178B">
      <w:pPr>
        <w:pStyle w:val="31"/>
        <w:rPr>
          <w:color w:val="000000" w:themeColor="text1"/>
          <w:lang w:val="en-GB"/>
        </w:rPr>
      </w:pPr>
      <w:r w:rsidRPr="0005178B">
        <w:rPr>
          <w:color w:val="000000" w:themeColor="text1"/>
          <w:lang w:val="en-GB"/>
        </w:rPr>
        <w:t>AG_PC_RENEW_IP_REQ_ACK</w:t>
      </w:r>
    </w:p>
    <w:p w14:paraId="4CDE55BE" w14:textId="77777777" w:rsidR="009F6BE6" w:rsidRPr="006D3A21" w:rsidRDefault="009F6BE6" w:rsidP="009F6BE6">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088C2747" w14:textId="77777777" w:rsidR="009F6BE6" w:rsidRPr="006D3A21" w:rsidRDefault="009F6BE6" w:rsidP="009F6BE6">
      <w:pPr>
        <w:pStyle w:val="a1"/>
        <w:numPr>
          <w:ilvl w:val="0"/>
          <w:numId w:val="0"/>
        </w:numPr>
        <w:ind w:left="420"/>
        <w:rPr>
          <w:color w:val="000000" w:themeColor="text1"/>
          <w:sz w:val="24"/>
          <w:szCs w:val="24"/>
        </w:rPr>
      </w:pPr>
      <w:r w:rsidRPr="006D3A21">
        <w:rPr>
          <w:rFonts w:hint="eastAsia"/>
          <w:color w:val="000000" w:themeColor="text1"/>
          <w:lang w:val="en-GB"/>
        </w:rPr>
        <w:t>该消息是</w:t>
      </w:r>
      <w:r>
        <w:rPr>
          <w:rFonts w:hint="eastAsia"/>
          <w:color w:val="000000" w:themeColor="text1"/>
          <w:lang w:val="en-GB"/>
        </w:rPr>
        <w:t>Agent</w:t>
      </w:r>
      <w:r>
        <w:rPr>
          <w:rFonts w:hint="eastAsia"/>
          <w:color w:val="000000" w:themeColor="text1"/>
          <w:lang w:val="en-GB"/>
        </w:rPr>
        <w:t>将</w:t>
      </w:r>
      <w:r>
        <w:rPr>
          <w:rFonts w:hint="eastAsia"/>
          <w:color w:val="000000" w:themeColor="text1"/>
          <w:lang w:val="en-GB"/>
        </w:rPr>
        <w:t>IP</w:t>
      </w:r>
      <w:r>
        <w:rPr>
          <w:rFonts w:hint="eastAsia"/>
          <w:color w:val="000000" w:themeColor="text1"/>
          <w:lang w:val="en-GB"/>
        </w:rPr>
        <w:t>地址和端口修改消息的</w:t>
      </w:r>
      <w:r>
        <w:rPr>
          <w:rFonts w:hint="eastAsia"/>
          <w:color w:val="000000" w:themeColor="text1"/>
          <w:lang w:val="en-GB"/>
        </w:rPr>
        <w:t>ACK</w:t>
      </w:r>
      <w:r>
        <w:rPr>
          <w:rFonts w:hint="eastAsia"/>
          <w:color w:val="000000" w:themeColor="text1"/>
          <w:lang w:val="en-GB"/>
        </w:rPr>
        <w:t>反馈。</w:t>
      </w:r>
    </w:p>
    <w:p w14:paraId="03CB8CB0" w14:textId="77777777" w:rsidR="009F6BE6" w:rsidRPr="006D3A21" w:rsidRDefault="009F6BE6" w:rsidP="009F6BE6">
      <w:pPr>
        <w:pStyle w:val="a1"/>
        <w:rPr>
          <w:color w:val="000000" w:themeColor="text1"/>
          <w:sz w:val="24"/>
          <w:szCs w:val="24"/>
        </w:rPr>
      </w:pPr>
      <w:r w:rsidRPr="006D3A21">
        <w:rPr>
          <w:rFonts w:ascii="宋体" w:hAnsi="宋体" w:hint="eastAsia"/>
          <w:b/>
          <w:bCs/>
          <w:color w:val="000000" w:themeColor="text1"/>
          <w:sz w:val="24"/>
          <w:szCs w:val="24"/>
        </w:rPr>
        <w:t>方向</w:t>
      </w:r>
      <w:r w:rsidRPr="006D3A21">
        <w:rPr>
          <w:rFonts w:ascii="宋体" w:hAnsi="宋体" w:hint="eastAsia"/>
          <w:color w:val="000000" w:themeColor="text1"/>
          <w:sz w:val="24"/>
          <w:szCs w:val="24"/>
        </w:rPr>
        <w:t>：</w:t>
      </w:r>
    </w:p>
    <w:p w14:paraId="32E0F0C3" w14:textId="77777777" w:rsidR="009F6BE6" w:rsidRPr="006D3A21" w:rsidRDefault="009F6BE6" w:rsidP="009F6BE6">
      <w:pPr>
        <w:pStyle w:val="a1"/>
        <w:numPr>
          <w:ilvl w:val="0"/>
          <w:numId w:val="0"/>
        </w:numPr>
        <w:tabs>
          <w:tab w:val="left" w:pos="420"/>
        </w:tabs>
        <w:ind w:left="425" w:firstLine="425"/>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w:t>
      </w:r>
      <w:r>
        <w:rPr>
          <w:rFonts w:ascii="宋体" w:hAnsi="宋体" w:hint="eastAsia"/>
          <w:color w:val="000000" w:themeColor="text1"/>
          <w:sz w:val="24"/>
          <w:szCs w:val="24"/>
        </w:rPr>
        <w:t>PC</w:t>
      </w:r>
    </w:p>
    <w:p w14:paraId="7A8144D9" w14:textId="77777777" w:rsidR="009F6BE6" w:rsidRPr="006D3A21" w:rsidRDefault="009F6BE6" w:rsidP="009F6BE6">
      <w:pPr>
        <w:pStyle w:val="a1"/>
        <w:rPr>
          <w:color w:val="000000" w:themeColor="text1"/>
          <w:sz w:val="24"/>
          <w:szCs w:val="24"/>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tbl>
      <w:tblPr>
        <w:tblW w:w="7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900"/>
        <w:gridCol w:w="4274"/>
      </w:tblGrid>
      <w:tr w:rsidR="009F6BE6" w:rsidRPr="006D3A21" w14:paraId="50EE9058" w14:textId="77777777" w:rsidTr="007E14EF">
        <w:tc>
          <w:tcPr>
            <w:tcW w:w="2448" w:type="dxa"/>
          </w:tcPr>
          <w:p w14:paraId="4C3B3B22" w14:textId="77777777" w:rsidR="009F6BE6" w:rsidRPr="006D3A21" w:rsidRDefault="009F6BE6" w:rsidP="007E14EF">
            <w:pPr>
              <w:rPr>
                <w:b/>
                <w:color w:val="000000" w:themeColor="text1"/>
                <w:lang w:val="en-GB"/>
              </w:rPr>
            </w:pPr>
            <w:r w:rsidRPr="006D3A21">
              <w:rPr>
                <w:rFonts w:hint="eastAsia"/>
                <w:b/>
                <w:color w:val="000000" w:themeColor="text1"/>
                <w:lang w:val="en-GB"/>
              </w:rPr>
              <w:t>Parameter</w:t>
            </w:r>
          </w:p>
        </w:tc>
        <w:tc>
          <w:tcPr>
            <w:tcW w:w="900" w:type="dxa"/>
          </w:tcPr>
          <w:p w14:paraId="17585C66" w14:textId="77777777" w:rsidR="009F6BE6" w:rsidRPr="006D3A21" w:rsidRDefault="009F6BE6" w:rsidP="007E14EF">
            <w:pPr>
              <w:rPr>
                <w:b/>
                <w:color w:val="000000" w:themeColor="text1"/>
                <w:lang w:val="en-GB"/>
              </w:rPr>
            </w:pPr>
            <w:r>
              <w:rPr>
                <w:b/>
                <w:color w:val="000000" w:themeColor="text1"/>
                <w:lang w:val="en-GB"/>
              </w:rPr>
              <w:t>T</w:t>
            </w:r>
            <w:r>
              <w:rPr>
                <w:rFonts w:hint="eastAsia"/>
                <w:b/>
                <w:color w:val="000000" w:themeColor="text1"/>
                <w:lang w:val="en-GB"/>
              </w:rPr>
              <w:t>ype</w:t>
            </w:r>
          </w:p>
        </w:tc>
        <w:tc>
          <w:tcPr>
            <w:tcW w:w="4274" w:type="dxa"/>
          </w:tcPr>
          <w:p w14:paraId="33DD6EC0" w14:textId="77777777" w:rsidR="009F6BE6" w:rsidRPr="006D3A21" w:rsidRDefault="009F6BE6" w:rsidP="007E14EF">
            <w:pPr>
              <w:rPr>
                <w:b/>
                <w:color w:val="000000" w:themeColor="text1"/>
                <w:lang w:val="en-GB"/>
              </w:rPr>
            </w:pPr>
            <w:r w:rsidRPr="006D3A21">
              <w:rPr>
                <w:rFonts w:hint="eastAsia"/>
                <w:b/>
                <w:color w:val="000000" w:themeColor="text1"/>
                <w:lang w:val="en-GB"/>
              </w:rPr>
              <w:t>Description</w:t>
            </w:r>
          </w:p>
        </w:tc>
      </w:tr>
      <w:tr w:rsidR="009F6BE6" w:rsidRPr="006D3A21" w14:paraId="07B42C18" w14:textId="77777777" w:rsidTr="007E14EF">
        <w:tc>
          <w:tcPr>
            <w:tcW w:w="2448" w:type="dxa"/>
          </w:tcPr>
          <w:p w14:paraId="6B245C94" w14:textId="77777777" w:rsidR="009F6BE6" w:rsidRPr="008D29AD" w:rsidRDefault="009F6BE6" w:rsidP="007E14EF">
            <w:pPr>
              <w:ind w:firstLine="420"/>
              <w:rPr>
                <w:rFonts w:ascii="Helvetica" w:hAnsi="Helvetica"/>
                <w:color w:val="000000" w:themeColor="text1"/>
                <w:kern w:val="0"/>
                <w:sz w:val="18"/>
                <w:szCs w:val="24"/>
              </w:rPr>
            </w:pPr>
            <w:r w:rsidRPr="008D29AD">
              <w:rPr>
                <w:rFonts w:ascii="Helvetica" w:hAnsi="Helvetica"/>
                <w:color w:val="000000" w:themeColor="text1"/>
                <w:kern w:val="0"/>
                <w:sz w:val="18"/>
                <w:szCs w:val="24"/>
              </w:rPr>
              <w:t>C</w:t>
            </w:r>
            <w:r w:rsidRPr="008D29AD">
              <w:rPr>
                <w:rFonts w:ascii="Helvetica" w:hAnsi="Helvetica" w:hint="eastAsia"/>
                <w:color w:val="000000" w:themeColor="text1"/>
                <w:kern w:val="0"/>
                <w:sz w:val="18"/>
                <w:szCs w:val="24"/>
              </w:rPr>
              <w:t>ause</w:t>
            </w:r>
          </w:p>
        </w:tc>
        <w:tc>
          <w:tcPr>
            <w:tcW w:w="900" w:type="dxa"/>
          </w:tcPr>
          <w:p w14:paraId="6D008715" w14:textId="77777777" w:rsidR="009F6BE6" w:rsidRPr="008D29AD" w:rsidRDefault="009F6BE6" w:rsidP="007E14EF">
            <w:pPr>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U32</w:t>
            </w:r>
          </w:p>
        </w:tc>
        <w:tc>
          <w:tcPr>
            <w:tcW w:w="4274" w:type="dxa"/>
          </w:tcPr>
          <w:p w14:paraId="484B316E" w14:textId="77777777" w:rsidR="009F6BE6" w:rsidRPr="008D29AD" w:rsidRDefault="009F6BE6" w:rsidP="007E14EF">
            <w:pPr>
              <w:rPr>
                <w:rFonts w:ascii="Helvetica" w:hAnsi="Helvetica"/>
                <w:color w:val="000000" w:themeColor="text1"/>
                <w:kern w:val="0"/>
                <w:sz w:val="18"/>
                <w:szCs w:val="24"/>
              </w:rPr>
            </w:pPr>
            <w:r w:rsidRPr="008D29AD">
              <w:rPr>
                <w:rFonts w:ascii="Helvetica" w:hAnsi="Helvetica" w:hint="eastAsia"/>
                <w:color w:val="000000" w:themeColor="text1"/>
                <w:kern w:val="0"/>
                <w:sz w:val="18"/>
                <w:szCs w:val="24"/>
              </w:rPr>
              <w:t>0-</w:t>
            </w:r>
            <w:r w:rsidRPr="008D29AD">
              <w:rPr>
                <w:rFonts w:ascii="Helvetica" w:hAnsi="Helvetica" w:hint="eastAsia"/>
                <w:color w:val="000000" w:themeColor="text1"/>
                <w:kern w:val="0"/>
                <w:sz w:val="18"/>
                <w:szCs w:val="24"/>
              </w:rPr>
              <w:t>正常，</w:t>
            </w:r>
            <w:r>
              <w:rPr>
                <w:rFonts w:ascii="Helvetica" w:hAnsi="Helvetica" w:hint="eastAsia"/>
                <w:color w:val="000000" w:themeColor="text1"/>
                <w:kern w:val="0"/>
                <w:sz w:val="18"/>
                <w:szCs w:val="24"/>
              </w:rPr>
              <w:t>非</w:t>
            </w:r>
            <w:r>
              <w:rPr>
                <w:rFonts w:ascii="Helvetica" w:hAnsi="Helvetica" w:hint="eastAsia"/>
                <w:color w:val="000000" w:themeColor="text1"/>
                <w:kern w:val="0"/>
                <w:sz w:val="18"/>
                <w:szCs w:val="24"/>
              </w:rPr>
              <w:t>0-</w:t>
            </w:r>
            <w:r>
              <w:rPr>
                <w:rFonts w:ascii="Helvetica" w:hAnsi="Helvetica" w:hint="eastAsia"/>
                <w:color w:val="000000" w:themeColor="text1"/>
                <w:kern w:val="0"/>
                <w:sz w:val="18"/>
                <w:szCs w:val="24"/>
              </w:rPr>
              <w:t>异常，不同消息有相应的消息码</w:t>
            </w:r>
          </w:p>
        </w:tc>
      </w:tr>
    </w:tbl>
    <w:p w14:paraId="260C541C" w14:textId="77777777" w:rsidR="005B31E1" w:rsidRDefault="005B31E1">
      <w:pPr>
        <w:pStyle w:val="a5"/>
      </w:pPr>
    </w:p>
    <w:p w14:paraId="42038346" w14:textId="77777777" w:rsidR="00B91A61" w:rsidRPr="006D3A21" w:rsidRDefault="00D36E47" w:rsidP="000107A1">
      <w:pPr>
        <w:pStyle w:val="21"/>
        <w:rPr>
          <w:color w:val="000000" w:themeColor="text1"/>
        </w:rPr>
      </w:pPr>
      <w:bookmarkStart w:id="111" w:name="_Toc347733629"/>
      <w:bookmarkStart w:id="112" w:name="_Toc347757722"/>
      <w:bookmarkStart w:id="113" w:name="_Toc375126618"/>
      <w:bookmarkEnd w:id="96"/>
      <w:r w:rsidRPr="006D3A21">
        <w:rPr>
          <w:rFonts w:hint="eastAsia"/>
          <w:color w:val="000000" w:themeColor="text1"/>
        </w:rPr>
        <w:t>指定扫描小区</w:t>
      </w:r>
      <w:bookmarkStart w:id="114" w:name="_Toc347733630"/>
      <w:bookmarkEnd w:id="111"/>
      <w:bookmarkEnd w:id="112"/>
      <w:bookmarkEnd w:id="113"/>
    </w:p>
    <w:p w14:paraId="1BCFEAC0" w14:textId="77777777" w:rsidR="00D36E47" w:rsidRPr="006D3A21" w:rsidRDefault="009E1C04" w:rsidP="000107A1">
      <w:pPr>
        <w:pStyle w:val="31"/>
        <w:rPr>
          <w:color w:val="000000" w:themeColor="text1"/>
        </w:rPr>
      </w:pPr>
      <w:bookmarkStart w:id="115" w:name="_Toc375126619"/>
      <w:r w:rsidRPr="006D3A21">
        <w:rPr>
          <w:color w:val="000000" w:themeColor="text1"/>
        </w:rPr>
        <w:t>PC</w:t>
      </w:r>
      <w:r w:rsidRPr="006D3A21">
        <w:rPr>
          <w:rFonts w:hint="eastAsia"/>
          <w:color w:val="000000" w:themeColor="text1"/>
        </w:rPr>
        <w:t>_</w:t>
      </w:r>
      <w:r w:rsidR="00B91A61" w:rsidRPr="006D3A21">
        <w:rPr>
          <w:color w:val="000000" w:themeColor="text1"/>
        </w:rPr>
        <w:t>AG_</w:t>
      </w:r>
      <w:r w:rsidR="00D36E47" w:rsidRPr="006D3A21">
        <w:rPr>
          <w:color w:val="000000" w:themeColor="text1"/>
        </w:rPr>
        <w:t>SPECIFIED_CELL_SCAN_REQ</w:t>
      </w:r>
      <w:bookmarkEnd w:id="114"/>
      <w:bookmarkEnd w:id="115"/>
    </w:p>
    <w:p w14:paraId="126D84D2" w14:textId="77777777" w:rsidR="00274EC1" w:rsidRPr="006D3A21" w:rsidRDefault="00274EC1" w:rsidP="00274EC1">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0E8D2131" w14:textId="77777777" w:rsidR="00274EC1" w:rsidRPr="006D3A21" w:rsidRDefault="00274EC1" w:rsidP="00274EC1">
      <w:pPr>
        <w:pStyle w:val="a5"/>
        <w:rPr>
          <w:color w:val="000000" w:themeColor="text1"/>
        </w:rPr>
      </w:pPr>
      <w:r w:rsidRPr="006D3A21">
        <w:rPr>
          <w:rFonts w:hint="eastAsia"/>
          <w:color w:val="000000" w:themeColor="text1"/>
        </w:rPr>
        <w:t>该消息是</w:t>
      </w:r>
      <w:r w:rsidRPr="006D3A21">
        <w:rPr>
          <w:rFonts w:hint="eastAsia"/>
          <w:color w:val="000000" w:themeColor="text1"/>
        </w:rPr>
        <w:t>PC</w:t>
      </w:r>
      <w:r w:rsidRPr="006D3A21">
        <w:rPr>
          <w:rFonts w:hint="eastAsia"/>
          <w:color w:val="000000" w:themeColor="text1"/>
        </w:rPr>
        <w:t>机向</w:t>
      </w:r>
      <w:r w:rsidRPr="006D3A21">
        <w:rPr>
          <w:rFonts w:hint="eastAsia"/>
          <w:color w:val="000000" w:themeColor="text1"/>
        </w:rPr>
        <w:t>APP Agent</w:t>
      </w:r>
      <w:r w:rsidRPr="006D3A21">
        <w:rPr>
          <w:rFonts w:hint="eastAsia"/>
          <w:color w:val="000000" w:themeColor="text1"/>
        </w:rPr>
        <w:t>请求启动指定小区业务的请求消息。消息体中带有指定小区的参数信息。</w:t>
      </w:r>
    </w:p>
    <w:p w14:paraId="573F116B" w14:textId="77777777" w:rsidR="00274EC1" w:rsidRPr="006D3A21" w:rsidRDefault="00274EC1" w:rsidP="00274EC1">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298C0DB0" w14:textId="77777777" w:rsidR="00274EC1" w:rsidRPr="006D3A21" w:rsidRDefault="00274EC1" w:rsidP="00274EC1">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lastRenderedPageBreak/>
        <w:t>PC＝＞</w:t>
      </w:r>
      <w:r w:rsidRPr="006D3A21">
        <w:rPr>
          <w:rFonts w:hint="eastAsia"/>
          <w:color w:val="000000" w:themeColor="text1"/>
          <w:sz w:val="24"/>
          <w:szCs w:val="24"/>
        </w:rPr>
        <w:t>APP Agent</w:t>
      </w:r>
    </w:p>
    <w:p w14:paraId="7CF5EE47" w14:textId="77777777" w:rsidR="00B91A61" w:rsidRPr="006D3A21" w:rsidRDefault="00274EC1" w:rsidP="00175FA8">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：见下表</w:t>
      </w:r>
    </w:p>
    <w:tbl>
      <w:tblPr>
        <w:tblW w:w="7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3"/>
        <w:gridCol w:w="1226"/>
        <w:gridCol w:w="3881"/>
      </w:tblGrid>
      <w:tr w:rsidR="00432600" w:rsidRPr="006D3A21" w14:paraId="4D0804CF" w14:textId="77777777" w:rsidTr="00EC6DF4">
        <w:tc>
          <w:tcPr>
            <w:tcW w:w="2423" w:type="dxa"/>
            <w:tcBorders>
              <w:top w:val="single" w:sz="4" w:space="0" w:color="auto"/>
              <w:left w:val="single" w:sz="4" w:space="0" w:color="auto"/>
              <w:bottom w:val="single" w:sz="4" w:space="0" w:color="auto"/>
              <w:right w:val="single" w:sz="4" w:space="0" w:color="auto"/>
            </w:tcBorders>
            <w:hideMark/>
          </w:tcPr>
          <w:p w14:paraId="01C315BA" w14:textId="77777777" w:rsidR="00432600" w:rsidRPr="006D3A21" w:rsidRDefault="00432600">
            <w:pPr>
              <w:rPr>
                <w:b/>
                <w:color w:val="000000" w:themeColor="text1"/>
                <w:lang w:val="en-GB"/>
              </w:rPr>
            </w:pPr>
            <w:r w:rsidRPr="006D3A21">
              <w:rPr>
                <w:b/>
                <w:color w:val="000000" w:themeColor="text1"/>
                <w:lang w:val="en-GB"/>
              </w:rPr>
              <w:t>Parameter</w:t>
            </w:r>
          </w:p>
        </w:tc>
        <w:tc>
          <w:tcPr>
            <w:tcW w:w="1226" w:type="dxa"/>
            <w:tcBorders>
              <w:top w:val="single" w:sz="4" w:space="0" w:color="auto"/>
              <w:left w:val="single" w:sz="4" w:space="0" w:color="auto"/>
              <w:bottom w:val="single" w:sz="4" w:space="0" w:color="auto"/>
              <w:right w:val="single" w:sz="4" w:space="0" w:color="auto"/>
            </w:tcBorders>
            <w:hideMark/>
          </w:tcPr>
          <w:p w14:paraId="342544D5" w14:textId="77777777" w:rsidR="00432600" w:rsidRPr="006D3A21" w:rsidRDefault="00432600">
            <w:pPr>
              <w:rPr>
                <w:b/>
                <w:color w:val="000000" w:themeColor="text1"/>
                <w:lang w:val="en-GB"/>
              </w:rPr>
            </w:pPr>
            <w:r w:rsidRPr="006D3A21">
              <w:rPr>
                <w:b/>
                <w:color w:val="000000" w:themeColor="text1"/>
                <w:lang w:val="en-GB"/>
              </w:rPr>
              <w:t>Type</w:t>
            </w:r>
          </w:p>
        </w:tc>
        <w:tc>
          <w:tcPr>
            <w:tcW w:w="3881" w:type="dxa"/>
            <w:tcBorders>
              <w:top w:val="single" w:sz="4" w:space="0" w:color="auto"/>
              <w:left w:val="single" w:sz="4" w:space="0" w:color="auto"/>
              <w:bottom w:val="single" w:sz="4" w:space="0" w:color="auto"/>
              <w:right w:val="single" w:sz="4" w:space="0" w:color="auto"/>
            </w:tcBorders>
            <w:hideMark/>
          </w:tcPr>
          <w:p w14:paraId="14CE6511" w14:textId="77777777" w:rsidR="00432600" w:rsidRPr="006D3A21" w:rsidRDefault="00432600">
            <w:pPr>
              <w:rPr>
                <w:b/>
                <w:color w:val="000000" w:themeColor="text1"/>
                <w:lang w:val="en-GB"/>
              </w:rPr>
            </w:pPr>
            <w:r w:rsidRPr="006D3A21">
              <w:rPr>
                <w:b/>
                <w:color w:val="000000" w:themeColor="text1"/>
                <w:lang w:val="en-GB"/>
              </w:rPr>
              <w:t>Description</w:t>
            </w:r>
          </w:p>
        </w:tc>
      </w:tr>
      <w:tr w:rsidR="00432600" w:rsidRPr="006D3A21" w14:paraId="3D05464C" w14:textId="77777777" w:rsidTr="00EC6DF4">
        <w:tc>
          <w:tcPr>
            <w:tcW w:w="2423" w:type="dxa"/>
            <w:tcBorders>
              <w:top w:val="single" w:sz="4" w:space="0" w:color="auto"/>
              <w:left w:val="single" w:sz="4" w:space="0" w:color="auto"/>
              <w:bottom w:val="single" w:sz="4" w:space="0" w:color="auto"/>
              <w:right w:val="single" w:sz="4" w:space="0" w:color="auto"/>
            </w:tcBorders>
            <w:hideMark/>
          </w:tcPr>
          <w:p w14:paraId="47AD458D" w14:textId="77777777" w:rsidR="00432600" w:rsidRPr="006D3A21" w:rsidRDefault="00432600">
            <w:pPr>
              <w:rPr>
                <w:color w:val="000000" w:themeColor="text1"/>
                <w:lang w:val="en-GB"/>
              </w:rPr>
            </w:pPr>
            <w:r w:rsidRPr="006D3A21">
              <w:rPr>
                <w:color w:val="000000" w:themeColor="text1"/>
                <w:lang w:val="en-GB"/>
              </w:rPr>
              <w:t>RATType</w:t>
            </w:r>
          </w:p>
        </w:tc>
        <w:tc>
          <w:tcPr>
            <w:tcW w:w="1226" w:type="dxa"/>
            <w:tcBorders>
              <w:top w:val="single" w:sz="4" w:space="0" w:color="auto"/>
              <w:left w:val="single" w:sz="4" w:space="0" w:color="auto"/>
              <w:bottom w:val="single" w:sz="4" w:space="0" w:color="auto"/>
              <w:right w:val="single" w:sz="4" w:space="0" w:color="auto"/>
            </w:tcBorders>
            <w:hideMark/>
          </w:tcPr>
          <w:p w14:paraId="5D520F95" w14:textId="77777777" w:rsidR="00432600" w:rsidRPr="006D3A21" w:rsidRDefault="00432600">
            <w:pPr>
              <w:rPr>
                <w:color w:val="000000" w:themeColor="text1"/>
                <w:lang w:val="en-GB"/>
              </w:rPr>
            </w:pPr>
            <w:r w:rsidRPr="006D3A21">
              <w:rPr>
                <w:color w:val="000000" w:themeColor="text1"/>
                <w:lang w:val="en-GB"/>
              </w:rPr>
              <w:t>U8</w:t>
            </w:r>
          </w:p>
        </w:tc>
        <w:tc>
          <w:tcPr>
            <w:tcW w:w="3881" w:type="dxa"/>
            <w:tcBorders>
              <w:top w:val="single" w:sz="4" w:space="0" w:color="auto"/>
              <w:left w:val="single" w:sz="4" w:space="0" w:color="auto"/>
              <w:bottom w:val="single" w:sz="4" w:space="0" w:color="auto"/>
              <w:right w:val="single" w:sz="4" w:space="0" w:color="auto"/>
            </w:tcBorders>
            <w:hideMark/>
          </w:tcPr>
          <w:p w14:paraId="302CAD68" w14:textId="77777777" w:rsidR="00432600" w:rsidRPr="006D3A21" w:rsidRDefault="00432600">
            <w:pPr>
              <w:rPr>
                <w:color w:val="000000" w:themeColor="text1"/>
                <w:lang w:val="en-GB"/>
              </w:rPr>
            </w:pPr>
            <w:r w:rsidRPr="006D3A21">
              <w:rPr>
                <w:rFonts w:hint="eastAsia"/>
                <w:color w:val="000000" w:themeColor="text1"/>
                <w:lang w:val="en-GB"/>
              </w:rPr>
              <w:t>0-</w:t>
            </w:r>
            <w:r w:rsidRPr="006D3A21">
              <w:rPr>
                <w:color w:val="000000" w:themeColor="text1"/>
                <w:lang w:val="en-GB"/>
              </w:rPr>
              <w:t>TD</w:t>
            </w:r>
            <w:r w:rsidR="00202D87" w:rsidRPr="006D3A21">
              <w:rPr>
                <w:rFonts w:hint="eastAsia"/>
                <w:color w:val="000000" w:themeColor="text1"/>
                <w:lang w:val="en-GB"/>
              </w:rPr>
              <w:t>D</w:t>
            </w:r>
            <w:r w:rsidRPr="006D3A21">
              <w:rPr>
                <w:color w:val="000000" w:themeColor="text1"/>
                <w:lang w:val="en-GB"/>
              </w:rPr>
              <w:t>_LTE</w:t>
            </w:r>
            <w:r w:rsidRPr="006D3A21">
              <w:rPr>
                <w:rFonts w:hint="eastAsia"/>
                <w:color w:val="000000" w:themeColor="text1"/>
                <w:lang w:val="en-GB"/>
              </w:rPr>
              <w:t>，</w:t>
            </w:r>
            <w:r w:rsidR="00A64FBF" w:rsidRPr="006D3A21">
              <w:rPr>
                <w:color w:val="000000" w:themeColor="text1"/>
                <w:lang w:val="en-GB"/>
              </w:rPr>
              <w:br/>
            </w:r>
            <w:r w:rsidRPr="006D3A21">
              <w:rPr>
                <w:rFonts w:hint="eastAsia"/>
                <w:color w:val="000000" w:themeColor="text1"/>
                <w:lang w:val="en-GB"/>
              </w:rPr>
              <w:t>1-</w:t>
            </w:r>
            <w:r w:rsidRPr="006D3A21">
              <w:rPr>
                <w:color w:val="000000" w:themeColor="text1"/>
                <w:lang w:val="en-GB"/>
              </w:rPr>
              <w:t>FDD_LTE</w:t>
            </w:r>
            <w:r w:rsidRPr="006D3A21">
              <w:rPr>
                <w:rFonts w:hint="eastAsia"/>
                <w:color w:val="000000" w:themeColor="text1"/>
                <w:lang w:val="en-GB"/>
              </w:rPr>
              <w:t>，</w:t>
            </w:r>
            <w:r w:rsidR="00A64FBF" w:rsidRPr="006D3A21">
              <w:rPr>
                <w:color w:val="000000" w:themeColor="text1"/>
                <w:lang w:val="en-GB"/>
              </w:rPr>
              <w:br/>
            </w:r>
            <w:r w:rsidRPr="006D3A21">
              <w:rPr>
                <w:rFonts w:hint="eastAsia"/>
                <w:color w:val="000000" w:themeColor="text1"/>
                <w:lang w:val="en-GB"/>
              </w:rPr>
              <w:t>2-</w:t>
            </w:r>
            <w:r w:rsidRPr="006D3A21">
              <w:rPr>
                <w:color w:val="000000" w:themeColor="text1"/>
                <w:lang w:val="en-GB"/>
              </w:rPr>
              <w:t>TD_SCDMA</w:t>
            </w:r>
            <w:r w:rsidRPr="006D3A21">
              <w:rPr>
                <w:rFonts w:hint="eastAsia"/>
                <w:color w:val="000000" w:themeColor="text1"/>
                <w:lang w:val="en-GB"/>
              </w:rPr>
              <w:t>，</w:t>
            </w:r>
            <w:r w:rsidR="00A64FBF" w:rsidRPr="006D3A21">
              <w:rPr>
                <w:rFonts w:hint="eastAsia"/>
                <w:color w:val="000000" w:themeColor="text1"/>
                <w:lang w:val="en-GB"/>
              </w:rPr>
              <w:br/>
            </w:r>
            <w:r w:rsidRPr="006D3A21">
              <w:rPr>
                <w:rFonts w:hint="eastAsia"/>
                <w:color w:val="000000" w:themeColor="text1"/>
                <w:lang w:val="en-GB"/>
              </w:rPr>
              <w:t>3-</w:t>
            </w:r>
            <w:r w:rsidRPr="006D3A21">
              <w:rPr>
                <w:color w:val="000000" w:themeColor="text1"/>
                <w:lang w:val="en-GB"/>
              </w:rPr>
              <w:t>WCDMA</w:t>
            </w:r>
            <w:r w:rsidRPr="006D3A21">
              <w:rPr>
                <w:rFonts w:hint="eastAsia"/>
                <w:color w:val="000000" w:themeColor="text1"/>
                <w:lang w:val="en-GB"/>
              </w:rPr>
              <w:t>，</w:t>
            </w:r>
            <w:r w:rsidR="00A64FBF" w:rsidRPr="006D3A21">
              <w:rPr>
                <w:color w:val="000000" w:themeColor="text1"/>
                <w:lang w:val="en-GB"/>
              </w:rPr>
              <w:br/>
            </w:r>
            <w:r w:rsidRPr="006D3A21">
              <w:rPr>
                <w:rFonts w:hint="eastAsia"/>
                <w:color w:val="000000" w:themeColor="text1"/>
                <w:lang w:val="en-GB"/>
              </w:rPr>
              <w:t>4-</w:t>
            </w:r>
            <w:r w:rsidRPr="006D3A21">
              <w:rPr>
                <w:color w:val="000000" w:themeColor="text1"/>
                <w:lang w:val="en-GB"/>
              </w:rPr>
              <w:t>GSM</w:t>
            </w:r>
          </w:p>
        </w:tc>
      </w:tr>
      <w:tr w:rsidR="00432600" w:rsidRPr="006D3A21" w14:paraId="73700AFB" w14:textId="77777777" w:rsidTr="00EC6DF4">
        <w:tc>
          <w:tcPr>
            <w:tcW w:w="2423" w:type="dxa"/>
            <w:tcBorders>
              <w:top w:val="single" w:sz="4" w:space="0" w:color="auto"/>
              <w:left w:val="single" w:sz="4" w:space="0" w:color="auto"/>
              <w:bottom w:val="single" w:sz="4" w:space="0" w:color="auto"/>
              <w:right w:val="single" w:sz="4" w:space="0" w:color="auto"/>
            </w:tcBorders>
            <w:hideMark/>
          </w:tcPr>
          <w:p w14:paraId="0E66B172" w14:textId="77777777" w:rsidR="00432600" w:rsidRPr="006D3A21" w:rsidRDefault="00432600">
            <w:pPr>
              <w:rPr>
                <w:color w:val="000000" w:themeColor="text1"/>
                <w:lang w:val="en-GB"/>
              </w:rPr>
            </w:pPr>
            <w:r w:rsidRPr="006D3A21">
              <w:rPr>
                <w:color w:val="000000" w:themeColor="text1"/>
                <w:kern w:val="0"/>
                <w:sz w:val="18"/>
                <w:szCs w:val="18"/>
              </w:rPr>
              <w:t>GPSControl</w:t>
            </w:r>
          </w:p>
        </w:tc>
        <w:tc>
          <w:tcPr>
            <w:tcW w:w="1226" w:type="dxa"/>
            <w:tcBorders>
              <w:top w:val="single" w:sz="4" w:space="0" w:color="auto"/>
              <w:left w:val="single" w:sz="4" w:space="0" w:color="auto"/>
              <w:bottom w:val="single" w:sz="4" w:space="0" w:color="auto"/>
              <w:right w:val="single" w:sz="4" w:space="0" w:color="auto"/>
            </w:tcBorders>
            <w:hideMark/>
          </w:tcPr>
          <w:p w14:paraId="14B2221B" w14:textId="77777777" w:rsidR="00432600" w:rsidRPr="006D3A21" w:rsidRDefault="00432600">
            <w:pPr>
              <w:rPr>
                <w:color w:val="000000" w:themeColor="text1"/>
                <w:lang w:val="en-GB"/>
              </w:rPr>
            </w:pPr>
            <w:r w:rsidRPr="006D3A21">
              <w:rPr>
                <w:color w:val="000000" w:themeColor="text1"/>
                <w:lang w:val="en-GB"/>
              </w:rPr>
              <w:t>U8</w:t>
            </w:r>
          </w:p>
        </w:tc>
        <w:tc>
          <w:tcPr>
            <w:tcW w:w="3881" w:type="dxa"/>
            <w:tcBorders>
              <w:top w:val="single" w:sz="4" w:space="0" w:color="auto"/>
              <w:left w:val="single" w:sz="4" w:space="0" w:color="auto"/>
              <w:bottom w:val="single" w:sz="4" w:space="0" w:color="auto"/>
              <w:right w:val="single" w:sz="4" w:space="0" w:color="auto"/>
            </w:tcBorders>
            <w:hideMark/>
          </w:tcPr>
          <w:p w14:paraId="10D3286C" w14:textId="77777777" w:rsidR="00432600" w:rsidRPr="006D3A21" w:rsidRDefault="00432600">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控制AGT的</w:t>
            </w:r>
            <w:r w:rsidRPr="006D3A21">
              <w:rPr>
                <w:color w:val="000000" w:themeColor="text1"/>
                <w:kern w:val="0"/>
                <w:sz w:val="18"/>
                <w:szCs w:val="18"/>
              </w:rPr>
              <w:t>GPS</w:t>
            </w:r>
            <w:r w:rsidRPr="006D3A21">
              <w:rPr>
                <w:rFonts w:hint="eastAsia"/>
                <w:color w:val="000000" w:themeColor="text1"/>
                <w:kern w:val="0"/>
                <w:sz w:val="18"/>
                <w:szCs w:val="18"/>
              </w:rPr>
              <w:t>信息</w:t>
            </w:r>
            <w:r w:rsidRPr="006D3A21">
              <w:rPr>
                <w:rFonts w:ascii="宋体" w:cs="宋体" w:hint="eastAsia"/>
                <w:color w:val="000000" w:themeColor="text1"/>
                <w:kern w:val="0"/>
                <w:sz w:val="18"/>
                <w:szCs w:val="18"/>
              </w:rPr>
              <w:t xml:space="preserve">上报，默认为 </w:t>
            </w:r>
            <w:r w:rsidRPr="006D3A21">
              <w:rPr>
                <w:color w:val="000000" w:themeColor="text1"/>
                <w:kern w:val="0"/>
                <w:sz w:val="18"/>
                <w:szCs w:val="18"/>
              </w:rPr>
              <w:t>0 :</w:t>
            </w:r>
          </w:p>
          <w:p w14:paraId="0FC27D12" w14:textId="77777777" w:rsidR="00432600" w:rsidRPr="006D3A21" w:rsidRDefault="00432600">
            <w:pPr>
              <w:autoSpaceDE w:val="0"/>
              <w:autoSpaceDN w:val="0"/>
              <w:adjustRightInd w:val="0"/>
              <w:spacing w:line="240" w:lineRule="auto"/>
              <w:jc w:val="left"/>
              <w:rPr>
                <w:rFonts w:ascii="宋体" w:cs="宋体"/>
                <w:color w:val="000000" w:themeColor="text1"/>
                <w:kern w:val="0"/>
                <w:sz w:val="18"/>
                <w:szCs w:val="18"/>
              </w:rPr>
            </w:pPr>
            <w:r w:rsidRPr="006D3A21">
              <w:rPr>
                <w:color w:val="000000" w:themeColor="text1"/>
                <w:kern w:val="0"/>
                <w:sz w:val="18"/>
                <w:szCs w:val="18"/>
              </w:rPr>
              <w:t>0:</w:t>
            </w:r>
            <w:r w:rsidR="00510912" w:rsidRPr="006D3A21">
              <w:rPr>
                <w:color w:val="000000" w:themeColor="text1"/>
                <w:kern w:val="0"/>
                <w:sz w:val="18"/>
                <w:szCs w:val="18"/>
              </w:rPr>
              <w:t>GPSCONTRL_REPORT</w:t>
            </w:r>
            <w:r w:rsidRPr="006D3A21">
              <w:rPr>
                <w:rFonts w:ascii="宋体" w:cs="宋体" w:hint="eastAsia"/>
                <w:color w:val="000000" w:themeColor="text1"/>
                <w:kern w:val="0"/>
                <w:sz w:val="18"/>
                <w:szCs w:val="18"/>
              </w:rPr>
              <w:t>上报</w:t>
            </w:r>
          </w:p>
          <w:p w14:paraId="3344DA1B" w14:textId="77777777" w:rsidR="00432600" w:rsidRPr="006D3A21" w:rsidRDefault="00432600">
            <w:pPr>
              <w:rPr>
                <w:color w:val="000000" w:themeColor="text1"/>
                <w:lang w:val="en-GB"/>
              </w:rPr>
            </w:pPr>
            <w:r w:rsidRPr="006D3A21">
              <w:rPr>
                <w:color w:val="000000" w:themeColor="text1"/>
                <w:kern w:val="0"/>
                <w:sz w:val="18"/>
                <w:szCs w:val="18"/>
              </w:rPr>
              <w:t>1:</w:t>
            </w:r>
            <w:r w:rsidR="00510912" w:rsidRPr="006D3A21">
              <w:rPr>
                <w:color w:val="000000" w:themeColor="text1"/>
                <w:kern w:val="0"/>
                <w:sz w:val="18"/>
                <w:szCs w:val="18"/>
              </w:rPr>
              <w:t>GPSCONTRL_NOREPORT</w:t>
            </w:r>
            <w:r w:rsidRPr="006D3A21">
              <w:rPr>
                <w:rFonts w:ascii="宋体" w:cs="宋体" w:hint="eastAsia"/>
                <w:color w:val="000000" w:themeColor="text1"/>
                <w:kern w:val="0"/>
                <w:sz w:val="18"/>
                <w:szCs w:val="18"/>
              </w:rPr>
              <w:t>不上报</w:t>
            </w:r>
          </w:p>
        </w:tc>
      </w:tr>
      <w:tr w:rsidR="00432600" w:rsidRPr="006D3A21" w14:paraId="06F0FD14" w14:textId="77777777" w:rsidTr="00EC6DF4">
        <w:tc>
          <w:tcPr>
            <w:tcW w:w="2423" w:type="dxa"/>
            <w:tcBorders>
              <w:top w:val="single" w:sz="4" w:space="0" w:color="auto"/>
              <w:left w:val="single" w:sz="4" w:space="0" w:color="auto"/>
              <w:bottom w:val="single" w:sz="4" w:space="0" w:color="auto"/>
              <w:right w:val="single" w:sz="4" w:space="0" w:color="auto"/>
            </w:tcBorders>
            <w:hideMark/>
          </w:tcPr>
          <w:p w14:paraId="2C6242D6" w14:textId="77777777" w:rsidR="00432600" w:rsidRPr="006D3A21" w:rsidRDefault="00432600">
            <w:pPr>
              <w:rPr>
                <w:color w:val="000000" w:themeColor="text1"/>
              </w:rPr>
            </w:pPr>
            <w:r w:rsidRPr="006D3A21">
              <w:rPr>
                <w:color w:val="000000" w:themeColor="text1"/>
                <w:kern w:val="0"/>
                <w:sz w:val="18"/>
                <w:szCs w:val="18"/>
              </w:rPr>
              <w:t>MeasureMask</w:t>
            </w:r>
          </w:p>
        </w:tc>
        <w:tc>
          <w:tcPr>
            <w:tcW w:w="1226" w:type="dxa"/>
            <w:tcBorders>
              <w:top w:val="single" w:sz="4" w:space="0" w:color="auto"/>
              <w:left w:val="single" w:sz="4" w:space="0" w:color="auto"/>
              <w:bottom w:val="single" w:sz="4" w:space="0" w:color="auto"/>
              <w:right w:val="single" w:sz="4" w:space="0" w:color="auto"/>
            </w:tcBorders>
            <w:hideMark/>
          </w:tcPr>
          <w:p w14:paraId="50AAC4C3" w14:textId="77777777" w:rsidR="00432600" w:rsidRPr="006D3A21" w:rsidRDefault="00432600">
            <w:pPr>
              <w:rPr>
                <w:color w:val="000000" w:themeColor="text1"/>
                <w:lang w:val="en-GB"/>
              </w:rPr>
            </w:pPr>
            <w:r w:rsidRPr="006D3A21">
              <w:rPr>
                <w:color w:val="000000" w:themeColor="text1"/>
                <w:lang w:val="en-GB"/>
              </w:rPr>
              <w:t>U16</w:t>
            </w:r>
          </w:p>
        </w:tc>
        <w:tc>
          <w:tcPr>
            <w:tcW w:w="3881" w:type="dxa"/>
            <w:tcBorders>
              <w:top w:val="single" w:sz="4" w:space="0" w:color="auto"/>
              <w:left w:val="single" w:sz="4" w:space="0" w:color="auto"/>
              <w:bottom w:val="single" w:sz="4" w:space="0" w:color="auto"/>
              <w:right w:val="single" w:sz="4" w:space="0" w:color="auto"/>
            </w:tcBorders>
          </w:tcPr>
          <w:p w14:paraId="424B4F72" w14:textId="77777777" w:rsidR="00432600" w:rsidRPr="006D3A21" w:rsidRDefault="00432600">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指定测量类型（可任意组合如下</w:t>
            </w:r>
            <w:r w:rsidRPr="006D3A21">
              <w:rPr>
                <w:color w:val="000000" w:themeColor="text1"/>
                <w:kern w:val="0"/>
                <w:sz w:val="18"/>
                <w:szCs w:val="18"/>
              </w:rPr>
              <w:t>BITMASK</w:t>
            </w:r>
            <w:r w:rsidRPr="006D3A21">
              <w:rPr>
                <w:rFonts w:ascii="宋体" w:cs="宋体" w:hint="eastAsia"/>
                <w:color w:val="000000" w:themeColor="text1"/>
                <w:kern w:val="0"/>
                <w:sz w:val="18"/>
                <w:szCs w:val="18"/>
              </w:rPr>
              <w:t>）：</w:t>
            </w:r>
          </w:p>
          <w:p w14:paraId="5E33A3C0" w14:textId="77777777" w:rsidR="00432600" w:rsidRPr="006D3A21" w:rsidRDefault="00432600">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0x0001  PSS RSSI/RP/RQ</w:t>
            </w:r>
          </w:p>
          <w:p w14:paraId="7E1DE6B2" w14:textId="77777777" w:rsidR="00432600" w:rsidRPr="006D3A21" w:rsidRDefault="00432600">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0x0002  SSS RSSI/RP/RQ</w:t>
            </w:r>
          </w:p>
          <w:p w14:paraId="5C2834B9" w14:textId="77777777" w:rsidR="00432600" w:rsidRPr="006D3A21" w:rsidRDefault="00432600">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0x0004  CRS RSSI/RP/RQ</w:t>
            </w:r>
          </w:p>
          <w:p w14:paraId="0D7B7301" w14:textId="77777777" w:rsidR="00432600" w:rsidRPr="006D3A21" w:rsidRDefault="00432600">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0x0008  PBCH RP/RQ</w:t>
            </w:r>
          </w:p>
          <w:p w14:paraId="53F7A004" w14:textId="77777777" w:rsidR="00432600" w:rsidRPr="006D3A21" w:rsidRDefault="00432600">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0x0010  CRS SINR</w:t>
            </w:r>
          </w:p>
          <w:p w14:paraId="5DC28B33" w14:textId="77777777" w:rsidR="00432600" w:rsidRPr="006D3A21" w:rsidRDefault="00432600">
            <w:pPr>
              <w:rPr>
                <w:color w:val="000000" w:themeColor="text1"/>
                <w:kern w:val="0"/>
                <w:sz w:val="18"/>
                <w:szCs w:val="18"/>
              </w:rPr>
            </w:pPr>
            <w:r w:rsidRPr="006D3A21">
              <w:rPr>
                <w:color w:val="000000" w:themeColor="text1"/>
                <w:kern w:val="0"/>
                <w:sz w:val="18"/>
                <w:szCs w:val="18"/>
              </w:rPr>
              <w:t>0x0020  OFDM Symbol Power</w:t>
            </w:r>
          </w:p>
          <w:p w14:paraId="0B6303E3" w14:textId="77777777" w:rsidR="00432600" w:rsidRPr="006D3A21" w:rsidRDefault="00432600">
            <w:pPr>
              <w:rPr>
                <w:color w:val="000000" w:themeColor="text1"/>
                <w:kern w:val="0"/>
                <w:sz w:val="18"/>
                <w:szCs w:val="18"/>
              </w:rPr>
            </w:pPr>
            <w:r w:rsidRPr="006D3A21">
              <w:rPr>
                <w:color w:val="000000" w:themeColor="text1"/>
                <w:kern w:val="0"/>
                <w:sz w:val="18"/>
                <w:szCs w:val="18"/>
              </w:rPr>
              <w:t>0x0040  PBCH EVM</w:t>
            </w:r>
          </w:p>
          <w:p w14:paraId="7098E591" w14:textId="77777777" w:rsidR="00432600" w:rsidRPr="006D3A21" w:rsidRDefault="00432600">
            <w:pPr>
              <w:rPr>
                <w:color w:val="000000" w:themeColor="text1"/>
                <w:kern w:val="0"/>
                <w:sz w:val="18"/>
                <w:szCs w:val="18"/>
              </w:rPr>
            </w:pPr>
            <w:r w:rsidRPr="006D3A21">
              <w:rPr>
                <w:color w:val="000000" w:themeColor="text1"/>
                <w:kern w:val="0"/>
                <w:sz w:val="18"/>
                <w:szCs w:val="18"/>
              </w:rPr>
              <w:t>0x0080  PBCH BLER</w:t>
            </w:r>
          </w:p>
          <w:p w14:paraId="34ABDE2B" w14:textId="77777777" w:rsidR="00432600" w:rsidRPr="006D3A21" w:rsidRDefault="00432600">
            <w:pPr>
              <w:rPr>
                <w:color w:val="000000" w:themeColor="text1"/>
                <w:kern w:val="0"/>
                <w:sz w:val="18"/>
                <w:szCs w:val="18"/>
              </w:rPr>
            </w:pPr>
          </w:p>
          <w:p w14:paraId="4076E014" w14:textId="77777777" w:rsidR="00432600" w:rsidRPr="006D3A21" w:rsidRDefault="00432600">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0x0100: SubFrame</w:t>
            </w:r>
            <w:r w:rsidRPr="006D3A21">
              <w:rPr>
                <w:rFonts w:ascii="宋体" w:cs="宋体" w:hint="eastAsia"/>
                <w:color w:val="000000" w:themeColor="text1"/>
                <w:kern w:val="0"/>
                <w:sz w:val="18"/>
                <w:szCs w:val="18"/>
              </w:rPr>
              <w:t>：子帧信号强度测量</w:t>
            </w:r>
          </w:p>
          <w:p w14:paraId="2B7F2B8B" w14:textId="77777777" w:rsidR="00432600" w:rsidRPr="006D3A21" w:rsidRDefault="00432600">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 xml:space="preserve">0x0200: TS: </w:t>
            </w:r>
            <w:r w:rsidRPr="006D3A21">
              <w:rPr>
                <w:rFonts w:ascii="宋体" w:cs="宋体" w:hint="eastAsia"/>
                <w:color w:val="000000" w:themeColor="text1"/>
                <w:kern w:val="0"/>
                <w:sz w:val="18"/>
                <w:szCs w:val="18"/>
              </w:rPr>
              <w:t xml:space="preserve">时隙信号强度测量 </w:t>
            </w:r>
          </w:p>
          <w:p w14:paraId="48B649E3" w14:textId="77777777" w:rsidR="00432600" w:rsidRPr="006D3A21" w:rsidRDefault="00432600">
            <w:pPr>
              <w:autoSpaceDE w:val="0"/>
              <w:autoSpaceDN w:val="0"/>
              <w:adjustRightInd w:val="0"/>
              <w:spacing w:line="240" w:lineRule="auto"/>
              <w:jc w:val="left"/>
              <w:rPr>
                <w:rFonts w:ascii="宋体" w:cs="宋体"/>
                <w:color w:val="000000" w:themeColor="text1"/>
                <w:kern w:val="0"/>
                <w:sz w:val="18"/>
                <w:szCs w:val="18"/>
              </w:rPr>
            </w:pPr>
            <w:r w:rsidRPr="006D3A21">
              <w:rPr>
                <w:color w:val="000000" w:themeColor="text1"/>
                <w:kern w:val="0"/>
                <w:sz w:val="18"/>
                <w:szCs w:val="18"/>
              </w:rPr>
              <w:t xml:space="preserve">0x0400: Frame: </w:t>
            </w:r>
            <w:r w:rsidRPr="006D3A21">
              <w:rPr>
                <w:rFonts w:ascii="宋体" w:cs="宋体" w:hint="eastAsia"/>
                <w:color w:val="000000" w:themeColor="text1"/>
                <w:kern w:val="0"/>
                <w:sz w:val="18"/>
                <w:szCs w:val="18"/>
              </w:rPr>
              <w:t>无线帧信号强度测量</w:t>
            </w:r>
          </w:p>
          <w:p w14:paraId="143D73DE" w14:textId="77777777" w:rsidR="00432600" w:rsidRPr="006D3A21" w:rsidRDefault="00432600">
            <w:pPr>
              <w:rPr>
                <w:rFonts w:ascii="宋体" w:cs="宋体"/>
                <w:color w:val="000000" w:themeColor="text1"/>
                <w:kern w:val="0"/>
                <w:sz w:val="18"/>
                <w:szCs w:val="18"/>
              </w:rPr>
            </w:pPr>
            <w:r w:rsidRPr="006D3A21">
              <w:rPr>
                <w:color w:val="000000" w:themeColor="text1"/>
                <w:kern w:val="0"/>
                <w:sz w:val="18"/>
                <w:szCs w:val="18"/>
              </w:rPr>
              <w:t xml:space="preserve">0x0800: </w:t>
            </w:r>
            <w:r w:rsidRPr="006D3A21">
              <w:rPr>
                <w:rFonts w:hint="eastAsia"/>
                <w:color w:val="000000" w:themeColor="text1"/>
                <w:kern w:val="0"/>
                <w:sz w:val="18"/>
                <w:szCs w:val="18"/>
              </w:rPr>
              <w:t>特定</w:t>
            </w:r>
            <w:r w:rsidRPr="006D3A21">
              <w:rPr>
                <w:color w:val="000000" w:themeColor="text1"/>
                <w:kern w:val="0"/>
                <w:sz w:val="18"/>
                <w:szCs w:val="18"/>
              </w:rPr>
              <w:t>RB</w:t>
            </w:r>
            <w:r w:rsidRPr="006D3A21">
              <w:rPr>
                <w:rFonts w:hint="eastAsia"/>
                <w:color w:val="000000" w:themeColor="text1"/>
                <w:kern w:val="0"/>
                <w:sz w:val="18"/>
                <w:szCs w:val="18"/>
              </w:rPr>
              <w:t>上的信号强度</w:t>
            </w:r>
            <w:r w:rsidRPr="006D3A21">
              <w:rPr>
                <w:rFonts w:ascii="宋体" w:cs="宋体" w:hint="eastAsia"/>
                <w:color w:val="000000" w:themeColor="text1"/>
                <w:kern w:val="0"/>
                <w:sz w:val="18"/>
                <w:szCs w:val="18"/>
              </w:rPr>
              <w:t>测量</w:t>
            </w:r>
          </w:p>
          <w:p w14:paraId="1492BC6E" w14:textId="77777777" w:rsidR="00432600" w:rsidRPr="006D3A21" w:rsidRDefault="00432600">
            <w:pPr>
              <w:rPr>
                <w:color w:val="000000" w:themeColor="text1"/>
                <w:lang w:val="en-GB"/>
              </w:rPr>
            </w:pPr>
            <w:r w:rsidRPr="006D3A21">
              <w:rPr>
                <w:rFonts w:hint="eastAsia"/>
                <w:color w:val="000000" w:themeColor="text1"/>
                <w:lang w:val="en-GB"/>
              </w:rPr>
              <w:t>各测量量的指定方式为：</w:t>
            </w:r>
          </w:p>
          <w:p w14:paraId="5C5384F3" w14:textId="77777777" w:rsidR="00432600" w:rsidRPr="006D3A21" w:rsidRDefault="00432600">
            <w:pPr>
              <w:rPr>
                <w:color w:val="000000" w:themeColor="text1"/>
                <w:kern w:val="0"/>
                <w:sz w:val="18"/>
                <w:szCs w:val="18"/>
              </w:rPr>
            </w:pPr>
            <w:r w:rsidRPr="006D3A21">
              <w:rPr>
                <w:rFonts w:ascii="宋体" w:cs="宋体" w:hint="eastAsia"/>
                <w:color w:val="000000" w:themeColor="text1"/>
                <w:kern w:val="0"/>
                <w:sz w:val="18"/>
                <w:szCs w:val="18"/>
              </w:rPr>
              <w:t>“子帧信号强度测量”通过</w:t>
            </w:r>
            <w:r w:rsidRPr="006D3A21">
              <w:rPr>
                <w:color w:val="000000" w:themeColor="text1"/>
                <w:kern w:val="0"/>
                <w:sz w:val="18"/>
                <w:szCs w:val="18"/>
              </w:rPr>
              <w:t>MeasSubFrameInd</w:t>
            </w:r>
            <w:r w:rsidRPr="006D3A21">
              <w:rPr>
                <w:rFonts w:hint="eastAsia"/>
                <w:color w:val="000000" w:themeColor="text1"/>
                <w:kern w:val="0"/>
                <w:sz w:val="18"/>
                <w:szCs w:val="18"/>
              </w:rPr>
              <w:t>字段指示；</w:t>
            </w:r>
          </w:p>
          <w:p w14:paraId="0B2058F0" w14:textId="77777777" w:rsidR="00432600" w:rsidRPr="006D3A21" w:rsidRDefault="00432600">
            <w:pPr>
              <w:rPr>
                <w:color w:val="000000" w:themeColor="text1"/>
                <w:kern w:val="0"/>
                <w:sz w:val="18"/>
                <w:szCs w:val="18"/>
              </w:rPr>
            </w:pPr>
            <w:r w:rsidRPr="006D3A21">
              <w:rPr>
                <w:rFonts w:ascii="宋体" w:cs="宋体" w:hint="eastAsia"/>
                <w:color w:val="000000" w:themeColor="text1"/>
                <w:kern w:val="0"/>
                <w:sz w:val="18"/>
                <w:szCs w:val="18"/>
              </w:rPr>
              <w:t>“时隙信号强度测量”通过</w:t>
            </w:r>
            <w:r w:rsidRPr="006D3A21">
              <w:rPr>
                <w:color w:val="000000" w:themeColor="text1"/>
              </w:rPr>
              <w:t>MeasSlotInd</w:t>
            </w:r>
            <w:r w:rsidRPr="006D3A21">
              <w:rPr>
                <w:rFonts w:hint="eastAsia"/>
                <w:color w:val="000000" w:themeColor="text1"/>
              </w:rPr>
              <w:t>字段</w:t>
            </w:r>
            <w:r w:rsidRPr="006D3A21">
              <w:rPr>
                <w:rFonts w:hint="eastAsia"/>
                <w:color w:val="000000" w:themeColor="text1"/>
                <w:kern w:val="0"/>
                <w:sz w:val="18"/>
                <w:szCs w:val="18"/>
              </w:rPr>
              <w:t>指示；</w:t>
            </w:r>
          </w:p>
          <w:p w14:paraId="7300AFEC" w14:textId="77777777" w:rsidR="00432600" w:rsidRPr="006D3A21" w:rsidRDefault="00432600">
            <w:pPr>
              <w:rPr>
                <w:color w:val="000000" w:themeColor="text1"/>
                <w:kern w:val="0"/>
                <w:sz w:val="18"/>
                <w:szCs w:val="18"/>
              </w:rPr>
            </w:pPr>
            <w:r w:rsidRPr="006D3A21">
              <w:rPr>
                <w:rFonts w:ascii="宋体" w:cs="宋体" w:hint="eastAsia"/>
                <w:color w:val="000000" w:themeColor="text1"/>
                <w:kern w:val="0"/>
                <w:sz w:val="18"/>
                <w:szCs w:val="18"/>
              </w:rPr>
              <w:t>“</w:t>
            </w:r>
            <w:r w:rsidRPr="006D3A21">
              <w:rPr>
                <w:rFonts w:hint="eastAsia"/>
                <w:color w:val="000000" w:themeColor="text1"/>
                <w:kern w:val="0"/>
                <w:sz w:val="18"/>
                <w:szCs w:val="18"/>
              </w:rPr>
              <w:t>特定</w:t>
            </w:r>
            <w:r w:rsidRPr="006D3A21">
              <w:rPr>
                <w:color w:val="000000" w:themeColor="text1"/>
                <w:kern w:val="0"/>
                <w:sz w:val="18"/>
                <w:szCs w:val="18"/>
              </w:rPr>
              <w:t>RB</w:t>
            </w:r>
            <w:r w:rsidRPr="006D3A21">
              <w:rPr>
                <w:rFonts w:hint="eastAsia"/>
                <w:color w:val="000000" w:themeColor="text1"/>
                <w:kern w:val="0"/>
                <w:sz w:val="18"/>
                <w:szCs w:val="18"/>
              </w:rPr>
              <w:t>上的信号强度</w:t>
            </w:r>
            <w:r w:rsidRPr="006D3A21">
              <w:rPr>
                <w:rFonts w:ascii="宋体" w:cs="宋体" w:hint="eastAsia"/>
                <w:color w:val="000000" w:themeColor="text1"/>
                <w:kern w:val="0"/>
                <w:sz w:val="18"/>
                <w:szCs w:val="18"/>
              </w:rPr>
              <w:t>测量”通过</w:t>
            </w:r>
            <w:r w:rsidRPr="006D3A21">
              <w:rPr>
                <w:color w:val="000000" w:themeColor="text1"/>
              </w:rPr>
              <w:t>MeasSlotInd+</w:t>
            </w:r>
            <w:r w:rsidRPr="006D3A21">
              <w:rPr>
                <w:color w:val="000000" w:themeColor="text1"/>
                <w:kern w:val="0"/>
                <w:sz w:val="18"/>
                <w:szCs w:val="18"/>
              </w:rPr>
              <w:t xml:space="preserve"> MeasRBInd</w:t>
            </w:r>
            <w:r w:rsidRPr="006D3A21">
              <w:rPr>
                <w:rFonts w:hint="eastAsia"/>
                <w:color w:val="000000" w:themeColor="text1"/>
                <w:kern w:val="0"/>
                <w:sz w:val="18"/>
                <w:szCs w:val="18"/>
              </w:rPr>
              <w:t>指示；</w:t>
            </w:r>
          </w:p>
          <w:p w14:paraId="7C69EE89" w14:textId="77777777" w:rsidR="00432600" w:rsidRPr="006D3A21" w:rsidRDefault="00432600">
            <w:pPr>
              <w:rPr>
                <w:color w:val="000000" w:themeColor="text1"/>
                <w:kern w:val="0"/>
                <w:sz w:val="18"/>
                <w:szCs w:val="18"/>
              </w:rPr>
            </w:pPr>
            <w:r w:rsidRPr="006D3A21">
              <w:rPr>
                <w:rFonts w:ascii="宋体" w:cs="宋体" w:hint="eastAsia"/>
                <w:color w:val="000000" w:themeColor="text1"/>
                <w:kern w:val="0"/>
                <w:sz w:val="18"/>
                <w:szCs w:val="18"/>
              </w:rPr>
              <w:t>“</w:t>
            </w:r>
            <w:r w:rsidRPr="006D3A21">
              <w:rPr>
                <w:color w:val="000000" w:themeColor="text1"/>
                <w:kern w:val="0"/>
                <w:sz w:val="18"/>
                <w:szCs w:val="18"/>
              </w:rPr>
              <w:t>OFDM Symbol Power</w:t>
            </w:r>
            <w:r w:rsidRPr="006D3A21">
              <w:rPr>
                <w:rFonts w:ascii="宋体" w:cs="宋体" w:hint="eastAsia"/>
                <w:color w:val="000000" w:themeColor="text1"/>
                <w:kern w:val="0"/>
                <w:sz w:val="18"/>
                <w:szCs w:val="18"/>
              </w:rPr>
              <w:t>”通过</w:t>
            </w:r>
            <w:r w:rsidRPr="006D3A21">
              <w:rPr>
                <w:color w:val="000000" w:themeColor="text1"/>
                <w:kern w:val="0"/>
                <w:sz w:val="18"/>
                <w:szCs w:val="18"/>
              </w:rPr>
              <w:t>MeasSubFrameInd+</w:t>
            </w:r>
            <w:r w:rsidRPr="006D3A21">
              <w:rPr>
                <w:color w:val="000000" w:themeColor="text1"/>
              </w:rPr>
              <w:t xml:space="preserve"> MeasOFDMSymInd</w:t>
            </w:r>
            <w:r w:rsidRPr="006D3A21">
              <w:rPr>
                <w:rFonts w:hint="eastAsia"/>
                <w:color w:val="000000" w:themeColor="text1"/>
                <w:kern w:val="0"/>
                <w:sz w:val="18"/>
                <w:szCs w:val="18"/>
              </w:rPr>
              <w:t>指示。</w:t>
            </w:r>
          </w:p>
        </w:tc>
      </w:tr>
      <w:tr w:rsidR="00432600" w:rsidRPr="006D3A21" w14:paraId="0EDA715F" w14:textId="77777777" w:rsidTr="00EC6DF4">
        <w:tc>
          <w:tcPr>
            <w:tcW w:w="2423" w:type="dxa"/>
            <w:tcBorders>
              <w:top w:val="single" w:sz="4" w:space="0" w:color="auto"/>
              <w:left w:val="single" w:sz="4" w:space="0" w:color="auto"/>
              <w:bottom w:val="single" w:sz="4" w:space="0" w:color="auto"/>
              <w:right w:val="single" w:sz="4" w:space="0" w:color="auto"/>
            </w:tcBorders>
            <w:hideMark/>
          </w:tcPr>
          <w:p w14:paraId="66298CC1" w14:textId="77777777" w:rsidR="00432600" w:rsidRPr="006D3A21" w:rsidRDefault="00432600">
            <w:pPr>
              <w:rPr>
                <w:color w:val="000000" w:themeColor="text1"/>
                <w:kern w:val="0"/>
                <w:sz w:val="18"/>
                <w:szCs w:val="18"/>
              </w:rPr>
            </w:pPr>
            <w:r w:rsidRPr="006D3A21">
              <w:rPr>
                <w:color w:val="000000" w:themeColor="text1"/>
                <w:kern w:val="0"/>
                <w:sz w:val="18"/>
                <w:szCs w:val="18"/>
              </w:rPr>
              <w:t>MeasSubFrameInd</w:t>
            </w:r>
          </w:p>
        </w:tc>
        <w:tc>
          <w:tcPr>
            <w:tcW w:w="1226" w:type="dxa"/>
            <w:tcBorders>
              <w:top w:val="single" w:sz="4" w:space="0" w:color="auto"/>
              <w:left w:val="single" w:sz="4" w:space="0" w:color="auto"/>
              <w:bottom w:val="single" w:sz="4" w:space="0" w:color="auto"/>
              <w:right w:val="single" w:sz="4" w:space="0" w:color="auto"/>
            </w:tcBorders>
            <w:hideMark/>
          </w:tcPr>
          <w:p w14:paraId="6309B38F" w14:textId="77777777" w:rsidR="00432600" w:rsidRPr="006D3A21" w:rsidRDefault="00432600">
            <w:pPr>
              <w:rPr>
                <w:color w:val="000000" w:themeColor="text1"/>
                <w:lang w:val="en-GB"/>
              </w:rPr>
            </w:pPr>
            <w:r w:rsidRPr="006D3A21">
              <w:rPr>
                <w:color w:val="000000" w:themeColor="text1"/>
                <w:lang w:val="en-GB"/>
              </w:rPr>
              <w:t>U16</w:t>
            </w:r>
          </w:p>
        </w:tc>
        <w:tc>
          <w:tcPr>
            <w:tcW w:w="3881" w:type="dxa"/>
            <w:tcBorders>
              <w:top w:val="single" w:sz="4" w:space="0" w:color="auto"/>
              <w:left w:val="single" w:sz="4" w:space="0" w:color="auto"/>
              <w:bottom w:val="single" w:sz="4" w:space="0" w:color="auto"/>
              <w:right w:val="single" w:sz="4" w:space="0" w:color="auto"/>
            </w:tcBorders>
            <w:hideMark/>
          </w:tcPr>
          <w:p w14:paraId="063A60ED" w14:textId="77777777" w:rsidR="00432600" w:rsidRPr="006D3A21" w:rsidRDefault="00432600">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待测量的subframe指示。采用bitmap的方式指示：</w:t>
            </w:r>
          </w:p>
          <w:p w14:paraId="08A50DC3" w14:textId="77777777" w:rsidR="00432600" w:rsidRPr="006D3A21" w:rsidRDefault="00432600">
            <w:pPr>
              <w:rPr>
                <w:color w:val="000000" w:themeColor="text1"/>
                <w:lang w:val="en-GB"/>
              </w:rPr>
            </w:pPr>
            <w:r w:rsidRPr="006D3A21">
              <w:rPr>
                <w:color w:val="000000" w:themeColor="text1"/>
                <w:lang w:val="en-GB"/>
              </w:rPr>
              <w:t>Bit0 --- SubFrame 0</w:t>
            </w:r>
          </w:p>
          <w:p w14:paraId="3F0DA504" w14:textId="77777777" w:rsidR="00432600" w:rsidRPr="006D3A21" w:rsidRDefault="00432600">
            <w:pPr>
              <w:rPr>
                <w:color w:val="000000" w:themeColor="text1"/>
                <w:lang w:val="en-GB"/>
              </w:rPr>
            </w:pPr>
            <w:r w:rsidRPr="006D3A21">
              <w:rPr>
                <w:color w:val="000000" w:themeColor="text1"/>
                <w:lang w:val="en-GB"/>
              </w:rPr>
              <w:t>Bit1 --- SubFrame 1</w:t>
            </w:r>
          </w:p>
          <w:p w14:paraId="0980669E" w14:textId="77777777" w:rsidR="00432600" w:rsidRPr="006D3A21" w:rsidRDefault="00432600">
            <w:pPr>
              <w:rPr>
                <w:color w:val="000000" w:themeColor="text1"/>
                <w:lang w:val="en-GB"/>
              </w:rPr>
            </w:pPr>
            <w:r w:rsidRPr="006D3A21">
              <w:rPr>
                <w:color w:val="000000" w:themeColor="text1"/>
                <w:lang w:val="en-GB"/>
              </w:rPr>
              <w:t>….</w:t>
            </w:r>
          </w:p>
          <w:p w14:paraId="1DED7EE9" w14:textId="77777777" w:rsidR="00432600" w:rsidRPr="006D3A21" w:rsidRDefault="00432600">
            <w:pPr>
              <w:rPr>
                <w:color w:val="000000" w:themeColor="text1"/>
                <w:lang w:val="en-GB"/>
              </w:rPr>
            </w:pPr>
            <w:r w:rsidRPr="006D3A21">
              <w:rPr>
                <w:color w:val="000000" w:themeColor="text1"/>
                <w:lang w:val="en-GB"/>
              </w:rPr>
              <w:t>Bit9 --- Subframe 9</w:t>
            </w:r>
          </w:p>
          <w:p w14:paraId="3B2A7D5F" w14:textId="77777777" w:rsidR="00432600" w:rsidRPr="006D3A21" w:rsidRDefault="00432600">
            <w:pPr>
              <w:rPr>
                <w:color w:val="000000" w:themeColor="text1"/>
                <w:lang w:val="en-GB"/>
              </w:rPr>
            </w:pPr>
            <w:r w:rsidRPr="006D3A21">
              <w:rPr>
                <w:rFonts w:hint="eastAsia"/>
                <w:color w:val="000000" w:themeColor="text1"/>
                <w:lang w:val="en-GB"/>
              </w:rPr>
              <w:t>其它比特位保留。</w:t>
            </w:r>
          </w:p>
          <w:p w14:paraId="68187F59" w14:textId="77777777" w:rsidR="00432600" w:rsidRPr="006D3A21" w:rsidRDefault="00432600">
            <w:pPr>
              <w:rPr>
                <w:color w:val="000000" w:themeColor="text1"/>
                <w:lang w:val="en-GB"/>
              </w:rPr>
            </w:pPr>
            <w:r w:rsidRPr="006D3A21">
              <w:rPr>
                <w:rFonts w:hint="eastAsia"/>
                <w:color w:val="000000" w:themeColor="text1"/>
                <w:lang w:val="en-GB"/>
              </w:rPr>
              <w:lastRenderedPageBreak/>
              <w:t>各</w:t>
            </w:r>
            <w:r w:rsidRPr="006D3A21">
              <w:rPr>
                <w:color w:val="000000" w:themeColor="text1"/>
                <w:lang w:val="en-GB"/>
              </w:rPr>
              <w:t>bit</w:t>
            </w:r>
            <w:r w:rsidRPr="006D3A21">
              <w:rPr>
                <w:rFonts w:hint="eastAsia"/>
                <w:color w:val="000000" w:themeColor="text1"/>
                <w:lang w:val="en-GB"/>
              </w:rPr>
              <w:t>位</w:t>
            </w:r>
            <w:r w:rsidRPr="006D3A21">
              <w:rPr>
                <w:color w:val="000000" w:themeColor="text1"/>
                <w:lang w:val="en-GB"/>
              </w:rPr>
              <w:t>0</w:t>
            </w:r>
            <w:r w:rsidRPr="006D3A21">
              <w:rPr>
                <w:rFonts w:hint="eastAsia"/>
                <w:color w:val="000000" w:themeColor="text1"/>
                <w:lang w:val="en-GB"/>
              </w:rPr>
              <w:t>表示无效，</w:t>
            </w:r>
            <w:r w:rsidRPr="006D3A21">
              <w:rPr>
                <w:color w:val="000000" w:themeColor="text1"/>
                <w:lang w:val="en-GB"/>
              </w:rPr>
              <w:t>1</w:t>
            </w:r>
            <w:r w:rsidRPr="006D3A21">
              <w:rPr>
                <w:rFonts w:hint="eastAsia"/>
                <w:color w:val="000000" w:themeColor="text1"/>
                <w:lang w:val="en-GB"/>
              </w:rPr>
              <w:t>表示有效。</w:t>
            </w:r>
          </w:p>
        </w:tc>
      </w:tr>
      <w:tr w:rsidR="00432600" w:rsidRPr="006D3A21" w14:paraId="1BF54CDD" w14:textId="77777777" w:rsidTr="00EC6DF4">
        <w:tc>
          <w:tcPr>
            <w:tcW w:w="2423" w:type="dxa"/>
            <w:tcBorders>
              <w:top w:val="single" w:sz="4" w:space="0" w:color="auto"/>
              <w:left w:val="single" w:sz="4" w:space="0" w:color="auto"/>
              <w:bottom w:val="single" w:sz="4" w:space="0" w:color="auto"/>
              <w:right w:val="single" w:sz="4" w:space="0" w:color="auto"/>
            </w:tcBorders>
            <w:hideMark/>
          </w:tcPr>
          <w:p w14:paraId="6D3BFC89" w14:textId="77777777" w:rsidR="00432600" w:rsidRPr="006D3A21" w:rsidRDefault="00432600">
            <w:pPr>
              <w:rPr>
                <w:color w:val="000000" w:themeColor="text1"/>
              </w:rPr>
            </w:pPr>
            <w:r w:rsidRPr="006D3A21">
              <w:rPr>
                <w:color w:val="000000" w:themeColor="text1"/>
              </w:rPr>
              <w:lastRenderedPageBreak/>
              <w:t>MeasOFDMSymInd</w:t>
            </w:r>
          </w:p>
        </w:tc>
        <w:tc>
          <w:tcPr>
            <w:tcW w:w="1226" w:type="dxa"/>
            <w:tcBorders>
              <w:top w:val="single" w:sz="4" w:space="0" w:color="auto"/>
              <w:left w:val="single" w:sz="4" w:space="0" w:color="auto"/>
              <w:bottom w:val="single" w:sz="4" w:space="0" w:color="auto"/>
              <w:right w:val="single" w:sz="4" w:space="0" w:color="auto"/>
            </w:tcBorders>
          </w:tcPr>
          <w:p w14:paraId="3154085C" w14:textId="77777777" w:rsidR="00432600" w:rsidRPr="006D3A21" w:rsidRDefault="00432600">
            <w:pPr>
              <w:rPr>
                <w:color w:val="000000" w:themeColor="text1"/>
                <w:lang w:val="en-GB"/>
              </w:rPr>
            </w:pPr>
            <w:r w:rsidRPr="006D3A21">
              <w:rPr>
                <w:color w:val="000000" w:themeColor="text1"/>
                <w:lang w:val="en-GB"/>
              </w:rPr>
              <w:t>U16</w:t>
            </w:r>
          </w:p>
          <w:p w14:paraId="7FD17D2C" w14:textId="77777777" w:rsidR="00432600" w:rsidRPr="006D3A21" w:rsidRDefault="00432600">
            <w:pPr>
              <w:rPr>
                <w:color w:val="000000" w:themeColor="text1"/>
                <w:lang w:val="en-GB"/>
              </w:rPr>
            </w:pPr>
          </w:p>
          <w:p w14:paraId="22BBF354" w14:textId="77777777" w:rsidR="00432600" w:rsidRPr="006D3A21" w:rsidRDefault="00432600">
            <w:pPr>
              <w:rPr>
                <w:color w:val="000000" w:themeColor="text1"/>
                <w:lang w:val="en-GB"/>
              </w:rPr>
            </w:pPr>
          </w:p>
        </w:tc>
        <w:tc>
          <w:tcPr>
            <w:tcW w:w="3881" w:type="dxa"/>
            <w:tcBorders>
              <w:top w:val="single" w:sz="4" w:space="0" w:color="auto"/>
              <w:left w:val="single" w:sz="4" w:space="0" w:color="auto"/>
              <w:bottom w:val="single" w:sz="4" w:space="0" w:color="auto"/>
              <w:right w:val="single" w:sz="4" w:space="0" w:color="auto"/>
            </w:tcBorders>
            <w:hideMark/>
          </w:tcPr>
          <w:p w14:paraId="1F729830" w14:textId="77777777" w:rsidR="00432600" w:rsidRPr="006D3A21" w:rsidRDefault="00432600">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lang w:val="en-GB"/>
              </w:rPr>
              <w:t>待测量的</w:t>
            </w:r>
            <w:r w:rsidRPr="006D3A21">
              <w:rPr>
                <w:color w:val="000000" w:themeColor="text1"/>
                <w:lang w:val="en-GB"/>
              </w:rPr>
              <w:t>OFDM</w:t>
            </w:r>
            <w:r w:rsidRPr="006D3A21">
              <w:rPr>
                <w:rFonts w:hint="eastAsia"/>
                <w:color w:val="000000" w:themeColor="text1"/>
                <w:lang w:val="en-GB"/>
              </w:rPr>
              <w:t>符号的索引。</w:t>
            </w:r>
            <w:r w:rsidRPr="006D3A21">
              <w:rPr>
                <w:rFonts w:ascii="宋体" w:cs="宋体" w:hint="eastAsia"/>
                <w:color w:val="000000" w:themeColor="text1"/>
                <w:kern w:val="0"/>
                <w:sz w:val="18"/>
                <w:szCs w:val="18"/>
              </w:rPr>
              <w:t>采用bitmap的方式指示：</w:t>
            </w:r>
          </w:p>
          <w:p w14:paraId="0A452589" w14:textId="77777777" w:rsidR="00432600" w:rsidRPr="006D3A21" w:rsidRDefault="00432600">
            <w:pPr>
              <w:rPr>
                <w:color w:val="000000" w:themeColor="text1"/>
                <w:lang w:val="en-GB"/>
              </w:rPr>
            </w:pPr>
            <w:r w:rsidRPr="006D3A21">
              <w:rPr>
                <w:color w:val="000000" w:themeColor="text1"/>
                <w:lang w:val="en-GB"/>
              </w:rPr>
              <w:t>Bit0 --- OFDM Symbol 0</w:t>
            </w:r>
          </w:p>
          <w:p w14:paraId="19BD9FCF" w14:textId="77777777" w:rsidR="00432600" w:rsidRPr="006D3A21" w:rsidRDefault="00432600">
            <w:pPr>
              <w:rPr>
                <w:color w:val="000000" w:themeColor="text1"/>
                <w:lang w:val="en-GB"/>
              </w:rPr>
            </w:pPr>
            <w:r w:rsidRPr="006D3A21">
              <w:rPr>
                <w:color w:val="000000" w:themeColor="text1"/>
                <w:lang w:val="en-GB"/>
              </w:rPr>
              <w:t>Bit1 --- OFDM Symbol 1</w:t>
            </w:r>
          </w:p>
          <w:p w14:paraId="1AA89407" w14:textId="77777777" w:rsidR="00432600" w:rsidRPr="006D3A21" w:rsidRDefault="00432600">
            <w:pPr>
              <w:rPr>
                <w:color w:val="000000" w:themeColor="text1"/>
                <w:lang w:val="en-GB"/>
              </w:rPr>
            </w:pPr>
            <w:r w:rsidRPr="006D3A21">
              <w:rPr>
                <w:color w:val="000000" w:themeColor="text1"/>
                <w:lang w:val="en-GB"/>
              </w:rPr>
              <w:t>….</w:t>
            </w:r>
          </w:p>
          <w:p w14:paraId="5043A37D" w14:textId="77777777" w:rsidR="00432600" w:rsidRPr="006D3A21" w:rsidRDefault="00432600">
            <w:pPr>
              <w:rPr>
                <w:color w:val="000000" w:themeColor="text1"/>
                <w:lang w:val="en-GB"/>
              </w:rPr>
            </w:pPr>
            <w:r w:rsidRPr="006D3A21">
              <w:rPr>
                <w:color w:val="000000" w:themeColor="text1"/>
                <w:lang w:val="en-GB"/>
              </w:rPr>
              <w:t>Bit13 --- OFDM Symbol 13</w:t>
            </w:r>
          </w:p>
          <w:p w14:paraId="4DE3CF2C" w14:textId="77777777" w:rsidR="00432600" w:rsidRPr="006D3A21" w:rsidRDefault="00432600">
            <w:pPr>
              <w:rPr>
                <w:color w:val="000000" w:themeColor="text1"/>
                <w:lang w:val="en-GB"/>
              </w:rPr>
            </w:pPr>
            <w:r w:rsidRPr="006D3A21">
              <w:rPr>
                <w:rFonts w:hint="eastAsia"/>
                <w:color w:val="000000" w:themeColor="text1"/>
                <w:lang w:val="en-GB"/>
              </w:rPr>
              <w:t>其它比特位保留。</w:t>
            </w:r>
          </w:p>
          <w:p w14:paraId="378F9FE1" w14:textId="77777777" w:rsidR="00432600" w:rsidRPr="006D3A21" w:rsidRDefault="00432600">
            <w:pPr>
              <w:rPr>
                <w:color w:val="000000" w:themeColor="text1"/>
                <w:lang w:val="en-GB"/>
              </w:rPr>
            </w:pPr>
            <w:r w:rsidRPr="006D3A21">
              <w:rPr>
                <w:rFonts w:hint="eastAsia"/>
                <w:color w:val="000000" w:themeColor="text1"/>
                <w:lang w:val="en-GB"/>
              </w:rPr>
              <w:t>各</w:t>
            </w:r>
            <w:r w:rsidRPr="006D3A21">
              <w:rPr>
                <w:color w:val="000000" w:themeColor="text1"/>
                <w:lang w:val="en-GB"/>
              </w:rPr>
              <w:t>bit</w:t>
            </w:r>
            <w:r w:rsidRPr="006D3A21">
              <w:rPr>
                <w:rFonts w:hint="eastAsia"/>
                <w:color w:val="000000" w:themeColor="text1"/>
                <w:lang w:val="en-GB"/>
              </w:rPr>
              <w:t>位</w:t>
            </w:r>
            <w:r w:rsidRPr="006D3A21">
              <w:rPr>
                <w:color w:val="000000" w:themeColor="text1"/>
                <w:lang w:val="en-GB"/>
              </w:rPr>
              <w:t>0</w:t>
            </w:r>
            <w:r w:rsidRPr="006D3A21">
              <w:rPr>
                <w:rFonts w:hint="eastAsia"/>
                <w:color w:val="000000" w:themeColor="text1"/>
                <w:lang w:val="en-GB"/>
              </w:rPr>
              <w:t>表示无效，</w:t>
            </w:r>
            <w:r w:rsidRPr="006D3A21">
              <w:rPr>
                <w:color w:val="000000" w:themeColor="text1"/>
                <w:lang w:val="en-GB"/>
              </w:rPr>
              <w:t>1</w:t>
            </w:r>
            <w:r w:rsidRPr="006D3A21">
              <w:rPr>
                <w:rFonts w:hint="eastAsia"/>
                <w:color w:val="000000" w:themeColor="text1"/>
                <w:lang w:val="en-GB"/>
              </w:rPr>
              <w:t>表示有效。</w:t>
            </w:r>
          </w:p>
        </w:tc>
      </w:tr>
      <w:tr w:rsidR="00432600" w:rsidRPr="006D3A21" w14:paraId="71C2A7E8" w14:textId="77777777" w:rsidTr="00EC6DF4">
        <w:tc>
          <w:tcPr>
            <w:tcW w:w="2423" w:type="dxa"/>
            <w:tcBorders>
              <w:top w:val="single" w:sz="4" w:space="0" w:color="auto"/>
              <w:left w:val="single" w:sz="4" w:space="0" w:color="auto"/>
              <w:bottom w:val="single" w:sz="4" w:space="0" w:color="auto"/>
              <w:right w:val="single" w:sz="4" w:space="0" w:color="auto"/>
            </w:tcBorders>
            <w:hideMark/>
          </w:tcPr>
          <w:p w14:paraId="2C9270C2" w14:textId="77777777" w:rsidR="00432600" w:rsidRPr="006D3A21" w:rsidRDefault="00432600">
            <w:pPr>
              <w:rPr>
                <w:color w:val="000000" w:themeColor="text1"/>
              </w:rPr>
            </w:pPr>
            <w:r w:rsidRPr="006D3A21">
              <w:rPr>
                <w:color w:val="000000" w:themeColor="text1"/>
              </w:rPr>
              <w:t>MeasSlotInd</w:t>
            </w:r>
          </w:p>
        </w:tc>
        <w:tc>
          <w:tcPr>
            <w:tcW w:w="1226" w:type="dxa"/>
            <w:tcBorders>
              <w:top w:val="single" w:sz="4" w:space="0" w:color="auto"/>
              <w:left w:val="single" w:sz="4" w:space="0" w:color="auto"/>
              <w:bottom w:val="single" w:sz="4" w:space="0" w:color="auto"/>
              <w:right w:val="single" w:sz="4" w:space="0" w:color="auto"/>
            </w:tcBorders>
            <w:hideMark/>
          </w:tcPr>
          <w:p w14:paraId="08FC9E58" w14:textId="77777777" w:rsidR="00432600" w:rsidRPr="006D3A21" w:rsidRDefault="00432600">
            <w:pPr>
              <w:rPr>
                <w:color w:val="000000" w:themeColor="text1"/>
                <w:lang w:val="en-GB"/>
              </w:rPr>
            </w:pPr>
            <w:r w:rsidRPr="006D3A21">
              <w:rPr>
                <w:color w:val="000000" w:themeColor="text1"/>
                <w:lang w:val="en-GB"/>
              </w:rPr>
              <w:t>U32</w:t>
            </w:r>
          </w:p>
        </w:tc>
        <w:tc>
          <w:tcPr>
            <w:tcW w:w="3881" w:type="dxa"/>
            <w:tcBorders>
              <w:top w:val="single" w:sz="4" w:space="0" w:color="auto"/>
              <w:left w:val="single" w:sz="4" w:space="0" w:color="auto"/>
              <w:bottom w:val="single" w:sz="4" w:space="0" w:color="auto"/>
              <w:right w:val="single" w:sz="4" w:space="0" w:color="auto"/>
            </w:tcBorders>
            <w:hideMark/>
          </w:tcPr>
          <w:p w14:paraId="5E533D9B" w14:textId="77777777" w:rsidR="00432600" w:rsidRPr="006D3A21" w:rsidRDefault="00432600">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lang w:val="en-GB"/>
              </w:rPr>
              <w:t>待测量的时隙索引。</w:t>
            </w:r>
            <w:r w:rsidRPr="006D3A21">
              <w:rPr>
                <w:rFonts w:ascii="宋体" w:cs="宋体" w:hint="eastAsia"/>
                <w:color w:val="000000" w:themeColor="text1"/>
                <w:kern w:val="0"/>
                <w:sz w:val="18"/>
                <w:szCs w:val="18"/>
              </w:rPr>
              <w:t>采用bitmap的方式指示：</w:t>
            </w:r>
          </w:p>
          <w:p w14:paraId="3A6F4085" w14:textId="77777777" w:rsidR="00432600" w:rsidRPr="006D3A21" w:rsidRDefault="00432600">
            <w:pPr>
              <w:rPr>
                <w:color w:val="000000" w:themeColor="text1"/>
                <w:lang w:val="en-GB"/>
              </w:rPr>
            </w:pPr>
            <w:r w:rsidRPr="006D3A21">
              <w:rPr>
                <w:color w:val="000000" w:themeColor="text1"/>
                <w:lang w:val="en-GB"/>
              </w:rPr>
              <w:t>Bit0 --- Slot 0</w:t>
            </w:r>
          </w:p>
          <w:p w14:paraId="590B06A8" w14:textId="77777777" w:rsidR="00432600" w:rsidRPr="006D3A21" w:rsidRDefault="00432600">
            <w:pPr>
              <w:rPr>
                <w:color w:val="000000" w:themeColor="text1"/>
                <w:lang w:val="en-GB"/>
              </w:rPr>
            </w:pPr>
            <w:r w:rsidRPr="006D3A21">
              <w:rPr>
                <w:color w:val="000000" w:themeColor="text1"/>
                <w:lang w:val="en-GB"/>
              </w:rPr>
              <w:t>Bit1 --- Slot 1</w:t>
            </w:r>
          </w:p>
          <w:p w14:paraId="170B3ACB" w14:textId="77777777" w:rsidR="00432600" w:rsidRPr="006D3A21" w:rsidRDefault="00432600">
            <w:pPr>
              <w:rPr>
                <w:color w:val="000000" w:themeColor="text1"/>
                <w:lang w:val="en-GB"/>
              </w:rPr>
            </w:pPr>
            <w:r w:rsidRPr="006D3A21">
              <w:rPr>
                <w:color w:val="000000" w:themeColor="text1"/>
                <w:lang w:val="en-GB"/>
              </w:rPr>
              <w:t>….</w:t>
            </w:r>
          </w:p>
          <w:p w14:paraId="24DB3678" w14:textId="77777777" w:rsidR="00432600" w:rsidRPr="006D3A21" w:rsidRDefault="00432600">
            <w:pPr>
              <w:rPr>
                <w:color w:val="000000" w:themeColor="text1"/>
                <w:lang w:val="en-GB"/>
              </w:rPr>
            </w:pPr>
            <w:r w:rsidRPr="006D3A21">
              <w:rPr>
                <w:color w:val="000000" w:themeColor="text1"/>
                <w:lang w:val="en-GB"/>
              </w:rPr>
              <w:t>Bit19 --- Slot 19</w:t>
            </w:r>
          </w:p>
          <w:p w14:paraId="08C56054" w14:textId="77777777" w:rsidR="00432600" w:rsidRPr="006D3A21" w:rsidRDefault="00432600">
            <w:pPr>
              <w:rPr>
                <w:color w:val="000000" w:themeColor="text1"/>
                <w:lang w:val="en-GB"/>
              </w:rPr>
            </w:pPr>
            <w:r w:rsidRPr="006D3A21">
              <w:rPr>
                <w:rFonts w:hint="eastAsia"/>
                <w:color w:val="000000" w:themeColor="text1"/>
                <w:lang w:val="en-GB"/>
              </w:rPr>
              <w:t>其它比特位保留。</w:t>
            </w:r>
          </w:p>
          <w:p w14:paraId="170D3BFA" w14:textId="77777777" w:rsidR="00432600" w:rsidRPr="006D3A21" w:rsidRDefault="00432600">
            <w:pPr>
              <w:rPr>
                <w:color w:val="000000" w:themeColor="text1"/>
                <w:lang w:val="en-GB"/>
              </w:rPr>
            </w:pPr>
            <w:r w:rsidRPr="006D3A21">
              <w:rPr>
                <w:rFonts w:hint="eastAsia"/>
                <w:color w:val="000000" w:themeColor="text1"/>
                <w:lang w:val="en-GB"/>
              </w:rPr>
              <w:t>各</w:t>
            </w:r>
            <w:r w:rsidRPr="006D3A21">
              <w:rPr>
                <w:color w:val="000000" w:themeColor="text1"/>
                <w:lang w:val="en-GB"/>
              </w:rPr>
              <w:t>bit</w:t>
            </w:r>
            <w:r w:rsidRPr="006D3A21">
              <w:rPr>
                <w:rFonts w:hint="eastAsia"/>
                <w:color w:val="000000" w:themeColor="text1"/>
                <w:lang w:val="en-GB"/>
              </w:rPr>
              <w:t>位</w:t>
            </w:r>
            <w:r w:rsidRPr="006D3A21">
              <w:rPr>
                <w:color w:val="000000" w:themeColor="text1"/>
                <w:lang w:val="en-GB"/>
              </w:rPr>
              <w:t>0</w:t>
            </w:r>
            <w:r w:rsidRPr="006D3A21">
              <w:rPr>
                <w:rFonts w:hint="eastAsia"/>
                <w:color w:val="000000" w:themeColor="text1"/>
                <w:lang w:val="en-GB"/>
              </w:rPr>
              <w:t>表示无效，</w:t>
            </w:r>
            <w:r w:rsidRPr="006D3A21">
              <w:rPr>
                <w:color w:val="000000" w:themeColor="text1"/>
                <w:lang w:val="en-GB"/>
              </w:rPr>
              <w:t>1</w:t>
            </w:r>
            <w:r w:rsidRPr="006D3A21">
              <w:rPr>
                <w:rFonts w:hint="eastAsia"/>
                <w:color w:val="000000" w:themeColor="text1"/>
                <w:lang w:val="en-GB"/>
              </w:rPr>
              <w:t>表示有效。</w:t>
            </w:r>
          </w:p>
        </w:tc>
      </w:tr>
      <w:tr w:rsidR="00806B75" w:rsidRPr="006D3A21" w14:paraId="340917F4" w14:textId="77777777" w:rsidTr="00EC6DF4">
        <w:tc>
          <w:tcPr>
            <w:tcW w:w="2423" w:type="dxa"/>
            <w:tcBorders>
              <w:top w:val="single" w:sz="4" w:space="0" w:color="auto"/>
              <w:left w:val="single" w:sz="4" w:space="0" w:color="auto"/>
              <w:bottom w:val="single" w:sz="4" w:space="0" w:color="auto"/>
              <w:right w:val="single" w:sz="4" w:space="0" w:color="auto"/>
            </w:tcBorders>
            <w:hideMark/>
          </w:tcPr>
          <w:p w14:paraId="53B05110" w14:textId="77777777" w:rsidR="00806B75" w:rsidRPr="006D3A21" w:rsidRDefault="00806B75" w:rsidP="00461430">
            <w:pPr>
              <w:rPr>
                <w:color w:val="000000" w:themeColor="text1"/>
                <w:kern w:val="0"/>
                <w:sz w:val="18"/>
                <w:szCs w:val="18"/>
              </w:rPr>
            </w:pPr>
            <w:r w:rsidRPr="006D3A21">
              <w:rPr>
                <w:color w:val="000000" w:themeColor="text1"/>
                <w:kern w:val="0"/>
                <w:sz w:val="18"/>
                <w:szCs w:val="18"/>
              </w:rPr>
              <w:t>MeasRBInd</w:t>
            </w:r>
            <w:r>
              <w:rPr>
                <w:rFonts w:hint="eastAsia"/>
                <w:color w:val="000000" w:themeColor="text1"/>
                <w:kern w:val="0"/>
                <w:sz w:val="18"/>
                <w:szCs w:val="18"/>
              </w:rPr>
              <w:t>[4]</w:t>
            </w:r>
          </w:p>
        </w:tc>
        <w:tc>
          <w:tcPr>
            <w:tcW w:w="1226" w:type="dxa"/>
            <w:tcBorders>
              <w:top w:val="single" w:sz="4" w:space="0" w:color="auto"/>
              <w:left w:val="single" w:sz="4" w:space="0" w:color="auto"/>
              <w:bottom w:val="single" w:sz="4" w:space="0" w:color="auto"/>
              <w:right w:val="single" w:sz="4" w:space="0" w:color="auto"/>
            </w:tcBorders>
            <w:hideMark/>
          </w:tcPr>
          <w:p w14:paraId="2E22AE4D" w14:textId="77777777" w:rsidR="00806B75" w:rsidRPr="006D3A21" w:rsidRDefault="00806B75" w:rsidP="00461430">
            <w:pPr>
              <w:rPr>
                <w:color w:val="000000" w:themeColor="text1"/>
                <w:lang w:val="en-GB"/>
              </w:rPr>
            </w:pPr>
            <w:r w:rsidRPr="006D3A21">
              <w:rPr>
                <w:color w:val="000000" w:themeColor="text1"/>
                <w:lang w:val="en-GB"/>
              </w:rPr>
              <w:t>U</w:t>
            </w:r>
            <w:r>
              <w:rPr>
                <w:rFonts w:hint="eastAsia"/>
                <w:color w:val="000000" w:themeColor="text1"/>
                <w:lang w:val="en-GB"/>
              </w:rPr>
              <w:t>32</w:t>
            </w:r>
          </w:p>
        </w:tc>
        <w:tc>
          <w:tcPr>
            <w:tcW w:w="3881" w:type="dxa"/>
            <w:tcBorders>
              <w:top w:val="single" w:sz="4" w:space="0" w:color="auto"/>
              <w:left w:val="single" w:sz="4" w:space="0" w:color="auto"/>
              <w:bottom w:val="single" w:sz="4" w:space="0" w:color="auto"/>
              <w:right w:val="single" w:sz="4" w:space="0" w:color="auto"/>
            </w:tcBorders>
            <w:hideMark/>
          </w:tcPr>
          <w:p w14:paraId="03859180" w14:textId="77777777" w:rsidR="00806B75" w:rsidRPr="006D3A21" w:rsidRDefault="00806B75" w:rsidP="00461430">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待测量的RB的索引：</w:t>
            </w:r>
          </w:p>
          <w:p w14:paraId="362B8097" w14:textId="77777777" w:rsidR="00806B75" w:rsidRPr="00FA5B2E" w:rsidRDefault="00806B75" w:rsidP="00461430">
            <w:pPr>
              <w:autoSpaceDE w:val="0"/>
              <w:autoSpaceDN w:val="0"/>
              <w:adjustRightInd w:val="0"/>
              <w:spacing w:line="240" w:lineRule="auto"/>
              <w:jc w:val="left"/>
              <w:rPr>
                <w:color w:val="000000" w:themeColor="text1"/>
                <w:kern w:val="0"/>
                <w:sz w:val="18"/>
                <w:szCs w:val="18"/>
              </w:rPr>
            </w:pPr>
            <w:r w:rsidRPr="00FA5B2E">
              <w:rPr>
                <w:rFonts w:hint="eastAsia"/>
                <w:color w:val="000000" w:themeColor="text1"/>
                <w:kern w:val="0"/>
                <w:sz w:val="18"/>
                <w:szCs w:val="18"/>
              </w:rPr>
              <w:t>MeasRBInd[0]</w:t>
            </w:r>
            <w:r w:rsidRPr="00FA5B2E">
              <w:rPr>
                <w:rFonts w:hint="eastAsia"/>
                <w:color w:val="000000" w:themeColor="text1"/>
                <w:kern w:val="0"/>
                <w:sz w:val="18"/>
                <w:szCs w:val="18"/>
              </w:rPr>
              <w:t>的</w:t>
            </w:r>
            <w:r w:rsidRPr="00FA5B2E">
              <w:rPr>
                <w:rFonts w:hint="eastAsia"/>
                <w:color w:val="000000" w:themeColor="text1"/>
                <w:kern w:val="0"/>
                <w:sz w:val="18"/>
                <w:szCs w:val="18"/>
              </w:rPr>
              <w:t>bit0~bit31</w:t>
            </w:r>
            <w:r w:rsidRPr="00FA5B2E">
              <w:rPr>
                <w:rFonts w:hint="eastAsia"/>
                <w:color w:val="000000" w:themeColor="text1"/>
                <w:kern w:val="0"/>
                <w:sz w:val="18"/>
                <w:szCs w:val="18"/>
              </w:rPr>
              <w:t>：</w:t>
            </w:r>
            <w:r w:rsidRPr="00FA5B2E">
              <w:rPr>
                <w:rFonts w:hint="eastAsia"/>
                <w:color w:val="000000" w:themeColor="text1"/>
                <w:kern w:val="0"/>
                <w:sz w:val="18"/>
                <w:szCs w:val="18"/>
              </w:rPr>
              <w:t>nPRB0~nPRB31</w:t>
            </w:r>
          </w:p>
          <w:p w14:paraId="3DF0F753" w14:textId="77777777" w:rsidR="00806B75" w:rsidRPr="00FA5B2E" w:rsidRDefault="00806B75" w:rsidP="00461430">
            <w:pPr>
              <w:autoSpaceDE w:val="0"/>
              <w:autoSpaceDN w:val="0"/>
              <w:adjustRightInd w:val="0"/>
              <w:spacing w:line="240" w:lineRule="auto"/>
              <w:jc w:val="left"/>
              <w:rPr>
                <w:color w:val="000000" w:themeColor="text1"/>
                <w:kern w:val="0"/>
                <w:sz w:val="18"/>
                <w:szCs w:val="18"/>
              </w:rPr>
            </w:pPr>
            <w:r w:rsidRPr="00FA5B2E">
              <w:rPr>
                <w:rFonts w:hint="eastAsia"/>
                <w:color w:val="000000" w:themeColor="text1"/>
                <w:kern w:val="0"/>
                <w:sz w:val="18"/>
                <w:szCs w:val="18"/>
              </w:rPr>
              <w:t xml:space="preserve">                                     MeasRBInd[1]</w:t>
            </w:r>
            <w:r w:rsidRPr="00FA5B2E">
              <w:rPr>
                <w:rFonts w:hint="eastAsia"/>
                <w:color w:val="000000" w:themeColor="text1"/>
                <w:kern w:val="0"/>
                <w:sz w:val="18"/>
                <w:szCs w:val="18"/>
              </w:rPr>
              <w:t>的</w:t>
            </w:r>
            <w:r w:rsidRPr="00FA5B2E">
              <w:rPr>
                <w:rFonts w:hint="eastAsia"/>
                <w:color w:val="000000" w:themeColor="text1"/>
                <w:kern w:val="0"/>
                <w:sz w:val="18"/>
                <w:szCs w:val="18"/>
              </w:rPr>
              <w:t>bit0~bit31</w:t>
            </w:r>
            <w:r w:rsidRPr="00FA5B2E">
              <w:rPr>
                <w:rFonts w:hint="eastAsia"/>
                <w:color w:val="000000" w:themeColor="text1"/>
                <w:kern w:val="0"/>
                <w:sz w:val="18"/>
                <w:szCs w:val="18"/>
              </w:rPr>
              <w:t>：</w:t>
            </w:r>
            <w:r w:rsidRPr="00FA5B2E">
              <w:rPr>
                <w:rFonts w:hint="eastAsia"/>
                <w:color w:val="000000" w:themeColor="text1"/>
                <w:kern w:val="0"/>
                <w:sz w:val="18"/>
                <w:szCs w:val="18"/>
              </w:rPr>
              <w:t>nPRB32~nPRB63</w:t>
            </w:r>
          </w:p>
          <w:p w14:paraId="604CF627" w14:textId="77777777" w:rsidR="00806B75" w:rsidRPr="00FA5B2E" w:rsidRDefault="00806B75" w:rsidP="00461430">
            <w:pPr>
              <w:autoSpaceDE w:val="0"/>
              <w:autoSpaceDN w:val="0"/>
              <w:adjustRightInd w:val="0"/>
              <w:spacing w:line="240" w:lineRule="auto"/>
              <w:jc w:val="left"/>
              <w:rPr>
                <w:color w:val="000000" w:themeColor="text1"/>
                <w:kern w:val="0"/>
                <w:sz w:val="18"/>
                <w:szCs w:val="18"/>
              </w:rPr>
            </w:pPr>
            <w:r w:rsidRPr="00FA5B2E">
              <w:rPr>
                <w:rFonts w:hint="eastAsia"/>
                <w:color w:val="000000" w:themeColor="text1"/>
                <w:kern w:val="0"/>
                <w:sz w:val="18"/>
                <w:szCs w:val="18"/>
              </w:rPr>
              <w:t xml:space="preserve">                                     MeasRBInd[2]</w:t>
            </w:r>
            <w:r w:rsidRPr="00FA5B2E">
              <w:rPr>
                <w:rFonts w:hint="eastAsia"/>
                <w:color w:val="000000" w:themeColor="text1"/>
                <w:kern w:val="0"/>
                <w:sz w:val="18"/>
                <w:szCs w:val="18"/>
              </w:rPr>
              <w:t>的</w:t>
            </w:r>
            <w:r w:rsidRPr="00FA5B2E">
              <w:rPr>
                <w:rFonts w:hint="eastAsia"/>
                <w:color w:val="000000" w:themeColor="text1"/>
                <w:kern w:val="0"/>
                <w:sz w:val="18"/>
                <w:szCs w:val="18"/>
              </w:rPr>
              <w:t>bit0~bit31</w:t>
            </w:r>
            <w:r w:rsidRPr="00FA5B2E">
              <w:rPr>
                <w:rFonts w:hint="eastAsia"/>
                <w:color w:val="000000" w:themeColor="text1"/>
                <w:kern w:val="0"/>
                <w:sz w:val="18"/>
                <w:szCs w:val="18"/>
              </w:rPr>
              <w:t>：</w:t>
            </w:r>
            <w:r w:rsidRPr="00FA5B2E">
              <w:rPr>
                <w:rFonts w:hint="eastAsia"/>
                <w:color w:val="000000" w:themeColor="text1"/>
                <w:kern w:val="0"/>
                <w:sz w:val="18"/>
                <w:szCs w:val="18"/>
              </w:rPr>
              <w:t>nPRB64~nPRB95</w:t>
            </w:r>
          </w:p>
          <w:p w14:paraId="038C2F8E" w14:textId="77777777" w:rsidR="00806B75" w:rsidRPr="006D3A21" w:rsidRDefault="00806B75" w:rsidP="00461430">
            <w:pPr>
              <w:autoSpaceDE w:val="0"/>
              <w:autoSpaceDN w:val="0"/>
              <w:adjustRightInd w:val="0"/>
              <w:spacing w:line="240" w:lineRule="auto"/>
              <w:jc w:val="left"/>
              <w:rPr>
                <w:color w:val="000000" w:themeColor="text1"/>
                <w:kern w:val="0"/>
                <w:sz w:val="18"/>
                <w:szCs w:val="18"/>
              </w:rPr>
            </w:pPr>
            <w:r w:rsidRPr="00FA5B2E">
              <w:rPr>
                <w:rFonts w:hint="eastAsia"/>
                <w:color w:val="000000" w:themeColor="text1"/>
                <w:kern w:val="0"/>
                <w:sz w:val="18"/>
                <w:szCs w:val="18"/>
              </w:rPr>
              <w:t xml:space="preserve">                                     MeasRBInd[3]</w:t>
            </w:r>
            <w:r w:rsidRPr="00FA5B2E">
              <w:rPr>
                <w:rFonts w:hint="eastAsia"/>
                <w:color w:val="000000" w:themeColor="text1"/>
                <w:kern w:val="0"/>
                <w:sz w:val="18"/>
                <w:szCs w:val="18"/>
              </w:rPr>
              <w:t>的</w:t>
            </w:r>
            <w:r w:rsidRPr="00FA5B2E">
              <w:rPr>
                <w:rFonts w:hint="eastAsia"/>
                <w:color w:val="000000" w:themeColor="text1"/>
                <w:kern w:val="0"/>
                <w:sz w:val="18"/>
                <w:szCs w:val="18"/>
              </w:rPr>
              <w:t>bit0~bit3</w:t>
            </w:r>
            <w:r w:rsidRPr="00FA5B2E">
              <w:rPr>
                <w:rFonts w:hint="eastAsia"/>
                <w:color w:val="000000" w:themeColor="text1"/>
                <w:kern w:val="0"/>
                <w:sz w:val="18"/>
                <w:szCs w:val="18"/>
              </w:rPr>
              <w:t>：</w:t>
            </w:r>
            <w:r w:rsidRPr="00FA5B2E">
              <w:rPr>
                <w:rFonts w:hint="eastAsia"/>
                <w:color w:val="000000" w:themeColor="text1"/>
                <w:kern w:val="0"/>
                <w:sz w:val="18"/>
                <w:szCs w:val="18"/>
              </w:rPr>
              <w:t xml:space="preserve"> nPRB96~nPRB99</w:t>
            </w:r>
          </w:p>
        </w:tc>
      </w:tr>
      <w:tr w:rsidR="00432600" w:rsidRPr="006D3A21" w14:paraId="540704EB" w14:textId="77777777" w:rsidTr="00EC6DF4">
        <w:tc>
          <w:tcPr>
            <w:tcW w:w="2423" w:type="dxa"/>
            <w:tcBorders>
              <w:top w:val="single" w:sz="4" w:space="0" w:color="auto"/>
              <w:left w:val="single" w:sz="4" w:space="0" w:color="auto"/>
              <w:bottom w:val="single" w:sz="4" w:space="0" w:color="auto"/>
              <w:right w:val="single" w:sz="4" w:space="0" w:color="auto"/>
            </w:tcBorders>
            <w:hideMark/>
          </w:tcPr>
          <w:p w14:paraId="5BE8BC69" w14:textId="77777777" w:rsidR="00432600" w:rsidRPr="006D3A21" w:rsidRDefault="00432600">
            <w:pPr>
              <w:rPr>
                <w:color w:val="000000" w:themeColor="text1"/>
              </w:rPr>
            </w:pPr>
            <w:r w:rsidRPr="006D3A21">
              <w:rPr>
                <w:color w:val="000000" w:themeColor="text1"/>
              </w:rPr>
              <w:t>SystemBand</w:t>
            </w:r>
          </w:p>
        </w:tc>
        <w:tc>
          <w:tcPr>
            <w:tcW w:w="1226" w:type="dxa"/>
            <w:tcBorders>
              <w:top w:val="single" w:sz="4" w:space="0" w:color="auto"/>
              <w:left w:val="single" w:sz="4" w:space="0" w:color="auto"/>
              <w:bottom w:val="single" w:sz="4" w:space="0" w:color="auto"/>
              <w:right w:val="single" w:sz="4" w:space="0" w:color="auto"/>
            </w:tcBorders>
            <w:hideMark/>
          </w:tcPr>
          <w:p w14:paraId="0A910102" w14:textId="77777777" w:rsidR="00432600" w:rsidRPr="006D3A21" w:rsidRDefault="00432600">
            <w:pPr>
              <w:rPr>
                <w:color w:val="000000" w:themeColor="text1"/>
                <w:lang w:val="en-GB"/>
              </w:rPr>
            </w:pPr>
            <w:r w:rsidRPr="006D3A21">
              <w:rPr>
                <w:color w:val="000000" w:themeColor="text1"/>
                <w:lang w:val="en-GB"/>
              </w:rPr>
              <w:t>U8</w:t>
            </w:r>
          </w:p>
        </w:tc>
        <w:tc>
          <w:tcPr>
            <w:tcW w:w="3881" w:type="dxa"/>
            <w:tcBorders>
              <w:top w:val="single" w:sz="4" w:space="0" w:color="auto"/>
              <w:left w:val="single" w:sz="4" w:space="0" w:color="auto"/>
              <w:bottom w:val="single" w:sz="4" w:space="0" w:color="auto"/>
              <w:right w:val="single" w:sz="4" w:space="0" w:color="auto"/>
            </w:tcBorders>
            <w:hideMark/>
          </w:tcPr>
          <w:p w14:paraId="77E05CAD" w14:textId="77777777" w:rsidR="00432600" w:rsidRPr="006D3A21" w:rsidRDefault="00432600">
            <w:pPr>
              <w:rPr>
                <w:color w:val="000000" w:themeColor="text1"/>
                <w:lang w:val="en-GB"/>
              </w:rPr>
            </w:pPr>
            <w:r w:rsidRPr="006D3A21">
              <w:rPr>
                <w:rFonts w:hint="eastAsia"/>
                <w:color w:val="000000" w:themeColor="text1"/>
                <w:lang w:val="en-GB"/>
              </w:rPr>
              <w:t>系统带宽设置：</w:t>
            </w:r>
          </w:p>
          <w:p w14:paraId="75504677" w14:textId="77777777" w:rsidR="00432600" w:rsidRPr="006D3A21" w:rsidRDefault="00432600">
            <w:pPr>
              <w:rPr>
                <w:color w:val="000000" w:themeColor="text1"/>
                <w:lang w:val="en-GB"/>
              </w:rPr>
            </w:pPr>
            <w:r w:rsidRPr="006D3A21">
              <w:rPr>
                <w:color w:val="000000" w:themeColor="text1"/>
                <w:lang w:val="en-GB"/>
              </w:rPr>
              <w:t xml:space="preserve">0: </w:t>
            </w:r>
            <w:r w:rsidR="00510912" w:rsidRPr="006D3A21">
              <w:rPr>
                <w:color w:val="000000" w:themeColor="text1"/>
                <w:lang w:val="en-GB"/>
              </w:rPr>
              <w:t>SYSTEMBAND_NONE</w:t>
            </w:r>
            <w:r w:rsidRPr="006D3A21">
              <w:rPr>
                <w:rFonts w:hint="eastAsia"/>
                <w:color w:val="000000" w:themeColor="text1"/>
                <w:lang w:val="en-GB"/>
              </w:rPr>
              <w:t>，用户没有指定</w:t>
            </w:r>
          </w:p>
          <w:p w14:paraId="23AC398B" w14:textId="77777777" w:rsidR="00432600" w:rsidRPr="006D3A21" w:rsidRDefault="00432600">
            <w:pPr>
              <w:rPr>
                <w:color w:val="000000" w:themeColor="text1"/>
                <w:lang w:val="en-GB"/>
              </w:rPr>
            </w:pPr>
            <w:r w:rsidRPr="006D3A21">
              <w:rPr>
                <w:color w:val="000000" w:themeColor="text1"/>
                <w:lang w:val="en-GB"/>
              </w:rPr>
              <w:t xml:space="preserve">1: </w:t>
            </w:r>
            <w:r w:rsidR="00B631E6">
              <w:rPr>
                <w:color w:val="000000" w:themeColor="text1"/>
                <w:lang w:val="en-GB"/>
              </w:rPr>
              <w:t>SYSTEMBAND_</w:t>
            </w:r>
            <w:r w:rsidRPr="006D3A21">
              <w:rPr>
                <w:color w:val="000000" w:themeColor="text1"/>
                <w:lang w:val="en-GB"/>
              </w:rPr>
              <w:t>20M</w:t>
            </w:r>
          </w:p>
          <w:p w14:paraId="21285C25" w14:textId="77777777" w:rsidR="00432600" w:rsidRPr="006D3A21" w:rsidRDefault="00432600">
            <w:pPr>
              <w:rPr>
                <w:color w:val="000000" w:themeColor="text1"/>
                <w:lang w:val="en-GB"/>
              </w:rPr>
            </w:pPr>
            <w:r w:rsidRPr="006D3A21">
              <w:rPr>
                <w:color w:val="000000" w:themeColor="text1"/>
                <w:lang w:val="en-GB"/>
              </w:rPr>
              <w:t xml:space="preserve">2: </w:t>
            </w:r>
            <w:r w:rsidR="00510912" w:rsidRPr="006D3A21">
              <w:rPr>
                <w:color w:val="000000" w:themeColor="text1"/>
                <w:lang w:val="en-GB"/>
              </w:rPr>
              <w:t>SYSTEMBAND_</w:t>
            </w:r>
            <w:r w:rsidRPr="006D3A21">
              <w:rPr>
                <w:color w:val="000000" w:themeColor="text1"/>
                <w:lang w:val="en-GB"/>
              </w:rPr>
              <w:t>15M</w:t>
            </w:r>
          </w:p>
          <w:p w14:paraId="2463B855" w14:textId="77777777" w:rsidR="00432600" w:rsidRPr="006D3A21" w:rsidRDefault="00432600">
            <w:pPr>
              <w:rPr>
                <w:color w:val="000000" w:themeColor="text1"/>
                <w:lang w:val="en-GB"/>
              </w:rPr>
            </w:pPr>
            <w:r w:rsidRPr="006D3A21">
              <w:rPr>
                <w:color w:val="000000" w:themeColor="text1"/>
                <w:lang w:val="en-GB"/>
              </w:rPr>
              <w:t xml:space="preserve">3: </w:t>
            </w:r>
            <w:r w:rsidR="00B631E6">
              <w:rPr>
                <w:color w:val="000000" w:themeColor="text1"/>
                <w:lang w:val="en-GB"/>
              </w:rPr>
              <w:t>SYSTEMBAND_</w:t>
            </w:r>
            <w:r w:rsidRPr="006D3A21">
              <w:rPr>
                <w:color w:val="000000" w:themeColor="text1"/>
                <w:lang w:val="en-GB"/>
              </w:rPr>
              <w:t>10M</w:t>
            </w:r>
          </w:p>
          <w:p w14:paraId="20A353E5" w14:textId="77777777" w:rsidR="00432600" w:rsidRPr="006D3A21" w:rsidRDefault="00432600">
            <w:pPr>
              <w:rPr>
                <w:color w:val="000000" w:themeColor="text1"/>
                <w:lang w:val="en-GB"/>
              </w:rPr>
            </w:pPr>
            <w:r w:rsidRPr="006D3A21">
              <w:rPr>
                <w:color w:val="000000" w:themeColor="text1"/>
                <w:lang w:val="en-GB"/>
              </w:rPr>
              <w:t xml:space="preserve">4: </w:t>
            </w:r>
            <w:r w:rsidR="00B631E6">
              <w:rPr>
                <w:color w:val="000000" w:themeColor="text1"/>
                <w:lang w:val="en-GB"/>
              </w:rPr>
              <w:t>SYSTEMBAND_</w:t>
            </w:r>
            <w:r w:rsidRPr="006D3A21">
              <w:rPr>
                <w:color w:val="000000" w:themeColor="text1"/>
                <w:lang w:val="en-GB"/>
              </w:rPr>
              <w:t>5M</w:t>
            </w:r>
          </w:p>
          <w:p w14:paraId="34D648D1" w14:textId="77777777" w:rsidR="00432600" w:rsidRPr="006D3A21" w:rsidRDefault="00432600">
            <w:pPr>
              <w:rPr>
                <w:color w:val="000000" w:themeColor="text1"/>
                <w:lang w:val="en-GB"/>
              </w:rPr>
            </w:pPr>
            <w:r w:rsidRPr="006D3A21">
              <w:rPr>
                <w:color w:val="000000" w:themeColor="text1"/>
                <w:lang w:val="en-GB"/>
              </w:rPr>
              <w:t xml:space="preserve">5: </w:t>
            </w:r>
            <w:r w:rsidR="00B631E6">
              <w:rPr>
                <w:color w:val="000000" w:themeColor="text1"/>
                <w:lang w:val="en-GB"/>
              </w:rPr>
              <w:t>SYSTEMBAND_</w:t>
            </w:r>
            <w:r w:rsidRPr="006D3A21">
              <w:rPr>
                <w:color w:val="000000" w:themeColor="text1"/>
                <w:lang w:val="en-GB"/>
              </w:rPr>
              <w:t>3M</w:t>
            </w:r>
          </w:p>
          <w:p w14:paraId="1BB43E7D" w14:textId="77777777" w:rsidR="00432600" w:rsidRPr="006D3A21" w:rsidRDefault="00432600">
            <w:pPr>
              <w:rPr>
                <w:color w:val="000000" w:themeColor="text1"/>
                <w:lang w:val="en-GB"/>
              </w:rPr>
            </w:pPr>
            <w:r w:rsidRPr="006D3A21">
              <w:rPr>
                <w:color w:val="000000" w:themeColor="text1"/>
                <w:lang w:val="en-GB"/>
              </w:rPr>
              <w:t xml:space="preserve">6: </w:t>
            </w:r>
            <w:r w:rsidR="00B631E6">
              <w:rPr>
                <w:color w:val="000000" w:themeColor="text1"/>
                <w:lang w:val="en-GB"/>
              </w:rPr>
              <w:t>SYSTEMBAND_1</w:t>
            </w:r>
            <w:r w:rsidR="00B631E6">
              <w:rPr>
                <w:rFonts w:hint="eastAsia"/>
                <w:color w:val="000000" w:themeColor="text1"/>
                <w:lang w:val="en-GB"/>
              </w:rPr>
              <w:t>P</w:t>
            </w:r>
            <w:r w:rsidRPr="006D3A21">
              <w:rPr>
                <w:color w:val="000000" w:themeColor="text1"/>
                <w:lang w:val="en-GB"/>
              </w:rPr>
              <w:t>4M</w:t>
            </w:r>
          </w:p>
          <w:p w14:paraId="6CCDFC9A" w14:textId="77777777" w:rsidR="00432600" w:rsidRPr="006D3A21" w:rsidRDefault="00432600">
            <w:pPr>
              <w:rPr>
                <w:color w:val="000000" w:themeColor="text1"/>
                <w:lang w:val="en-GB"/>
              </w:rPr>
            </w:pPr>
            <w:r w:rsidRPr="006D3A21">
              <w:rPr>
                <w:rFonts w:hint="eastAsia"/>
                <w:color w:val="000000" w:themeColor="text1"/>
                <w:lang w:val="en-GB"/>
              </w:rPr>
              <w:t>可选配置。当进行</w:t>
            </w:r>
            <w:r w:rsidRPr="006D3A21">
              <w:rPr>
                <w:color w:val="000000" w:themeColor="text1"/>
                <w:kern w:val="0"/>
                <w:sz w:val="18"/>
                <w:szCs w:val="18"/>
              </w:rPr>
              <w:t>CRS RSSI/RP/RQ/SINR</w:t>
            </w:r>
            <w:r w:rsidRPr="006D3A21">
              <w:rPr>
                <w:rFonts w:hint="eastAsia"/>
                <w:color w:val="000000" w:themeColor="text1"/>
                <w:kern w:val="0"/>
                <w:sz w:val="18"/>
                <w:szCs w:val="18"/>
              </w:rPr>
              <w:t>测量时，用户可以设置此字段辅助</w:t>
            </w:r>
            <w:r w:rsidRPr="006D3A21">
              <w:rPr>
                <w:color w:val="000000" w:themeColor="text1"/>
                <w:kern w:val="0"/>
                <w:sz w:val="18"/>
                <w:szCs w:val="18"/>
              </w:rPr>
              <w:t>AGT</w:t>
            </w:r>
            <w:r w:rsidRPr="006D3A21">
              <w:rPr>
                <w:rFonts w:hint="eastAsia"/>
                <w:color w:val="000000" w:themeColor="text1"/>
                <w:kern w:val="0"/>
                <w:sz w:val="18"/>
                <w:szCs w:val="18"/>
              </w:rPr>
              <w:t>进行测量。</w:t>
            </w:r>
          </w:p>
          <w:p w14:paraId="35608CD1" w14:textId="77777777" w:rsidR="00432600" w:rsidRPr="006D3A21" w:rsidRDefault="00432600">
            <w:pPr>
              <w:rPr>
                <w:color w:val="000000" w:themeColor="text1"/>
                <w:lang w:val="en-GB"/>
              </w:rPr>
            </w:pPr>
            <w:r w:rsidRPr="006D3A21">
              <w:rPr>
                <w:rFonts w:hint="eastAsia"/>
                <w:color w:val="000000" w:themeColor="text1"/>
                <w:lang w:val="en-GB"/>
              </w:rPr>
              <w:t>默认为</w:t>
            </w:r>
            <w:r w:rsidRPr="006D3A21">
              <w:rPr>
                <w:color w:val="000000" w:themeColor="text1"/>
                <w:lang w:val="en-GB"/>
              </w:rPr>
              <w:t>0</w:t>
            </w:r>
            <w:r w:rsidRPr="006D3A21">
              <w:rPr>
                <w:rFonts w:hint="eastAsia"/>
                <w:color w:val="000000" w:themeColor="text1"/>
                <w:lang w:val="en-GB"/>
              </w:rPr>
              <w:t>，不指定。</w:t>
            </w:r>
          </w:p>
        </w:tc>
      </w:tr>
      <w:tr w:rsidR="00432600" w:rsidRPr="006D3A21" w14:paraId="5BF52550" w14:textId="77777777" w:rsidTr="00806B75">
        <w:trPr>
          <w:trHeight w:val="1804"/>
        </w:trPr>
        <w:tc>
          <w:tcPr>
            <w:tcW w:w="2423" w:type="dxa"/>
            <w:tcBorders>
              <w:top w:val="single" w:sz="4" w:space="0" w:color="auto"/>
              <w:left w:val="single" w:sz="4" w:space="0" w:color="auto"/>
              <w:bottom w:val="single" w:sz="4" w:space="0" w:color="auto"/>
              <w:right w:val="single" w:sz="4" w:space="0" w:color="auto"/>
            </w:tcBorders>
            <w:hideMark/>
          </w:tcPr>
          <w:p w14:paraId="2C5480CA" w14:textId="77777777" w:rsidR="00432600" w:rsidRPr="006D3A21" w:rsidRDefault="00432600">
            <w:pPr>
              <w:rPr>
                <w:color w:val="000000" w:themeColor="text1"/>
              </w:rPr>
            </w:pPr>
            <w:r w:rsidRPr="006D3A21">
              <w:rPr>
                <w:color w:val="000000" w:themeColor="text1"/>
              </w:rPr>
              <w:lastRenderedPageBreak/>
              <w:t>AntPort1PresentFlag</w:t>
            </w:r>
          </w:p>
        </w:tc>
        <w:tc>
          <w:tcPr>
            <w:tcW w:w="1226" w:type="dxa"/>
            <w:tcBorders>
              <w:top w:val="single" w:sz="4" w:space="0" w:color="auto"/>
              <w:left w:val="single" w:sz="4" w:space="0" w:color="auto"/>
              <w:bottom w:val="single" w:sz="4" w:space="0" w:color="auto"/>
              <w:right w:val="single" w:sz="4" w:space="0" w:color="auto"/>
            </w:tcBorders>
            <w:hideMark/>
          </w:tcPr>
          <w:p w14:paraId="40DDA1EB" w14:textId="77777777" w:rsidR="00432600" w:rsidRPr="006D3A21" w:rsidRDefault="00432600">
            <w:pPr>
              <w:rPr>
                <w:color w:val="000000" w:themeColor="text1"/>
                <w:lang w:val="en-GB"/>
              </w:rPr>
            </w:pPr>
            <w:r w:rsidRPr="006D3A21">
              <w:rPr>
                <w:color w:val="000000" w:themeColor="text1"/>
                <w:lang w:val="en-GB"/>
              </w:rPr>
              <w:t>U8</w:t>
            </w:r>
          </w:p>
        </w:tc>
        <w:tc>
          <w:tcPr>
            <w:tcW w:w="3881" w:type="dxa"/>
            <w:tcBorders>
              <w:top w:val="single" w:sz="4" w:space="0" w:color="auto"/>
              <w:left w:val="single" w:sz="4" w:space="0" w:color="auto"/>
              <w:bottom w:val="single" w:sz="4" w:space="0" w:color="auto"/>
              <w:right w:val="single" w:sz="4" w:space="0" w:color="auto"/>
            </w:tcBorders>
            <w:hideMark/>
          </w:tcPr>
          <w:p w14:paraId="11999ABA" w14:textId="77777777" w:rsidR="00432600" w:rsidRPr="006D3A21" w:rsidRDefault="00432600">
            <w:pPr>
              <w:rPr>
                <w:color w:val="000000" w:themeColor="text1"/>
                <w:lang w:val="en-GB"/>
              </w:rPr>
            </w:pPr>
            <w:r w:rsidRPr="006D3A21">
              <w:rPr>
                <w:rFonts w:hint="eastAsia"/>
                <w:color w:val="000000" w:themeColor="text1"/>
                <w:lang w:val="en-GB"/>
              </w:rPr>
              <w:t>基站天线端口</w:t>
            </w:r>
            <w:r w:rsidRPr="006D3A21">
              <w:rPr>
                <w:color w:val="000000" w:themeColor="text1"/>
                <w:lang w:val="en-GB"/>
              </w:rPr>
              <w:t>1</w:t>
            </w:r>
            <w:r w:rsidRPr="006D3A21">
              <w:rPr>
                <w:rFonts w:hint="eastAsia"/>
                <w:color w:val="000000" w:themeColor="text1"/>
                <w:lang w:val="en-GB"/>
              </w:rPr>
              <w:t>是否存在标识：</w:t>
            </w:r>
          </w:p>
          <w:p w14:paraId="4CD189B1" w14:textId="77777777" w:rsidR="00432600" w:rsidRPr="006D3A21" w:rsidRDefault="00432600">
            <w:pPr>
              <w:rPr>
                <w:color w:val="000000" w:themeColor="text1"/>
                <w:lang w:val="en-GB"/>
              </w:rPr>
            </w:pPr>
            <w:r w:rsidRPr="006D3A21">
              <w:rPr>
                <w:color w:val="000000" w:themeColor="text1"/>
                <w:lang w:val="en-GB"/>
              </w:rPr>
              <w:t>0</w:t>
            </w:r>
            <w:r w:rsidRPr="006D3A21">
              <w:rPr>
                <w:rFonts w:hint="eastAsia"/>
                <w:color w:val="000000" w:themeColor="text1"/>
                <w:lang w:val="en-GB"/>
              </w:rPr>
              <w:t>：</w:t>
            </w:r>
            <w:r w:rsidR="00F17218" w:rsidRPr="006D3A21">
              <w:rPr>
                <w:color w:val="000000" w:themeColor="text1"/>
                <w:lang w:val="en-GB"/>
              </w:rPr>
              <w:t>ANTPORT1_NO_SPECIFY</w:t>
            </w:r>
            <w:r w:rsidRPr="006D3A21">
              <w:rPr>
                <w:rFonts w:hint="eastAsia"/>
                <w:color w:val="000000" w:themeColor="text1"/>
                <w:lang w:val="en-GB"/>
              </w:rPr>
              <w:t>用户没有指定</w:t>
            </w:r>
          </w:p>
          <w:p w14:paraId="1D9C2704" w14:textId="77777777" w:rsidR="00432600" w:rsidRPr="006D3A21" w:rsidRDefault="00432600">
            <w:pPr>
              <w:rPr>
                <w:color w:val="000000" w:themeColor="text1"/>
                <w:lang w:val="en-GB"/>
              </w:rPr>
            </w:pPr>
            <w:r w:rsidRPr="006D3A21">
              <w:rPr>
                <w:color w:val="000000" w:themeColor="text1"/>
                <w:lang w:val="en-GB"/>
              </w:rPr>
              <w:t>1</w:t>
            </w:r>
            <w:r w:rsidR="00F17218" w:rsidRPr="006D3A21">
              <w:rPr>
                <w:rFonts w:hint="eastAsia"/>
                <w:color w:val="000000" w:themeColor="text1"/>
                <w:lang w:val="en-GB"/>
              </w:rPr>
              <w:t>:</w:t>
            </w:r>
            <w:r w:rsidR="00F17218" w:rsidRPr="006D3A21">
              <w:rPr>
                <w:color w:val="000000" w:themeColor="text1"/>
                <w:lang w:val="en-GB"/>
              </w:rPr>
              <w:t>ANTPORT1_PRESENT</w:t>
            </w:r>
            <w:r w:rsidRPr="006D3A21">
              <w:rPr>
                <w:rFonts w:hint="eastAsia"/>
                <w:color w:val="000000" w:themeColor="text1"/>
                <w:lang w:val="en-GB"/>
              </w:rPr>
              <w:t>天线端口</w:t>
            </w:r>
            <w:r w:rsidRPr="006D3A21">
              <w:rPr>
                <w:color w:val="000000" w:themeColor="text1"/>
                <w:lang w:val="en-GB"/>
              </w:rPr>
              <w:t>1</w:t>
            </w:r>
            <w:r w:rsidRPr="006D3A21">
              <w:rPr>
                <w:rFonts w:hint="eastAsia"/>
                <w:color w:val="000000" w:themeColor="text1"/>
                <w:lang w:val="en-GB"/>
              </w:rPr>
              <w:t>存在</w:t>
            </w:r>
          </w:p>
          <w:p w14:paraId="0A918485" w14:textId="77777777" w:rsidR="00432600" w:rsidRPr="006D3A21" w:rsidRDefault="00432600">
            <w:pPr>
              <w:rPr>
                <w:color w:val="000000" w:themeColor="text1"/>
                <w:lang w:val="en-GB"/>
              </w:rPr>
            </w:pPr>
            <w:r w:rsidRPr="006D3A21">
              <w:rPr>
                <w:color w:val="000000" w:themeColor="text1"/>
                <w:lang w:val="en-GB"/>
              </w:rPr>
              <w:t>2</w:t>
            </w:r>
            <w:r w:rsidRPr="006D3A21">
              <w:rPr>
                <w:rFonts w:hint="eastAsia"/>
                <w:color w:val="000000" w:themeColor="text1"/>
                <w:lang w:val="en-GB"/>
              </w:rPr>
              <w:t>：</w:t>
            </w:r>
            <w:r w:rsidR="00F17218" w:rsidRPr="006D3A21">
              <w:rPr>
                <w:color w:val="000000" w:themeColor="text1"/>
                <w:lang w:val="en-GB"/>
              </w:rPr>
              <w:t>ANTPORT1_NO_PRESENT</w:t>
            </w:r>
            <w:r w:rsidRPr="006D3A21">
              <w:rPr>
                <w:rFonts w:hint="eastAsia"/>
                <w:color w:val="000000" w:themeColor="text1"/>
                <w:lang w:val="en-GB"/>
              </w:rPr>
              <w:t>天线端口</w:t>
            </w:r>
            <w:r w:rsidRPr="006D3A21">
              <w:rPr>
                <w:color w:val="000000" w:themeColor="text1"/>
                <w:lang w:val="en-GB"/>
              </w:rPr>
              <w:t>1</w:t>
            </w:r>
            <w:r w:rsidRPr="006D3A21">
              <w:rPr>
                <w:rFonts w:hint="eastAsia"/>
                <w:color w:val="000000" w:themeColor="text1"/>
                <w:lang w:val="en-GB"/>
              </w:rPr>
              <w:t>不存在</w:t>
            </w:r>
          </w:p>
          <w:p w14:paraId="0B95A169" w14:textId="77777777" w:rsidR="00432600" w:rsidRPr="006D3A21" w:rsidRDefault="00432600">
            <w:pPr>
              <w:rPr>
                <w:color w:val="000000" w:themeColor="text1"/>
                <w:lang w:val="en-GB"/>
              </w:rPr>
            </w:pPr>
            <w:r w:rsidRPr="006D3A21">
              <w:rPr>
                <w:rFonts w:hint="eastAsia"/>
                <w:color w:val="000000" w:themeColor="text1"/>
                <w:lang w:val="en-GB"/>
              </w:rPr>
              <w:t>可选配置。当进行</w:t>
            </w:r>
            <w:r w:rsidRPr="006D3A21">
              <w:rPr>
                <w:color w:val="000000" w:themeColor="text1"/>
                <w:kern w:val="0"/>
                <w:sz w:val="18"/>
                <w:szCs w:val="18"/>
              </w:rPr>
              <w:t>CRS RSSI/RP/RQ/SINR</w:t>
            </w:r>
            <w:r w:rsidRPr="006D3A21">
              <w:rPr>
                <w:rFonts w:hint="eastAsia"/>
                <w:color w:val="000000" w:themeColor="text1"/>
                <w:kern w:val="0"/>
                <w:sz w:val="18"/>
                <w:szCs w:val="18"/>
              </w:rPr>
              <w:t>测量时，用户可以设置此字段辅助</w:t>
            </w:r>
            <w:r w:rsidRPr="006D3A21">
              <w:rPr>
                <w:color w:val="000000" w:themeColor="text1"/>
                <w:kern w:val="0"/>
                <w:sz w:val="18"/>
                <w:szCs w:val="18"/>
              </w:rPr>
              <w:t>AGT</w:t>
            </w:r>
            <w:r w:rsidRPr="006D3A21">
              <w:rPr>
                <w:rFonts w:hint="eastAsia"/>
                <w:color w:val="000000" w:themeColor="text1"/>
                <w:kern w:val="0"/>
                <w:sz w:val="18"/>
                <w:szCs w:val="18"/>
              </w:rPr>
              <w:t>进行测量。</w:t>
            </w:r>
          </w:p>
          <w:p w14:paraId="065DEA60" w14:textId="77777777" w:rsidR="00432600" w:rsidRPr="006D3A21" w:rsidRDefault="00432600">
            <w:pPr>
              <w:rPr>
                <w:color w:val="000000" w:themeColor="text1"/>
                <w:lang w:val="en-GB"/>
              </w:rPr>
            </w:pPr>
            <w:r w:rsidRPr="006D3A21">
              <w:rPr>
                <w:rFonts w:hint="eastAsia"/>
                <w:color w:val="000000" w:themeColor="text1"/>
                <w:lang w:val="en-GB"/>
              </w:rPr>
              <w:t>默认为</w:t>
            </w:r>
            <w:r w:rsidRPr="006D3A21">
              <w:rPr>
                <w:color w:val="000000" w:themeColor="text1"/>
                <w:lang w:val="en-GB"/>
              </w:rPr>
              <w:t>0</w:t>
            </w:r>
            <w:r w:rsidRPr="006D3A21">
              <w:rPr>
                <w:rFonts w:hint="eastAsia"/>
                <w:color w:val="000000" w:themeColor="text1"/>
                <w:lang w:val="en-GB"/>
              </w:rPr>
              <w:t>，不指定。</w:t>
            </w:r>
          </w:p>
        </w:tc>
      </w:tr>
      <w:tr w:rsidR="00806B75" w:rsidRPr="006D3A21" w14:paraId="732AF115" w14:textId="77777777" w:rsidTr="00EC6DF4">
        <w:tc>
          <w:tcPr>
            <w:tcW w:w="2423" w:type="dxa"/>
            <w:tcBorders>
              <w:top w:val="single" w:sz="4" w:space="0" w:color="auto"/>
              <w:left w:val="single" w:sz="4" w:space="0" w:color="auto"/>
              <w:bottom w:val="single" w:sz="4" w:space="0" w:color="auto"/>
              <w:right w:val="single" w:sz="4" w:space="0" w:color="auto"/>
            </w:tcBorders>
            <w:hideMark/>
          </w:tcPr>
          <w:p w14:paraId="66A54FFE" w14:textId="77777777" w:rsidR="00806B75" w:rsidRPr="006D3A21" w:rsidRDefault="00806B75" w:rsidP="00461430">
            <w:pPr>
              <w:rPr>
                <w:color w:val="000000" w:themeColor="text1"/>
              </w:rPr>
            </w:pPr>
            <w:r>
              <w:rPr>
                <w:rFonts w:hint="eastAsia"/>
                <w:color w:val="000000" w:themeColor="text1"/>
              </w:rPr>
              <w:t>Padding</w:t>
            </w:r>
          </w:p>
        </w:tc>
        <w:tc>
          <w:tcPr>
            <w:tcW w:w="1226" w:type="dxa"/>
            <w:tcBorders>
              <w:top w:val="single" w:sz="4" w:space="0" w:color="auto"/>
              <w:left w:val="single" w:sz="4" w:space="0" w:color="auto"/>
              <w:bottom w:val="single" w:sz="4" w:space="0" w:color="auto"/>
              <w:right w:val="single" w:sz="4" w:space="0" w:color="auto"/>
            </w:tcBorders>
            <w:hideMark/>
          </w:tcPr>
          <w:p w14:paraId="6EFAAC9F" w14:textId="77777777" w:rsidR="00806B75" w:rsidRPr="006D3A21" w:rsidRDefault="00806B75" w:rsidP="00461430">
            <w:pPr>
              <w:rPr>
                <w:color w:val="000000" w:themeColor="text1"/>
                <w:lang w:val="en-GB"/>
              </w:rPr>
            </w:pPr>
            <w:r>
              <w:rPr>
                <w:rFonts w:hint="eastAsia"/>
                <w:color w:val="000000" w:themeColor="text1"/>
                <w:lang w:val="en-GB"/>
              </w:rPr>
              <w:t>U16</w:t>
            </w:r>
          </w:p>
        </w:tc>
        <w:tc>
          <w:tcPr>
            <w:tcW w:w="3881" w:type="dxa"/>
            <w:tcBorders>
              <w:top w:val="single" w:sz="4" w:space="0" w:color="auto"/>
              <w:left w:val="single" w:sz="4" w:space="0" w:color="auto"/>
              <w:bottom w:val="single" w:sz="4" w:space="0" w:color="auto"/>
              <w:right w:val="single" w:sz="4" w:space="0" w:color="auto"/>
            </w:tcBorders>
            <w:hideMark/>
          </w:tcPr>
          <w:p w14:paraId="21BD3870" w14:textId="77777777" w:rsidR="00806B75" w:rsidRPr="006D3A21" w:rsidRDefault="00806B75" w:rsidP="00461430">
            <w:pPr>
              <w:rPr>
                <w:color w:val="000000" w:themeColor="text1"/>
                <w:lang w:val="en-GB"/>
              </w:rPr>
            </w:pPr>
          </w:p>
        </w:tc>
      </w:tr>
      <w:tr w:rsidR="00806B75" w:rsidRPr="006D3A21" w14:paraId="37F22041" w14:textId="77777777" w:rsidTr="00EC6DF4">
        <w:tc>
          <w:tcPr>
            <w:tcW w:w="2423" w:type="dxa"/>
            <w:tcBorders>
              <w:top w:val="single" w:sz="4" w:space="0" w:color="auto"/>
              <w:left w:val="single" w:sz="4" w:space="0" w:color="auto"/>
              <w:bottom w:val="single" w:sz="4" w:space="0" w:color="auto"/>
              <w:right w:val="single" w:sz="4" w:space="0" w:color="auto"/>
            </w:tcBorders>
            <w:hideMark/>
          </w:tcPr>
          <w:p w14:paraId="516FAF02" w14:textId="77777777" w:rsidR="00806B75" w:rsidRPr="006D3A21" w:rsidRDefault="00806B75">
            <w:pPr>
              <w:rPr>
                <w:color w:val="000000" w:themeColor="text1"/>
              </w:rPr>
            </w:pPr>
            <w:r w:rsidRPr="006D3A21">
              <w:rPr>
                <w:color w:val="000000" w:themeColor="text1"/>
              </w:rPr>
              <w:t>SIPresentFlag</w:t>
            </w:r>
          </w:p>
        </w:tc>
        <w:tc>
          <w:tcPr>
            <w:tcW w:w="1226" w:type="dxa"/>
            <w:tcBorders>
              <w:top w:val="single" w:sz="4" w:space="0" w:color="auto"/>
              <w:left w:val="single" w:sz="4" w:space="0" w:color="auto"/>
              <w:bottom w:val="single" w:sz="4" w:space="0" w:color="auto"/>
              <w:right w:val="single" w:sz="4" w:space="0" w:color="auto"/>
            </w:tcBorders>
            <w:hideMark/>
          </w:tcPr>
          <w:p w14:paraId="4499CDA5" w14:textId="77777777" w:rsidR="00806B75" w:rsidRPr="006D3A21" w:rsidRDefault="00806B75">
            <w:pPr>
              <w:rPr>
                <w:color w:val="000000" w:themeColor="text1"/>
                <w:lang w:val="en-GB"/>
              </w:rPr>
            </w:pPr>
            <w:r w:rsidRPr="006D3A21">
              <w:rPr>
                <w:color w:val="000000" w:themeColor="text1"/>
                <w:lang w:val="en-GB"/>
              </w:rPr>
              <w:t>U32</w:t>
            </w:r>
          </w:p>
        </w:tc>
        <w:tc>
          <w:tcPr>
            <w:tcW w:w="3881" w:type="dxa"/>
            <w:tcBorders>
              <w:top w:val="single" w:sz="4" w:space="0" w:color="auto"/>
              <w:left w:val="single" w:sz="4" w:space="0" w:color="auto"/>
              <w:bottom w:val="single" w:sz="4" w:space="0" w:color="auto"/>
              <w:right w:val="single" w:sz="4" w:space="0" w:color="auto"/>
            </w:tcBorders>
            <w:hideMark/>
          </w:tcPr>
          <w:p w14:paraId="5B731EB0" w14:textId="77777777" w:rsidR="00806B75" w:rsidRPr="006D3A21" w:rsidRDefault="00806B75">
            <w:pPr>
              <w:rPr>
                <w:color w:val="000000" w:themeColor="text1"/>
                <w:lang w:val="en-GB"/>
              </w:rPr>
            </w:pPr>
            <w:r w:rsidRPr="006D3A21">
              <w:rPr>
                <w:rFonts w:hint="eastAsia"/>
                <w:color w:val="000000" w:themeColor="text1"/>
                <w:lang w:val="en-GB"/>
              </w:rPr>
              <w:t>需要解调的</w:t>
            </w:r>
            <w:r w:rsidRPr="006D3A21">
              <w:rPr>
                <w:color w:val="000000" w:themeColor="text1"/>
                <w:lang w:val="en-GB"/>
              </w:rPr>
              <w:t>L3</w:t>
            </w:r>
            <w:r w:rsidRPr="006D3A21">
              <w:rPr>
                <w:rFonts w:hint="eastAsia"/>
                <w:color w:val="000000" w:themeColor="text1"/>
                <w:lang w:val="en-GB"/>
              </w:rPr>
              <w:t>系统信息的类型。采用</w:t>
            </w:r>
            <w:r w:rsidRPr="006D3A21">
              <w:rPr>
                <w:color w:val="000000" w:themeColor="text1"/>
                <w:lang w:val="en-GB"/>
              </w:rPr>
              <w:t>bitmap</w:t>
            </w:r>
            <w:r w:rsidRPr="006D3A21">
              <w:rPr>
                <w:rFonts w:hint="eastAsia"/>
                <w:color w:val="000000" w:themeColor="text1"/>
                <w:lang w:val="en-GB"/>
              </w:rPr>
              <w:t>的形式指示，各</w:t>
            </w:r>
            <w:r w:rsidRPr="006D3A21">
              <w:rPr>
                <w:color w:val="000000" w:themeColor="text1"/>
                <w:lang w:val="en-GB"/>
              </w:rPr>
              <w:t>bit</w:t>
            </w:r>
            <w:r w:rsidRPr="006D3A21">
              <w:rPr>
                <w:rFonts w:hint="eastAsia"/>
                <w:color w:val="000000" w:themeColor="text1"/>
                <w:lang w:val="en-GB"/>
              </w:rPr>
              <w:t>位的标识如下：</w:t>
            </w:r>
          </w:p>
          <w:p w14:paraId="6A6D276B" w14:textId="77777777" w:rsidR="00806B75" w:rsidRPr="006D3A21" w:rsidRDefault="00806B75">
            <w:pPr>
              <w:rPr>
                <w:color w:val="000000" w:themeColor="text1"/>
                <w:lang w:val="en-GB"/>
              </w:rPr>
            </w:pPr>
            <w:r w:rsidRPr="006D3A21">
              <w:rPr>
                <w:color w:val="000000" w:themeColor="text1"/>
                <w:lang w:val="en-GB"/>
              </w:rPr>
              <w:t>Bit0: MIB</w:t>
            </w:r>
          </w:p>
          <w:p w14:paraId="788E19C5" w14:textId="77777777" w:rsidR="00806B75" w:rsidRPr="006D3A21" w:rsidRDefault="00806B75">
            <w:pPr>
              <w:rPr>
                <w:color w:val="000000" w:themeColor="text1"/>
                <w:lang w:val="en-GB"/>
              </w:rPr>
            </w:pPr>
            <w:r w:rsidRPr="006D3A21">
              <w:rPr>
                <w:color w:val="000000" w:themeColor="text1"/>
                <w:lang w:val="en-GB"/>
              </w:rPr>
              <w:t>Bit1: SIB1</w:t>
            </w:r>
          </w:p>
          <w:p w14:paraId="7E7F9BF7" w14:textId="77777777" w:rsidR="00806B75" w:rsidRPr="006D3A21" w:rsidRDefault="00806B75">
            <w:pPr>
              <w:rPr>
                <w:color w:val="000000" w:themeColor="text1"/>
                <w:lang w:val="en-GB"/>
              </w:rPr>
            </w:pPr>
            <w:r w:rsidRPr="006D3A21">
              <w:rPr>
                <w:color w:val="000000" w:themeColor="text1"/>
                <w:lang w:val="en-GB"/>
              </w:rPr>
              <w:t>Bit2: SIB2</w:t>
            </w:r>
          </w:p>
          <w:p w14:paraId="008F4740" w14:textId="77777777" w:rsidR="00806B75" w:rsidRPr="006D3A21" w:rsidRDefault="00806B75">
            <w:pPr>
              <w:rPr>
                <w:color w:val="000000" w:themeColor="text1"/>
                <w:lang w:val="en-GB"/>
              </w:rPr>
            </w:pPr>
            <w:r w:rsidRPr="006D3A21">
              <w:rPr>
                <w:color w:val="000000" w:themeColor="text1"/>
                <w:lang w:val="en-GB"/>
              </w:rPr>
              <w:t>…</w:t>
            </w:r>
          </w:p>
          <w:p w14:paraId="13AD00C0" w14:textId="77777777" w:rsidR="00806B75" w:rsidRPr="006D3A21" w:rsidRDefault="00806B75">
            <w:pPr>
              <w:rPr>
                <w:color w:val="000000" w:themeColor="text1"/>
                <w:lang w:val="en-GB"/>
              </w:rPr>
            </w:pPr>
            <w:r w:rsidRPr="006D3A21">
              <w:rPr>
                <w:color w:val="000000" w:themeColor="text1"/>
                <w:lang w:val="en-GB"/>
              </w:rPr>
              <w:t>Bit13: SIB13</w:t>
            </w:r>
          </w:p>
          <w:p w14:paraId="6F027674" w14:textId="77777777" w:rsidR="00806B75" w:rsidRPr="006D3A21" w:rsidRDefault="00806B75">
            <w:pPr>
              <w:rPr>
                <w:color w:val="000000" w:themeColor="text1"/>
                <w:lang w:val="en-GB"/>
              </w:rPr>
            </w:pPr>
            <w:r w:rsidRPr="006D3A21">
              <w:rPr>
                <w:color w:val="000000" w:themeColor="text1"/>
                <w:lang w:val="en-GB"/>
              </w:rPr>
              <w:t>Bit14 ~ Bit31  Reserved</w:t>
            </w:r>
          </w:p>
          <w:p w14:paraId="4C872807" w14:textId="77777777" w:rsidR="00806B75" w:rsidRPr="006D3A21" w:rsidRDefault="00806B75">
            <w:pPr>
              <w:rPr>
                <w:color w:val="000000" w:themeColor="text1"/>
                <w:lang w:val="en-GB"/>
              </w:rPr>
            </w:pPr>
            <w:r w:rsidRPr="006D3A21">
              <w:rPr>
                <w:rFonts w:hint="eastAsia"/>
                <w:color w:val="000000" w:themeColor="text1"/>
                <w:lang w:val="en-GB"/>
              </w:rPr>
              <w:t>各</w:t>
            </w:r>
            <w:r w:rsidRPr="006D3A21">
              <w:rPr>
                <w:color w:val="000000" w:themeColor="text1"/>
                <w:lang w:val="en-GB"/>
              </w:rPr>
              <w:t>bit</w:t>
            </w:r>
            <w:r w:rsidRPr="006D3A21">
              <w:rPr>
                <w:rFonts w:hint="eastAsia"/>
                <w:color w:val="000000" w:themeColor="text1"/>
                <w:lang w:val="en-GB"/>
              </w:rPr>
              <w:t>位，</w:t>
            </w:r>
            <w:r w:rsidRPr="006D3A21">
              <w:rPr>
                <w:color w:val="000000" w:themeColor="text1"/>
                <w:lang w:val="en-GB"/>
              </w:rPr>
              <w:t>0</w:t>
            </w:r>
            <w:r w:rsidRPr="006D3A21">
              <w:rPr>
                <w:rFonts w:hint="eastAsia"/>
                <w:color w:val="000000" w:themeColor="text1"/>
                <w:lang w:val="en-GB"/>
              </w:rPr>
              <w:t>表示不接收，</w:t>
            </w:r>
            <w:r w:rsidRPr="006D3A21">
              <w:rPr>
                <w:color w:val="000000" w:themeColor="text1"/>
                <w:lang w:val="en-GB"/>
              </w:rPr>
              <w:t>1</w:t>
            </w:r>
            <w:r w:rsidRPr="006D3A21">
              <w:rPr>
                <w:rFonts w:hint="eastAsia"/>
                <w:color w:val="000000" w:themeColor="text1"/>
                <w:lang w:val="en-GB"/>
              </w:rPr>
              <w:t>表示接收。</w:t>
            </w:r>
          </w:p>
          <w:p w14:paraId="78177BB7" w14:textId="77777777" w:rsidR="00806B75" w:rsidRPr="006D3A21" w:rsidRDefault="00806B75">
            <w:pPr>
              <w:rPr>
                <w:color w:val="000000" w:themeColor="text1"/>
                <w:lang w:val="en-GB"/>
              </w:rPr>
            </w:pPr>
            <w:r w:rsidRPr="006D3A21">
              <w:rPr>
                <w:rFonts w:hint="eastAsia"/>
                <w:color w:val="000000" w:themeColor="text1"/>
                <w:lang w:val="en-GB"/>
              </w:rPr>
              <w:t>则</w:t>
            </w:r>
            <w:r w:rsidRPr="006D3A21">
              <w:rPr>
                <w:color w:val="000000" w:themeColor="text1"/>
                <w:lang w:val="en-GB"/>
              </w:rPr>
              <w:t>0x0000</w:t>
            </w:r>
            <w:r w:rsidRPr="006D3A21">
              <w:rPr>
                <w:rFonts w:hint="eastAsia"/>
                <w:color w:val="000000" w:themeColor="text1"/>
                <w:lang w:val="en-GB"/>
              </w:rPr>
              <w:t>表示不解调层三的系统信息。</w:t>
            </w:r>
          </w:p>
        </w:tc>
      </w:tr>
      <w:tr w:rsidR="00806B75" w:rsidRPr="006D3A21" w14:paraId="02D2B5D6" w14:textId="77777777" w:rsidTr="00EC6DF4">
        <w:tc>
          <w:tcPr>
            <w:tcW w:w="2423" w:type="dxa"/>
            <w:tcBorders>
              <w:top w:val="single" w:sz="4" w:space="0" w:color="auto"/>
              <w:left w:val="single" w:sz="4" w:space="0" w:color="auto"/>
              <w:bottom w:val="single" w:sz="4" w:space="0" w:color="auto"/>
              <w:right w:val="single" w:sz="4" w:space="0" w:color="auto"/>
            </w:tcBorders>
            <w:hideMark/>
          </w:tcPr>
          <w:p w14:paraId="5ECC325B" w14:textId="77777777" w:rsidR="00806B75" w:rsidRPr="006D3A21" w:rsidRDefault="00806B75">
            <w:pPr>
              <w:rPr>
                <w:color w:val="000000" w:themeColor="text1"/>
              </w:rPr>
            </w:pPr>
            <w:r w:rsidRPr="006D3A21">
              <w:rPr>
                <w:color w:val="000000" w:themeColor="text1"/>
              </w:rPr>
              <w:t>AvergeFrames</w:t>
            </w:r>
          </w:p>
        </w:tc>
        <w:tc>
          <w:tcPr>
            <w:tcW w:w="1226" w:type="dxa"/>
            <w:tcBorders>
              <w:top w:val="single" w:sz="4" w:space="0" w:color="auto"/>
              <w:left w:val="single" w:sz="4" w:space="0" w:color="auto"/>
              <w:bottom w:val="single" w:sz="4" w:space="0" w:color="auto"/>
              <w:right w:val="single" w:sz="4" w:space="0" w:color="auto"/>
            </w:tcBorders>
            <w:hideMark/>
          </w:tcPr>
          <w:p w14:paraId="5AB4B79B" w14:textId="77777777" w:rsidR="00806B75" w:rsidRPr="006D3A21" w:rsidRDefault="00806B75">
            <w:pPr>
              <w:rPr>
                <w:color w:val="000000" w:themeColor="text1"/>
                <w:lang w:val="en-GB"/>
              </w:rPr>
            </w:pPr>
            <w:r w:rsidRPr="006D3A21">
              <w:rPr>
                <w:color w:val="000000" w:themeColor="text1"/>
                <w:lang w:val="en-GB"/>
              </w:rPr>
              <w:t>U16</w:t>
            </w:r>
          </w:p>
        </w:tc>
        <w:tc>
          <w:tcPr>
            <w:tcW w:w="3881" w:type="dxa"/>
            <w:tcBorders>
              <w:top w:val="single" w:sz="4" w:space="0" w:color="auto"/>
              <w:left w:val="single" w:sz="4" w:space="0" w:color="auto"/>
              <w:bottom w:val="single" w:sz="4" w:space="0" w:color="auto"/>
              <w:right w:val="single" w:sz="4" w:space="0" w:color="auto"/>
            </w:tcBorders>
            <w:hideMark/>
          </w:tcPr>
          <w:p w14:paraId="61F49A63" w14:textId="77777777" w:rsidR="00806B75" w:rsidRPr="006D3A21" w:rsidRDefault="00806B75">
            <w:pPr>
              <w:rPr>
                <w:color w:val="000000" w:themeColor="text1"/>
                <w:lang w:val="en-GB"/>
              </w:rPr>
            </w:pPr>
            <w:r w:rsidRPr="006D3A21">
              <w:rPr>
                <w:rFonts w:hint="eastAsia"/>
                <w:color w:val="000000" w:themeColor="text1"/>
                <w:lang w:val="en-GB"/>
              </w:rPr>
              <w:t>测量时用来做平均的帧数：</w:t>
            </w:r>
          </w:p>
          <w:p w14:paraId="7FD3A313" w14:textId="77777777" w:rsidR="00806B75" w:rsidRPr="006D3A21" w:rsidRDefault="00806B75">
            <w:pPr>
              <w:rPr>
                <w:color w:val="000000" w:themeColor="text1"/>
                <w:lang w:val="en-GB"/>
              </w:rPr>
            </w:pPr>
            <w:r w:rsidRPr="006D3A21">
              <w:rPr>
                <w:rFonts w:hint="eastAsia"/>
                <w:color w:val="000000" w:themeColor="text1"/>
                <w:lang w:val="en-GB"/>
              </w:rPr>
              <w:t>范围</w:t>
            </w:r>
            <w:r w:rsidRPr="006D3A21">
              <w:rPr>
                <w:color w:val="000000" w:themeColor="text1"/>
                <w:lang w:val="en-GB"/>
              </w:rPr>
              <w:t>: 1-256</w:t>
            </w:r>
          </w:p>
          <w:p w14:paraId="75240B4E" w14:textId="77777777" w:rsidR="00806B75" w:rsidRPr="006D3A21" w:rsidRDefault="00806B75">
            <w:pPr>
              <w:rPr>
                <w:color w:val="000000" w:themeColor="text1"/>
                <w:lang w:val="en-GB"/>
              </w:rPr>
            </w:pPr>
            <w:r w:rsidRPr="006D3A21">
              <w:rPr>
                <w:rFonts w:hint="eastAsia"/>
                <w:color w:val="000000" w:themeColor="text1"/>
                <w:lang w:val="en-GB"/>
              </w:rPr>
              <w:t>默认设置为</w:t>
            </w:r>
            <w:r w:rsidRPr="006D3A21">
              <w:rPr>
                <w:color w:val="000000" w:themeColor="text1"/>
                <w:lang w:val="en-GB"/>
              </w:rPr>
              <w:t>1</w:t>
            </w:r>
          </w:p>
        </w:tc>
      </w:tr>
      <w:tr w:rsidR="00806B75" w:rsidRPr="006D3A21" w14:paraId="0CBB97DC" w14:textId="77777777" w:rsidTr="00EC6DF4">
        <w:tc>
          <w:tcPr>
            <w:tcW w:w="2423" w:type="dxa"/>
            <w:tcBorders>
              <w:top w:val="single" w:sz="4" w:space="0" w:color="auto"/>
              <w:left w:val="single" w:sz="4" w:space="0" w:color="auto"/>
              <w:bottom w:val="single" w:sz="4" w:space="0" w:color="auto"/>
              <w:right w:val="single" w:sz="4" w:space="0" w:color="auto"/>
            </w:tcBorders>
          </w:tcPr>
          <w:p w14:paraId="68968804" w14:textId="77777777" w:rsidR="00806B75" w:rsidRPr="006D3A21" w:rsidRDefault="00806B75" w:rsidP="008D29AD">
            <w:pPr>
              <w:rPr>
                <w:color w:val="000000" w:themeColor="text1"/>
              </w:rPr>
            </w:pPr>
            <w:r w:rsidRPr="006D3A21">
              <w:rPr>
                <w:rFonts w:hint="eastAsia"/>
                <w:color w:val="000000" w:themeColor="text1"/>
              </w:rPr>
              <w:t>ScanMode</w:t>
            </w:r>
          </w:p>
        </w:tc>
        <w:tc>
          <w:tcPr>
            <w:tcW w:w="1226" w:type="dxa"/>
            <w:tcBorders>
              <w:top w:val="single" w:sz="4" w:space="0" w:color="auto"/>
              <w:left w:val="single" w:sz="4" w:space="0" w:color="auto"/>
              <w:bottom w:val="single" w:sz="4" w:space="0" w:color="auto"/>
              <w:right w:val="single" w:sz="4" w:space="0" w:color="auto"/>
            </w:tcBorders>
          </w:tcPr>
          <w:p w14:paraId="71ECE0E9" w14:textId="77777777" w:rsidR="00806B75" w:rsidRPr="006D3A21" w:rsidRDefault="00806B75" w:rsidP="008D29AD">
            <w:pPr>
              <w:rPr>
                <w:color w:val="000000" w:themeColor="text1"/>
                <w:lang w:val="en-GB"/>
              </w:rPr>
            </w:pPr>
            <w:r w:rsidRPr="006D3A21">
              <w:rPr>
                <w:rFonts w:hint="eastAsia"/>
                <w:color w:val="000000" w:themeColor="text1"/>
                <w:lang w:val="en-GB"/>
              </w:rPr>
              <w:t>U16</w:t>
            </w:r>
          </w:p>
        </w:tc>
        <w:tc>
          <w:tcPr>
            <w:tcW w:w="3881" w:type="dxa"/>
            <w:tcBorders>
              <w:top w:val="single" w:sz="4" w:space="0" w:color="auto"/>
              <w:left w:val="single" w:sz="4" w:space="0" w:color="auto"/>
              <w:bottom w:val="single" w:sz="4" w:space="0" w:color="auto"/>
              <w:right w:val="single" w:sz="4" w:space="0" w:color="auto"/>
            </w:tcBorders>
          </w:tcPr>
          <w:p w14:paraId="277D4B39" w14:textId="77777777" w:rsidR="00806B75" w:rsidRPr="006D3A21" w:rsidRDefault="00806B75" w:rsidP="008D29AD">
            <w:pPr>
              <w:rPr>
                <w:color w:val="000000" w:themeColor="text1"/>
                <w:lang w:val="en-GB"/>
              </w:rPr>
            </w:pPr>
            <w:r w:rsidRPr="006D3A21">
              <w:rPr>
                <w:rFonts w:hint="eastAsia"/>
                <w:color w:val="000000" w:themeColor="text1"/>
                <w:lang w:val="en-GB"/>
              </w:rPr>
              <w:t>0-</w:t>
            </w:r>
            <w:r w:rsidRPr="006D3A21">
              <w:rPr>
                <w:rFonts w:hint="eastAsia"/>
                <w:color w:val="000000" w:themeColor="text1"/>
                <w:lang w:val="en-GB"/>
              </w:rPr>
              <w:t>单次扫描</w:t>
            </w:r>
            <w:r w:rsidRPr="006D3A21">
              <w:rPr>
                <w:color w:val="000000" w:themeColor="text1"/>
                <w:lang w:val="en-GB"/>
              </w:rPr>
              <w:br/>
            </w:r>
            <w:r w:rsidRPr="006D3A21">
              <w:rPr>
                <w:rFonts w:hint="eastAsia"/>
                <w:color w:val="000000" w:themeColor="text1"/>
                <w:lang w:val="en-GB"/>
              </w:rPr>
              <w:t>1-</w:t>
            </w:r>
            <w:r w:rsidRPr="006D3A21">
              <w:rPr>
                <w:rFonts w:hint="eastAsia"/>
                <w:color w:val="000000" w:themeColor="text1"/>
                <w:lang w:val="en-GB"/>
              </w:rPr>
              <w:t>按照</w:t>
            </w:r>
            <w:r w:rsidRPr="006D3A21">
              <w:rPr>
                <w:rFonts w:hint="eastAsia"/>
                <w:color w:val="000000" w:themeColor="text1"/>
              </w:rPr>
              <w:t>ScanCycle</w:t>
            </w:r>
            <w:r w:rsidRPr="006D3A21">
              <w:rPr>
                <w:rFonts w:hint="eastAsia"/>
                <w:color w:val="000000" w:themeColor="text1"/>
                <w:lang w:val="en-GB"/>
              </w:rPr>
              <w:t>设置进行扫描</w:t>
            </w:r>
          </w:p>
        </w:tc>
      </w:tr>
      <w:tr w:rsidR="00806B75" w:rsidRPr="006D3A21" w14:paraId="0A046836" w14:textId="77777777" w:rsidTr="00EC6DF4">
        <w:tc>
          <w:tcPr>
            <w:tcW w:w="2423" w:type="dxa"/>
            <w:tcBorders>
              <w:top w:val="single" w:sz="4" w:space="0" w:color="auto"/>
              <w:left w:val="single" w:sz="4" w:space="0" w:color="auto"/>
              <w:bottom w:val="single" w:sz="4" w:space="0" w:color="auto"/>
              <w:right w:val="single" w:sz="4" w:space="0" w:color="auto"/>
            </w:tcBorders>
          </w:tcPr>
          <w:p w14:paraId="13BD97B6" w14:textId="77777777" w:rsidR="00806B75" w:rsidRPr="006D3A21" w:rsidRDefault="00806B75" w:rsidP="008D29AD">
            <w:pPr>
              <w:rPr>
                <w:color w:val="000000" w:themeColor="text1"/>
              </w:rPr>
            </w:pPr>
            <w:r w:rsidRPr="006D3A21">
              <w:rPr>
                <w:rFonts w:hint="eastAsia"/>
                <w:color w:val="000000" w:themeColor="text1"/>
              </w:rPr>
              <w:t>ScanCycle</w:t>
            </w:r>
          </w:p>
        </w:tc>
        <w:tc>
          <w:tcPr>
            <w:tcW w:w="1226" w:type="dxa"/>
            <w:tcBorders>
              <w:top w:val="single" w:sz="4" w:space="0" w:color="auto"/>
              <w:left w:val="single" w:sz="4" w:space="0" w:color="auto"/>
              <w:bottom w:val="single" w:sz="4" w:space="0" w:color="auto"/>
              <w:right w:val="single" w:sz="4" w:space="0" w:color="auto"/>
            </w:tcBorders>
          </w:tcPr>
          <w:p w14:paraId="6B71CADA" w14:textId="77777777" w:rsidR="00806B75" w:rsidRPr="006D3A21" w:rsidRDefault="00806B75" w:rsidP="008D29AD">
            <w:pPr>
              <w:rPr>
                <w:color w:val="000000" w:themeColor="text1"/>
                <w:lang w:val="en-GB"/>
              </w:rPr>
            </w:pPr>
            <w:r w:rsidRPr="006D3A21">
              <w:rPr>
                <w:rFonts w:hint="eastAsia"/>
                <w:color w:val="000000" w:themeColor="text1"/>
                <w:lang w:val="en-GB"/>
              </w:rPr>
              <w:t>U16</w:t>
            </w:r>
          </w:p>
        </w:tc>
        <w:tc>
          <w:tcPr>
            <w:tcW w:w="3881" w:type="dxa"/>
            <w:tcBorders>
              <w:top w:val="single" w:sz="4" w:space="0" w:color="auto"/>
              <w:left w:val="single" w:sz="4" w:space="0" w:color="auto"/>
              <w:bottom w:val="single" w:sz="4" w:space="0" w:color="auto"/>
              <w:right w:val="single" w:sz="4" w:space="0" w:color="auto"/>
            </w:tcBorders>
          </w:tcPr>
          <w:p w14:paraId="077FEDB5" w14:textId="77777777" w:rsidR="00806B75" w:rsidRPr="006D3A21" w:rsidRDefault="00806B75" w:rsidP="008D29AD">
            <w:pPr>
              <w:rPr>
                <w:color w:val="000000" w:themeColor="text1"/>
                <w:lang w:val="en-GB"/>
              </w:rPr>
            </w:pPr>
            <w:r w:rsidRPr="006D3A21">
              <w:rPr>
                <w:rFonts w:hint="eastAsia"/>
                <w:color w:val="000000" w:themeColor="text1"/>
                <w:lang w:val="en-GB"/>
              </w:rPr>
              <w:t>扫描周期，单位是</w:t>
            </w:r>
            <w:r w:rsidRPr="006D3A21">
              <w:rPr>
                <w:rFonts w:hint="eastAsia"/>
                <w:color w:val="000000" w:themeColor="text1"/>
                <w:lang w:val="en-GB"/>
              </w:rPr>
              <w:t>ms</w:t>
            </w:r>
          </w:p>
          <w:p w14:paraId="51CEEA6E" w14:textId="77777777" w:rsidR="00806B75" w:rsidRPr="006D3A21" w:rsidRDefault="00806B75" w:rsidP="008D29AD">
            <w:pPr>
              <w:framePr w:w="7920" w:h="1980" w:hRule="exact" w:hSpace="180" w:wrap="auto" w:hAnchor="page" w:xAlign="center" w:yAlign="bottom"/>
              <w:snapToGrid w:val="0"/>
              <w:rPr>
                <w:color w:val="000000" w:themeColor="text1"/>
              </w:rPr>
            </w:pPr>
            <w:r w:rsidRPr="006D3A21">
              <w:rPr>
                <w:rFonts w:hint="eastAsia"/>
                <w:color w:val="000000" w:themeColor="text1"/>
              </w:rPr>
              <w:t>ScanMode ==1</w:t>
            </w:r>
            <w:r w:rsidRPr="006D3A21">
              <w:rPr>
                <w:rFonts w:hint="eastAsia"/>
                <w:color w:val="000000" w:themeColor="text1"/>
              </w:rPr>
              <w:t>的时候，此参数有效，否则无效</w:t>
            </w:r>
            <w:r w:rsidRPr="006D3A21">
              <w:rPr>
                <w:color w:val="000000" w:themeColor="text1"/>
                <w:lang w:val="en-GB"/>
              </w:rPr>
              <w:br/>
            </w:r>
            <w:r w:rsidRPr="006D3A21">
              <w:rPr>
                <w:rFonts w:hint="eastAsia"/>
                <w:color w:val="000000" w:themeColor="text1"/>
                <w:lang w:val="en-GB"/>
              </w:rPr>
              <w:t>如果单次扫描时间小于</w:t>
            </w:r>
            <w:r w:rsidRPr="006D3A21">
              <w:rPr>
                <w:rFonts w:hint="eastAsia"/>
                <w:color w:val="000000" w:themeColor="text1"/>
              </w:rPr>
              <w:t>ScanCycle</w:t>
            </w:r>
            <w:r w:rsidRPr="006D3A21">
              <w:rPr>
                <w:rFonts w:hint="eastAsia"/>
                <w:color w:val="000000" w:themeColor="text1"/>
              </w:rPr>
              <w:t>。按照</w:t>
            </w:r>
            <w:r w:rsidRPr="006D3A21">
              <w:rPr>
                <w:rFonts w:hint="eastAsia"/>
                <w:color w:val="000000" w:themeColor="text1"/>
              </w:rPr>
              <w:t>ScanCycle</w:t>
            </w:r>
            <w:r w:rsidRPr="006D3A21">
              <w:rPr>
                <w:rFonts w:hint="eastAsia"/>
                <w:color w:val="000000" w:themeColor="text1"/>
              </w:rPr>
              <w:t>时间启动下次扫描。</w:t>
            </w:r>
            <w:r w:rsidRPr="006D3A21">
              <w:rPr>
                <w:color w:val="000000" w:themeColor="text1"/>
              </w:rPr>
              <w:br/>
            </w:r>
            <w:r w:rsidRPr="006D3A21">
              <w:rPr>
                <w:rFonts w:hint="eastAsia"/>
                <w:color w:val="000000" w:themeColor="text1"/>
              </w:rPr>
              <w:t>如果</w:t>
            </w:r>
            <w:r w:rsidRPr="006D3A21">
              <w:rPr>
                <w:rFonts w:hint="eastAsia"/>
                <w:color w:val="000000" w:themeColor="text1"/>
                <w:lang w:val="en-GB"/>
              </w:rPr>
              <w:t>单次扫描时间大于等于</w:t>
            </w:r>
            <w:r w:rsidRPr="006D3A21">
              <w:rPr>
                <w:rFonts w:hint="eastAsia"/>
                <w:color w:val="000000" w:themeColor="text1"/>
              </w:rPr>
              <w:t>ScanCycle</w:t>
            </w:r>
            <w:r w:rsidRPr="006D3A21">
              <w:rPr>
                <w:rFonts w:hint="eastAsia"/>
                <w:color w:val="000000" w:themeColor="text1"/>
              </w:rPr>
              <w:t>。连续扫描，上次扫描结束后与下次扫描</w:t>
            </w:r>
            <w:r w:rsidRPr="006D3A21">
              <w:rPr>
                <w:rFonts w:hint="eastAsia"/>
                <w:color w:val="000000" w:themeColor="text1"/>
              </w:rPr>
              <w:lastRenderedPageBreak/>
              <w:t>没有时间间隔。</w:t>
            </w:r>
          </w:p>
        </w:tc>
      </w:tr>
      <w:tr w:rsidR="00806B75" w:rsidRPr="006D3A21" w14:paraId="50EBB5DF" w14:textId="77777777" w:rsidTr="008D29AD">
        <w:tc>
          <w:tcPr>
            <w:tcW w:w="2423" w:type="dxa"/>
            <w:tcBorders>
              <w:top w:val="single" w:sz="4" w:space="0" w:color="auto"/>
              <w:left w:val="single" w:sz="4" w:space="0" w:color="auto"/>
              <w:bottom w:val="single" w:sz="4" w:space="0" w:color="auto"/>
              <w:right w:val="single" w:sz="4" w:space="0" w:color="auto"/>
            </w:tcBorders>
            <w:hideMark/>
          </w:tcPr>
          <w:p w14:paraId="661EA8D2" w14:textId="77777777" w:rsidR="00806B75" w:rsidRPr="006D3A21" w:rsidRDefault="00806B75" w:rsidP="008D29AD">
            <w:pPr>
              <w:rPr>
                <w:color w:val="000000" w:themeColor="text1"/>
              </w:rPr>
            </w:pPr>
            <w:r w:rsidRPr="006D3A21">
              <w:rPr>
                <w:rFonts w:hint="eastAsia"/>
                <w:color w:val="000000" w:themeColor="text1"/>
              </w:rPr>
              <w:lastRenderedPageBreak/>
              <w:t>Cell</w:t>
            </w:r>
            <w:r w:rsidRPr="006D3A21">
              <w:rPr>
                <w:color w:val="000000" w:themeColor="text1"/>
              </w:rPr>
              <w:t>Num</w:t>
            </w:r>
          </w:p>
        </w:tc>
        <w:tc>
          <w:tcPr>
            <w:tcW w:w="1226" w:type="dxa"/>
            <w:tcBorders>
              <w:top w:val="single" w:sz="4" w:space="0" w:color="auto"/>
              <w:left w:val="single" w:sz="4" w:space="0" w:color="auto"/>
              <w:bottom w:val="single" w:sz="4" w:space="0" w:color="auto"/>
              <w:right w:val="single" w:sz="4" w:space="0" w:color="auto"/>
            </w:tcBorders>
            <w:hideMark/>
          </w:tcPr>
          <w:p w14:paraId="413F6BE3" w14:textId="77777777" w:rsidR="00806B75" w:rsidRPr="006D3A21" w:rsidRDefault="00806B75" w:rsidP="008D29AD">
            <w:pPr>
              <w:rPr>
                <w:color w:val="000000" w:themeColor="text1"/>
                <w:lang w:val="en-GB"/>
              </w:rPr>
            </w:pPr>
            <w:r w:rsidRPr="006D3A21">
              <w:rPr>
                <w:color w:val="000000" w:themeColor="text1"/>
                <w:lang w:val="en-GB"/>
              </w:rPr>
              <w:t>U16</w:t>
            </w:r>
          </w:p>
        </w:tc>
        <w:tc>
          <w:tcPr>
            <w:tcW w:w="3881" w:type="dxa"/>
            <w:tcBorders>
              <w:top w:val="single" w:sz="4" w:space="0" w:color="auto"/>
              <w:left w:val="single" w:sz="4" w:space="0" w:color="auto"/>
              <w:bottom w:val="single" w:sz="4" w:space="0" w:color="auto"/>
              <w:right w:val="single" w:sz="4" w:space="0" w:color="auto"/>
            </w:tcBorders>
            <w:hideMark/>
          </w:tcPr>
          <w:p w14:paraId="391AB703" w14:textId="77777777" w:rsidR="00806B75" w:rsidRPr="006D3A21" w:rsidRDefault="00806B75" w:rsidP="008D29AD">
            <w:pPr>
              <w:rPr>
                <w:color w:val="000000" w:themeColor="text1"/>
                <w:lang w:val="en-GB"/>
              </w:rPr>
            </w:pPr>
            <w:r w:rsidRPr="006D3A21">
              <w:rPr>
                <w:rFonts w:hint="eastAsia"/>
                <w:color w:val="000000" w:themeColor="text1"/>
                <w:lang w:val="en-GB"/>
              </w:rPr>
              <w:t>用户指定小区列表数目</w:t>
            </w:r>
            <w:r>
              <w:rPr>
                <w:rFonts w:hint="eastAsia"/>
                <w:color w:val="000000" w:themeColor="text1"/>
                <w:lang w:val="en-GB"/>
              </w:rPr>
              <w:t>，最大为</w:t>
            </w:r>
            <w:r>
              <w:rPr>
                <w:rFonts w:hint="eastAsia"/>
                <w:color w:val="000000" w:themeColor="text1"/>
                <w:lang w:val="en-GB"/>
              </w:rPr>
              <w:t>16</w:t>
            </w:r>
            <w:r>
              <w:rPr>
                <w:rFonts w:hint="eastAsia"/>
                <w:color w:val="000000" w:themeColor="text1"/>
                <w:lang w:val="en-GB"/>
              </w:rPr>
              <w:t>个。</w:t>
            </w:r>
          </w:p>
        </w:tc>
      </w:tr>
      <w:tr w:rsidR="00806B75" w:rsidRPr="006D3A21" w14:paraId="15988A27" w14:textId="77777777" w:rsidTr="00EC6DF4">
        <w:tc>
          <w:tcPr>
            <w:tcW w:w="2423" w:type="dxa"/>
            <w:tcBorders>
              <w:top w:val="single" w:sz="4" w:space="0" w:color="auto"/>
              <w:left w:val="single" w:sz="4" w:space="0" w:color="auto"/>
              <w:bottom w:val="single" w:sz="4" w:space="0" w:color="auto"/>
              <w:right w:val="single" w:sz="4" w:space="0" w:color="auto"/>
            </w:tcBorders>
            <w:hideMark/>
          </w:tcPr>
          <w:p w14:paraId="7DAD064C" w14:textId="77777777" w:rsidR="00806B75" w:rsidRPr="006D3A21" w:rsidRDefault="00806B75">
            <w:pPr>
              <w:rPr>
                <w:color w:val="000000" w:themeColor="text1"/>
              </w:rPr>
            </w:pPr>
            <w:r w:rsidRPr="006D3A21">
              <w:rPr>
                <w:color w:val="000000" w:themeColor="text1"/>
              </w:rPr>
              <w:t>Struct{</w:t>
            </w:r>
          </w:p>
        </w:tc>
        <w:tc>
          <w:tcPr>
            <w:tcW w:w="1226" w:type="dxa"/>
            <w:tcBorders>
              <w:top w:val="single" w:sz="4" w:space="0" w:color="auto"/>
              <w:left w:val="single" w:sz="4" w:space="0" w:color="auto"/>
              <w:bottom w:val="single" w:sz="4" w:space="0" w:color="auto"/>
              <w:right w:val="single" w:sz="4" w:space="0" w:color="auto"/>
            </w:tcBorders>
          </w:tcPr>
          <w:p w14:paraId="71D78D17" w14:textId="77777777" w:rsidR="00806B75" w:rsidRPr="006D3A21" w:rsidRDefault="00806B75">
            <w:pPr>
              <w:rPr>
                <w:color w:val="000000" w:themeColor="text1"/>
                <w:lang w:val="en-GB"/>
              </w:rPr>
            </w:pPr>
          </w:p>
        </w:tc>
        <w:tc>
          <w:tcPr>
            <w:tcW w:w="3881" w:type="dxa"/>
            <w:tcBorders>
              <w:top w:val="single" w:sz="4" w:space="0" w:color="auto"/>
              <w:left w:val="single" w:sz="4" w:space="0" w:color="auto"/>
              <w:bottom w:val="single" w:sz="4" w:space="0" w:color="auto"/>
              <w:right w:val="single" w:sz="4" w:space="0" w:color="auto"/>
            </w:tcBorders>
          </w:tcPr>
          <w:p w14:paraId="754C9261" w14:textId="77777777" w:rsidR="00806B75" w:rsidRPr="006D3A21" w:rsidRDefault="00806B75">
            <w:pPr>
              <w:rPr>
                <w:color w:val="000000" w:themeColor="text1"/>
                <w:lang w:val="en-GB"/>
              </w:rPr>
            </w:pPr>
          </w:p>
        </w:tc>
      </w:tr>
      <w:tr w:rsidR="00806B75" w:rsidRPr="006D3A21" w14:paraId="313B2366" w14:textId="77777777" w:rsidTr="00EC6DF4">
        <w:tc>
          <w:tcPr>
            <w:tcW w:w="2423" w:type="dxa"/>
            <w:tcBorders>
              <w:top w:val="single" w:sz="4" w:space="0" w:color="auto"/>
              <w:left w:val="single" w:sz="4" w:space="0" w:color="auto"/>
              <w:bottom w:val="single" w:sz="4" w:space="0" w:color="auto"/>
              <w:right w:val="single" w:sz="4" w:space="0" w:color="auto"/>
            </w:tcBorders>
            <w:hideMark/>
          </w:tcPr>
          <w:p w14:paraId="17F8B7D6" w14:textId="77777777" w:rsidR="00806B75" w:rsidRPr="006D3A21" w:rsidRDefault="00806B75">
            <w:pPr>
              <w:rPr>
                <w:color w:val="000000" w:themeColor="text1"/>
              </w:rPr>
            </w:pPr>
            <w:r w:rsidRPr="006D3A21">
              <w:rPr>
                <w:color w:val="000000" w:themeColor="text1"/>
              </w:rPr>
              <w:t>EARFCN</w:t>
            </w:r>
          </w:p>
        </w:tc>
        <w:tc>
          <w:tcPr>
            <w:tcW w:w="1226" w:type="dxa"/>
            <w:tcBorders>
              <w:top w:val="single" w:sz="4" w:space="0" w:color="auto"/>
              <w:left w:val="single" w:sz="4" w:space="0" w:color="auto"/>
              <w:bottom w:val="single" w:sz="4" w:space="0" w:color="auto"/>
              <w:right w:val="single" w:sz="4" w:space="0" w:color="auto"/>
            </w:tcBorders>
            <w:hideMark/>
          </w:tcPr>
          <w:p w14:paraId="3BB15307" w14:textId="77777777" w:rsidR="00806B75" w:rsidRPr="006D3A21" w:rsidRDefault="00806B75">
            <w:pPr>
              <w:rPr>
                <w:color w:val="000000" w:themeColor="text1"/>
                <w:lang w:val="en-GB"/>
              </w:rPr>
            </w:pPr>
            <w:r w:rsidRPr="006D3A21">
              <w:rPr>
                <w:color w:val="000000" w:themeColor="text1"/>
                <w:lang w:val="en-GB"/>
              </w:rPr>
              <w:t>U16</w:t>
            </w:r>
          </w:p>
        </w:tc>
        <w:tc>
          <w:tcPr>
            <w:tcW w:w="3881" w:type="dxa"/>
            <w:tcBorders>
              <w:top w:val="single" w:sz="4" w:space="0" w:color="auto"/>
              <w:left w:val="single" w:sz="4" w:space="0" w:color="auto"/>
              <w:bottom w:val="single" w:sz="4" w:space="0" w:color="auto"/>
              <w:right w:val="single" w:sz="4" w:space="0" w:color="auto"/>
            </w:tcBorders>
            <w:hideMark/>
          </w:tcPr>
          <w:p w14:paraId="1CCAF58F" w14:textId="77777777" w:rsidR="00806B75" w:rsidRPr="006D3A21" w:rsidRDefault="00806B75">
            <w:pPr>
              <w:rPr>
                <w:color w:val="000000" w:themeColor="text1"/>
                <w:lang w:val="en-GB"/>
              </w:rPr>
            </w:pPr>
            <w:r w:rsidRPr="006D3A21">
              <w:rPr>
                <w:rFonts w:hint="eastAsia"/>
                <w:color w:val="000000" w:themeColor="text1"/>
                <w:lang w:val="en-GB"/>
              </w:rPr>
              <w:t>指定小区的频点。采用</w:t>
            </w:r>
            <w:r w:rsidRPr="006D3A21">
              <w:rPr>
                <w:color w:val="000000" w:themeColor="text1"/>
              </w:rPr>
              <w:t>E-UTRA</w:t>
            </w:r>
            <w:r w:rsidRPr="006D3A21">
              <w:rPr>
                <w:rFonts w:hint="eastAsia"/>
                <w:color w:val="000000" w:themeColor="text1"/>
              </w:rPr>
              <w:t>绝对射频信道编号（</w:t>
            </w:r>
            <w:r w:rsidRPr="006D3A21">
              <w:rPr>
                <w:color w:val="000000" w:themeColor="text1"/>
              </w:rPr>
              <w:t>EARFCN</w:t>
            </w:r>
            <w:r w:rsidRPr="006D3A21">
              <w:rPr>
                <w:rFonts w:hint="eastAsia"/>
                <w:color w:val="000000" w:themeColor="text1"/>
              </w:rPr>
              <w:t>，</w:t>
            </w:r>
            <w:r w:rsidRPr="006D3A21">
              <w:rPr>
                <w:color w:val="000000" w:themeColor="text1"/>
              </w:rPr>
              <w:t>E-UTRA  Absolute Radio Frequency Channel Number</w:t>
            </w:r>
            <w:r w:rsidRPr="006D3A21">
              <w:rPr>
                <w:rFonts w:hint="eastAsia"/>
                <w:color w:val="000000" w:themeColor="text1"/>
              </w:rPr>
              <w:t>）表示。</w:t>
            </w:r>
          </w:p>
        </w:tc>
      </w:tr>
      <w:tr w:rsidR="00806B75" w:rsidRPr="006D3A21" w14:paraId="2EC0347C" w14:textId="77777777" w:rsidTr="00EC6DF4">
        <w:tc>
          <w:tcPr>
            <w:tcW w:w="2423" w:type="dxa"/>
            <w:tcBorders>
              <w:top w:val="single" w:sz="4" w:space="0" w:color="auto"/>
              <w:left w:val="single" w:sz="4" w:space="0" w:color="auto"/>
              <w:bottom w:val="single" w:sz="4" w:space="0" w:color="auto"/>
              <w:right w:val="single" w:sz="4" w:space="0" w:color="auto"/>
            </w:tcBorders>
            <w:hideMark/>
          </w:tcPr>
          <w:p w14:paraId="44C9DF97" w14:textId="77777777" w:rsidR="00806B75" w:rsidRPr="006D3A21" w:rsidRDefault="00806B75">
            <w:pPr>
              <w:rPr>
                <w:color w:val="000000" w:themeColor="text1"/>
              </w:rPr>
            </w:pPr>
            <w:r w:rsidRPr="006D3A21">
              <w:rPr>
                <w:color w:val="000000" w:themeColor="text1"/>
              </w:rPr>
              <w:t>PCI</w:t>
            </w:r>
          </w:p>
        </w:tc>
        <w:tc>
          <w:tcPr>
            <w:tcW w:w="1226" w:type="dxa"/>
            <w:tcBorders>
              <w:top w:val="single" w:sz="4" w:space="0" w:color="auto"/>
              <w:left w:val="single" w:sz="4" w:space="0" w:color="auto"/>
              <w:bottom w:val="single" w:sz="4" w:space="0" w:color="auto"/>
              <w:right w:val="single" w:sz="4" w:space="0" w:color="auto"/>
            </w:tcBorders>
            <w:hideMark/>
          </w:tcPr>
          <w:p w14:paraId="0F936E0A" w14:textId="77777777" w:rsidR="00806B75" w:rsidRPr="006D3A21" w:rsidRDefault="00806B75">
            <w:pPr>
              <w:rPr>
                <w:color w:val="000000" w:themeColor="text1"/>
                <w:lang w:val="en-GB"/>
              </w:rPr>
            </w:pPr>
            <w:r w:rsidRPr="006D3A21">
              <w:rPr>
                <w:color w:val="000000" w:themeColor="text1"/>
                <w:lang w:val="en-GB"/>
              </w:rPr>
              <w:t>U16</w:t>
            </w:r>
          </w:p>
        </w:tc>
        <w:tc>
          <w:tcPr>
            <w:tcW w:w="3881" w:type="dxa"/>
            <w:tcBorders>
              <w:top w:val="single" w:sz="4" w:space="0" w:color="auto"/>
              <w:left w:val="single" w:sz="4" w:space="0" w:color="auto"/>
              <w:bottom w:val="single" w:sz="4" w:space="0" w:color="auto"/>
              <w:right w:val="single" w:sz="4" w:space="0" w:color="auto"/>
            </w:tcBorders>
            <w:hideMark/>
          </w:tcPr>
          <w:p w14:paraId="25F1225E" w14:textId="77777777" w:rsidR="00806B75" w:rsidRPr="006D3A21" w:rsidRDefault="00806B75">
            <w:pPr>
              <w:rPr>
                <w:color w:val="000000" w:themeColor="text1"/>
                <w:lang w:val="en-GB"/>
              </w:rPr>
            </w:pPr>
            <w:r w:rsidRPr="006D3A21">
              <w:rPr>
                <w:rFonts w:hint="eastAsia"/>
                <w:color w:val="000000" w:themeColor="text1"/>
                <w:lang w:val="en-GB"/>
              </w:rPr>
              <w:t>指定小区的</w:t>
            </w:r>
            <w:r w:rsidRPr="006D3A21">
              <w:rPr>
                <w:color w:val="000000" w:themeColor="text1"/>
                <w:lang w:val="en-GB"/>
              </w:rPr>
              <w:t>PCI</w:t>
            </w:r>
          </w:p>
        </w:tc>
      </w:tr>
      <w:tr w:rsidR="00806B75" w:rsidRPr="006D3A21" w14:paraId="30E40E59" w14:textId="77777777" w:rsidTr="00EC6DF4">
        <w:tc>
          <w:tcPr>
            <w:tcW w:w="2423" w:type="dxa"/>
            <w:tcBorders>
              <w:top w:val="single" w:sz="4" w:space="0" w:color="auto"/>
              <w:left w:val="single" w:sz="4" w:space="0" w:color="auto"/>
              <w:bottom w:val="single" w:sz="4" w:space="0" w:color="auto"/>
              <w:right w:val="single" w:sz="4" w:space="0" w:color="auto"/>
            </w:tcBorders>
          </w:tcPr>
          <w:p w14:paraId="1EAA45B3" w14:textId="77777777" w:rsidR="00806B75" w:rsidRPr="006D3A21" w:rsidRDefault="00806B75" w:rsidP="00DA1AB7">
            <w:pPr>
              <w:rPr>
                <w:color w:val="000000" w:themeColor="text1"/>
              </w:rPr>
            </w:pPr>
            <w:r w:rsidRPr="006D3A21">
              <w:rPr>
                <w:color w:val="000000" w:themeColor="text1"/>
              </w:rPr>
              <w:t>}</w:t>
            </w:r>
          </w:p>
        </w:tc>
        <w:tc>
          <w:tcPr>
            <w:tcW w:w="1226" w:type="dxa"/>
            <w:tcBorders>
              <w:top w:val="single" w:sz="4" w:space="0" w:color="auto"/>
              <w:left w:val="single" w:sz="4" w:space="0" w:color="auto"/>
              <w:bottom w:val="single" w:sz="4" w:space="0" w:color="auto"/>
              <w:right w:val="single" w:sz="4" w:space="0" w:color="auto"/>
            </w:tcBorders>
          </w:tcPr>
          <w:p w14:paraId="0540B6E7" w14:textId="77777777" w:rsidR="00806B75" w:rsidRPr="006D3A21" w:rsidRDefault="00806B75">
            <w:pPr>
              <w:rPr>
                <w:color w:val="000000" w:themeColor="text1"/>
                <w:lang w:val="en-GB"/>
              </w:rPr>
            </w:pPr>
          </w:p>
        </w:tc>
        <w:tc>
          <w:tcPr>
            <w:tcW w:w="3881" w:type="dxa"/>
            <w:tcBorders>
              <w:top w:val="single" w:sz="4" w:space="0" w:color="auto"/>
              <w:left w:val="single" w:sz="4" w:space="0" w:color="auto"/>
              <w:bottom w:val="single" w:sz="4" w:space="0" w:color="auto"/>
              <w:right w:val="single" w:sz="4" w:space="0" w:color="auto"/>
            </w:tcBorders>
          </w:tcPr>
          <w:p w14:paraId="1EB56B5A" w14:textId="77777777" w:rsidR="00806B75" w:rsidRPr="006D3A21" w:rsidRDefault="00806B75">
            <w:pPr>
              <w:rPr>
                <w:color w:val="000000" w:themeColor="text1"/>
                <w:lang w:val="en-GB"/>
              </w:rPr>
            </w:pPr>
          </w:p>
        </w:tc>
      </w:tr>
    </w:tbl>
    <w:p w14:paraId="38073E14" w14:textId="77777777" w:rsidR="00885858" w:rsidRPr="006D3A21" w:rsidRDefault="00885858" w:rsidP="00D62039">
      <w:pPr>
        <w:pStyle w:val="31"/>
        <w:rPr>
          <w:color w:val="000000" w:themeColor="text1"/>
          <w:lang w:val="en-GB"/>
        </w:rPr>
      </w:pPr>
      <w:bookmarkStart w:id="116" w:name="_Toc375126620"/>
      <w:r w:rsidRPr="006D3A21">
        <w:rPr>
          <w:color w:val="000000" w:themeColor="text1"/>
          <w:lang w:val="en-GB"/>
        </w:rPr>
        <w:t>AG_XX_SPECIFIED_CELL_SCAN_REQ</w:t>
      </w:r>
      <w:bookmarkEnd w:id="116"/>
    </w:p>
    <w:p w14:paraId="08E565A1" w14:textId="77777777" w:rsidR="00CA67D7" w:rsidRPr="006D3A21" w:rsidRDefault="00CA67D7" w:rsidP="00CA67D7">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6378753A" w14:textId="77777777" w:rsidR="00CA67D7" w:rsidRPr="006D3A21" w:rsidRDefault="00CA67D7" w:rsidP="00CA67D7">
      <w:pPr>
        <w:pStyle w:val="a5"/>
        <w:rPr>
          <w:color w:val="000000" w:themeColor="text1"/>
        </w:rPr>
      </w:pPr>
      <w:r w:rsidRPr="006D3A21">
        <w:rPr>
          <w:rFonts w:hint="eastAsia"/>
          <w:color w:val="000000" w:themeColor="text1"/>
        </w:rPr>
        <w:t>该消息是</w:t>
      </w:r>
      <w:r w:rsidRPr="006D3A21">
        <w:rPr>
          <w:rFonts w:hint="eastAsia"/>
          <w:color w:val="000000" w:themeColor="text1"/>
        </w:rPr>
        <w:t>APP Agent</w:t>
      </w:r>
      <w:r w:rsidRPr="006D3A21">
        <w:rPr>
          <w:rFonts w:hint="eastAsia"/>
          <w:color w:val="000000" w:themeColor="text1"/>
        </w:rPr>
        <w:t>接收到</w:t>
      </w:r>
      <w:r w:rsidRPr="006D3A21">
        <w:rPr>
          <w:rFonts w:hint="eastAsia"/>
          <w:color w:val="000000" w:themeColor="text1"/>
        </w:rPr>
        <w:t>PC</w:t>
      </w:r>
      <w:r w:rsidRPr="006D3A21">
        <w:rPr>
          <w:rFonts w:hint="eastAsia"/>
          <w:color w:val="000000" w:themeColor="text1"/>
        </w:rPr>
        <w:t>机的指定小区扫描请求消息后，向</w:t>
      </w:r>
      <w:r w:rsidRPr="006D3A21">
        <w:rPr>
          <w:rFonts w:hint="eastAsia"/>
          <w:color w:val="000000" w:themeColor="text1"/>
        </w:rPr>
        <w:t>L1/L2P</w:t>
      </w:r>
      <w:r w:rsidRPr="006D3A21">
        <w:rPr>
          <w:rFonts w:hint="eastAsia"/>
          <w:color w:val="000000" w:themeColor="text1"/>
        </w:rPr>
        <w:t>发送的启动指定小区业务的请求消息。</w:t>
      </w:r>
    </w:p>
    <w:p w14:paraId="1F362490" w14:textId="77777777" w:rsidR="00CA67D7" w:rsidRPr="006D3A21" w:rsidRDefault="00CA67D7" w:rsidP="00CA67D7">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7B2570C4" w14:textId="77777777" w:rsidR="00CA67D7" w:rsidRPr="006D3A21" w:rsidRDefault="00CA67D7" w:rsidP="00CA67D7">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w:t>
      </w:r>
      <w:r w:rsidR="000251A0">
        <w:rPr>
          <w:rFonts w:ascii="宋体" w:hAnsi="宋体" w:hint="eastAsia"/>
          <w:color w:val="000000" w:themeColor="text1"/>
          <w:sz w:val="24"/>
          <w:szCs w:val="24"/>
        </w:rPr>
        <w:t>L1/L2P</w:t>
      </w:r>
    </w:p>
    <w:p w14:paraId="666401D7" w14:textId="77777777" w:rsidR="00CA67D7" w:rsidRPr="006D3A21" w:rsidRDefault="00CA67D7" w:rsidP="00CA67D7">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25A79203" w14:textId="77777777" w:rsidR="00476617" w:rsidRPr="006D3A21" w:rsidRDefault="00476617" w:rsidP="00476617">
      <w:pPr>
        <w:pStyle w:val="a1"/>
        <w:numPr>
          <w:ilvl w:val="0"/>
          <w:numId w:val="0"/>
        </w:numPr>
        <w:ind w:left="420"/>
        <w:rPr>
          <w:color w:val="000000" w:themeColor="text1"/>
        </w:rPr>
      </w:pPr>
      <w:r w:rsidRPr="006D3A21">
        <w:rPr>
          <w:rFonts w:ascii="宋体" w:hAnsi="宋体" w:hint="eastAsia"/>
          <w:b/>
          <w:bCs/>
          <w:color w:val="000000" w:themeColor="text1"/>
          <w:sz w:val="24"/>
          <w:szCs w:val="24"/>
        </w:rPr>
        <w:t>参见PC_AG_SPECIFIED_CELL_SCAN_REQ</w:t>
      </w:r>
    </w:p>
    <w:p w14:paraId="28994F10" w14:textId="77777777" w:rsidR="00D920FA" w:rsidRPr="006D3A21" w:rsidRDefault="00D920FA" w:rsidP="000107A1">
      <w:pPr>
        <w:pStyle w:val="31"/>
        <w:rPr>
          <w:color w:val="000000" w:themeColor="text1"/>
        </w:rPr>
      </w:pPr>
      <w:bookmarkStart w:id="117" w:name="_Toc375126621"/>
      <w:r w:rsidRPr="006D3A21">
        <w:rPr>
          <w:rFonts w:hint="eastAsia"/>
          <w:color w:val="000000" w:themeColor="text1"/>
        </w:rPr>
        <w:t>L1</w:t>
      </w:r>
      <w:r w:rsidRPr="006D3A21">
        <w:rPr>
          <w:color w:val="000000" w:themeColor="text1"/>
        </w:rPr>
        <w:t>_</w:t>
      </w:r>
      <w:r w:rsidRPr="006D3A21">
        <w:rPr>
          <w:rFonts w:hint="eastAsia"/>
          <w:color w:val="000000" w:themeColor="text1"/>
        </w:rPr>
        <w:t>AG_</w:t>
      </w:r>
      <w:r w:rsidRPr="006D3A21">
        <w:rPr>
          <w:color w:val="000000" w:themeColor="text1"/>
        </w:rPr>
        <w:t>SPECIFIED_CELL_SCAN_REQ_</w:t>
      </w:r>
      <w:r w:rsidRPr="006D3A21">
        <w:rPr>
          <w:rFonts w:hint="eastAsia"/>
          <w:color w:val="000000" w:themeColor="text1"/>
        </w:rPr>
        <w:t>ACK</w:t>
      </w:r>
      <w:bookmarkEnd w:id="117"/>
    </w:p>
    <w:p w14:paraId="1C7AE7B7" w14:textId="77777777" w:rsidR="00CA67D7" w:rsidRPr="006D3A21" w:rsidRDefault="00CA67D7" w:rsidP="00CA67D7">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32181539" w14:textId="77777777" w:rsidR="00CA67D7" w:rsidRPr="006D3A21" w:rsidRDefault="00CA67D7" w:rsidP="00CA67D7">
      <w:pPr>
        <w:pStyle w:val="a5"/>
        <w:rPr>
          <w:color w:val="000000" w:themeColor="text1"/>
        </w:rPr>
      </w:pPr>
      <w:r w:rsidRPr="006D3A21">
        <w:rPr>
          <w:rFonts w:hint="eastAsia"/>
          <w:color w:val="000000" w:themeColor="text1"/>
        </w:rPr>
        <w:t>该消息是</w:t>
      </w:r>
      <w:r w:rsidRPr="006D3A21">
        <w:rPr>
          <w:rFonts w:hint="eastAsia"/>
          <w:color w:val="000000" w:themeColor="text1"/>
        </w:rPr>
        <w:t>L1</w:t>
      </w:r>
      <w:r w:rsidRPr="006D3A21">
        <w:rPr>
          <w:rFonts w:hint="eastAsia"/>
          <w:color w:val="000000" w:themeColor="text1"/>
        </w:rPr>
        <w:t>接收到</w:t>
      </w:r>
      <w:r w:rsidRPr="006D3A21">
        <w:rPr>
          <w:rFonts w:hint="eastAsia"/>
          <w:color w:val="000000" w:themeColor="text1"/>
        </w:rPr>
        <w:t>APP Agent</w:t>
      </w:r>
      <w:r w:rsidRPr="006D3A21">
        <w:rPr>
          <w:rFonts w:hint="eastAsia"/>
          <w:color w:val="000000" w:themeColor="text1"/>
        </w:rPr>
        <w:t>的指定小区扫描请求消息后，</w:t>
      </w:r>
      <w:r w:rsidRPr="006D3A21">
        <w:rPr>
          <w:rFonts w:hint="eastAsia"/>
          <w:color w:val="000000" w:themeColor="text1"/>
        </w:rPr>
        <w:t xml:space="preserve"> L1</w:t>
      </w:r>
      <w:r w:rsidRPr="006D3A21">
        <w:rPr>
          <w:rFonts w:hint="eastAsia"/>
          <w:color w:val="000000" w:themeColor="text1"/>
        </w:rPr>
        <w:t>回复应答消息</w:t>
      </w:r>
      <w:r w:rsidR="000251A0">
        <w:rPr>
          <w:rFonts w:hint="eastAsia"/>
          <w:color w:val="000000" w:themeColor="text1"/>
        </w:rPr>
        <w:t>，</w:t>
      </w:r>
      <w:r w:rsidR="000251A0">
        <w:rPr>
          <w:rFonts w:hint="eastAsia"/>
          <w:color w:val="000000" w:themeColor="text1"/>
        </w:rPr>
        <w:t>APP Agent</w:t>
      </w:r>
      <w:r w:rsidR="000251A0">
        <w:rPr>
          <w:rFonts w:hint="eastAsia"/>
          <w:color w:val="000000" w:themeColor="text1"/>
        </w:rPr>
        <w:t>收到此消息之后透传给</w:t>
      </w:r>
      <w:r w:rsidR="000251A0">
        <w:rPr>
          <w:rFonts w:hint="eastAsia"/>
          <w:color w:val="000000" w:themeColor="text1"/>
        </w:rPr>
        <w:t>PC</w:t>
      </w:r>
      <w:r w:rsidR="000251A0">
        <w:rPr>
          <w:rFonts w:hint="eastAsia"/>
          <w:color w:val="000000" w:themeColor="text1"/>
        </w:rPr>
        <w:t>上的</w:t>
      </w:r>
      <w:r w:rsidR="000251A0">
        <w:rPr>
          <w:rFonts w:hint="eastAsia"/>
          <w:color w:val="000000" w:themeColor="text1"/>
        </w:rPr>
        <w:t>AGI</w:t>
      </w:r>
      <w:r w:rsidRPr="006D3A21">
        <w:rPr>
          <w:rFonts w:hint="eastAsia"/>
          <w:color w:val="000000" w:themeColor="text1"/>
        </w:rPr>
        <w:t>。</w:t>
      </w:r>
    </w:p>
    <w:p w14:paraId="60F2F8F5" w14:textId="77777777" w:rsidR="00CA67D7" w:rsidRPr="006D3A21" w:rsidRDefault="00CA67D7" w:rsidP="00CA67D7">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6445B342" w14:textId="77777777" w:rsidR="00CA67D7" w:rsidRPr="006D3A21" w:rsidRDefault="00CA67D7" w:rsidP="00CA67D7">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L1＝＞</w:t>
      </w:r>
      <w:r w:rsidRPr="006D3A21">
        <w:rPr>
          <w:rFonts w:hint="eastAsia"/>
          <w:color w:val="000000" w:themeColor="text1"/>
          <w:sz w:val="24"/>
          <w:szCs w:val="24"/>
        </w:rPr>
        <w:t>APP Agent</w:t>
      </w:r>
      <w:r w:rsidR="000251A0">
        <w:rPr>
          <w:rFonts w:hint="eastAsia"/>
          <w:color w:val="000000" w:themeColor="text1"/>
          <w:sz w:val="24"/>
          <w:szCs w:val="24"/>
        </w:rPr>
        <w:t xml:space="preserve"> </w:t>
      </w:r>
      <w:r w:rsidR="000251A0" w:rsidRPr="006D3A21">
        <w:rPr>
          <w:rFonts w:ascii="宋体" w:hAnsi="宋体" w:hint="eastAsia"/>
          <w:color w:val="000000" w:themeColor="text1"/>
          <w:sz w:val="24"/>
          <w:szCs w:val="24"/>
        </w:rPr>
        <w:t>＝＞</w:t>
      </w:r>
      <w:r w:rsidR="000251A0">
        <w:rPr>
          <w:rFonts w:ascii="宋体" w:hAnsi="宋体" w:hint="eastAsia"/>
          <w:color w:val="000000" w:themeColor="text1"/>
          <w:sz w:val="24"/>
          <w:szCs w:val="24"/>
        </w:rPr>
        <w:t>PC</w:t>
      </w:r>
    </w:p>
    <w:p w14:paraId="60FAC62A" w14:textId="77777777" w:rsidR="00CA67D7" w:rsidRPr="006D3A21" w:rsidRDefault="00CA67D7" w:rsidP="00CA67D7">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0F911546" w14:textId="77777777" w:rsidR="00CA67D7" w:rsidRPr="006D3A21" w:rsidRDefault="00CA67D7" w:rsidP="00CA67D7">
      <w:pPr>
        <w:ind w:firstLine="425"/>
        <w:rPr>
          <w:color w:val="000000" w:themeColor="text1"/>
        </w:rPr>
      </w:pPr>
      <w:r w:rsidRPr="006D3A21">
        <w:rPr>
          <w:rFonts w:hint="eastAsia"/>
          <w:color w:val="000000" w:themeColor="text1"/>
        </w:rPr>
        <w:t>参见标准</w:t>
      </w:r>
      <w:r w:rsidRPr="006D3A21">
        <w:rPr>
          <w:rFonts w:hint="eastAsia"/>
          <w:color w:val="000000" w:themeColor="text1"/>
        </w:rPr>
        <w:t>ACK</w:t>
      </w:r>
      <w:r w:rsidRPr="006D3A21">
        <w:rPr>
          <w:rFonts w:hint="eastAsia"/>
          <w:color w:val="000000" w:themeColor="text1"/>
        </w:rPr>
        <w:t>消息。</w:t>
      </w:r>
    </w:p>
    <w:p w14:paraId="4BE9D401" w14:textId="77777777" w:rsidR="00CA67D7" w:rsidRPr="006D3A21" w:rsidRDefault="00CA67D7" w:rsidP="009D48FA">
      <w:pPr>
        <w:pStyle w:val="a5"/>
        <w:rPr>
          <w:color w:val="000000" w:themeColor="text1"/>
        </w:rPr>
      </w:pPr>
    </w:p>
    <w:p w14:paraId="6476FF54" w14:textId="77777777" w:rsidR="00D920FA" w:rsidRPr="006D3A21" w:rsidRDefault="003F32E8" w:rsidP="000107A1">
      <w:pPr>
        <w:pStyle w:val="31"/>
        <w:rPr>
          <w:color w:val="000000" w:themeColor="text1"/>
          <w:lang w:val="en-GB"/>
        </w:rPr>
      </w:pPr>
      <w:bookmarkStart w:id="118" w:name="_Toc375126622"/>
      <w:r w:rsidRPr="006D3A21">
        <w:rPr>
          <w:rFonts w:hint="eastAsia"/>
          <w:color w:val="000000" w:themeColor="text1"/>
        </w:rPr>
        <w:t>L2P</w:t>
      </w:r>
      <w:r w:rsidR="00D920FA" w:rsidRPr="006D3A21">
        <w:rPr>
          <w:color w:val="000000" w:themeColor="text1"/>
        </w:rPr>
        <w:t>_</w:t>
      </w:r>
      <w:r w:rsidR="00D920FA" w:rsidRPr="006D3A21">
        <w:rPr>
          <w:rFonts w:hint="eastAsia"/>
          <w:color w:val="000000" w:themeColor="text1"/>
        </w:rPr>
        <w:t>AG_</w:t>
      </w:r>
      <w:r w:rsidR="00D920FA" w:rsidRPr="006D3A21">
        <w:rPr>
          <w:color w:val="000000" w:themeColor="text1"/>
        </w:rPr>
        <w:t>SPECIFIED_CELL_SCAN_REQ_</w:t>
      </w:r>
      <w:r w:rsidR="00D920FA" w:rsidRPr="006D3A21">
        <w:rPr>
          <w:rFonts w:hint="eastAsia"/>
          <w:color w:val="000000" w:themeColor="text1"/>
        </w:rPr>
        <w:t>ACK</w:t>
      </w:r>
      <w:bookmarkEnd w:id="118"/>
    </w:p>
    <w:p w14:paraId="442E38F8" w14:textId="77777777" w:rsidR="00CA67D7" w:rsidRPr="006D3A21" w:rsidRDefault="00CA67D7" w:rsidP="00CA67D7">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3C4C5ACF" w14:textId="77777777" w:rsidR="00CA67D7" w:rsidRPr="006D3A21" w:rsidRDefault="00CA67D7" w:rsidP="00CA67D7">
      <w:pPr>
        <w:pStyle w:val="a5"/>
        <w:rPr>
          <w:color w:val="000000" w:themeColor="text1"/>
        </w:rPr>
      </w:pPr>
      <w:r w:rsidRPr="006D3A21">
        <w:rPr>
          <w:rFonts w:hint="eastAsia"/>
          <w:color w:val="000000" w:themeColor="text1"/>
        </w:rPr>
        <w:t>该消息是</w:t>
      </w:r>
      <w:r w:rsidRPr="006D3A21">
        <w:rPr>
          <w:rFonts w:hint="eastAsia"/>
          <w:color w:val="000000" w:themeColor="text1"/>
        </w:rPr>
        <w:t>L2P</w:t>
      </w:r>
      <w:r w:rsidRPr="006D3A21">
        <w:rPr>
          <w:rFonts w:hint="eastAsia"/>
          <w:color w:val="000000" w:themeColor="text1"/>
        </w:rPr>
        <w:t>接收到</w:t>
      </w:r>
      <w:r w:rsidRPr="006D3A21">
        <w:rPr>
          <w:rFonts w:hint="eastAsia"/>
          <w:color w:val="000000" w:themeColor="text1"/>
        </w:rPr>
        <w:t>APP Agent</w:t>
      </w:r>
      <w:r w:rsidRPr="006D3A21">
        <w:rPr>
          <w:rFonts w:hint="eastAsia"/>
          <w:color w:val="000000" w:themeColor="text1"/>
        </w:rPr>
        <w:t>的指定小区扫描请求消息后，</w:t>
      </w:r>
      <w:r w:rsidRPr="006D3A21">
        <w:rPr>
          <w:rFonts w:hint="eastAsia"/>
          <w:color w:val="000000" w:themeColor="text1"/>
        </w:rPr>
        <w:t xml:space="preserve"> L2P</w:t>
      </w:r>
      <w:r w:rsidR="000251A0">
        <w:rPr>
          <w:rFonts w:hint="eastAsia"/>
          <w:color w:val="000000" w:themeColor="text1"/>
        </w:rPr>
        <w:t>回复应答消息给</w:t>
      </w:r>
      <w:r w:rsidR="000251A0">
        <w:rPr>
          <w:rFonts w:hint="eastAsia"/>
          <w:color w:val="000000" w:themeColor="text1"/>
        </w:rPr>
        <w:t>Agent</w:t>
      </w:r>
      <w:r w:rsidR="000251A0">
        <w:rPr>
          <w:rFonts w:hint="eastAsia"/>
          <w:color w:val="000000" w:themeColor="text1"/>
        </w:rPr>
        <w:t>，</w:t>
      </w:r>
      <w:r w:rsidR="000251A0">
        <w:rPr>
          <w:rFonts w:hint="eastAsia"/>
          <w:color w:val="000000" w:themeColor="text1"/>
        </w:rPr>
        <w:lastRenderedPageBreak/>
        <w:t>Agent</w:t>
      </w:r>
      <w:r w:rsidR="000251A0">
        <w:rPr>
          <w:rFonts w:hint="eastAsia"/>
          <w:color w:val="000000" w:themeColor="text1"/>
        </w:rPr>
        <w:t>收到此消息之后直接透传给</w:t>
      </w:r>
      <w:r w:rsidR="000251A0">
        <w:rPr>
          <w:rFonts w:hint="eastAsia"/>
          <w:color w:val="000000" w:themeColor="text1"/>
        </w:rPr>
        <w:t>PC</w:t>
      </w:r>
      <w:r w:rsidR="000251A0">
        <w:rPr>
          <w:rFonts w:hint="eastAsia"/>
          <w:color w:val="000000" w:themeColor="text1"/>
        </w:rPr>
        <w:t>上的</w:t>
      </w:r>
      <w:r w:rsidR="000251A0">
        <w:rPr>
          <w:rFonts w:hint="eastAsia"/>
          <w:color w:val="000000" w:themeColor="text1"/>
        </w:rPr>
        <w:t>AGI</w:t>
      </w:r>
      <w:r w:rsidR="000251A0">
        <w:rPr>
          <w:rFonts w:hint="eastAsia"/>
          <w:color w:val="000000" w:themeColor="text1"/>
        </w:rPr>
        <w:t>。</w:t>
      </w:r>
    </w:p>
    <w:p w14:paraId="5844936F" w14:textId="77777777" w:rsidR="00CA67D7" w:rsidRPr="006D3A21" w:rsidRDefault="00CA67D7" w:rsidP="00CA67D7">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59D8FA2A" w14:textId="77777777" w:rsidR="00CA67D7" w:rsidRPr="006D3A21" w:rsidRDefault="00CA67D7" w:rsidP="00CA67D7">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L2P＝＞</w:t>
      </w:r>
      <w:r w:rsidRPr="006D3A21">
        <w:rPr>
          <w:rFonts w:hint="eastAsia"/>
          <w:color w:val="000000" w:themeColor="text1"/>
          <w:sz w:val="24"/>
          <w:szCs w:val="24"/>
        </w:rPr>
        <w:t>APP Agent</w:t>
      </w:r>
      <w:r w:rsidR="000251A0">
        <w:rPr>
          <w:rFonts w:hint="eastAsia"/>
          <w:color w:val="000000" w:themeColor="text1"/>
          <w:sz w:val="24"/>
          <w:szCs w:val="24"/>
        </w:rPr>
        <w:t xml:space="preserve"> </w:t>
      </w:r>
      <w:r w:rsidR="000251A0" w:rsidRPr="006D3A21">
        <w:rPr>
          <w:rFonts w:ascii="宋体" w:hAnsi="宋体" w:hint="eastAsia"/>
          <w:color w:val="000000" w:themeColor="text1"/>
          <w:sz w:val="24"/>
          <w:szCs w:val="24"/>
        </w:rPr>
        <w:t>＝＞</w:t>
      </w:r>
      <w:r w:rsidR="000251A0">
        <w:rPr>
          <w:rFonts w:ascii="宋体" w:hAnsi="宋体" w:hint="eastAsia"/>
          <w:color w:val="000000" w:themeColor="text1"/>
          <w:sz w:val="24"/>
          <w:szCs w:val="24"/>
        </w:rPr>
        <w:t>PC</w:t>
      </w:r>
    </w:p>
    <w:p w14:paraId="74020C39" w14:textId="77777777" w:rsidR="00CA67D7" w:rsidRPr="006D3A21" w:rsidRDefault="00CA67D7" w:rsidP="00CA67D7">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0D9BE74A" w14:textId="77777777" w:rsidR="00CA67D7" w:rsidRPr="006D3A21" w:rsidRDefault="00CA67D7" w:rsidP="00CA67D7">
      <w:pPr>
        <w:ind w:firstLine="425"/>
        <w:rPr>
          <w:color w:val="000000" w:themeColor="text1"/>
        </w:rPr>
      </w:pPr>
      <w:r w:rsidRPr="006D3A21">
        <w:rPr>
          <w:rFonts w:hint="eastAsia"/>
          <w:color w:val="000000" w:themeColor="text1"/>
        </w:rPr>
        <w:t>参见标准</w:t>
      </w:r>
      <w:r w:rsidRPr="006D3A21">
        <w:rPr>
          <w:rFonts w:hint="eastAsia"/>
          <w:color w:val="000000" w:themeColor="text1"/>
        </w:rPr>
        <w:t>ACK</w:t>
      </w:r>
      <w:r w:rsidRPr="006D3A21">
        <w:rPr>
          <w:rFonts w:hint="eastAsia"/>
          <w:color w:val="000000" w:themeColor="text1"/>
        </w:rPr>
        <w:t>消息。</w:t>
      </w:r>
    </w:p>
    <w:p w14:paraId="3104A9AC" w14:textId="77777777" w:rsidR="00B91A61" w:rsidRPr="006D3A21" w:rsidRDefault="006E39DE" w:rsidP="000107A1">
      <w:pPr>
        <w:pStyle w:val="31"/>
        <w:rPr>
          <w:color w:val="000000" w:themeColor="text1"/>
          <w:lang w:val="en-GB"/>
        </w:rPr>
      </w:pPr>
      <w:bookmarkStart w:id="119" w:name="_Toc375126623"/>
      <w:r w:rsidRPr="006D3A21">
        <w:rPr>
          <w:color w:val="000000" w:themeColor="text1"/>
          <w:lang w:val="en-GB"/>
        </w:rPr>
        <w:t>L1_AG_SPECIFIED_CELL_SCAN_DATA</w:t>
      </w:r>
      <w:bookmarkEnd w:id="119"/>
    </w:p>
    <w:p w14:paraId="1AEDF045" w14:textId="77777777" w:rsidR="00207819" w:rsidRPr="006D3A21" w:rsidRDefault="00207819" w:rsidP="00207819">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3527572A" w14:textId="77777777" w:rsidR="00207819" w:rsidRPr="006D3A21" w:rsidRDefault="00207819" w:rsidP="00207819">
      <w:pPr>
        <w:pStyle w:val="a5"/>
        <w:rPr>
          <w:color w:val="000000" w:themeColor="text1"/>
        </w:rPr>
      </w:pPr>
      <w:r w:rsidRPr="006D3A21">
        <w:rPr>
          <w:rFonts w:hint="eastAsia"/>
          <w:color w:val="000000" w:themeColor="text1"/>
        </w:rPr>
        <w:t>该消息是</w:t>
      </w:r>
      <w:r w:rsidRPr="006D3A21">
        <w:rPr>
          <w:rFonts w:hint="eastAsia"/>
          <w:color w:val="000000" w:themeColor="text1"/>
        </w:rPr>
        <w:t>L1</w:t>
      </w:r>
      <w:r w:rsidRPr="006D3A21">
        <w:rPr>
          <w:rFonts w:hint="eastAsia"/>
          <w:color w:val="000000" w:themeColor="text1"/>
        </w:rPr>
        <w:t>接收到</w:t>
      </w:r>
      <w:r w:rsidRPr="006D3A21">
        <w:rPr>
          <w:rFonts w:hint="eastAsia"/>
          <w:color w:val="000000" w:themeColor="text1"/>
        </w:rPr>
        <w:t>APP Agent</w:t>
      </w:r>
      <w:r w:rsidRPr="006D3A21">
        <w:rPr>
          <w:rFonts w:hint="eastAsia"/>
          <w:color w:val="000000" w:themeColor="text1"/>
        </w:rPr>
        <w:t>的指定小区扫描请求消息</w:t>
      </w:r>
      <w:r w:rsidRPr="006D3A21">
        <w:rPr>
          <w:rFonts w:hint="eastAsia"/>
          <w:color w:val="000000" w:themeColor="text1"/>
        </w:rPr>
        <w:t>PC</w:t>
      </w:r>
      <w:r w:rsidRPr="006D3A21">
        <w:rPr>
          <w:color w:val="000000" w:themeColor="text1"/>
        </w:rPr>
        <w:t>_</w:t>
      </w:r>
      <w:r w:rsidRPr="006D3A21">
        <w:rPr>
          <w:rFonts w:hint="eastAsia"/>
          <w:color w:val="000000" w:themeColor="text1"/>
        </w:rPr>
        <w:t>XX_</w:t>
      </w:r>
      <w:r w:rsidRPr="006D3A21">
        <w:rPr>
          <w:color w:val="000000" w:themeColor="text1"/>
        </w:rPr>
        <w:t>AG_SPECIFIED_CELL_SCAN_REQ</w:t>
      </w:r>
      <w:r w:rsidRPr="006D3A21">
        <w:rPr>
          <w:rFonts w:hint="eastAsia"/>
          <w:color w:val="000000" w:themeColor="text1"/>
        </w:rPr>
        <w:t>后，</w:t>
      </w:r>
      <w:r w:rsidRPr="006D3A21">
        <w:rPr>
          <w:rFonts w:hint="eastAsia"/>
          <w:color w:val="000000" w:themeColor="text1"/>
        </w:rPr>
        <w:t xml:space="preserve"> L1</w:t>
      </w:r>
      <w:r w:rsidRPr="006D3A21">
        <w:rPr>
          <w:rFonts w:hint="eastAsia"/>
          <w:color w:val="000000" w:themeColor="text1"/>
        </w:rPr>
        <w:t>开始对指定的小区进行扫描，</w:t>
      </w:r>
      <w:r w:rsidRPr="006D3A21">
        <w:rPr>
          <w:rFonts w:hint="eastAsia"/>
          <w:color w:val="000000" w:themeColor="text1"/>
          <w:lang w:val="en-GB"/>
        </w:rPr>
        <w:t>每搜索完成一个（</w:t>
      </w:r>
      <w:r w:rsidRPr="006D3A21">
        <w:rPr>
          <w:rFonts w:hint="eastAsia"/>
          <w:color w:val="000000" w:themeColor="text1"/>
          <w:lang w:val="en-GB"/>
        </w:rPr>
        <w:t>freq</w:t>
      </w:r>
      <w:r w:rsidRPr="006D3A21">
        <w:rPr>
          <w:rFonts w:hint="eastAsia"/>
          <w:color w:val="000000" w:themeColor="text1"/>
          <w:lang w:val="en-GB"/>
        </w:rPr>
        <w:t>，</w:t>
      </w:r>
      <w:r w:rsidRPr="006D3A21">
        <w:rPr>
          <w:rFonts w:hint="eastAsia"/>
          <w:color w:val="000000" w:themeColor="text1"/>
          <w:lang w:val="en-GB"/>
        </w:rPr>
        <w:t>pci</w:t>
      </w:r>
      <w:r w:rsidRPr="006D3A21">
        <w:rPr>
          <w:rFonts w:hint="eastAsia"/>
          <w:color w:val="000000" w:themeColor="text1"/>
          <w:lang w:val="en-GB"/>
        </w:rPr>
        <w:t>）上报给</w:t>
      </w:r>
      <w:r w:rsidRPr="006D3A21">
        <w:rPr>
          <w:rFonts w:hint="eastAsia"/>
          <w:color w:val="000000" w:themeColor="text1"/>
          <w:lang w:val="en-GB"/>
        </w:rPr>
        <w:t>APP Agent</w:t>
      </w:r>
      <w:r w:rsidRPr="006D3A21">
        <w:rPr>
          <w:rFonts w:hint="eastAsia"/>
          <w:color w:val="000000" w:themeColor="text1"/>
          <w:lang w:val="en-GB"/>
        </w:rPr>
        <w:t>小区扫描结果</w:t>
      </w:r>
      <w:r w:rsidRPr="006D3A21">
        <w:rPr>
          <w:rFonts w:hint="eastAsia"/>
          <w:color w:val="000000" w:themeColor="text1"/>
        </w:rPr>
        <w:t>。</w:t>
      </w:r>
    </w:p>
    <w:p w14:paraId="4147C6C4" w14:textId="77777777" w:rsidR="00207819" w:rsidRPr="006D3A21" w:rsidRDefault="00207819" w:rsidP="00207819">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79A1253E" w14:textId="77777777" w:rsidR="00207819" w:rsidRPr="006D3A21" w:rsidRDefault="00207819" w:rsidP="00207819">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L1＝＞</w:t>
      </w:r>
      <w:r w:rsidRPr="006D3A21">
        <w:rPr>
          <w:rFonts w:hint="eastAsia"/>
          <w:color w:val="000000" w:themeColor="text1"/>
          <w:sz w:val="24"/>
          <w:szCs w:val="24"/>
        </w:rPr>
        <w:t>APP Agent</w:t>
      </w:r>
    </w:p>
    <w:p w14:paraId="361EA5C6" w14:textId="77777777" w:rsidR="00B91A61" w:rsidRPr="006D3A21" w:rsidRDefault="00207819" w:rsidP="00175FA8">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：见下表</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8"/>
        <w:gridCol w:w="1646"/>
        <w:gridCol w:w="4391"/>
      </w:tblGrid>
      <w:tr w:rsidR="00742392" w:rsidRPr="006D3A21" w14:paraId="61B588EA"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50CA6649" w14:textId="77777777" w:rsidR="00742392" w:rsidRPr="006D3A21" w:rsidRDefault="00742392">
            <w:pPr>
              <w:rPr>
                <w:b/>
                <w:color w:val="000000" w:themeColor="text1"/>
                <w:lang w:val="en-GB"/>
              </w:rPr>
            </w:pPr>
            <w:r w:rsidRPr="006D3A21">
              <w:rPr>
                <w:b/>
                <w:color w:val="000000" w:themeColor="text1"/>
                <w:lang w:val="en-GB"/>
              </w:rPr>
              <w:t>Parameter</w:t>
            </w:r>
          </w:p>
        </w:tc>
        <w:tc>
          <w:tcPr>
            <w:tcW w:w="1646" w:type="dxa"/>
            <w:tcBorders>
              <w:top w:val="single" w:sz="4" w:space="0" w:color="auto"/>
              <w:left w:val="single" w:sz="4" w:space="0" w:color="auto"/>
              <w:bottom w:val="single" w:sz="4" w:space="0" w:color="auto"/>
              <w:right w:val="single" w:sz="4" w:space="0" w:color="auto"/>
            </w:tcBorders>
            <w:hideMark/>
          </w:tcPr>
          <w:p w14:paraId="7FC2D1B0" w14:textId="77777777" w:rsidR="00742392" w:rsidRPr="006D3A21" w:rsidRDefault="00742392">
            <w:pPr>
              <w:rPr>
                <w:b/>
                <w:color w:val="000000" w:themeColor="text1"/>
                <w:lang w:val="en-GB"/>
              </w:rPr>
            </w:pPr>
            <w:r w:rsidRPr="006D3A21">
              <w:rPr>
                <w:b/>
                <w:color w:val="000000" w:themeColor="text1"/>
                <w:lang w:val="en-GB"/>
              </w:rPr>
              <w:t>Type</w:t>
            </w:r>
          </w:p>
        </w:tc>
        <w:tc>
          <w:tcPr>
            <w:tcW w:w="4391" w:type="dxa"/>
            <w:tcBorders>
              <w:top w:val="single" w:sz="4" w:space="0" w:color="auto"/>
              <w:left w:val="single" w:sz="4" w:space="0" w:color="auto"/>
              <w:bottom w:val="single" w:sz="4" w:space="0" w:color="auto"/>
              <w:right w:val="single" w:sz="4" w:space="0" w:color="auto"/>
            </w:tcBorders>
            <w:hideMark/>
          </w:tcPr>
          <w:p w14:paraId="6FF33E9A" w14:textId="77777777" w:rsidR="00742392" w:rsidRPr="006D3A21" w:rsidRDefault="00742392">
            <w:pPr>
              <w:rPr>
                <w:b/>
                <w:color w:val="000000" w:themeColor="text1"/>
                <w:lang w:val="en-GB"/>
              </w:rPr>
            </w:pPr>
            <w:r w:rsidRPr="006D3A21">
              <w:rPr>
                <w:b/>
                <w:color w:val="000000" w:themeColor="text1"/>
                <w:lang w:val="en-GB"/>
              </w:rPr>
              <w:t>Description</w:t>
            </w:r>
          </w:p>
        </w:tc>
      </w:tr>
      <w:tr w:rsidR="009928D2" w:rsidRPr="006D3A21" w14:paraId="28FF080B" w14:textId="77777777" w:rsidTr="000251A0">
        <w:trPr>
          <w:trHeight w:val="1644"/>
        </w:trPr>
        <w:tc>
          <w:tcPr>
            <w:tcW w:w="2288" w:type="dxa"/>
            <w:tcBorders>
              <w:top w:val="single" w:sz="4" w:space="0" w:color="auto"/>
              <w:left w:val="single" w:sz="4" w:space="0" w:color="auto"/>
              <w:bottom w:val="single" w:sz="4" w:space="0" w:color="auto"/>
              <w:right w:val="single" w:sz="4" w:space="0" w:color="auto"/>
            </w:tcBorders>
          </w:tcPr>
          <w:p w14:paraId="0C52534D" w14:textId="77777777" w:rsidR="009928D2" w:rsidRPr="006D3A21" w:rsidRDefault="009928D2" w:rsidP="001452D0">
            <w:pPr>
              <w:autoSpaceDE w:val="0"/>
              <w:autoSpaceDN w:val="0"/>
              <w:adjustRightInd w:val="0"/>
              <w:spacing w:line="240" w:lineRule="auto"/>
              <w:jc w:val="left"/>
              <w:rPr>
                <w:rFonts w:ascii="Arial" w:hAnsi="Arial" w:cs="Arial"/>
                <w:color w:val="000000" w:themeColor="text1"/>
                <w:kern w:val="0"/>
                <w:sz w:val="18"/>
                <w:szCs w:val="18"/>
              </w:rPr>
            </w:pPr>
            <w:r w:rsidRPr="00FC09B8">
              <w:rPr>
                <w:rFonts w:ascii="Arial" w:hAnsi="Arial" w:cs="Arial"/>
                <w:color w:val="000000" w:themeColor="text1"/>
                <w:kern w:val="0"/>
                <w:sz w:val="18"/>
                <w:szCs w:val="18"/>
              </w:rPr>
              <w:t>TimeStampH</w:t>
            </w:r>
            <w:r>
              <w:rPr>
                <w:rFonts w:ascii="Arial" w:hAnsi="Arial" w:cs="Arial" w:hint="eastAsia"/>
                <w:color w:val="000000" w:themeColor="text1"/>
                <w:kern w:val="0"/>
                <w:sz w:val="18"/>
                <w:szCs w:val="18"/>
              </w:rPr>
              <w:t>[4]</w:t>
            </w:r>
          </w:p>
        </w:tc>
        <w:tc>
          <w:tcPr>
            <w:tcW w:w="1646" w:type="dxa"/>
            <w:tcBorders>
              <w:top w:val="single" w:sz="4" w:space="0" w:color="auto"/>
              <w:left w:val="single" w:sz="4" w:space="0" w:color="auto"/>
              <w:bottom w:val="single" w:sz="4" w:space="0" w:color="auto"/>
              <w:right w:val="single" w:sz="4" w:space="0" w:color="auto"/>
            </w:tcBorders>
          </w:tcPr>
          <w:p w14:paraId="4D525FBA" w14:textId="77777777" w:rsidR="009928D2" w:rsidRPr="008444B6" w:rsidRDefault="009928D2" w:rsidP="001452D0">
            <w:pPr>
              <w:rPr>
                <w:rFonts w:ascii="Arial" w:hAnsi="Arial" w:cs="Arial"/>
                <w:color w:val="000000" w:themeColor="text1"/>
                <w:kern w:val="0"/>
                <w:sz w:val="18"/>
                <w:szCs w:val="18"/>
              </w:rPr>
            </w:pPr>
            <w:r w:rsidRPr="00FC09B8">
              <w:rPr>
                <w:rFonts w:ascii="Arial" w:hAnsi="Arial" w:cs="Arial"/>
                <w:color w:val="000000" w:themeColor="text1"/>
                <w:kern w:val="0"/>
                <w:sz w:val="18"/>
                <w:szCs w:val="18"/>
              </w:rPr>
              <w:t>U</w:t>
            </w:r>
            <w:r>
              <w:rPr>
                <w:rFonts w:ascii="Arial" w:hAnsi="Arial" w:cs="Arial" w:hint="eastAsia"/>
                <w:color w:val="000000" w:themeColor="text1"/>
                <w:kern w:val="0"/>
                <w:sz w:val="18"/>
                <w:szCs w:val="18"/>
              </w:rPr>
              <w:t>8</w:t>
            </w:r>
          </w:p>
        </w:tc>
        <w:tc>
          <w:tcPr>
            <w:tcW w:w="4391" w:type="dxa"/>
            <w:tcBorders>
              <w:top w:val="single" w:sz="4" w:space="0" w:color="auto"/>
              <w:left w:val="single" w:sz="4" w:space="0" w:color="auto"/>
              <w:bottom w:val="single" w:sz="4" w:space="0" w:color="auto"/>
              <w:right w:val="single" w:sz="4" w:space="0" w:color="auto"/>
            </w:tcBorders>
          </w:tcPr>
          <w:p w14:paraId="6C2F4998" w14:textId="77777777" w:rsidR="009928D2" w:rsidRPr="008444B6" w:rsidRDefault="009928D2" w:rsidP="001452D0">
            <w:pPr>
              <w:autoSpaceDE w:val="0"/>
              <w:autoSpaceDN w:val="0"/>
              <w:adjustRightInd w:val="0"/>
              <w:spacing w:line="240" w:lineRule="auto"/>
              <w:jc w:val="left"/>
              <w:rPr>
                <w:rFonts w:ascii="Arial" w:hAnsi="Arial" w:cs="Arial"/>
                <w:color w:val="000000" w:themeColor="text1"/>
                <w:kern w:val="0"/>
                <w:sz w:val="18"/>
                <w:szCs w:val="18"/>
              </w:rPr>
            </w:pPr>
            <w:r w:rsidRPr="00FC09B8">
              <w:rPr>
                <w:rFonts w:ascii="Arial" w:hAnsi="Arial" w:cs="Arial" w:hint="eastAsia"/>
                <w:color w:val="000000" w:themeColor="text1"/>
                <w:kern w:val="0"/>
                <w:sz w:val="18"/>
                <w:szCs w:val="18"/>
              </w:rPr>
              <w:t>时间戳</w:t>
            </w:r>
            <w:r w:rsidRPr="00FC09B8">
              <w:rPr>
                <w:rFonts w:ascii="Arial" w:hAnsi="Arial" w:cs="Arial"/>
                <w:color w:val="000000" w:themeColor="text1"/>
                <w:kern w:val="0"/>
                <w:sz w:val="18"/>
                <w:szCs w:val="18"/>
              </w:rPr>
              <w:t>32</w:t>
            </w:r>
            <w:r w:rsidRPr="00FC09B8">
              <w:rPr>
                <w:rFonts w:ascii="Arial" w:hAnsi="Arial" w:cs="Arial" w:hint="eastAsia"/>
                <w:color w:val="000000" w:themeColor="text1"/>
                <w:kern w:val="0"/>
                <w:sz w:val="18"/>
                <w:szCs w:val="18"/>
              </w:rPr>
              <w:t>位（</w:t>
            </w:r>
            <w:r w:rsidRPr="00FC09B8">
              <w:rPr>
                <w:rFonts w:ascii="Arial" w:hAnsi="Arial" w:cs="Arial"/>
                <w:color w:val="000000" w:themeColor="text1"/>
                <w:kern w:val="0"/>
                <w:sz w:val="18"/>
                <w:szCs w:val="18"/>
              </w:rPr>
              <w:t>GPS</w:t>
            </w:r>
            <w:r w:rsidRPr="00FC09B8">
              <w:rPr>
                <w:rFonts w:ascii="Arial" w:hAnsi="Arial" w:cs="Arial" w:hint="eastAsia"/>
                <w:color w:val="000000" w:themeColor="text1"/>
                <w:kern w:val="0"/>
                <w:sz w:val="18"/>
                <w:szCs w:val="18"/>
              </w:rPr>
              <w:t>时间）存储格式为</w:t>
            </w:r>
            <w:r w:rsidRPr="00FC09B8">
              <w:rPr>
                <w:rFonts w:ascii="Arial" w:hAnsi="Arial" w:cs="Arial"/>
                <w:color w:val="000000" w:themeColor="text1"/>
                <w:kern w:val="0"/>
                <w:sz w:val="18"/>
                <w:szCs w:val="18"/>
              </w:rPr>
              <w:t>:</w:t>
            </w:r>
          </w:p>
          <w:p w14:paraId="6D27430D" w14:textId="77777777" w:rsidR="009928D2" w:rsidRPr="008444B6" w:rsidRDefault="009928D2" w:rsidP="001452D0">
            <w:pPr>
              <w:pBdr>
                <w:bottom w:val="thickThinSmallGap" w:sz="24" w:space="1" w:color="auto"/>
              </w:pBdr>
              <w:tabs>
                <w:tab w:val="center" w:pos="4153"/>
                <w:tab w:val="right" w:pos="8306"/>
              </w:tabs>
              <w:autoSpaceDE w:val="0"/>
              <w:autoSpaceDN w:val="0"/>
              <w:adjustRightInd w:val="0"/>
              <w:snapToGrid w:val="0"/>
              <w:spacing w:line="240" w:lineRule="auto"/>
              <w:jc w:val="left"/>
              <w:rPr>
                <w:rFonts w:ascii="Arial" w:hAnsi="Arial" w:cs="Arial"/>
                <w:color w:val="000000" w:themeColor="text1"/>
                <w:kern w:val="0"/>
                <w:sz w:val="18"/>
                <w:szCs w:val="18"/>
              </w:rPr>
            </w:pPr>
            <w:r w:rsidRPr="00FC09B8">
              <w:rPr>
                <w:rFonts w:ascii="Arial" w:hAnsi="Arial" w:cs="Arial"/>
                <w:color w:val="000000" w:themeColor="text1"/>
                <w:kern w:val="0"/>
                <w:sz w:val="18"/>
                <w:szCs w:val="18"/>
              </w:rPr>
              <w:t xml:space="preserve">                                    TimeStampH[3]</w:t>
            </w:r>
            <w:r w:rsidRPr="00FC09B8">
              <w:rPr>
                <w:rFonts w:ascii="Arial" w:hAnsi="Arial" w:cs="Arial" w:hint="eastAsia"/>
                <w:color w:val="000000" w:themeColor="text1"/>
                <w:kern w:val="0"/>
                <w:sz w:val="18"/>
                <w:szCs w:val="18"/>
              </w:rPr>
              <w:t>为</w:t>
            </w:r>
            <w:r w:rsidRPr="00FC09B8">
              <w:rPr>
                <w:rFonts w:ascii="Arial" w:hAnsi="Arial" w:cs="Arial"/>
                <w:color w:val="000000" w:themeColor="text1"/>
                <w:kern w:val="0"/>
                <w:sz w:val="18"/>
                <w:szCs w:val="18"/>
              </w:rPr>
              <w:t>spare;</w:t>
            </w:r>
          </w:p>
          <w:p w14:paraId="16444D3A" w14:textId="77777777" w:rsidR="009928D2" w:rsidRPr="008444B6" w:rsidRDefault="009928D2" w:rsidP="001452D0">
            <w:pPr>
              <w:pBdr>
                <w:bottom w:val="thickThinSmallGap" w:sz="24" w:space="1" w:color="auto"/>
              </w:pBdr>
              <w:tabs>
                <w:tab w:val="center" w:pos="4153"/>
                <w:tab w:val="right" w:pos="8306"/>
              </w:tabs>
              <w:autoSpaceDE w:val="0"/>
              <w:autoSpaceDN w:val="0"/>
              <w:adjustRightInd w:val="0"/>
              <w:snapToGrid w:val="0"/>
              <w:spacing w:line="240" w:lineRule="auto"/>
              <w:jc w:val="left"/>
              <w:rPr>
                <w:rFonts w:ascii="Arial" w:hAnsi="Arial" w:cs="Arial"/>
                <w:color w:val="000000" w:themeColor="text1"/>
                <w:kern w:val="0"/>
                <w:sz w:val="18"/>
                <w:szCs w:val="18"/>
              </w:rPr>
            </w:pPr>
            <w:r w:rsidRPr="00FC09B8">
              <w:rPr>
                <w:rFonts w:ascii="Arial" w:hAnsi="Arial" w:cs="Arial"/>
                <w:color w:val="000000" w:themeColor="text1"/>
                <w:kern w:val="0"/>
                <w:sz w:val="18"/>
                <w:szCs w:val="18"/>
              </w:rPr>
              <w:t xml:space="preserve">                                    TimeStampH[2]</w:t>
            </w:r>
            <w:r w:rsidRPr="00FC09B8">
              <w:rPr>
                <w:rFonts w:ascii="Arial" w:hAnsi="Arial" w:cs="Arial" w:hint="eastAsia"/>
                <w:color w:val="000000" w:themeColor="text1"/>
                <w:kern w:val="0"/>
                <w:sz w:val="18"/>
                <w:szCs w:val="18"/>
              </w:rPr>
              <w:t>表示小时，取值范围</w:t>
            </w:r>
            <w:r w:rsidRPr="00FC09B8">
              <w:rPr>
                <w:rFonts w:ascii="Arial" w:hAnsi="Arial" w:cs="Arial"/>
                <w:color w:val="000000" w:themeColor="text1"/>
                <w:kern w:val="0"/>
                <w:sz w:val="18"/>
                <w:szCs w:val="18"/>
              </w:rPr>
              <w:t>0~23;</w:t>
            </w:r>
          </w:p>
          <w:p w14:paraId="55535527" w14:textId="77777777" w:rsidR="009928D2" w:rsidRPr="008444B6" w:rsidRDefault="009928D2" w:rsidP="001452D0">
            <w:pPr>
              <w:pBdr>
                <w:bottom w:val="thickThinSmallGap" w:sz="24" w:space="1" w:color="auto"/>
              </w:pBdr>
              <w:tabs>
                <w:tab w:val="center" w:pos="4153"/>
                <w:tab w:val="right" w:pos="8306"/>
              </w:tabs>
              <w:autoSpaceDE w:val="0"/>
              <w:autoSpaceDN w:val="0"/>
              <w:adjustRightInd w:val="0"/>
              <w:snapToGrid w:val="0"/>
              <w:spacing w:line="240" w:lineRule="auto"/>
              <w:jc w:val="left"/>
              <w:rPr>
                <w:rFonts w:ascii="Arial" w:hAnsi="Arial" w:cs="Arial"/>
                <w:color w:val="000000" w:themeColor="text1"/>
                <w:kern w:val="0"/>
                <w:sz w:val="18"/>
                <w:szCs w:val="18"/>
              </w:rPr>
            </w:pPr>
            <w:r w:rsidRPr="00FC09B8">
              <w:rPr>
                <w:rFonts w:ascii="Arial" w:hAnsi="Arial" w:cs="Arial"/>
                <w:color w:val="000000" w:themeColor="text1"/>
                <w:kern w:val="0"/>
                <w:sz w:val="18"/>
                <w:szCs w:val="18"/>
              </w:rPr>
              <w:t xml:space="preserve">                                    TimeStampH[1]</w:t>
            </w:r>
            <w:r w:rsidRPr="00FC09B8">
              <w:rPr>
                <w:rFonts w:ascii="Arial" w:hAnsi="Arial" w:cs="Arial" w:hint="eastAsia"/>
                <w:color w:val="000000" w:themeColor="text1"/>
                <w:kern w:val="0"/>
                <w:sz w:val="18"/>
                <w:szCs w:val="18"/>
              </w:rPr>
              <w:t>表示分钟，取值范围</w:t>
            </w:r>
            <w:r w:rsidRPr="00FC09B8">
              <w:rPr>
                <w:rFonts w:ascii="Arial" w:hAnsi="Arial" w:cs="Arial"/>
                <w:color w:val="000000" w:themeColor="text1"/>
                <w:kern w:val="0"/>
                <w:sz w:val="18"/>
                <w:szCs w:val="18"/>
              </w:rPr>
              <w:t>0~59;</w:t>
            </w:r>
          </w:p>
          <w:p w14:paraId="78F6A403" w14:textId="77777777" w:rsidR="009928D2" w:rsidRPr="008444B6" w:rsidRDefault="009928D2" w:rsidP="001452D0">
            <w:pPr>
              <w:pBdr>
                <w:bottom w:val="thickThinSmallGap" w:sz="24" w:space="1" w:color="auto"/>
              </w:pBdr>
              <w:tabs>
                <w:tab w:val="center" w:pos="4153"/>
                <w:tab w:val="right" w:pos="8306"/>
              </w:tabs>
              <w:autoSpaceDE w:val="0"/>
              <w:autoSpaceDN w:val="0"/>
              <w:adjustRightInd w:val="0"/>
              <w:snapToGrid w:val="0"/>
              <w:spacing w:line="240" w:lineRule="auto"/>
              <w:jc w:val="left"/>
              <w:rPr>
                <w:rFonts w:ascii="Arial" w:hAnsi="Arial" w:cs="Arial"/>
                <w:color w:val="000000" w:themeColor="text1"/>
                <w:kern w:val="0"/>
                <w:sz w:val="18"/>
                <w:szCs w:val="18"/>
              </w:rPr>
            </w:pPr>
            <w:r w:rsidRPr="00FC09B8">
              <w:rPr>
                <w:rFonts w:ascii="Arial" w:hAnsi="Arial" w:cs="Arial"/>
                <w:color w:val="000000" w:themeColor="text1"/>
                <w:kern w:val="0"/>
                <w:sz w:val="18"/>
                <w:szCs w:val="18"/>
              </w:rPr>
              <w:t xml:space="preserve">                                    TimeStampH[0]</w:t>
            </w:r>
            <w:r w:rsidRPr="00FC09B8">
              <w:rPr>
                <w:rFonts w:ascii="Arial" w:hAnsi="Arial" w:cs="Arial" w:hint="eastAsia"/>
                <w:color w:val="000000" w:themeColor="text1"/>
                <w:kern w:val="0"/>
                <w:sz w:val="18"/>
                <w:szCs w:val="18"/>
              </w:rPr>
              <w:t>表示秒，</w:t>
            </w:r>
            <w:r w:rsidRPr="00FC09B8">
              <w:rPr>
                <w:rFonts w:ascii="Arial" w:hAnsi="Arial" w:cs="Arial"/>
                <w:color w:val="000000" w:themeColor="text1"/>
                <w:kern w:val="0"/>
                <w:sz w:val="18"/>
                <w:szCs w:val="18"/>
              </w:rPr>
              <w:t xml:space="preserve">  </w:t>
            </w:r>
            <w:r w:rsidRPr="00FC09B8">
              <w:rPr>
                <w:rFonts w:ascii="Arial" w:hAnsi="Arial" w:cs="Arial" w:hint="eastAsia"/>
                <w:color w:val="000000" w:themeColor="text1"/>
                <w:kern w:val="0"/>
                <w:sz w:val="18"/>
                <w:szCs w:val="18"/>
              </w:rPr>
              <w:t>取值范围</w:t>
            </w:r>
            <w:r w:rsidRPr="00FC09B8">
              <w:rPr>
                <w:rFonts w:ascii="Arial" w:hAnsi="Arial" w:cs="Arial"/>
                <w:color w:val="000000" w:themeColor="text1"/>
                <w:kern w:val="0"/>
                <w:sz w:val="18"/>
                <w:szCs w:val="18"/>
              </w:rPr>
              <w:t>0~59</w:t>
            </w:r>
            <w:r w:rsidRPr="00FC09B8">
              <w:rPr>
                <w:rFonts w:ascii="Arial" w:hAnsi="Arial" w:cs="Arial" w:hint="eastAsia"/>
                <w:color w:val="000000" w:themeColor="text1"/>
                <w:kern w:val="0"/>
                <w:sz w:val="18"/>
                <w:szCs w:val="18"/>
              </w:rPr>
              <w:t>。</w:t>
            </w:r>
          </w:p>
        </w:tc>
      </w:tr>
      <w:tr w:rsidR="009928D2" w:rsidRPr="006D3A21" w14:paraId="10ED29D3" w14:textId="77777777" w:rsidTr="00D03263">
        <w:tc>
          <w:tcPr>
            <w:tcW w:w="2288" w:type="dxa"/>
            <w:tcBorders>
              <w:top w:val="single" w:sz="4" w:space="0" w:color="auto"/>
              <w:left w:val="single" w:sz="4" w:space="0" w:color="auto"/>
              <w:bottom w:val="single" w:sz="4" w:space="0" w:color="auto"/>
              <w:right w:val="single" w:sz="4" w:space="0" w:color="auto"/>
            </w:tcBorders>
          </w:tcPr>
          <w:p w14:paraId="5AE458B3" w14:textId="77777777" w:rsidR="009928D2" w:rsidRPr="006D3A21" w:rsidRDefault="009928D2" w:rsidP="001452D0">
            <w:pPr>
              <w:autoSpaceDE w:val="0"/>
              <w:autoSpaceDN w:val="0"/>
              <w:adjustRightInd w:val="0"/>
              <w:spacing w:line="240" w:lineRule="auto"/>
              <w:jc w:val="left"/>
              <w:rPr>
                <w:rFonts w:ascii="Arial" w:hAnsi="Arial" w:cs="Arial"/>
                <w:color w:val="000000" w:themeColor="text1"/>
                <w:kern w:val="0"/>
                <w:sz w:val="18"/>
                <w:szCs w:val="18"/>
              </w:rPr>
            </w:pPr>
            <w:r w:rsidRPr="00FC09B8">
              <w:rPr>
                <w:rFonts w:ascii="Arial" w:hAnsi="Arial" w:cs="Arial"/>
                <w:color w:val="000000" w:themeColor="text1"/>
                <w:kern w:val="0"/>
                <w:sz w:val="18"/>
                <w:szCs w:val="18"/>
              </w:rPr>
              <w:t>TimeStampL</w:t>
            </w:r>
          </w:p>
        </w:tc>
        <w:tc>
          <w:tcPr>
            <w:tcW w:w="1646" w:type="dxa"/>
            <w:tcBorders>
              <w:top w:val="single" w:sz="4" w:space="0" w:color="auto"/>
              <w:left w:val="single" w:sz="4" w:space="0" w:color="auto"/>
              <w:bottom w:val="single" w:sz="4" w:space="0" w:color="auto"/>
              <w:right w:val="single" w:sz="4" w:space="0" w:color="auto"/>
            </w:tcBorders>
          </w:tcPr>
          <w:p w14:paraId="052BA88B" w14:textId="77777777" w:rsidR="009928D2" w:rsidRPr="008444B6" w:rsidRDefault="009928D2" w:rsidP="001452D0">
            <w:pPr>
              <w:rPr>
                <w:rFonts w:ascii="Arial" w:hAnsi="Arial" w:cs="Arial"/>
                <w:color w:val="000000" w:themeColor="text1"/>
                <w:kern w:val="0"/>
                <w:sz w:val="18"/>
                <w:szCs w:val="18"/>
              </w:rPr>
            </w:pPr>
            <w:r w:rsidRPr="00FC09B8">
              <w:rPr>
                <w:rFonts w:ascii="Arial" w:hAnsi="Arial" w:cs="Arial"/>
                <w:color w:val="000000" w:themeColor="text1"/>
                <w:kern w:val="0"/>
                <w:sz w:val="18"/>
                <w:szCs w:val="18"/>
              </w:rPr>
              <w:t>U32</w:t>
            </w:r>
          </w:p>
        </w:tc>
        <w:tc>
          <w:tcPr>
            <w:tcW w:w="4391" w:type="dxa"/>
            <w:tcBorders>
              <w:top w:val="single" w:sz="4" w:space="0" w:color="auto"/>
              <w:left w:val="single" w:sz="4" w:space="0" w:color="auto"/>
              <w:bottom w:val="single" w:sz="4" w:space="0" w:color="auto"/>
              <w:right w:val="single" w:sz="4" w:space="0" w:color="auto"/>
            </w:tcBorders>
          </w:tcPr>
          <w:p w14:paraId="76ED83FB" w14:textId="77777777" w:rsidR="009928D2" w:rsidRPr="008444B6" w:rsidRDefault="009928D2" w:rsidP="001452D0">
            <w:pPr>
              <w:autoSpaceDE w:val="0"/>
              <w:autoSpaceDN w:val="0"/>
              <w:adjustRightInd w:val="0"/>
              <w:spacing w:line="240" w:lineRule="auto"/>
              <w:jc w:val="left"/>
              <w:rPr>
                <w:rFonts w:ascii="Arial" w:hAnsi="Arial" w:cs="Arial"/>
                <w:color w:val="000000" w:themeColor="text1"/>
                <w:kern w:val="0"/>
                <w:sz w:val="18"/>
                <w:szCs w:val="18"/>
              </w:rPr>
            </w:pPr>
            <w:r w:rsidRPr="00FC09B8">
              <w:rPr>
                <w:rFonts w:ascii="Arial" w:hAnsi="Arial" w:cs="Arial" w:hint="eastAsia"/>
                <w:color w:val="000000" w:themeColor="text1"/>
                <w:kern w:val="0"/>
                <w:sz w:val="18"/>
                <w:szCs w:val="18"/>
              </w:rPr>
              <w:t>时间戳</w:t>
            </w:r>
            <w:r w:rsidRPr="00FC09B8">
              <w:rPr>
                <w:rFonts w:ascii="Arial" w:hAnsi="Arial" w:cs="Arial"/>
                <w:color w:val="000000" w:themeColor="text1"/>
                <w:kern w:val="0"/>
                <w:sz w:val="18"/>
                <w:szCs w:val="18"/>
              </w:rPr>
              <w:t>32</w:t>
            </w:r>
            <w:r w:rsidRPr="00FC09B8">
              <w:rPr>
                <w:rFonts w:ascii="Arial" w:hAnsi="Arial" w:cs="Arial" w:hint="eastAsia"/>
                <w:color w:val="000000" w:themeColor="text1"/>
                <w:kern w:val="0"/>
                <w:sz w:val="18"/>
                <w:szCs w:val="18"/>
              </w:rPr>
              <w:t>位（</w:t>
            </w:r>
            <w:r w:rsidRPr="00FC09B8">
              <w:rPr>
                <w:rFonts w:ascii="Arial" w:hAnsi="Arial" w:cs="Arial"/>
                <w:color w:val="000000" w:themeColor="text1"/>
                <w:kern w:val="0"/>
                <w:sz w:val="18"/>
                <w:szCs w:val="18"/>
              </w:rPr>
              <w:t>Ts</w:t>
            </w:r>
            <w:r w:rsidRPr="00FC09B8">
              <w:rPr>
                <w:rFonts w:ascii="Arial" w:hAnsi="Arial" w:cs="Arial" w:hint="eastAsia"/>
                <w:color w:val="000000" w:themeColor="text1"/>
                <w:kern w:val="0"/>
                <w:sz w:val="18"/>
                <w:szCs w:val="18"/>
              </w:rPr>
              <w:t>为单位），取值范围</w:t>
            </w:r>
            <w:r w:rsidRPr="00FC09B8">
              <w:rPr>
                <w:rFonts w:ascii="Arial" w:hAnsi="Arial" w:cs="Arial"/>
                <w:color w:val="000000" w:themeColor="text1"/>
                <w:kern w:val="0"/>
                <w:sz w:val="18"/>
                <w:szCs w:val="18"/>
              </w:rPr>
              <w:t>0 ~ 999</w:t>
            </w:r>
            <w:r w:rsidRPr="00FC09B8">
              <w:rPr>
                <w:rFonts w:ascii="Arial" w:hAnsi="Arial" w:cs="Arial" w:hint="eastAsia"/>
                <w:color w:val="000000" w:themeColor="text1"/>
                <w:kern w:val="0"/>
                <w:sz w:val="18"/>
                <w:szCs w:val="18"/>
              </w:rPr>
              <w:t>。</w:t>
            </w:r>
          </w:p>
        </w:tc>
      </w:tr>
      <w:tr w:rsidR="00E34BCF" w:rsidRPr="006D3A21" w14:paraId="0333D15F" w14:textId="77777777" w:rsidTr="00175FA8">
        <w:tc>
          <w:tcPr>
            <w:tcW w:w="2288" w:type="dxa"/>
            <w:tcBorders>
              <w:top w:val="single" w:sz="4" w:space="0" w:color="auto"/>
              <w:left w:val="single" w:sz="4" w:space="0" w:color="auto"/>
              <w:bottom w:val="single" w:sz="4" w:space="0" w:color="auto"/>
              <w:right w:val="single" w:sz="4" w:space="0" w:color="auto"/>
            </w:tcBorders>
          </w:tcPr>
          <w:p w14:paraId="756A3E05" w14:textId="77777777" w:rsidR="00E34BCF" w:rsidRPr="006D3A21" w:rsidRDefault="00E34BCF">
            <w:pPr>
              <w:autoSpaceDE w:val="0"/>
              <w:autoSpaceDN w:val="0"/>
              <w:adjustRightInd w:val="0"/>
              <w:spacing w:line="240" w:lineRule="auto"/>
              <w:jc w:val="left"/>
              <w:rPr>
                <w:color w:val="000000" w:themeColor="text1"/>
                <w:kern w:val="0"/>
                <w:sz w:val="18"/>
                <w:szCs w:val="18"/>
              </w:rPr>
            </w:pPr>
            <w:r w:rsidRPr="006D3A21">
              <w:rPr>
                <w:rFonts w:ascii="Arial" w:hAnsi="Arial" w:cs="Arial"/>
                <w:color w:val="000000" w:themeColor="text1"/>
                <w:kern w:val="0"/>
                <w:sz w:val="18"/>
                <w:szCs w:val="18"/>
              </w:rPr>
              <w:t>EARFCN</w:t>
            </w:r>
          </w:p>
        </w:tc>
        <w:tc>
          <w:tcPr>
            <w:tcW w:w="1646" w:type="dxa"/>
            <w:tcBorders>
              <w:top w:val="single" w:sz="4" w:space="0" w:color="auto"/>
              <w:left w:val="single" w:sz="4" w:space="0" w:color="auto"/>
              <w:bottom w:val="single" w:sz="4" w:space="0" w:color="auto"/>
              <w:right w:val="single" w:sz="4" w:space="0" w:color="auto"/>
            </w:tcBorders>
          </w:tcPr>
          <w:p w14:paraId="07DA32C4" w14:textId="77777777" w:rsidR="00E34BCF" w:rsidRPr="006D3A21" w:rsidRDefault="00E34BCF">
            <w:pPr>
              <w:rPr>
                <w:rFonts w:ascii="宋体" w:cs="宋体"/>
                <w:color w:val="000000" w:themeColor="text1"/>
                <w:kern w:val="0"/>
                <w:sz w:val="18"/>
                <w:szCs w:val="18"/>
              </w:rPr>
            </w:pPr>
            <w:r w:rsidRPr="006D3A21">
              <w:rPr>
                <w:color w:val="000000" w:themeColor="text1"/>
                <w:lang w:val="en-GB"/>
              </w:rPr>
              <w:t>U16</w:t>
            </w:r>
          </w:p>
        </w:tc>
        <w:tc>
          <w:tcPr>
            <w:tcW w:w="4391" w:type="dxa"/>
            <w:tcBorders>
              <w:top w:val="single" w:sz="4" w:space="0" w:color="auto"/>
              <w:left w:val="single" w:sz="4" w:space="0" w:color="auto"/>
              <w:bottom w:val="single" w:sz="4" w:space="0" w:color="auto"/>
              <w:right w:val="single" w:sz="4" w:space="0" w:color="auto"/>
            </w:tcBorders>
          </w:tcPr>
          <w:p w14:paraId="58DA40E0" w14:textId="77777777" w:rsidR="00E34BCF" w:rsidRPr="006D3A21" w:rsidRDefault="00E34BCF">
            <w:pPr>
              <w:autoSpaceDE w:val="0"/>
              <w:autoSpaceDN w:val="0"/>
              <w:adjustRightInd w:val="0"/>
              <w:spacing w:line="240" w:lineRule="auto"/>
              <w:jc w:val="left"/>
              <w:rPr>
                <w:color w:val="000000" w:themeColor="text1"/>
              </w:rPr>
            </w:pPr>
            <w:r w:rsidRPr="006D3A21">
              <w:rPr>
                <w:rFonts w:ascii="宋体" w:cs="宋体" w:hint="eastAsia"/>
                <w:color w:val="000000" w:themeColor="text1"/>
                <w:kern w:val="0"/>
                <w:sz w:val="18"/>
                <w:szCs w:val="18"/>
              </w:rPr>
              <w:t>小区频点。</w:t>
            </w:r>
            <w:r w:rsidRPr="006D3A21">
              <w:rPr>
                <w:rFonts w:hint="eastAsia"/>
                <w:color w:val="000000" w:themeColor="text1"/>
                <w:lang w:val="en-GB"/>
              </w:rPr>
              <w:t>采用</w:t>
            </w:r>
            <w:r w:rsidRPr="006D3A21">
              <w:rPr>
                <w:color w:val="000000" w:themeColor="text1"/>
              </w:rPr>
              <w:t>E-UTRA</w:t>
            </w:r>
            <w:r w:rsidRPr="006D3A21">
              <w:rPr>
                <w:rFonts w:hint="eastAsia"/>
                <w:color w:val="000000" w:themeColor="text1"/>
              </w:rPr>
              <w:t>绝对射频信道编号（</w:t>
            </w:r>
            <w:r w:rsidRPr="006D3A21">
              <w:rPr>
                <w:color w:val="000000" w:themeColor="text1"/>
              </w:rPr>
              <w:t>EARFCN</w:t>
            </w:r>
            <w:r w:rsidRPr="006D3A21">
              <w:rPr>
                <w:rFonts w:hint="eastAsia"/>
                <w:color w:val="000000" w:themeColor="text1"/>
              </w:rPr>
              <w:t>，</w:t>
            </w:r>
            <w:r w:rsidRPr="006D3A21">
              <w:rPr>
                <w:color w:val="000000" w:themeColor="text1"/>
              </w:rPr>
              <w:t>E-UTRA  Absolute Radio Frequency Channel Number</w:t>
            </w:r>
            <w:r w:rsidRPr="006D3A21">
              <w:rPr>
                <w:rFonts w:hint="eastAsia"/>
                <w:color w:val="000000" w:themeColor="text1"/>
              </w:rPr>
              <w:t>）表示。</w:t>
            </w:r>
          </w:p>
          <w:p w14:paraId="47F7A9A4" w14:textId="77777777" w:rsidR="00E34BCF" w:rsidRPr="006D3A21" w:rsidRDefault="00E34BCF">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rPr>
              <w:t>取值范围：</w:t>
            </w:r>
            <w:r w:rsidRPr="006D3A21">
              <w:rPr>
                <w:color w:val="000000" w:themeColor="text1"/>
              </w:rPr>
              <w:t>0~65535</w:t>
            </w:r>
          </w:p>
        </w:tc>
      </w:tr>
      <w:tr w:rsidR="00E34BCF" w:rsidRPr="006D3A21" w14:paraId="5B6FA9CE" w14:textId="77777777" w:rsidTr="00175FA8">
        <w:tc>
          <w:tcPr>
            <w:tcW w:w="2288" w:type="dxa"/>
            <w:tcBorders>
              <w:top w:val="single" w:sz="4" w:space="0" w:color="auto"/>
              <w:left w:val="single" w:sz="4" w:space="0" w:color="auto"/>
              <w:bottom w:val="single" w:sz="4" w:space="0" w:color="auto"/>
              <w:right w:val="single" w:sz="4" w:space="0" w:color="auto"/>
            </w:tcBorders>
          </w:tcPr>
          <w:p w14:paraId="75F3E65A" w14:textId="77777777" w:rsidR="00E34BCF" w:rsidRPr="006D3A21" w:rsidRDefault="00E34BCF">
            <w:pPr>
              <w:autoSpaceDE w:val="0"/>
              <w:autoSpaceDN w:val="0"/>
              <w:adjustRightInd w:val="0"/>
              <w:spacing w:line="240" w:lineRule="auto"/>
              <w:jc w:val="left"/>
              <w:rPr>
                <w:rFonts w:ascii="Arial" w:hAnsi="Arial" w:cs="Arial"/>
                <w:color w:val="000000" w:themeColor="text1"/>
                <w:kern w:val="0"/>
                <w:sz w:val="18"/>
                <w:szCs w:val="18"/>
              </w:rPr>
            </w:pPr>
            <w:r w:rsidRPr="006D3A21">
              <w:rPr>
                <w:color w:val="000000" w:themeColor="text1"/>
              </w:rPr>
              <w:t>PCI</w:t>
            </w:r>
          </w:p>
        </w:tc>
        <w:tc>
          <w:tcPr>
            <w:tcW w:w="1646" w:type="dxa"/>
            <w:tcBorders>
              <w:top w:val="single" w:sz="4" w:space="0" w:color="auto"/>
              <w:left w:val="single" w:sz="4" w:space="0" w:color="auto"/>
              <w:bottom w:val="single" w:sz="4" w:space="0" w:color="auto"/>
              <w:right w:val="single" w:sz="4" w:space="0" w:color="auto"/>
            </w:tcBorders>
          </w:tcPr>
          <w:p w14:paraId="28D8F76C" w14:textId="77777777" w:rsidR="00E34BCF" w:rsidRPr="006D3A21" w:rsidRDefault="00E34BCF">
            <w:pPr>
              <w:rPr>
                <w:color w:val="000000" w:themeColor="text1"/>
                <w:lang w:val="en-GB"/>
              </w:rPr>
            </w:pPr>
            <w:r w:rsidRPr="006D3A21">
              <w:rPr>
                <w:color w:val="000000" w:themeColor="text1"/>
                <w:lang w:val="en-GB"/>
              </w:rPr>
              <w:t>U16</w:t>
            </w:r>
          </w:p>
        </w:tc>
        <w:tc>
          <w:tcPr>
            <w:tcW w:w="4391" w:type="dxa"/>
            <w:tcBorders>
              <w:top w:val="single" w:sz="4" w:space="0" w:color="auto"/>
              <w:left w:val="single" w:sz="4" w:space="0" w:color="auto"/>
              <w:bottom w:val="single" w:sz="4" w:space="0" w:color="auto"/>
              <w:right w:val="single" w:sz="4" w:space="0" w:color="auto"/>
            </w:tcBorders>
          </w:tcPr>
          <w:p w14:paraId="2698A3DB" w14:textId="77777777" w:rsidR="00E34BCF" w:rsidRPr="006D3A21" w:rsidRDefault="00E34BCF">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物理层小区</w:t>
            </w:r>
            <w:r w:rsidRPr="006D3A21">
              <w:rPr>
                <w:color w:val="000000" w:themeColor="text1"/>
                <w:kern w:val="0"/>
                <w:sz w:val="18"/>
                <w:szCs w:val="18"/>
              </w:rPr>
              <w:t>ID</w:t>
            </w:r>
          </w:p>
          <w:p w14:paraId="48D2D62F" w14:textId="77777777" w:rsidR="00E34BCF" w:rsidRPr="006D3A21" w:rsidRDefault="00E34BCF">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范围</w:t>
            </w:r>
            <w:r w:rsidRPr="006D3A21">
              <w:rPr>
                <w:color w:val="000000" w:themeColor="text1"/>
                <w:kern w:val="0"/>
                <w:sz w:val="18"/>
                <w:szCs w:val="18"/>
              </w:rPr>
              <w:t>: 0-503</w:t>
            </w:r>
          </w:p>
        </w:tc>
      </w:tr>
      <w:tr w:rsidR="00E34BCF" w:rsidRPr="006D3A21" w14:paraId="251F1F4F"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65D230C8" w14:textId="77777777" w:rsidR="00E34BCF" w:rsidRPr="006D3A21" w:rsidRDefault="00E34BCF">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AntennaPortNumber</w:t>
            </w:r>
          </w:p>
        </w:tc>
        <w:tc>
          <w:tcPr>
            <w:tcW w:w="1646" w:type="dxa"/>
            <w:tcBorders>
              <w:top w:val="single" w:sz="4" w:space="0" w:color="auto"/>
              <w:left w:val="single" w:sz="4" w:space="0" w:color="auto"/>
              <w:bottom w:val="single" w:sz="4" w:space="0" w:color="auto"/>
              <w:right w:val="single" w:sz="4" w:space="0" w:color="auto"/>
            </w:tcBorders>
            <w:hideMark/>
          </w:tcPr>
          <w:p w14:paraId="4BA6468A" w14:textId="77777777" w:rsidR="00E34BCF" w:rsidRPr="006D3A21" w:rsidRDefault="00E34BCF">
            <w:pPr>
              <w:rPr>
                <w:color w:val="000000" w:themeColor="text1"/>
                <w:lang w:val="en-GB"/>
              </w:rPr>
            </w:pPr>
            <w:r w:rsidRPr="006D3A21">
              <w:rPr>
                <w:color w:val="000000" w:themeColor="text1"/>
                <w:lang w:val="en-GB"/>
              </w:rPr>
              <w:t>U8</w:t>
            </w:r>
          </w:p>
        </w:tc>
        <w:tc>
          <w:tcPr>
            <w:tcW w:w="4391" w:type="dxa"/>
            <w:tcBorders>
              <w:top w:val="single" w:sz="4" w:space="0" w:color="auto"/>
              <w:left w:val="single" w:sz="4" w:space="0" w:color="auto"/>
              <w:bottom w:val="single" w:sz="4" w:space="0" w:color="auto"/>
              <w:right w:val="single" w:sz="4" w:space="0" w:color="auto"/>
            </w:tcBorders>
            <w:hideMark/>
          </w:tcPr>
          <w:p w14:paraId="44ED0CD3" w14:textId="77777777" w:rsidR="00E34BCF" w:rsidRPr="006D3A21" w:rsidRDefault="00E34BCF">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基站发送天线端口数目：</w:t>
            </w:r>
          </w:p>
          <w:p w14:paraId="5511DBAF" w14:textId="77777777" w:rsidR="00E34BCF" w:rsidRPr="006D3A21" w:rsidRDefault="00E34BCF">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有效值为{1，2，4，8}</w:t>
            </w:r>
          </w:p>
          <w:p w14:paraId="2925AB08" w14:textId="77777777" w:rsidR="00E34BCF" w:rsidRPr="006D3A21" w:rsidRDefault="00E34BCF">
            <w:pPr>
              <w:autoSpaceDE w:val="0"/>
              <w:autoSpaceDN w:val="0"/>
              <w:adjustRightInd w:val="0"/>
              <w:spacing w:line="240" w:lineRule="auto"/>
              <w:jc w:val="left"/>
              <w:rPr>
                <w:rFonts w:ascii="宋体" w:cs="宋体"/>
                <w:color w:val="000000" w:themeColor="text1"/>
                <w:kern w:val="0"/>
                <w:sz w:val="18"/>
                <w:szCs w:val="18"/>
              </w:rPr>
            </w:pPr>
            <w:r w:rsidRPr="006D3A21">
              <w:rPr>
                <w:color w:val="000000" w:themeColor="text1"/>
                <w:kern w:val="0"/>
                <w:sz w:val="18"/>
                <w:szCs w:val="18"/>
              </w:rPr>
              <w:t xml:space="preserve">0XFF </w:t>
            </w:r>
            <w:r w:rsidRPr="006D3A21">
              <w:rPr>
                <w:rFonts w:ascii="宋体" w:cs="宋体" w:hint="eastAsia"/>
                <w:color w:val="000000" w:themeColor="text1"/>
                <w:kern w:val="0"/>
                <w:sz w:val="18"/>
                <w:szCs w:val="18"/>
              </w:rPr>
              <w:t>表示未识别</w:t>
            </w:r>
          </w:p>
        </w:tc>
      </w:tr>
      <w:tr w:rsidR="00E34BCF" w:rsidRPr="006D3A21" w14:paraId="3E2FE442"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3600E587" w14:textId="77777777" w:rsidR="00E34BCF" w:rsidRPr="006D3A21" w:rsidRDefault="00E34BCF">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CP_Type</w:t>
            </w:r>
          </w:p>
        </w:tc>
        <w:tc>
          <w:tcPr>
            <w:tcW w:w="1646" w:type="dxa"/>
            <w:tcBorders>
              <w:top w:val="single" w:sz="4" w:space="0" w:color="auto"/>
              <w:left w:val="single" w:sz="4" w:space="0" w:color="auto"/>
              <w:bottom w:val="single" w:sz="4" w:space="0" w:color="auto"/>
              <w:right w:val="single" w:sz="4" w:space="0" w:color="auto"/>
            </w:tcBorders>
            <w:hideMark/>
          </w:tcPr>
          <w:p w14:paraId="5B723EFD" w14:textId="77777777" w:rsidR="00E34BCF" w:rsidRPr="006D3A21" w:rsidRDefault="00E34BCF">
            <w:pPr>
              <w:rPr>
                <w:color w:val="000000" w:themeColor="text1"/>
                <w:lang w:val="en-GB"/>
              </w:rPr>
            </w:pPr>
            <w:r w:rsidRPr="006D3A21">
              <w:rPr>
                <w:color w:val="000000" w:themeColor="text1"/>
                <w:lang w:val="en-GB"/>
              </w:rPr>
              <w:t>U8</w:t>
            </w:r>
          </w:p>
        </w:tc>
        <w:tc>
          <w:tcPr>
            <w:tcW w:w="4391" w:type="dxa"/>
            <w:tcBorders>
              <w:top w:val="single" w:sz="4" w:space="0" w:color="auto"/>
              <w:left w:val="single" w:sz="4" w:space="0" w:color="auto"/>
              <w:bottom w:val="single" w:sz="4" w:space="0" w:color="auto"/>
              <w:right w:val="single" w:sz="4" w:space="0" w:color="auto"/>
            </w:tcBorders>
            <w:hideMark/>
          </w:tcPr>
          <w:p w14:paraId="48E74CAC" w14:textId="77777777" w:rsidR="00E34BCF" w:rsidRPr="006D3A21" w:rsidRDefault="00E34BCF">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循环前缀类型：</w:t>
            </w:r>
          </w:p>
          <w:p w14:paraId="6C753760" w14:textId="77777777" w:rsidR="00E34BCF" w:rsidRPr="006D3A21" w:rsidRDefault="00E34BCF">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0</w:t>
            </w:r>
            <w:r w:rsidRPr="006D3A21">
              <w:rPr>
                <w:rFonts w:ascii="宋体" w:cs="宋体" w:hint="eastAsia"/>
                <w:color w:val="000000" w:themeColor="text1"/>
                <w:kern w:val="0"/>
                <w:sz w:val="18"/>
                <w:szCs w:val="18"/>
              </w:rPr>
              <w:t>：</w:t>
            </w:r>
            <w:r w:rsidR="00F17218" w:rsidRPr="006D3A21">
              <w:rPr>
                <w:rFonts w:ascii="宋体" w:cs="宋体"/>
                <w:color w:val="000000" w:themeColor="text1"/>
                <w:kern w:val="0"/>
                <w:sz w:val="18"/>
                <w:szCs w:val="18"/>
              </w:rPr>
              <w:t>CP_TYPE_NORMAL</w:t>
            </w:r>
            <w:r w:rsidRPr="006D3A21">
              <w:rPr>
                <w:rFonts w:ascii="宋体" w:cs="宋体" w:hint="eastAsia"/>
                <w:color w:val="000000" w:themeColor="text1"/>
                <w:kern w:val="0"/>
                <w:sz w:val="18"/>
                <w:szCs w:val="18"/>
              </w:rPr>
              <w:t>常规</w:t>
            </w:r>
            <w:r w:rsidRPr="006D3A21">
              <w:rPr>
                <w:color w:val="000000" w:themeColor="text1"/>
                <w:kern w:val="0"/>
                <w:sz w:val="18"/>
                <w:szCs w:val="18"/>
              </w:rPr>
              <w:t>CP</w:t>
            </w:r>
          </w:p>
          <w:p w14:paraId="67DA565C" w14:textId="77777777" w:rsidR="00E34BCF" w:rsidRPr="006D3A21" w:rsidRDefault="00E34BCF">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1</w:t>
            </w:r>
            <w:r w:rsidRPr="006D3A21">
              <w:rPr>
                <w:rFonts w:ascii="宋体" w:cs="宋体" w:hint="eastAsia"/>
                <w:color w:val="000000" w:themeColor="text1"/>
                <w:kern w:val="0"/>
                <w:sz w:val="18"/>
                <w:szCs w:val="18"/>
              </w:rPr>
              <w:t>：</w:t>
            </w:r>
            <w:r w:rsidR="00F17218" w:rsidRPr="006D3A21">
              <w:rPr>
                <w:rFonts w:ascii="宋体" w:cs="宋体"/>
                <w:color w:val="000000" w:themeColor="text1"/>
                <w:kern w:val="0"/>
                <w:sz w:val="18"/>
                <w:szCs w:val="18"/>
              </w:rPr>
              <w:t>CP_TYPE_EXTEND</w:t>
            </w:r>
            <w:r w:rsidRPr="006D3A21">
              <w:rPr>
                <w:rFonts w:hint="eastAsia"/>
                <w:color w:val="000000" w:themeColor="text1"/>
                <w:kern w:val="0"/>
                <w:sz w:val="18"/>
                <w:szCs w:val="18"/>
              </w:rPr>
              <w:t>扩展</w:t>
            </w:r>
            <w:r w:rsidRPr="006D3A21">
              <w:rPr>
                <w:color w:val="000000" w:themeColor="text1"/>
                <w:kern w:val="0"/>
                <w:sz w:val="18"/>
                <w:szCs w:val="18"/>
              </w:rPr>
              <w:t xml:space="preserve"> CP</w:t>
            </w:r>
          </w:p>
        </w:tc>
      </w:tr>
      <w:tr w:rsidR="00E34BCF" w:rsidRPr="006D3A21" w14:paraId="4C937DF7"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4E5493D7" w14:textId="77777777" w:rsidR="00E34BCF" w:rsidRPr="006D3A21" w:rsidRDefault="00E34BCF">
            <w:pPr>
              <w:autoSpaceDE w:val="0"/>
              <w:autoSpaceDN w:val="0"/>
              <w:adjustRightInd w:val="0"/>
              <w:spacing w:line="240" w:lineRule="auto"/>
              <w:jc w:val="left"/>
              <w:rPr>
                <w:color w:val="000000" w:themeColor="text1"/>
              </w:rPr>
            </w:pPr>
            <w:r w:rsidRPr="006D3A21">
              <w:rPr>
                <w:color w:val="000000" w:themeColor="text1"/>
              </w:rPr>
              <w:t>gpsValidFlag</w:t>
            </w:r>
          </w:p>
        </w:tc>
        <w:tc>
          <w:tcPr>
            <w:tcW w:w="1646" w:type="dxa"/>
            <w:tcBorders>
              <w:top w:val="single" w:sz="4" w:space="0" w:color="auto"/>
              <w:left w:val="single" w:sz="4" w:space="0" w:color="auto"/>
              <w:bottom w:val="single" w:sz="4" w:space="0" w:color="auto"/>
              <w:right w:val="single" w:sz="4" w:space="0" w:color="auto"/>
            </w:tcBorders>
            <w:hideMark/>
          </w:tcPr>
          <w:p w14:paraId="1DB86D1C" w14:textId="77777777" w:rsidR="00E34BCF" w:rsidRPr="006D3A21" w:rsidRDefault="00E34BCF">
            <w:pPr>
              <w:rPr>
                <w:color w:val="000000" w:themeColor="text1"/>
                <w:lang w:val="en-GB"/>
              </w:rPr>
            </w:pPr>
            <w:r w:rsidRPr="006D3A21">
              <w:rPr>
                <w:color w:val="000000" w:themeColor="text1"/>
                <w:lang w:val="en-GB"/>
              </w:rPr>
              <w:t>U8</w:t>
            </w:r>
          </w:p>
        </w:tc>
        <w:tc>
          <w:tcPr>
            <w:tcW w:w="4391" w:type="dxa"/>
            <w:tcBorders>
              <w:top w:val="single" w:sz="4" w:space="0" w:color="auto"/>
              <w:left w:val="single" w:sz="4" w:space="0" w:color="auto"/>
              <w:bottom w:val="single" w:sz="4" w:space="0" w:color="auto"/>
              <w:right w:val="single" w:sz="4" w:space="0" w:color="auto"/>
            </w:tcBorders>
            <w:hideMark/>
          </w:tcPr>
          <w:p w14:paraId="473E8205" w14:textId="77777777" w:rsidR="00E34BCF" w:rsidRPr="006D3A21" w:rsidRDefault="00E34BCF">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GPS信号是否有效标示：</w:t>
            </w:r>
          </w:p>
          <w:p w14:paraId="440ED228" w14:textId="77777777" w:rsidR="00E34BCF" w:rsidRPr="006D3A21" w:rsidRDefault="00E34BCF">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0：</w:t>
            </w:r>
            <w:r w:rsidR="00F17218" w:rsidRPr="006D3A21">
              <w:rPr>
                <w:rFonts w:ascii="宋体" w:cs="宋体"/>
                <w:color w:val="000000" w:themeColor="text1"/>
                <w:kern w:val="0"/>
                <w:sz w:val="18"/>
                <w:szCs w:val="18"/>
              </w:rPr>
              <w:t>GPS_VALID</w:t>
            </w:r>
            <w:r w:rsidRPr="006D3A21">
              <w:rPr>
                <w:rFonts w:ascii="宋体" w:cs="宋体" w:hint="eastAsia"/>
                <w:color w:val="000000" w:themeColor="text1"/>
                <w:kern w:val="0"/>
                <w:sz w:val="18"/>
                <w:szCs w:val="18"/>
              </w:rPr>
              <w:t>无效</w:t>
            </w:r>
          </w:p>
          <w:p w14:paraId="07A1284B" w14:textId="77777777" w:rsidR="00E34BCF" w:rsidRPr="006D3A21" w:rsidRDefault="00E34BCF">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1：</w:t>
            </w:r>
            <w:r w:rsidR="00F17218" w:rsidRPr="006D3A21">
              <w:rPr>
                <w:rFonts w:ascii="宋体" w:cs="宋体"/>
                <w:color w:val="000000" w:themeColor="text1"/>
                <w:kern w:val="0"/>
                <w:sz w:val="18"/>
                <w:szCs w:val="18"/>
              </w:rPr>
              <w:t>GPS_INVALID</w:t>
            </w:r>
            <w:r w:rsidRPr="006D3A21">
              <w:rPr>
                <w:rFonts w:ascii="宋体" w:cs="宋体" w:hint="eastAsia"/>
                <w:color w:val="000000" w:themeColor="text1"/>
                <w:kern w:val="0"/>
                <w:sz w:val="18"/>
                <w:szCs w:val="18"/>
              </w:rPr>
              <w:t>有效</w:t>
            </w:r>
          </w:p>
        </w:tc>
      </w:tr>
      <w:tr w:rsidR="00254568" w:rsidRPr="006D3A21" w14:paraId="15E73091" w14:textId="77777777" w:rsidTr="00742392">
        <w:tc>
          <w:tcPr>
            <w:tcW w:w="2288" w:type="dxa"/>
            <w:tcBorders>
              <w:top w:val="single" w:sz="4" w:space="0" w:color="auto"/>
              <w:left w:val="single" w:sz="4" w:space="0" w:color="auto"/>
              <w:bottom w:val="single" w:sz="4" w:space="0" w:color="auto"/>
              <w:right w:val="single" w:sz="4" w:space="0" w:color="auto"/>
            </w:tcBorders>
          </w:tcPr>
          <w:p w14:paraId="515459D3" w14:textId="77777777" w:rsidR="00254568" w:rsidRPr="006D3A21" w:rsidRDefault="00254568">
            <w:pPr>
              <w:autoSpaceDE w:val="0"/>
              <w:autoSpaceDN w:val="0"/>
              <w:adjustRightInd w:val="0"/>
              <w:spacing w:line="240" w:lineRule="auto"/>
              <w:jc w:val="left"/>
              <w:rPr>
                <w:color w:val="000000" w:themeColor="text1"/>
              </w:rPr>
            </w:pPr>
            <w:r w:rsidRPr="006D3A21">
              <w:rPr>
                <w:color w:val="000000" w:themeColor="text1"/>
                <w:kern w:val="0"/>
                <w:sz w:val="18"/>
                <w:szCs w:val="18"/>
              </w:rPr>
              <w:t>Padding</w:t>
            </w:r>
            <w:r w:rsidRPr="006D3A21">
              <w:rPr>
                <w:rFonts w:hint="eastAsia"/>
                <w:color w:val="000000" w:themeColor="text1"/>
                <w:kern w:val="0"/>
                <w:sz w:val="18"/>
                <w:szCs w:val="18"/>
              </w:rPr>
              <w:t>0</w:t>
            </w:r>
          </w:p>
        </w:tc>
        <w:tc>
          <w:tcPr>
            <w:tcW w:w="1646" w:type="dxa"/>
            <w:tcBorders>
              <w:top w:val="single" w:sz="4" w:space="0" w:color="auto"/>
              <w:left w:val="single" w:sz="4" w:space="0" w:color="auto"/>
              <w:bottom w:val="single" w:sz="4" w:space="0" w:color="auto"/>
              <w:right w:val="single" w:sz="4" w:space="0" w:color="auto"/>
            </w:tcBorders>
          </w:tcPr>
          <w:p w14:paraId="2C06DF7A" w14:textId="77777777" w:rsidR="00254568" w:rsidRPr="006D3A21" w:rsidRDefault="00254568">
            <w:pPr>
              <w:rPr>
                <w:color w:val="000000" w:themeColor="text1"/>
                <w:lang w:val="en-GB"/>
              </w:rPr>
            </w:pPr>
            <w:r w:rsidRPr="006D3A21">
              <w:rPr>
                <w:color w:val="000000" w:themeColor="text1"/>
                <w:lang w:val="en-GB"/>
              </w:rPr>
              <w:t>U8</w:t>
            </w:r>
          </w:p>
        </w:tc>
        <w:tc>
          <w:tcPr>
            <w:tcW w:w="4391" w:type="dxa"/>
            <w:tcBorders>
              <w:top w:val="single" w:sz="4" w:space="0" w:color="auto"/>
              <w:left w:val="single" w:sz="4" w:space="0" w:color="auto"/>
              <w:bottom w:val="single" w:sz="4" w:space="0" w:color="auto"/>
              <w:right w:val="single" w:sz="4" w:space="0" w:color="auto"/>
            </w:tcBorders>
          </w:tcPr>
          <w:p w14:paraId="1EB80D69"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填充</w:t>
            </w:r>
          </w:p>
        </w:tc>
      </w:tr>
      <w:tr w:rsidR="00254568" w:rsidRPr="006D3A21" w14:paraId="566D2D4C"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613EDFB9" w14:textId="77777777" w:rsidR="00254568" w:rsidRPr="006D3A21" w:rsidRDefault="00254568">
            <w:pPr>
              <w:autoSpaceDE w:val="0"/>
              <w:autoSpaceDN w:val="0"/>
              <w:adjustRightInd w:val="0"/>
              <w:spacing w:line="240" w:lineRule="auto"/>
              <w:jc w:val="left"/>
              <w:rPr>
                <w:color w:val="000000" w:themeColor="text1"/>
              </w:rPr>
            </w:pPr>
            <w:r w:rsidRPr="006D3A21">
              <w:rPr>
                <w:color w:val="000000" w:themeColor="text1"/>
                <w:kern w:val="0"/>
                <w:sz w:val="18"/>
                <w:szCs w:val="18"/>
              </w:rPr>
              <w:t>Timing_offset</w:t>
            </w:r>
          </w:p>
        </w:tc>
        <w:tc>
          <w:tcPr>
            <w:tcW w:w="1646" w:type="dxa"/>
            <w:tcBorders>
              <w:top w:val="single" w:sz="4" w:space="0" w:color="auto"/>
              <w:left w:val="single" w:sz="4" w:space="0" w:color="auto"/>
              <w:bottom w:val="single" w:sz="4" w:space="0" w:color="auto"/>
              <w:right w:val="single" w:sz="4" w:space="0" w:color="auto"/>
            </w:tcBorders>
            <w:hideMark/>
          </w:tcPr>
          <w:p w14:paraId="4419AD20" w14:textId="77777777" w:rsidR="00254568" w:rsidRPr="006D3A21" w:rsidRDefault="00254568">
            <w:pPr>
              <w:rPr>
                <w:color w:val="000000" w:themeColor="text1"/>
                <w:lang w:val="en-GB"/>
              </w:rPr>
            </w:pPr>
            <w:r w:rsidRPr="006D3A21">
              <w:rPr>
                <w:color w:val="000000" w:themeColor="text1"/>
                <w:lang w:val="en-GB"/>
              </w:rPr>
              <w:t>S32</w:t>
            </w:r>
          </w:p>
        </w:tc>
        <w:tc>
          <w:tcPr>
            <w:tcW w:w="4391" w:type="dxa"/>
            <w:tcBorders>
              <w:top w:val="single" w:sz="4" w:space="0" w:color="auto"/>
              <w:left w:val="single" w:sz="4" w:space="0" w:color="auto"/>
              <w:bottom w:val="single" w:sz="4" w:space="0" w:color="auto"/>
              <w:right w:val="single" w:sz="4" w:space="0" w:color="auto"/>
            </w:tcBorders>
            <w:hideMark/>
          </w:tcPr>
          <w:p w14:paraId="28137433" w14:textId="77777777" w:rsidR="00254568" w:rsidRPr="006D3A21" w:rsidRDefault="00254568">
            <w:pPr>
              <w:autoSpaceDE w:val="0"/>
              <w:autoSpaceDN w:val="0"/>
              <w:adjustRightInd w:val="0"/>
              <w:spacing w:line="240" w:lineRule="auto"/>
              <w:jc w:val="left"/>
              <w:rPr>
                <w:rFonts w:ascii="宋体" w:cs="宋体"/>
                <w:color w:val="000000" w:themeColor="text1"/>
                <w:kern w:val="0"/>
                <w:sz w:val="20"/>
              </w:rPr>
            </w:pPr>
            <w:r w:rsidRPr="006D3A21">
              <w:rPr>
                <w:rFonts w:ascii="宋体" w:cs="宋体" w:hint="eastAsia"/>
                <w:color w:val="000000" w:themeColor="text1"/>
                <w:kern w:val="0"/>
                <w:sz w:val="18"/>
                <w:szCs w:val="18"/>
              </w:rPr>
              <w:t>小区帧边界相对</w:t>
            </w:r>
            <w:r w:rsidRPr="006D3A21">
              <w:rPr>
                <w:color w:val="000000" w:themeColor="text1"/>
                <w:kern w:val="0"/>
                <w:sz w:val="18"/>
                <w:szCs w:val="18"/>
              </w:rPr>
              <w:t>GPS</w:t>
            </w:r>
            <w:r w:rsidRPr="006D3A21">
              <w:rPr>
                <w:rFonts w:ascii="宋体" w:cs="宋体" w:hint="eastAsia"/>
                <w:color w:val="000000" w:themeColor="text1"/>
                <w:kern w:val="0"/>
                <w:sz w:val="18"/>
                <w:szCs w:val="18"/>
              </w:rPr>
              <w:t>的偏移。</w:t>
            </w:r>
          </w:p>
          <w:p w14:paraId="0D5D9EA0"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lastRenderedPageBreak/>
              <w:t>单位</w:t>
            </w:r>
            <w:r w:rsidRPr="006D3A21">
              <w:rPr>
                <w:color w:val="000000" w:themeColor="text1"/>
                <w:kern w:val="0"/>
                <w:sz w:val="18"/>
                <w:szCs w:val="18"/>
              </w:rPr>
              <w:t xml:space="preserve">: Ts= 1/fs  </w:t>
            </w:r>
            <w:r w:rsidRPr="006D3A21">
              <w:rPr>
                <w:rFonts w:hint="eastAsia"/>
                <w:color w:val="000000" w:themeColor="text1"/>
                <w:kern w:val="0"/>
                <w:sz w:val="18"/>
                <w:szCs w:val="18"/>
              </w:rPr>
              <w:t>，采用频率</w:t>
            </w:r>
            <w:r w:rsidRPr="006D3A21">
              <w:rPr>
                <w:color w:val="000000" w:themeColor="text1"/>
                <w:kern w:val="0"/>
                <w:sz w:val="18"/>
                <w:szCs w:val="18"/>
              </w:rPr>
              <w:t>fs=30.72MHz</w:t>
            </w:r>
          </w:p>
          <w:p w14:paraId="5B9B0849"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范围</w:t>
            </w:r>
            <w:r w:rsidRPr="006D3A21">
              <w:rPr>
                <w:color w:val="000000" w:themeColor="text1"/>
                <w:kern w:val="0"/>
                <w:sz w:val="18"/>
                <w:szCs w:val="18"/>
              </w:rPr>
              <w:t>: -153600~153600</w:t>
            </w:r>
          </w:p>
          <w:p w14:paraId="6599C025"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当</w:t>
            </w:r>
            <w:r w:rsidRPr="006D3A21">
              <w:rPr>
                <w:color w:val="000000" w:themeColor="text1"/>
              </w:rPr>
              <w:t>gpsValidFlag=1</w:t>
            </w:r>
            <w:r w:rsidRPr="006D3A21">
              <w:rPr>
                <w:rFonts w:hint="eastAsia"/>
                <w:color w:val="000000" w:themeColor="text1"/>
              </w:rPr>
              <w:t>时，此字段有效。</w:t>
            </w:r>
          </w:p>
        </w:tc>
      </w:tr>
      <w:tr w:rsidR="00254568" w:rsidRPr="006D3A21" w14:paraId="69764FA6"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356F9EFE"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lastRenderedPageBreak/>
              <w:t>MeasureMask</w:t>
            </w:r>
          </w:p>
        </w:tc>
        <w:tc>
          <w:tcPr>
            <w:tcW w:w="1646" w:type="dxa"/>
            <w:tcBorders>
              <w:top w:val="single" w:sz="4" w:space="0" w:color="auto"/>
              <w:left w:val="single" w:sz="4" w:space="0" w:color="auto"/>
              <w:bottom w:val="single" w:sz="4" w:space="0" w:color="auto"/>
              <w:right w:val="single" w:sz="4" w:space="0" w:color="auto"/>
            </w:tcBorders>
            <w:hideMark/>
          </w:tcPr>
          <w:p w14:paraId="16333CB5" w14:textId="77777777" w:rsidR="00254568" w:rsidRPr="006D3A21" w:rsidRDefault="00254568">
            <w:pPr>
              <w:rPr>
                <w:color w:val="000000" w:themeColor="text1"/>
                <w:lang w:val="en-GB"/>
              </w:rPr>
            </w:pPr>
            <w:r w:rsidRPr="006D3A21">
              <w:rPr>
                <w:color w:val="000000" w:themeColor="text1"/>
                <w:lang w:val="en-GB"/>
              </w:rPr>
              <w:t>U16</w:t>
            </w:r>
          </w:p>
        </w:tc>
        <w:tc>
          <w:tcPr>
            <w:tcW w:w="4391" w:type="dxa"/>
            <w:tcBorders>
              <w:top w:val="single" w:sz="4" w:space="0" w:color="auto"/>
              <w:left w:val="single" w:sz="4" w:space="0" w:color="auto"/>
              <w:bottom w:val="single" w:sz="4" w:space="0" w:color="auto"/>
              <w:right w:val="single" w:sz="4" w:space="0" w:color="auto"/>
            </w:tcBorders>
            <w:hideMark/>
          </w:tcPr>
          <w:p w14:paraId="46ACBBB4"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请求消息中指定的测量类型。</w:t>
            </w:r>
          </w:p>
          <w:p w14:paraId="6BA9BAF6"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和</w:t>
            </w:r>
            <w:r w:rsidRPr="006D3A21">
              <w:rPr>
                <w:color w:val="000000" w:themeColor="text1"/>
                <w:kern w:val="0"/>
                <w:sz w:val="18"/>
                <w:szCs w:val="18"/>
              </w:rPr>
              <w:t>REQ</w:t>
            </w:r>
            <w:r w:rsidRPr="006D3A21">
              <w:rPr>
                <w:rFonts w:hint="eastAsia"/>
                <w:color w:val="000000" w:themeColor="text1"/>
                <w:kern w:val="0"/>
                <w:sz w:val="18"/>
                <w:szCs w:val="18"/>
              </w:rPr>
              <w:t>消息中的对应字段相同，用于判断下面各字段是否存在。如果</w:t>
            </w:r>
            <w:r w:rsidRPr="006D3A21">
              <w:rPr>
                <w:color w:val="000000" w:themeColor="text1"/>
                <w:kern w:val="0"/>
                <w:sz w:val="18"/>
                <w:szCs w:val="18"/>
              </w:rPr>
              <w:t>MeasureMask</w:t>
            </w:r>
            <w:r w:rsidRPr="006D3A21">
              <w:rPr>
                <w:rFonts w:hint="eastAsia"/>
                <w:color w:val="000000" w:themeColor="text1"/>
                <w:kern w:val="0"/>
                <w:sz w:val="18"/>
                <w:szCs w:val="18"/>
              </w:rPr>
              <w:t>中配置有相应的配置，则和此配置相关的字段存在；否则不存在。</w:t>
            </w:r>
          </w:p>
        </w:tc>
      </w:tr>
      <w:tr w:rsidR="00254568" w:rsidRPr="006D3A21" w14:paraId="79C30E9C"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7ADA7CE0"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PSS_RSSI</w:t>
            </w:r>
          </w:p>
        </w:tc>
        <w:tc>
          <w:tcPr>
            <w:tcW w:w="1646" w:type="dxa"/>
            <w:tcBorders>
              <w:top w:val="single" w:sz="4" w:space="0" w:color="auto"/>
              <w:left w:val="single" w:sz="4" w:space="0" w:color="auto"/>
              <w:bottom w:val="single" w:sz="4" w:space="0" w:color="auto"/>
              <w:right w:val="single" w:sz="4" w:space="0" w:color="auto"/>
            </w:tcBorders>
            <w:hideMark/>
          </w:tcPr>
          <w:p w14:paraId="2AF59AF5" w14:textId="77777777" w:rsidR="00254568" w:rsidRPr="006D3A21" w:rsidRDefault="00254568">
            <w:pPr>
              <w:rPr>
                <w:color w:val="000000" w:themeColor="text1"/>
                <w:lang w:val="en-GB"/>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2B466CF7"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主同步</w:t>
            </w:r>
            <w:r w:rsidRPr="006D3A21">
              <w:rPr>
                <w:color w:val="000000" w:themeColor="text1"/>
                <w:kern w:val="0"/>
                <w:sz w:val="18"/>
                <w:szCs w:val="18"/>
              </w:rPr>
              <w:t>RSSI</w:t>
            </w:r>
          </w:p>
          <w:p w14:paraId="47CF0FE7"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6DA1F864"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254568" w:rsidRPr="006D3A21" w14:paraId="267014B2"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4B14614B"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PSS_ RP</w:t>
            </w:r>
          </w:p>
        </w:tc>
        <w:tc>
          <w:tcPr>
            <w:tcW w:w="1646" w:type="dxa"/>
            <w:tcBorders>
              <w:top w:val="single" w:sz="4" w:space="0" w:color="auto"/>
              <w:left w:val="single" w:sz="4" w:space="0" w:color="auto"/>
              <w:bottom w:val="single" w:sz="4" w:space="0" w:color="auto"/>
              <w:right w:val="single" w:sz="4" w:space="0" w:color="auto"/>
            </w:tcBorders>
            <w:hideMark/>
          </w:tcPr>
          <w:p w14:paraId="67E5665E"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6695021B"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主同步</w:t>
            </w:r>
            <w:r w:rsidRPr="006D3A21">
              <w:rPr>
                <w:color w:val="000000" w:themeColor="text1"/>
                <w:kern w:val="0"/>
                <w:sz w:val="18"/>
                <w:szCs w:val="18"/>
              </w:rPr>
              <w:t>RP</w:t>
            </w:r>
          </w:p>
          <w:p w14:paraId="7D7EBD77"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02378182"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254568" w:rsidRPr="006D3A21" w14:paraId="1F66C5A4"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34D6BA8C"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PSS_ RQ</w:t>
            </w:r>
          </w:p>
        </w:tc>
        <w:tc>
          <w:tcPr>
            <w:tcW w:w="1646" w:type="dxa"/>
            <w:tcBorders>
              <w:top w:val="single" w:sz="4" w:space="0" w:color="auto"/>
              <w:left w:val="single" w:sz="4" w:space="0" w:color="auto"/>
              <w:bottom w:val="single" w:sz="4" w:space="0" w:color="auto"/>
              <w:right w:val="single" w:sz="4" w:space="0" w:color="auto"/>
            </w:tcBorders>
            <w:hideMark/>
          </w:tcPr>
          <w:p w14:paraId="2CBF5B16"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441626BF"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主同步</w:t>
            </w:r>
            <w:r w:rsidRPr="006D3A21">
              <w:rPr>
                <w:color w:val="000000" w:themeColor="text1"/>
                <w:kern w:val="0"/>
                <w:sz w:val="18"/>
                <w:szCs w:val="18"/>
              </w:rPr>
              <w:t>RQ</w:t>
            </w:r>
          </w:p>
          <w:p w14:paraId="20D9395E"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:-800~ 800, </w:t>
            </w:r>
            <w:r w:rsidRPr="006D3A21">
              <w:rPr>
                <w:rFonts w:ascii="宋体" w:cs="宋体" w:hint="eastAsia"/>
                <w:color w:val="000000" w:themeColor="text1"/>
                <w:kern w:val="0"/>
                <w:sz w:val="18"/>
                <w:szCs w:val="18"/>
              </w:rPr>
              <w:t>单位：0.0625</w:t>
            </w:r>
            <w:r w:rsidRPr="006D3A21">
              <w:rPr>
                <w:color w:val="000000" w:themeColor="text1"/>
                <w:kern w:val="0"/>
                <w:sz w:val="18"/>
                <w:szCs w:val="18"/>
              </w:rPr>
              <w:t>dB</w:t>
            </w:r>
          </w:p>
          <w:p w14:paraId="487A85AB"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-50dB~50dB</w:t>
            </w:r>
          </w:p>
        </w:tc>
      </w:tr>
      <w:tr w:rsidR="00254568" w:rsidRPr="006D3A21" w14:paraId="18D16F4E"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44B8FA39"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SSS_RSSI</w:t>
            </w:r>
          </w:p>
        </w:tc>
        <w:tc>
          <w:tcPr>
            <w:tcW w:w="1646" w:type="dxa"/>
            <w:tcBorders>
              <w:top w:val="single" w:sz="4" w:space="0" w:color="auto"/>
              <w:left w:val="single" w:sz="4" w:space="0" w:color="auto"/>
              <w:bottom w:val="single" w:sz="4" w:space="0" w:color="auto"/>
              <w:right w:val="single" w:sz="4" w:space="0" w:color="auto"/>
            </w:tcBorders>
            <w:hideMark/>
          </w:tcPr>
          <w:p w14:paraId="076427CA"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28572403"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辅同步</w:t>
            </w:r>
            <w:r w:rsidRPr="006D3A21">
              <w:rPr>
                <w:color w:val="000000" w:themeColor="text1"/>
                <w:kern w:val="0"/>
                <w:sz w:val="18"/>
                <w:szCs w:val="18"/>
              </w:rPr>
              <w:t>RSSI</w:t>
            </w:r>
          </w:p>
          <w:p w14:paraId="320D4056"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4169F464"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254568" w:rsidRPr="006D3A21" w14:paraId="52D8DC43"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35A7C80C"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SSS_RP</w:t>
            </w:r>
          </w:p>
        </w:tc>
        <w:tc>
          <w:tcPr>
            <w:tcW w:w="1646" w:type="dxa"/>
            <w:tcBorders>
              <w:top w:val="single" w:sz="4" w:space="0" w:color="auto"/>
              <w:left w:val="single" w:sz="4" w:space="0" w:color="auto"/>
              <w:bottom w:val="single" w:sz="4" w:space="0" w:color="auto"/>
              <w:right w:val="single" w:sz="4" w:space="0" w:color="auto"/>
            </w:tcBorders>
            <w:hideMark/>
          </w:tcPr>
          <w:p w14:paraId="00B23D7E"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50EDC90A"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辅同步</w:t>
            </w:r>
            <w:r w:rsidRPr="006D3A21">
              <w:rPr>
                <w:color w:val="000000" w:themeColor="text1"/>
                <w:kern w:val="0"/>
                <w:sz w:val="18"/>
                <w:szCs w:val="18"/>
              </w:rPr>
              <w:t>RP</w:t>
            </w:r>
          </w:p>
          <w:p w14:paraId="4D465C4D"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1F4FC8D8"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254568" w:rsidRPr="006D3A21" w14:paraId="7FEB979E"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6486CF5A"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SSS_RQ</w:t>
            </w:r>
          </w:p>
        </w:tc>
        <w:tc>
          <w:tcPr>
            <w:tcW w:w="1646" w:type="dxa"/>
            <w:tcBorders>
              <w:top w:val="single" w:sz="4" w:space="0" w:color="auto"/>
              <w:left w:val="single" w:sz="4" w:space="0" w:color="auto"/>
              <w:bottom w:val="single" w:sz="4" w:space="0" w:color="auto"/>
              <w:right w:val="single" w:sz="4" w:space="0" w:color="auto"/>
            </w:tcBorders>
            <w:hideMark/>
          </w:tcPr>
          <w:p w14:paraId="22CDA7CF"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46AB6A32"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辅同步</w:t>
            </w:r>
            <w:r w:rsidRPr="006D3A21">
              <w:rPr>
                <w:color w:val="000000" w:themeColor="text1"/>
                <w:kern w:val="0"/>
                <w:sz w:val="18"/>
                <w:szCs w:val="18"/>
              </w:rPr>
              <w:t>RQ</w:t>
            </w:r>
          </w:p>
          <w:p w14:paraId="3915CA45"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:-800~ 800, </w:t>
            </w:r>
            <w:r w:rsidRPr="006D3A21">
              <w:rPr>
                <w:rFonts w:ascii="宋体" w:cs="宋体" w:hint="eastAsia"/>
                <w:color w:val="000000" w:themeColor="text1"/>
                <w:kern w:val="0"/>
                <w:sz w:val="18"/>
                <w:szCs w:val="18"/>
              </w:rPr>
              <w:t>单位：0.0625</w:t>
            </w:r>
            <w:r w:rsidRPr="006D3A21">
              <w:rPr>
                <w:color w:val="000000" w:themeColor="text1"/>
                <w:kern w:val="0"/>
                <w:sz w:val="18"/>
                <w:szCs w:val="18"/>
              </w:rPr>
              <w:t>dB</w:t>
            </w:r>
          </w:p>
          <w:p w14:paraId="13FD8532"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-50dB~50dB</w:t>
            </w:r>
          </w:p>
        </w:tc>
      </w:tr>
      <w:tr w:rsidR="00254568" w:rsidRPr="006D3A21" w14:paraId="4C22894A" w14:textId="77777777" w:rsidTr="00742392">
        <w:tc>
          <w:tcPr>
            <w:tcW w:w="2288" w:type="dxa"/>
            <w:tcBorders>
              <w:top w:val="single" w:sz="4" w:space="0" w:color="auto"/>
              <w:left w:val="single" w:sz="4" w:space="0" w:color="auto"/>
              <w:bottom w:val="single" w:sz="4" w:space="0" w:color="auto"/>
              <w:right w:val="single" w:sz="4" w:space="0" w:color="auto"/>
            </w:tcBorders>
          </w:tcPr>
          <w:p w14:paraId="0C247B0B"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CRS_</w:t>
            </w:r>
            <w:r w:rsidRPr="006D3A21">
              <w:rPr>
                <w:color w:val="000000" w:themeColor="text1"/>
                <w:kern w:val="0"/>
                <w:sz w:val="18"/>
                <w:szCs w:val="18"/>
              </w:rPr>
              <w:t>RSSI</w:t>
            </w:r>
          </w:p>
          <w:p w14:paraId="6E91052C" w14:textId="77777777" w:rsidR="00254568" w:rsidRPr="006D3A21" w:rsidRDefault="00254568">
            <w:pPr>
              <w:autoSpaceDE w:val="0"/>
              <w:autoSpaceDN w:val="0"/>
              <w:adjustRightInd w:val="0"/>
              <w:spacing w:line="240" w:lineRule="auto"/>
              <w:jc w:val="left"/>
              <w:rPr>
                <w:color w:val="000000" w:themeColor="text1"/>
                <w:kern w:val="0"/>
                <w:sz w:val="18"/>
                <w:szCs w:val="18"/>
              </w:rPr>
            </w:pPr>
          </w:p>
        </w:tc>
        <w:tc>
          <w:tcPr>
            <w:tcW w:w="1646" w:type="dxa"/>
            <w:tcBorders>
              <w:top w:val="single" w:sz="4" w:space="0" w:color="auto"/>
              <w:left w:val="single" w:sz="4" w:space="0" w:color="auto"/>
              <w:bottom w:val="single" w:sz="4" w:space="0" w:color="auto"/>
              <w:right w:val="single" w:sz="4" w:space="0" w:color="auto"/>
            </w:tcBorders>
            <w:hideMark/>
          </w:tcPr>
          <w:p w14:paraId="4C806152"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742255D6"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 xml:space="preserve">Cell specific RS </w:t>
            </w:r>
            <w:r w:rsidRPr="006D3A21">
              <w:rPr>
                <w:color w:val="000000" w:themeColor="text1"/>
                <w:kern w:val="0"/>
                <w:sz w:val="18"/>
                <w:szCs w:val="18"/>
              </w:rPr>
              <w:t>RSSI</w:t>
            </w:r>
          </w:p>
          <w:p w14:paraId="6443E4C8"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1BACB82E"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254568" w:rsidRPr="006D3A21" w14:paraId="1DB4DAB8"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63F9A7C9"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color w:val="000000" w:themeColor="text1"/>
                <w:kern w:val="0"/>
                <w:sz w:val="18"/>
                <w:szCs w:val="18"/>
              </w:rPr>
              <w:t>CRS_RP</w:t>
            </w:r>
          </w:p>
        </w:tc>
        <w:tc>
          <w:tcPr>
            <w:tcW w:w="1646" w:type="dxa"/>
            <w:tcBorders>
              <w:top w:val="single" w:sz="4" w:space="0" w:color="auto"/>
              <w:left w:val="single" w:sz="4" w:space="0" w:color="auto"/>
              <w:bottom w:val="single" w:sz="4" w:space="0" w:color="auto"/>
              <w:right w:val="single" w:sz="4" w:space="0" w:color="auto"/>
            </w:tcBorders>
            <w:hideMark/>
          </w:tcPr>
          <w:p w14:paraId="7BA6A3EE"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42EBE077"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 xml:space="preserve">Cell specific RS </w:t>
            </w:r>
            <w:r w:rsidRPr="006D3A21">
              <w:rPr>
                <w:color w:val="000000" w:themeColor="text1"/>
                <w:kern w:val="0"/>
                <w:sz w:val="18"/>
                <w:szCs w:val="18"/>
              </w:rPr>
              <w:t>RP</w:t>
            </w:r>
          </w:p>
          <w:p w14:paraId="6E0F0A92"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52157EF8"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254568" w:rsidRPr="006D3A21" w14:paraId="05E01330"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3E378A87"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CRS_RQ</w:t>
            </w:r>
          </w:p>
        </w:tc>
        <w:tc>
          <w:tcPr>
            <w:tcW w:w="1646" w:type="dxa"/>
            <w:tcBorders>
              <w:top w:val="single" w:sz="4" w:space="0" w:color="auto"/>
              <w:left w:val="single" w:sz="4" w:space="0" w:color="auto"/>
              <w:bottom w:val="single" w:sz="4" w:space="0" w:color="auto"/>
              <w:right w:val="single" w:sz="4" w:space="0" w:color="auto"/>
            </w:tcBorders>
            <w:hideMark/>
          </w:tcPr>
          <w:p w14:paraId="73CA3408"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2F3B12B0"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 xml:space="preserve">Cell specific RS </w:t>
            </w:r>
            <w:r w:rsidRPr="006D3A21">
              <w:rPr>
                <w:color w:val="000000" w:themeColor="text1"/>
                <w:kern w:val="0"/>
                <w:sz w:val="18"/>
                <w:szCs w:val="18"/>
              </w:rPr>
              <w:t>RQ</w:t>
            </w:r>
          </w:p>
          <w:p w14:paraId="0848C67A"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:-800~ 800, </w:t>
            </w:r>
            <w:r w:rsidRPr="006D3A21">
              <w:rPr>
                <w:rFonts w:ascii="宋体" w:cs="宋体" w:hint="eastAsia"/>
                <w:color w:val="000000" w:themeColor="text1"/>
                <w:kern w:val="0"/>
                <w:sz w:val="18"/>
                <w:szCs w:val="18"/>
              </w:rPr>
              <w:t>单位：0.0625</w:t>
            </w:r>
            <w:r w:rsidRPr="006D3A21">
              <w:rPr>
                <w:color w:val="000000" w:themeColor="text1"/>
                <w:kern w:val="0"/>
                <w:sz w:val="18"/>
                <w:szCs w:val="18"/>
              </w:rPr>
              <w:t>dB</w:t>
            </w:r>
          </w:p>
          <w:p w14:paraId="6AF2F64F"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-50dB~50dB</w:t>
            </w:r>
          </w:p>
        </w:tc>
      </w:tr>
      <w:tr w:rsidR="00254568" w:rsidRPr="006D3A21" w14:paraId="7AEABD0A"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004CCDDE"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PBCH_RP</w:t>
            </w:r>
          </w:p>
        </w:tc>
        <w:tc>
          <w:tcPr>
            <w:tcW w:w="1646" w:type="dxa"/>
            <w:tcBorders>
              <w:top w:val="single" w:sz="4" w:space="0" w:color="auto"/>
              <w:left w:val="single" w:sz="4" w:space="0" w:color="auto"/>
              <w:bottom w:val="single" w:sz="4" w:space="0" w:color="auto"/>
              <w:right w:val="single" w:sz="4" w:space="0" w:color="auto"/>
            </w:tcBorders>
            <w:hideMark/>
          </w:tcPr>
          <w:p w14:paraId="1D825E52"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2D692AC3"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color w:val="000000" w:themeColor="text1"/>
                <w:kern w:val="0"/>
                <w:sz w:val="18"/>
                <w:szCs w:val="18"/>
              </w:rPr>
              <w:t>PBCH RP</w:t>
            </w:r>
            <w:r w:rsidRPr="006D3A21">
              <w:rPr>
                <w:rFonts w:ascii="宋体" w:cs="宋体" w:hint="eastAsia"/>
                <w:color w:val="000000" w:themeColor="text1"/>
                <w:kern w:val="0"/>
                <w:sz w:val="18"/>
                <w:szCs w:val="18"/>
              </w:rPr>
              <w:t>：</w:t>
            </w:r>
          </w:p>
          <w:p w14:paraId="369A3AD4"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55CFB580"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p w14:paraId="1C72CB37"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在</w:t>
            </w:r>
            <w:r w:rsidRPr="006D3A21">
              <w:rPr>
                <w:color w:val="000000" w:themeColor="text1"/>
                <w:kern w:val="0"/>
                <w:sz w:val="18"/>
                <w:szCs w:val="18"/>
              </w:rPr>
              <w:t>Cell Band=0</w:t>
            </w:r>
            <w:r w:rsidRPr="006D3A21">
              <w:rPr>
                <w:rFonts w:ascii="宋体" w:cs="宋体" w:hint="eastAsia"/>
                <w:color w:val="000000" w:themeColor="text1"/>
                <w:kern w:val="0"/>
                <w:sz w:val="18"/>
                <w:szCs w:val="18"/>
              </w:rPr>
              <w:t>时，此值无效</w:t>
            </w:r>
          </w:p>
        </w:tc>
      </w:tr>
      <w:tr w:rsidR="00254568" w:rsidRPr="006D3A21" w14:paraId="2CD3634E"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1A633474"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PBCH_RQ</w:t>
            </w:r>
          </w:p>
        </w:tc>
        <w:tc>
          <w:tcPr>
            <w:tcW w:w="1646" w:type="dxa"/>
            <w:tcBorders>
              <w:top w:val="single" w:sz="4" w:space="0" w:color="auto"/>
              <w:left w:val="single" w:sz="4" w:space="0" w:color="auto"/>
              <w:bottom w:val="single" w:sz="4" w:space="0" w:color="auto"/>
              <w:right w:val="single" w:sz="4" w:space="0" w:color="auto"/>
            </w:tcBorders>
            <w:hideMark/>
          </w:tcPr>
          <w:p w14:paraId="6ADFF784"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2D2777B1"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color w:val="000000" w:themeColor="text1"/>
                <w:kern w:val="0"/>
                <w:sz w:val="18"/>
                <w:szCs w:val="18"/>
              </w:rPr>
              <w:t>PBCH RQ</w:t>
            </w:r>
            <w:r w:rsidRPr="006D3A21">
              <w:rPr>
                <w:rFonts w:ascii="宋体" w:cs="宋体" w:hint="eastAsia"/>
                <w:color w:val="000000" w:themeColor="text1"/>
                <w:kern w:val="0"/>
                <w:sz w:val="18"/>
                <w:szCs w:val="18"/>
              </w:rPr>
              <w:t>：</w:t>
            </w:r>
          </w:p>
          <w:p w14:paraId="5E279B23"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:-800~ 800, </w:t>
            </w:r>
            <w:r w:rsidRPr="006D3A21">
              <w:rPr>
                <w:rFonts w:ascii="宋体" w:cs="宋体" w:hint="eastAsia"/>
                <w:color w:val="000000" w:themeColor="text1"/>
                <w:kern w:val="0"/>
                <w:sz w:val="18"/>
                <w:szCs w:val="18"/>
              </w:rPr>
              <w:t>单位：0.0625</w:t>
            </w:r>
            <w:r w:rsidRPr="006D3A21">
              <w:rPr>
                <w:color w:val="000000" w:themeColor="text1"/>
                <w:kern w:val="0"/>
                <w:sz w:val="18"/>
                <w:szCs w:val="18"/>
              </w:rPr>
              <w:t>dB</w:t>
            </w:r>
          </w:p>
          <w:p w14:paraId="307785C0"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-50dB~50dB</w:t>
            </w:r>
          </w:p>
          <w:p w14:paraId="7452F023"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在</w:t>
            </w:r>
            <w:r w:rsidRPr="006D3A21">
              <w:rPr>
                <w:color w:val="000000" w:themeColor="text1"/>
                <w:kern w:val="0"/>
                <w:sz w:val="18"/>
                <w:szCs w:val="18"/>
              </w:rPr>
              <w:t>Cell Band=0</w:t>
            </w:r>
            <w:r w:rsidRPr="006D3A21">
              <w:rPr>
                <w:rFonts w:ascii="宋体" w:cs="宋体" w:hint="eastAsia"/>
                <w:color w:val="000000" w:themeColor="text1"/>
                <w:kern w:val="0"/>
                <w:sz w:val="18"/>
                <w:szCs w:val="18"/>
              </w:rPr>
              <w:t>时，此值无效</w:t>
            </w:r>
          </w:p>
        </w:tc>
      </w:tr>
      <w:tr w:rsidR="00254568" w:rsidRPr="006D3A21" w14:paraId="351E7541"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44957317"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CRS_SINR</w:t>
            </w:r>
          </w:p>
        </w:tc>
        <w:tc>
          <w:tcPr>
            <w:tcW w:w="1646" w:type="dxa"/>
            <w:tcBorders>
              <w:top w:val="single" w:sz="4" w:space="0" w:color="auto"/>
              <w:left w:val="single" w:sz="4" w:space="0" w:color="auto"/>
              <w:bottom w:val="single" w:sz="4" w:space="0" w:color="auto"/>
              <w:right w:val="single" w:sz="4" w:space="0" w:color="auto"/>
            </w:tcBorders>
            <w:hideMark/>
          </w:tcPr>
          <w:p w14:paraId="346D0555"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55726EC3"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Cell specific RS</w:t>
            </w:r>
            <w:r w:rsidRPr="006D3A21">
              <w:rPr>
                <w:color w:val="000000" w:themeColor="text1"/>
                <w:kern w:val="0"/>
                <w:sz w:val="18"/>
                <w:szCs w:val="18"/>
              </w:rPr>
              <w:t xml:space="preserve"> SINR</w:t>
            </w:r>
            <w:r w:rsidRPr="006D3A21">
              <w:rPr>
                <w:rFonts w:ascii="宋体" w:cs="宋体" w:hint="eastAsia"/>
                <w:color w:val="000000" w:themeColor="text1"/>
                <w:kern w:val="0"/>
                <w:sz w:val="18"/>
                <w:szCs w:val="18"/>
              </w:rPr>
              <w:t>：</w:t>
            </w:r>
          </w:p>
          <w:p w14:paraId="2210035C"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:-800~ 800, </w:t>
            </w:r>
            <w:r w:rsidRPr="006D3A21">
              <w:rPr>
                <w:rFonts w:ascii="宋体" w:cs="宋体" w:hint="eastAsia"/>
                <w:color w:val="000000" w:themeColor="text1"/>
                <w:kern w:val="0"/>
                <w:sz w:val="18"/>
                <w:szCs w:val="18"/>
              </w:rPr>
              <w:t>单位：0.0625</w:t>
            </w:r>
            <w:r w:rsidRPr="006D3A21">
              <w:rPr>
                <w:color w:val="000000" w:themeColor="text1"/>
                <w:kern w:val="0"/>
                <w:sz w:val="18"/>
                <w:szCs w:val="18"/>
              </w:rPr>
              <w:t>dB</w:t>
            </w:r>
          </w:p>
          <w:p w14:paraId="5B5DB610"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 xml:space="preserve">-50dB~50dB </w:t>
            </w:r>
          </w:p>
        </w:tc>
      </w:tr>
      <w:tr w:rsidR="00254568" w:rsidRPr="006D3A21" w14:paraId="362D4E36"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6C85189A"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PBCH_EVM</w:t>
            </w:r>
          </w:p>
        </w:tc>
        <w:tc>
          <w:tcPr>
            <w:tcW w:w="1646" w:type="dxa"/>
            <w:tcBorders>
              <w:top w:val="single" w:sz="4" w:space="0" w:color="auto"/>
              <w:left w:val="single" w:sz="4" w:space="0" w:color="auto"/>
              <w:bottom w:val="single" w:sz="4" w:space="0" w:color="auto"/>
              <w:right w:val="single" w:sz="4" w:space="0" w:color="auto"/>
            </w:tcBorders>
            <w:hideMark/>
          </w:tcPr>
          <w:p w14:paraId="490DAB8E"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U16</w:t>
            </w:r>
          </w:p>
        </w:tc>
        <w:tc>
          <w:tcPr>
            <w:tcW w:w="4391" w:type="dxa"/>
            <w:tcBorders>
              <w:top w:val="single" w:sz="4" w:space="0" w:color="auto"/>
              <w:left w:val="single" w:sz="4" w:space="0" w:color="auto"/>
              <w:bottom w:val="single" w:sz="4" w:space="0" w:color="auto"/>
              <w:right w:val="single" w:sz="4" w:space="0" w:color="auto"/>
            </w:tcBorders>
            <w:hideMark/>
          </w:tcPr>
          <w:p w14:paraId="2C7B37BC"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PBCH</w:t>
            </w:r>
            <w:r w:rsidRPr="006D3A21">
              <w:rPr>
                <w:rFonts w:hint="eastAsia"/>
                <w:color w:val="000000" w:themeColor="text1"/>
                <w:kern w:val="0"/>
                <w:sz w:val="18"/>
                <w:szCs w:val="18"/>
              </w:rPr>
              <w:t>信道的矢量误差测量值：</w:t>
            </w:r>
          </w:p>
          <w:p w14:paraId="0E15F646"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:0~ 32768, </w:t>
            </w:r>
            <w:r w:rsidRPr="006D3A21">
              <w:rPr>
                <w:rFonts w:ascii="宋体" w:cs="宋体" w:hint="eastAsia"/>
                <w:color w:val="000000" w:themeColor="text1"/>
                <w:kern w:val="0"/>
                <w:sz w:val="18"/>
                <w:szCs w:val="18"/>
              </w:rPr>
              <w:t>单位：1/32768</w:t>
            </w:r>
          </w:p>
          <w:p w14:paraId="7B95A023"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0~1</w:t>
            </w:r>
          </w:p>
        </w:tc>
      </w:tr>
      <w:tr w:rsidR="00254568" w:rsidRPr="006D3A21" w14:paraId="6ED4D72F"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031E2BE3"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PBCH_BLER</w:t>
            </w:r>
          </w:p>
        </w:tc>
        <w:tc>
          <w:tcPr>
            <w:tcW w:w="1646" w:type="dxa"/>
            <w:tcBorders>
              <w:top w:val="single" w:sz="4" w:space="0" w:color="auto"/>
              <w:left w:val="single" w:sz="4" w:space="0" w:color="auto"/>
              <w:bottom w:val="single" w:sz="4" w:space="0" w:color="auto"/>
              <w:right w:val="single" w:sz="4" w:space="0" w:color="auto"/>
            </w:tcBorders>
            <w:hideMark/>
          </w:tcPr>
          <w:p w14:paraId="378654C5"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U16</w:t>
            </w:r>
          </w:p>
        </w:tc>
        <w:tc>
          <w:tcPr>
            <w:tcW w:w="4391" w:type="dxa"/>
            <w:tcBorders>
              <w:top w:val="single" w:sz="4" w:space="0" w:color="auto"/>
              <w:left w:val="single" w:sz="4" w:space="0" w:color="auto"/>
              <w:bottom w:val="single" w:sz="4" w:space="0" w:color="auto"/>
              <w:right w:val="single" w:sz="4" w:space="0" w:color="auto"/>
            </w:tcBorders>
            <w:hideMark/>
          </w:tcPr>
          <w:p w14:paraId="376ED0FA"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PBCH</w:t>
            </w:r>
            <w:r w:rsidRPr="006D3A21">
              <w:rPr>
                <w:rFonts w:hint="eastAsia"/>
                <w:color w:val="000000" w:themeColor="text1"/>
                <w:kern w:val="0"/>
                <w:sz w:val="18"/>
                <w:szCs w:val="18"/>
              </w:rPr>
              <w:t>信道的误块率统计值：</w:t>
            </w:r>
          </w:p>
          <w:p w14:paraId="3153D545"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:0~ 32768, </w:t>
            </w:r>
            <w:r w:rsidRPr="006D3A21">
              <w:rPr>
                <w:rFonts w:ascii="宋体" w:cs="宋体" w:hint="eastAsia"/>
                <w:color w:val="000000" w:themeColor="text1"/>
                <w:kern w:val="0"/>
                <w:sz w:val="18"/>
                <w:szCs w:val="18"/>
              </w:rPr>
              <w:t>单位：1/32768</w:t>
            </w:r>
          </w:p>
          <w:p w14:paraId="782998B9"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0~1</w:t>
            </w:r>
          </w:p>
        </w:tc>
      </w:tr>
      <w:tr w:rsidR="00254568" w:rsidRPr="006D3A21" w14:paraId="148C09D0"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76500827"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Frame_RSSI</w:t>
            </w:r>
          </w:p>
        </w:tc>
        <w:tc>
          <w:tcPr>
            <w:tcW w:w="1646" w:type="dxa"/>
            <w:tcBorders>
              <w:top w:val="single" w:sz="4" w:space="0" w:color="auto"/>
              <w:left w:val="single" w:sz="4" w:space="0" w:color="auto"/>
              <w:bottom w:val="single" w:sz="4" w:space="0" w:color="auto"/>
              <w:right w:val="single" w:sz="4" w:space="0" w:color="auto"/>
            </w:tcBorders>
            <w:hideMark/>
          </w:tcPr>
          <w:p w14:paraId="7755B787"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2E6E9D85"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整个无线帧的RSSI：</w:t>
            </w:r>
          </w:p>
          <w:p w14:paraId="649DCB4F"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148D874B"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254568" w:rsidRPr="006D3A21" w14:paraId="42A2691B"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5B612190"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N_OFDM_Symbol_Power</w:t>
            </w:r>
          </w:p>
        </w:tc>
        <w:tc>
          <w:tcPr>
            <w:tcW w:w="1646" w:type="dxa"/>
            <w:tcBorders>
              <w:top w:val="single" w:sz="4" w:space="0" w:color="auto"/>
              <w:left w:val="single" w:sz="4" w:space="0" w:color="auto"/>
              <w:bottom w:val="single" w:sz="4" w:space="0" w:color="auto"/>
              <w:right w:val="single" w:sz="4" w:space="0" w:color="auto"/>
            </w:tcBorders>
            <w:hideMark/>
          </w:tcPr>
          <w:p w14:paraId="38518993"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U16</w:t>
            </w:r>
          </w:p>
        </w:tc>
        <w:tc>
          <w:tcPr>
            <w:tcW w:w="4391" w:type="dxa"/>
            <w:tcBorders>
              <w:top w:val="single" w:sz="4" w:space="0" w:color="auto"/>
              <w:left w:val="single" w:sz="4" w:space="0" w:color="auto"/>
              <w:bottom w:val="single" w:sz="4" w:space="0" w:color="auto"/>
              <w:right w:val="single" w:sz="4" w:space="0" w:color="auto"/>
            </w:tcBorders>
            <w:hideMark/>
          </w:tcPr>
          <w:p w14:paraId="2B179456"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一个测量周期内（目前，默认为</w:t>
            </w:r>
            <w:r w:rsidRPr="006D3A21">
              <w:rPr>
                <w:color w:val="000000" w:themeColor="text1"/>
                <w:kern w:val="0"/>
                <w:sz w:val="18"/>
                <w:szCs w:val="18"/>
              </w:rPr>
              <w:t>10ms</w:t>
            </w:r>
            <w:r w:rsidRPr="006D3A21">
              <w:rPr>
                <w:rFonts w:hint="eastAsia"/>
                <w:color w:val="000000" w:themeColor="text1"/>
                <w:kern w:val="0"/>
                <w:sz w:val="18"/>
                <w:szCs w:val="18"/>
              </w:rPr>
              <w:t>）</w:t>
            </w:r>
            <w:r w:rsidRPr="006D3A21">
              <w:rPr>
                <w:color w:val="000000" w:themeColor="text1"/>
                <w:kern w:val="0"/>
                <w:sz w:val="18"/>
                <w:szCs w:val="18"/>
              </w:rPr>
              <w:t>OFDM</w:t>
            </w:r>
            <w:r w:rsidRPr="006D3A21">
              <w:rPr>
                <w:rFonts w:ascii="宋体" w:cs="宋体" w:hint="eastAsia"/>
                <w:color w:val="000000" w:themeColor="text1"/>
                <w:kern w:val="0"/>
                <w:sz w:val="18"/>
                <w:szCs w:val="18"/>
              </w:rPr>
              <w:t>符号功率测量上报值的个数。</w:t>
            </w:r>
          </w:p>
        </w:tc>
      </w:tr>
      <w:tr w:rsidR="00254568" w:rsidRPr="006D3A21" w14:paraId="4504CDA3" w14:textId="77777777" w:rsidTr="00742392">
        <w:tc>
          <w:tcPr>
            <w:tcW w:w="2288" w:type="dxa"/>
            <w:tcBorders>
              <w:top w:val="single" w:sz="4" w:space="0" w:color="auto"/>
              <w:left w:val="single" w:sz="4" w:space="0" w:color="auto"/>
              <w:bottom w:val="single" w:sz="4" w:space="0" w:color="auto"/>
              <w:right w:val="single" w:sz="4" w:space="0" w:color="auto"/>
            </w:tcBorders>
          </w:tcPr>
          <w:p w14:paraId="6BA6FDAF"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Padding</w:t>
            </w:r>
            <w:r w:rsidRPr="006D3A21">
              <w:rPr>
                <w:rFonts w:hint="eastAsia"/>
                <w:color w:val="000000" w:themeColor="text1"/>
                <w:kern w:val="0"/>
                <w:sz w:val="18"/>
                <w:szCs w:val="18"/>
              </w:rPr>
              <w:t>1</w:t>
            </w:r>
          </w:p>
        </w:tc>
        <w:tc>
          <w:tcPr>
            <w:tcW w:w="1646" w:type="dxa"/>
            <w:tcBorders>
              <w:top w:val="single" w:sz="4" w:space="0" w:color="auto"/>
              <w:left w:val="single" w:sz="4" w:space="0" w:color="auto"/>
              <w:bottom w:val="single" w:sz="4" w:space="0" w:color="auto"/>
              <w:right w:val="single" w:sz="4" w:space="0" w:color="auto"/>
            </w:tcBorders>
          </w:tcPr>
          <w:p w14:paraId="005F0A5B"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U16</w:t>
            </w:r>
          </w:p>
        </w:tc>
        <w:tc>
          <w:tcPr>
            <w:tcW w:w="4391" w:type="dxa"/>
            <w:tcBorders>
              <w:top w:val="single" w:sz="4" w:space="0" w:color="auto"/>
              <w:left w:val="single" w:sz="4" w:space="0" w:color="auto"/>
              <w:bottom w:val="single" w:sz="4" w:space="0" w:color="auto"/>
              <w:right w:val="single" w:sz="4" w:space="0" w:color="auto"/>
            </w:tcBorders>
          </w:tcPr>
          <w:p w14:paraId="591CE833" w14:textId="77777777" w:rsidR="00254568" w:rsidRPr="006D3A21" w:rsidRDefault="00254568">
            <w:pPr>
              <w:autoSpaceDE w:val="0"/>
              <w:autoSpaceDN w:val="0"/>
              <w:adjustRightInd w:val="0"/>
              <w:spacing w:line="240" w:lineRule="auto"/>
              <w:jc w:val="left"/>
              <w:rPr>
                <w:color w:val="000000" w:themeColor="text1"/>
                <w:kern w:val="0"/>
                <w:sz w:val="18"/>
                <w:szCs w:val="18"/>
              </w:rPr>
            </w:pPr>
          </w:p>
        </w:tc>
      </w:tr>
      <w:tr w:rsidR="00254568" w:rsidRPr="006D3A21" w14:paraId="2DFFB93E" w14:textId="77777777" w:rsidTr="00742392">
        <w:tc>
          <w:tcPr>
            <w:tcW w:w="8325" w:type="dxa"/>
            <w:gridSpan w:val="3"/>
            <w:tcBorders>
              <w:top w:val="single" w:sz="4" w:space="0" w:color="auto"/>
              <w:left w:val="single" w:sz="4" w:space="0" w:color="auto"/>
              <w:bottom w:val="single" w:sz="4" w:space="0" w:color="auto"/>
              <w:right w:val="single" w:sz="4" w:space="0" w:color="auto"/>
            </w:tcBorders>
            <w:hideMark/>
          </w:tcPr>
          <w:p w14:paraId="6451B7A9"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lastRenderedPageBreak/>
              <w:t>Struct {</w:t>
            </w:r>
          </w:p>
        </w:tc>
      </w:tr>
      <w:tr w:rsidR="00254568" w:rsidRPr="006D3A21" w14:paraId="7A0C184F"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46725A1D"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SlotIndex</w:t>
            </w:r>
          </w:p>
        </w:tc>
        <w:tc>
          <w:tcPr>
            <w:tcW w:w="1646" w:type="dxa"/>
            <w:tcBorders>
              <w:top w:val="single" w:sz="4" w:space="0" w:color="auto"/>
              <w:left w:val="single" w:sz="4" w:space="0" w:color="auto"/>
              <w:bottom w:val="single" w:sz="4" w:space="0" w:color="auto"/>
              <w:right w:val="single" w:sz="4" w:space="0" w:color="auto"/>
            </w:tcBorders>
            <w:hideMark/>
          </w:tcPr>
          <w:p w14:paraId="2BF7D52A"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U8</w:t>
            </w:r>
          </w:p>
        </w:tc>
        <w:tc>
          <w:tcPr>
            <w:tcW w:w="4391" w:type="dxa"/>
            <w:tcBorders>
              <w:top w:val="single" w:sz="4" w:space="0" w:color="auto"/>
              <w:left w:val="single" w:sz="4" w:space="0" w:color="auto"/>
              <w:bottom w:val="single" w:sz="4" w:space="0" w:color="auto"/>
              <w:right w:val="single" w:sz="4" w:space="0" w:color="auto"/>
            </w:tcBorders>
            <w:hideMark/>
          </w:tcPr>
          <w:p w14:paraId="5DB982CC"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此测量值所在</w:t>
            </w:r>
            <w:r w:rsidRPr="006D3A21">
              <w:rPr>
                <w:color w:val="000000" w:themeColor="text1"/>
                <w:kern w:val="0"/>
                <w:sz w:val="18"/>
                <w:szCs w:val="18"/>
              </w:rPr>
              <w:t>OFDM</w:t>
            </w:r>
            <w:r w:rsidRPr="006D3A21">
              <w:rPr>
                <w:rFonts w:hint="eastAsia"/>
                <w:color w:val="000000" w:themeColor="text1"/>
                <w:kern w:val="0"/>
                <w:sz w:val="18"/>
                <w:szCs w:val="18"/>
              </w:rPr>
              <w:t>符号对应的</w:t>
            </w:r>
            <w:r w:rsidRPr="006D3A21">
              <w:rPr>
                <w:color w:val="000000" w:themeColor="text1"/>
                <w:kern w:val="0"/>
                <w:sz w:val="18"/>
                <w:szCs w:val="18"/>
              </w:rPr>
              <w:t>Slot</w:t>
            </w:r>
            <w:r w:rsidRPr="006D3A21">
              <w:rPr>
                <w:rFonts w:hint="eastAsia"/>
                <w:color w:val="000000" w:themeColor="text1"/>
                <w:kern w:val="0"/>
                <w:sz w:val="18"/>
                <w:szCs w:val="18"/>
              </w:rPr>
              <w:t>索引。</w:t>
            </w:r>
          </w:p>
          <w:p w14:paraId="30DBC472"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取值范围：</w:t>
            </w:r>
            <w:r w:rsidRPr="006D3A21">
              <w:rPr>
                <w:color w:val="000000" w:themeColor="text1"/>
                <w:kern w:val="0"/>
                <w:sz w:val="18"/>
                <w:szCs w:val="18"/>
              </w:rPr>
              <w:t>0~19</w:t>
            </w:r>
          </w:p>
        </w:tc>
      </w:tr>
      <w:tr w:rsidR="00254568" w:rsidRPr="006D3A21" w14:paraId="71582BEA"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3D0D992B"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OFDMSymbolIndex</w:t>
            </w:r>
          </w:p>
        </w:tc>
        <w:tc>
          <w:tcPr>
            <w:tcW w:w="1646" w:type="dxa"/>
            <w:tcBorders>
              <w:top w:val="single" w:sz="4" w:space="0" w:color="auto"/>
              <w:left w:val="single" w:sz="4" w:space="0" w:color="auto"/>
              <w:bottom w:val="single" w:sz="4" w:space="0" w:color="auto"/>
              <w:right w:val="single" w:sz="4" w:space="0" w:color="auto"/>
            </w:tcBorders>
            <w:hideMark/>
          </w:tcPr>
          <w:p w14:paraId="4DB9D3DF"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U8</w:t>
            </w:r>
          </w:p>
        </w:tc>
        <w:tc>
          <w:tcPr>
            <w:tcW w:w="4391" w:type="dxa"/>
            <w:tcBorders>
              <w:top w:val="single" w:sz="4" w:space="0" w:color="auto"/>
              <w:left w:val="single" w:sz="4" w:space="0" w:color="auto"/>
              <w:bottom w:val="single" w:sz="4" w:space="0" w:color="auto"/>
              <w:right w:val="single" w:sz="4" w:space="0" w:color="auto"/>
            </w:tcBorders>
            <w:hideMark/>
          </w:tcPr>
          <w:p w14:paraId="6D01F643"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此测量值所在</w:t>
            </w:r>
            <w:r w:rsidRPr="006D3A21">
              <w:rPr>
                <w:color w:val="000000" w:themeColor="text1"/>
                <w:kern w:val="0"/>
                <w:sz w:val="18"/>
                <w:szCs w:val="18"/>
              </w:rPr>
              <w:t>OFDM</w:t>
            </w:r>
            <w:r w:rsidRPr="006D3A21">
              <w:rPr>
                <w:rFonts w:hint="eastAsia"/>
                <w:color w:val="000000" w:themeColor="text1"/>
                <w:kern w:val="0"/>
                <w:sz w:val="18"/>
                <w:szCs w:val="18"/>
              </w:rPr>
              <w:t>符号对应的</w:t>
            </w:r>
            <w:r w:rsidRPr="006D3A21">
              <w:rPr>
                <w:color w:val="000000" w:themeColor="text1"/>
                <w:kern w:val="0"/>
                <w:sz w:val="18"/>
                <w:szCs w:val="18"/>
              </w:rPr>
              <w:t>Slot</w:t>
            </w:r>
            <w:r w:rsidRPr="006D3A21">
              <w:rPr>
                <w:rFonts w:hint="eastAsia"/>
                <w:color w:val="000000" w:themeColor="text1"/>
                <w:kern w:val="0"/>
                <w:sz w:val="18"/>
                <w:szCs w:val="18"/>
              </w:rPr>
              <w:t>内的</w:t>
            </w:r>
            <w:r w:rsidRPr="006D3A21">
              <w:rPr>
                <w:color w:val="000000" w:themeColor="text1"/>
                <w:kern w:val="0"/>
                <w:sz w:val="18"/>
                <w:szCs w:val="18"/>
              </w:rPr>
              <w:t>OFDM</w:t>
            </w:r>
            <w:r w:rsidRPr="006D3A21">
              <w:rPr>
                <w:rFonts w:hint="eastAsia"/>
                <w:color w:val="000000" w:themeColor="text1"/>
                <w:kern w:val="0"/>
                <w:sz w:val="18"/>
                <w:szCs w:val="18"/>
              </w:rPr>
              <w:t>符号索引。</w:t>
            </w:r>
          </w:p>
          <w:p w14:paraId="7F5169E3"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取值范围：</w:t>
            </w:r>
            <w:r w:rsidRPr="006D3A21">
              <w:rPr>
                <w:color w:val="000000" w:themeColor="text1"/>
                <w:kern w:val="0"/>
                <w:sz w:val="18"/>
                <w:szCs w:val="18"/>
              </w:rPr>
              <w:t>0~13</w:t>
            </w:r>
          </w:p>
        </w:tc>
      </w:tr>
      <w:tr w:rsidR="00254568" w:rsidRPr="006D3A21" w14:paraId="0496A902"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5E9992FD"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OFDM_Symbol_Power</w:t>
            </w:r>
          </w:p>
        </w:tc>
        <w:tc>
          <w:tcPr>
            <w:tcW w:w="1646" w:type="dxa"/>
            <w:tcBorders>
              <w:top w:val="single" w:sz="4" w:space="0" w:color="auto"/>
              <w:left w:val="single" w:sz="4" w:space="0" w:color="auto"/>
              <w:bottom w:val="single" w:sz="4" w:space="0" w:color="auto"/>
              <w:right w:val="single" w:sz="4" w:space="0" w:color="auto"/>
            </w:tcBorders>
            <w:hideMark/>
          </w:tcPr>
          <w:p w14:paraId="44A8CBCD"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1A9F53C9"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color w:val="000000" w:themeColor="text1"/>
                <w:kern w:val="0"/>
                <w:sz w:val="18"/>
                <w:szCs w:val="18"/>
              </w:rPr>
              <w:t>OFDM</w:t>
            </w:r>
            <w:r w:rsidRPr="006D3A21">
              <w:rPr>
                <w:rFonts w:ascii="宋体" w:cs="宋体" w:hint="eastAsia"/>
                <w:color w:val="000000" w:themeColor="text1"/>
                <w:kern w:val="0"/>
                <w:sz w:val="18"/>
                <w:szCs w:val="18"/>
              </w:rPr>
              <w:t>符号功率：</w:t>
            </w:r>
          </w:p>
          <w:p w14:paraId="6D5E1777"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4DB71B14"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254568" w:rsidRPr="006D3A21" w14:paraId="48AC6FC3" w14:textId="77777777" w:rsidTr="00742392">
        <w:tc>
          <w:tcPr>
            <w:tcW w:w="8325" w:type="dxa"/>
            <w:gridSpan w:val="3"/>
            <w:tcBorders>
              <w:top w:val="single" w:sz="4" w:space="0" w:color="auto"/>
              <w:left w:val="single" w:sz="4" w:space="0" w:color="auto"/>
              <w:bottom w:val="single" w:sz="4" w:space="0" w:color="auto"/>
              <w:right w:val="single" w:sz="4" w:space="0" w:color="auto"/>
            </w:tcBorders>
            <w:hideMark/>
          </w:tcPr>
          <w:p w14:paraId="22DE63EE"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 [</w:t>
            </w:r>
            <w:r w:rsidR="004E6D2C" w:rsidRPr="006D3A21">
              <w:rPr>
                <w:color w:val="000000" w:themeColor="text1"/>
                <w:kern w:val="0"/>
                <w:sz w:val="18"/>
                <w:szCs w:val="18"/>
              </w:rPr>
              <w:t>MAX_OFDM_SYMBOL_POWER_NUM</w:t>
            </w:r>
            <w:r w:rsidRPr="006D3A21">
              <w:rPr>
                <w:color w:val="000000" w:themeColor="text1"/>
                <w:kern w:val="0"/>
                <w:sz w:val="18"/>
                <w:szCs w:val="18"/>
              </w:rPr>
              <w:t>]</w:t>
            </w:r>
          </w:p>
        </w:tc>
      </w:tr>
      <w:tr w:rsidR="00254568" w:rsidRPr="006D3A21" w14:paraId="261F64BD"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1A485E90"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N_SubFrame_RSSI</w:t>
            </w:r>
          </w:p>
        </w:tc>
        <w:tc>
          <w:tcPr>
            <w:tcW w:w="1646" w:type="dxa"/>
            <w:tcBorders>
              <w:top w:val="single" w:sz="4" w:space="0" w:color="auto"/>
              <w:left w:val="single" w:sz="4" w:space="0" w:color="auto"/>
              <w:bottom w:val="single" w:sz="4" w:space="0" w:color="auto"/>
              <w:right w:val="single" w:sz="4" w:space="0" w:color="auto"/>
            </w:tcBorders>
            <w:hideMark/>
          </w:tcPr>
          <w:p w14:paraId="6560822B"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U16</w:t>
            </w:r>
          </w:p>
        </w:tc>
        <w:tc>
          <w:tcPr>
            <w:tcW w:w="4391" w:type="dxa"/>
            <w:tcBorders>
              <w:top w:val="single" w:sz="4" w:space="0" w:color="auto"/>
              <w:left w:val="single" w:sz="4" w:space="0" w:color="auto"/>
              <w:bottom w:val="single" w:sz="4" w:space="0" w:color="auto"/>
              <w:right w:val="single" w:sz="4" w:space="0" w:color="auto"/>
            </w:tcBorders>
            <w:hideMark/>
          </w:tcPr>
          <w:p w14:paraId="426E8CE1"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一个测量周期内（目前，默认为</w:t>
            </w:r>
            <w:r w:rsidRPr="006D3A21">
              <w:rPr>
                <w:color w:val="000000" w:themeColor="text1"/>
                <w:kern w:val="0"/>
                <w:sz w:val="18"/>
                <w:szCs w:val="18"/>
              </w:rPr>
              <w:t>10ms</w:t>
            </w:r>
            <w:r w:rsidRPr="006D3A21">
              <w:rPr>
                <w:rFonts w:hint="eastAsia"/>
                <w:color w:val="000000" w:themeColor="text1"/>
                <w:kern w:val="0"/>
                <w:sz w:val="18"/>
                <w:szCs w:val="18"/>
              </w:rPr>
              <w:t>）</w:t>
            </w:r>
            <w:r w:rsidRPr="006D3A21">
              <w:rPr>
                <w:color w:val="000000" w:themeColor="text1"/>
                <w:kern w:val="0"/>
                <w:sz w:val="18"/>
                <w:szCs w:val="18"/>
              </w:rPr>
              <w:t>subFrame RSSI</w:t>
            </w:r>
            <w:r w:rsidRPr="006D3A21">
              <w:rPr>
                <w:rFonts w:ascii="宋体" w:cs="宋体" w:hint="eastAsia"/>
                <w:color w:val="000000" w:themeColor="text1"/>
                <w:kern w:val="0"/>
                <w:sz w:val="18"/>
                <w:szCs w:val="18"/>
              </w:rPr>
              <w:t>测量上报值的个数。</w:t>
            </w:r>
          </w:p>
        </w:tc>
      </w:tr>
      <w:tr w:rsidR="00254568" w:rsidRPr="006D3A21" w14:paraId="33700AFC" w14:textId="77777777" w:rsidTr="00742392">
        <w:tc>
          <w:tcPr>
            <w:tcW w:w="2288" w:type="dxa"/>
            <w:tcBorders>
              <w:top w:val="single" w:sz="4" w:space="0" w:color="auto"/>
              <w:left w:val="single" w:sz="4" w:space="0" w:color="auto"/>
              <w:bottom w:val="single" w:sz="4" w:space="0" w:color="auto"/>
              <w:right w:val="single" w:sz="4" w:space="0" w:color="auto"/>
            </w:tcBorders>
          </w:tcPr>
          <w:p w14:paraId="1D6867B3" w14:textId="77777777" w:rsidR="00254568" w:rsidRPr="006D3A21" w:rsidRDefault="00254568" w:rsidP="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Pading2</w:t>
            </w:r>
          </w:p>
        </w:tc>
        <w:tc>
          <w:tcPr>
            <w:tcW w:w="1646" w:type="dxa"/>
            <w:tcBorders>
              <w:top w:val="single" w:sz="4" w:space="0" w:color="auto"/>
              <w:left w:val="single" w:sz="4" w:space="0" w:color="auto"/>
              <w:bottom w:val="single" w:sz="4" w:space="0" w:color="auto"/>
              <w:right w:val="single" w:sz="4" w:space="0" w:color="auto"/>
            </w:tcBorders>
          </w:tcPr>
          <w:p w14:paraId="495F0AFA"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U16</w:t>
            </w:r>
          </w:p>
        </w:tc>
        <w:tc>
          <w:tcPr>
            <w:tcW w:w="4391" w:type="dxa"/>
            <w:tcBorders>
              <w:top w:val="single" w:sz="4" w:space="0" w:color="auto"/>
              <w:left w:val="single" w:sz="4" w:space="0" w:color="auto"/>
              <w:bottom w:val="single" w:sz="4" w:space="0" w:color="auto"/>
              <w:right w:val="single" w:sz="4" w:space="0" w:color="auto"/>
            </w:tcBorders>
          </w:tcPr>
          <w:p w14:paraId="5E350790"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填充</w:t>
            </w:r>
          </w:p>
        </w:tc>
      </w:tr>
      <w:tr w:rsidR="00254568" w:rsidRPr="006D3A21" w14:paraId="1040697A" w14:textId="77777777" w:rsidTr="00742392">
        <w:trPr>
          <w:trHeight w:val="401"/>
        </w:trPr>
        <w:tc>
          <w:tcPr>
            <w:tcW w:w="8325" w:type="dxa"/>
            <w:gridSpan w:val="3"/>
            <w:tcBorders>
              <w:top w:val="single" w:sz="4" w:space="0" w:color="auto"/>
              <w:left w:val="single" w:sz="4" w:space="0" w:color="auto"/>
              <w:bottom w:val="single" w:sz="4" w:space="0" w:color="auto"/>
              <w:right w:val="single" w:sz="4" w:space="0" w:color="auto"/>
            </w:tcBorders>
            <w:vAlign w:val="center"/>
            <w:hideMark/>
          </w:tcPr>
          <w:p w14:paraId="6C62400F" w14:textId="77777777" w:rsidR="00254568" w:rsidRPr="006D3A21" w:rsidRDefault="00254568">
            <w:pPr>
              <w:autoSpaceDE w:val="0"/>
              <w:autoSpaceDN w:val="0"/>
              <w:adjustRightInd w:val="0"/>
              <w:spacing w:line="240" w:lineRule="auto"/>
              <w:rPr>
                <w:color w:val="000000" w:themeColor="text1"/>
                <w:kern w:val="0"/>
                <w:sz w:val="18"/>
                <w:szCs w:val="18"/>
              </w:rPr>
            </w:pPr>
            <w:r w:rsidRPr="006D3A21">
              <w:rPr>
                <w:color w:val="000000" w:themeColor="text1"/>
                <w:kern w:val="0"/>
                <w:sz w:val="18"/>
                <w:szCs w:val="18"/>
              </w:rPr>
              <w:t>struct {</w:t>
            </w:r>
          </w:p>
        </w:tc>
      </w:tr>
      <w:tr w:rsidR="00254568" w:rsidRPr="006D3A21" w14:paraId="41B641AC"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121B21B3"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subFrameIndex</w:t>
            </w:r>
          </w:p>
        </w:tc>
        <w:tc>
          <w:tcPr>
            <w:tcW w:w="1646" w:type="dxa"/>
            <w:tcBorders>
              <w:top w:val="single" w:sz="4" w:space="0" w:color="auto"/>
              <w:left w:val="single" w:sz="4" w:space="0" w:color="auto"/>
              <w:bottom w:val="single" w:sz="4" w:space="0" w:color="auto"/>
              <w:right w:val="single" w:sz="4" w:space="0" w:color="auto"/>
            </w:tcBorders>
            <w:hideMark/>
          </w:tcPr>
          <w:p w14:paraId="35E8823B"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U16</w:t>
            </w:r>
          </w:p>
        </w:tc>
        <w:tc>
          <w:tcPr>
            <w:tcW w:w="4391" w:type="dxa"/>
            <w:tcBorders>
              <w:top w:val="single" w:sz="4" w:space="0" w:color="auto"/>
              <w:left w:val="single" w:sz="4" w:space="0" w:color="auto"/>
              <w:bottom w:val="single" w:sz="4" w:space="0" w:color="auto"/>
              <w:right w:val="single" w:sz="4" w:space="0" w:color="auto"/>
            </w:tcBorders>
            <w:hideMark/>
          </w:tcPr>
          <w:p w14:paraId="33D8DFBC"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当前测量上报值对应的子帧的索引。</w:t>
            </w:r>
          </w:p>
          <w:p w14:paraId="220C0205"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取值范围：</w:t>
            </w:r>
            <w:r w:rsidRPr="006D3A21">
              <w:rPr>
                <w:color w:val="000000" w:themeColor="text1"/>
                <w:kern w:val="0"/>
                <w:sz w:val="18"/>
                <w:szCs w:val="18"/>
              </w:rPr>
              <w:t>0~9</w:t>
            </w:r>
          </w:p>
        </w:tc>
      </w:tr>
      <w:tr w:rsidR="00254568" w:rsidRPr="006D3A21" w14:paraId="2D6D8EBC"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080244BF"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SubFrame_RSSI</w:t>
            </w:r>
          </w:p>
        </w:tc>
        <w:tc>
          <w:tcPr>
            <w:tcW w:w="1646" w:type="dxa"/>
            <w:tcBorders>
              <w:top w:val="single" w:sz="4" w:space="0" w:color="auto"/>
              <w:left w:val="single" w:sz="4" w:space="0" w:color="auto"/>
              <w:bottom w:val="single" w:sz="4" w:space="0" w:color="auto"/>
              <w:right w:val="single" w:sz="4" w:space="0" w:color="auto"/>
            </w:tcBorders>
            <w:hideMark/>
          </w:tcPr>
          <w:p w14:paraId="5A13FE05"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4C04ED38"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指定子帧的RSSI：</w:t>
            </w:r>
          </w:p>
          <w:p w14:paraId="740D4A4B"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3CE80DFE"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254568" w:rsidRPr="006D3A21" w14:paraId="0B288563" w14:textId="77777777" w:rsidTr="00742392">
        <w:trPr>
          <w:trHeight w:val="367"/>
        </w:trPr>
        <w:tc>
          <w:tcPr>
            <w:tcW w:w="8325" w:type="dxa"/>
            <w:gridSpan w:val="3"/>
            <w:tcBorders>
              <w:top w:val="single" w:sz="4" w:space="0" w:color="auto"/>
              <w:left w:val="single" w:sz="4" w:space="0" w:color="auto"/>
              <w:bottom w:val="single" w:sz="4" w:space="0" w:color="auto"/>
              <w:right w:val="single" w:sz="4" w:space="0" w:color="auto"/>
            </w:tcBorders>
            <w:vAlign w:val="center"/>
            <w:hideMark/>
          </w:tcPr>
          <w:p w14:paraId="5F098462" w14:textId="77777777" w:rsidR="00254568" w:rsidRPr="006D3A21" w:rsidRDefault="00254568">
            <w:pPr>
              <w:autoSpaceDE w:val="0"/>
              <w:autoSpaceDN w:val="0"/>
              <w:adjustRightInd w:val="0"/>
              <w:spacing w:line="240" w:lineRule="auto"/>
              <w:rPr>
                <w:color w:val="000000" w:themeColor="text1"/>
                <w:kern w:val="0"/>
                <w:sz w:val="18"/>
                <w:szCs w:val="18"/>
              </w:rPr>
            </w:pPr>
            <w:r w:rsidRPr="006D3A21">
              <w:rPr>
                <w:color w:val="000000" w:themeColor="text1"/>
                <w:kern w:val="0"/>
                <w:sz w:val="18"/>
                <w:szCs w:val="18"/>
              </w:rPr>
              <w:t>} [</w:t>
            </w:r>
            <w:r w:rsidR="004E6D2C" w:rsidRPr="006D3A21">
              <w:rPr>
                <w:color w:val="000000" w:themeColor="text1"/>
                <w:kern w:val="0"/>
                <w:sz w:val="18"/>
                <w:szCs w:val="18"/>
              </w:rPr>
              <w:t>MAX_SUBFRAME_RSSI_NUM</w:t>
            </w:r>
            <w:r w:rsidRPr="006D3A21">
              <w:rPr>
                <w:color w:val="000000" w:themeColor="text1"/>
                <w:kern w:val="0"/>
                <w:sz w:val="18"/>
                <w:szCs w:val="18"/>
              </w:rPr>
              <w:t>]</w:t>
            </w:r>
          </w:p>
        </w:tc>
      </w:tr>
      <w:tr w:rsidR="00254568" w:rsidRPr="006D3A21" w14:paraId="44145C37"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2C91DC04"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N_Slot_RSSI</w:t>
            </w:r>
          </w:p>
        </w:tc>
        <w:tc>
          <w:tcPr>
            <w:tcW w:w="1646" w:type="dxa"/>
            <w:tcBorders>
              <w:top w:val="single" w:sz="4" w:space="0" w:color="auto"/>
              <w:left w:val="single" w:sz="4" w:space="0" w:color="auto"/>
              <w:bottom w:val="single" w:sz="4" w:space="0" w:color="auto"/>
              <w:right w:val="single" w:sz="4" w:space="0" w:color="auto"/>
            </w:tcBorders>
            <w:hideMark/>
          </w:tcPr>
          <w:p w14:paraId="72B25001"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U16</w:t>
            </w:r>
          </w:p>
        </w:tc>
        <w:tc>
          <w:tcPr>
            <w:tcW w:w="4391" w:type="dxa"/>
            <w:tcBorders>
              <w:top w:val="single" w:sz="4" w:space="0" w:color="auto"/>
              <w:left w:val="single" w:sz="4" w:space="0" w:color="auto"/>
              <w:bottom w:val="single" w:sz="4" w:space="0" w:color="auto"/>
              <w:right w:val="single" w:sz="4" w:space="0" w:color="auto"/>
            </w:tcBorders>
            <w:hideMark/>
          </w:tcPr>
          <w:p w14:paraId="3DB42C4D"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一个测量周期内（目前，默认为</w:t>
            </w:r>
            <w:r w:rsidRPr="006D3A21">
              <w:rPr>
                <w:color w:val="000000" w:themeColor="text1"/>
                <w:kern w:val="0"/>
                <w:sz w:val="18"/>
                <w:szCs w:val="18"/>
              </w:rPr>
              <w:t>10ms</w:t>
            </w:r>
            <w:r w:rsidRPr="006D3A21">
              <w:rPr>
                <w:rFonts w:hint="eastAsia"/>
                <w:color w:val="000000" w:themeColor="text1"/>
                <w:kern w:val="0"/>
                <w:sz w:val="18"/>
                <w:szCs w:val="18"/>
              </w:rPr>
              <w:t>）</w:t>
            </w:r>
            <w:r w:rsidRPr="006D3A21">
              <w:rPr>
                <w:color w:val="000000" w:themeColor="text1"/>
                <w:kern w:val="0"/>
                <w:sz w:val="18"/>
                <w:szCs w:val="18"/>
              </w:rPr>
              <w:t>Slot_RSSI</w:t>
            </w:r>
            <w:r w:rsidRPr="006D3A21">
              <w:rPr>
                <w:rFonts w:ascii="宋体" w:cs="宋体" w:hint="eastAsia"/>
                <w:color w:val="000000" w:themeColor="text1"/>
                <w:kern w:val="0"/>
                <w:sz w:val="18"/>
                <w:szCs w:val="18"/>
              </w:rPr>
              <w:t>测量上报值的个数。</w:t>
            </w:r>
          </w:p>
        </w:tc>
      </w:tr>
      <w:tr w:rsidR="00254568" w:rsidRPr="006D3A21" w14:paraId="0B5AD5CD" w14:textId="77777777" w:rsidTr="00742392">
        <w:tc>
          <w:tcPr>
            <w:tcW w:w="2288" w:type="dxa"/>
            <w:tcBorders>
              <w:top w:val="single" w:sz="4" w:space="0" w:color="auto"/>
              <w:left w:val="single" w:sz="4" w:space="0" w:color="auto"/>
              <w:bottom w:val="single" w:sz="4" w:space="0" w:color="auto"/>
              <w:right w:val="single" w:sz="4" w:space="0" w:color="auto"/>
            </w:tcBorders>
          </w:tcPr>
          <w:p w14:paraId="5C228671"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Pading3</w:t>
            </w:r>
          </w:p>
        </w:tc>
        <w:tc>
          <w:tcPr>
            <w:tcW w:w="1646" w:type="dxa"/>
            <w:tcBorders>
              <w:top w:val="single" w:sz="4" w:space="0" w:color="auto"/>
              <w:left w:val="single" w:sz="4" w:space="0" w:color="auto"/>
              <w:bottom w:val="single" w:sz="4" w:space="0" w:color="auto"/>
              <w:right w:val="single" w:sz="4" w:space="0" w:color="auto"/>
            </w:tcBorders>
          </w:tcPr>
          <w:p w14:paraId="338C7C70"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U16</w:t>
            </w:r>
          </w:p>
        </w:tc>
        <w:tc>
          <w:tcPr>
            <w:tcW w:w="4391" w:type="dxa"/>
            <w:tcBorders>
              <w:top w:val="single" w:sz="4" w:space="0" w:color="auto"/>
              <w:left w:val="single" w:sz="4" w:space="0" w:color="auto"/>
              <w:bottom w:val="single" w:sz="4" w:space="0" w:color="auto"/>
              <w:right w:val="single" w:sz="4" w:space="0" w:color="auto"/>
            </w:tcBorders>
          </w:tcPr>
          <w:p w14:paraId="2F8E90EE"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填充</w:t>
            </w:r>
          </w:p>
        </w:tc>
      </w:tr>
      <w:tr w:rsidR="00254568" w:rsidRPr="006D3A21" w14:paraId="52D55C25" w14:textId="77777777" w:rsidTr="00742392">
        <w:tc>
          <w:tcPr>
            <w:tcW w:w="8325" w:type="dxa"/>
            <w:gridSpan w:val="3"/>
            <w:tcBorders>
              <w:top w:val="single" w:sz="4" w:space="0" w:color="auto"/>
              <w:left w:val="single" w:sz="4" w:space="0" w:color="auto"/>
              <w:bottom w:val="single" w:sz="4" w:space="0" w:color="auto"/>
              <w:right w:val="single" w:sz="4" w:space="0" w:color="auto"/>
            </w:tcBorders>
            <w:hideMark/>
          </w:tcPr>
          <w:p w14:paraId="36C8DD0F"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struct{</w:t>
            </w:r>
          </w:p>
        </w:tc>
      </w:tr>
      <w:tr w:rsidR="00254568" w:rsidRPr="006D3A21" w14:paraId="28A0DD30"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5E3CCD28"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slotIndex</w:t>
            </w:r>
          </w:p>
        </w:tc>
        <w:tc>
          <w:tcPr>
            <w:tcW w:w="1646" w:type="dxa"/>
            <w:tcBorders>
              <w:top w:val="single" w:sz="4" w:space="0" w:color="auto"/>
              <w:left w:val="single" w:sz="4" w:space="0" w:color="auto"/>
              <w:bottom w:val="single" w:sz="4" w:space="0" w:color="auto"/>
              <w:right w:val="single" w:sz="4" w:space="0" w:color="auto"/>
            </w:tcBorders>
            <w:hideMark/>
          </w:tcPr>
          <w:p w14:paraId="5D976FF1"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U16</w:t>
            </w:r>
          </w:p>
        </w:tc>
        <w:tc>
          <w:tcPr>
            <w:tcW w:w="4391" w:type="dxa"/>
            <w:tcBorders>
              <w:top w:val="single" w:sz="4" w:space="0" w:color="auto"/>
              <w:left w:val="single" w:sz="4" w:space="0" w:color="auto"/>
              <w:bottom w:val="single" w:sz="4" w:space="0" w:color="auto"/>
              <w:right w:val="single" w:sz="4" w:space="0" w:color="auto"/>
            </w:tcBorders>
            <w:hideMark/>
          </w:tcPr>
          <w:p w14:paraId="15AE466C"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当前测量上报值对应的时隙的索引。</w:t>
            </w:r>
          </w:p>
          <w:p w14:paraId="59D056DA"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取值范围：</w:t>
            </w:r>
            <w:r w:rsidRPr="006D3A21">
              <w:rPr>
                <w:color w:val="000000" w:themeColor="text1"/>
                <w:kern w:val="0"/>
                <w:sz w:val="18"/>
                <w:szCs w:val="18"/>
              </w:rPr>
              <w:t>0~19</w:t>
            </w:r>
          </w:p>
        </w:tc>
      </w:tr>
      <w:tr w:rsidR="00254568" w:rsidRPr="006D3A21" w14:paraId="7B3AC3EB"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3E5234CF"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Slot_ RSSI</w:t>
            </w:r>
          </w:p>
        </w:tc>
        <w:tc>
          <w:tcPr>
            <w:tcW w:w="1646" w:type="dxa"/>
            <w:tcBorders>
              <w:top w:val="single" w:sz="4" w:space="0" w:color="auto"/>
              <w:left w:val="single" w:sz="4" w:space="0" w:color="auto"/>
              <w:bottom w:val="single" w:sz="4" w:space="0" w:color="auto"/>
              <w:right w:val="single" w:sz="4" w:space="0" w:color="auto"/>
            </w:tcBorders>
            <w:hideMark/>
          </w:tcPr>
          <w:p w14:paraId="72C0AFC7"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6524698A"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指定时隙的RSSI：</w:t>
            </w:r>
          </w:p>
          <w:p w14:paraId="40F1C3E6"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15F5368F"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254568" w:rsidRPr="006D3A21" w14:paraId="421C240C" w14:textId="77777777" w:rsidTr="00742392">
        <w:tc>
          <w:tcPr>
            <w:tcW w:w="8325" w:type="dxa"/>
            <w:gridSpan w:val="3"/>
            <w:tcBorders>
              <w:top w:val="single" w:sz="4" w:space="0" w:color="auto"/>
              <w:left w:val="single" w:sz="4" w:space="0" w:color="auto"/>
              <w:bottom w:val="single" w:sz="4" w:space="0" w:color="auto"/>
              <w:right w:val="single" w:sz="4" w:space="0" w:color="auto"/>
            </w:tcBorders>
            <w:hideMark/>
          </w:tcPr>
          <w:p w14:paraId="187B0283"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color w:val="000000" w:themeColor="text1"/>
                <w:kern w:val="0"/>
                <w:sz w:val="18"/>
                <w:szCs w:val="18"/>
              </w:rPr>
              <w:t>}</w:t>
            </w:r>
            <w:r w:rsidR="004E6D2C" w:rsidRPr="006D3A21">
              <w:rPr>
                <w:rFonts w:hint="eastAsia"/>
                <w:color w:val="000000" w:themeColor="text1"/>
                <w:kern w:val="0"/>
                <w:sz w:val="18"/>
                <w:szCs w:val="18"/>
              </w:rPr>
              <w:t>[</w:t>
            </w:r>
            <w:r w:rsidR="004E6D2C" w:rsidRPr="006D3A21">
              <w:rPr>
                <w:color w:val="000000" w:themeColor="text1"/>
                <w:kern w:val="0"/>
                <w:sz w:val="18"/>
                <w:szCs w:val="18"/>
              </w:rPr>
              <w:t>MAX_SOLT_RSSI_NUM</w:t>
            </w:r>
            <w:r w:rsidR="004E6D2C" w:rsidRPr="006D3A21">
              <w:rPr>
                <w:rFonts w:hint="eastAsia"/>
                <w:color w:val="000000" w:themeColor="text1"/>
                <w:kern w:val="0"/>
                <w:sz w:val="18"/>
                <w:szCs w:val="18"/>
              </w:rPr>
              <w:t>]</w:t>
            </w:r>
          </w:p>
        </w:tc>
      </w:tr>
      <w:tr w:rsidR="00254568" w:rsidRPr="006D3A21" w14:paraId="25D801E6"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4C9FACA3"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N_RB_RSSI</w:t>
            </w:r>
          </w:p>
        </w:tc>
        <w:tc>
          <w:tcPr>
            <w:tcW w:w="1646" w:type="dxa"/>
            <w:tcBorders>
              <w:top w:val="single" w:sz="4" w:space="0" w:color="auto"/>
              <w:left w:val="single" w:sz="4" w:space="0" w:color="auto"/>
              <w:bottom w:val="single" w:sz="4" w:space="0" w:color="auto"/>
              <w:right w:val="single" w:sz="4" w:space="0" w:color="auto"/>
            </w:tcBorders>
            <w:hideMark/>
          </w:tcPr>
          <w:p w14:paraId="24AEBF9C"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U16</w:t>
            </w:r>
          </w:p>
        </w:tc>
        <w:tc>
          <w:tcPr>
            <w:tcW w:w="4391" w:type="dxa"/>
            <w:tcBorders>
              <w:top w:val="single" w:sz="4" w:space="0" w:color="auto"/>
              <w:left w:val="single" w:sz="4" w:space="0" w:color="auto"/>
              <w:bottom w:val="single" w:sz="4" w:space="0" w:color="auto"/>
              <w:right w:val="single" w:sz="4" w:space="0" w:color="auto"/>
            </w:tcBorders>
            <w:hideMark/>
          </w:tcPr>
          <w:p w14:paraId="5EF987B5"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一个测量周期内（目前，默认为</w:t>
            </w:r>
            <w:r w:rsidRPr="006D3A21">
              <w:rPr>
                <w:color w:val="000000" w:themeColor="text1"/>
                <w:kern w:val="0"/>
                <w:sz w:val="18"/>
                <w:szCs w:val="18"/>
              </w:rPr>
              <w:t>10ms</w:t>
            </w:r>
            <w:r w:rsidRPr="006D3A21">
              <w:rPr>
                <w:rFonts w:hint="eastAsia"/>
                <w:color w:val="000000" w:themeColor="text1"/>
                <w:kern w:val="0"/>
                <w:sz w:val="18"/>
                <w:szCs w:val="18"/>
              </w:rPr>
              <w:t>）</w:t>
            </w:r>
            <w:r w:rsidRPr="006D3A21">
              <w:rPr>
                <w:color w:val="000000" w:themeColor="text1"/>
                <w:kern w:val="0"/>
                <w:sz w:val="18"/>
                <w:szCs w:val="18"/>
              </w:rPr>
              <w:t>RB_RSSI</w:t>
            </w:r>
            <w:r w:rsidRPr="006D3A21">
              <w:rPr>
                <w:rFonts w:ascii="宋体" w:cs="宋体" w:hint="eastAsia"/>
                <w:color w:val="000000" w:themeColor="text1"/>
                <w:kern w:val="0"/>
                <w:sz w:val="18"/>
                <w:szCs w:val="18"/>
              </w:rPr>
              <w:t>测量上报值的个数。</w:t>
            </w:r>
          </w:p>
        </w:tc>
      </w:tr>
      <w:tr w:rsidR="00254568" w:rsidRPr="006D3A21" w14:paraId="1FEDCD75" w14:textId="77777777" w:rsidTr="00742392">
        <w:tc>
          <w:tcPr>
            <w:tcW w:w="2288" w:type="dxa"/>
            <w:tcBorders>
              <w:top w:val="single" w:sz="4" w:space="0" w:color="auto"/>
              <w:left w:val="single" w:sz="4" w:space="0" w:color="auto"/>
              <w:bottom w:val="single" w:sz="4" w:space="0" w:color="auto"/>
              <w:right w:val="single" w:sz="4" w:space="0" w:color="auto"/>
            </w:tcBorders>
          </w:tcPr>
          <w:p w14:paraId="6ACD918B"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Pading4</w:t>
            </w:r>
          </w:p>
        </w:tc>
        <w:tc>
          <w:tcPr>
            <w:tcW w:w="1646" w:type="dxa"/>
            <w:tcBorders>
              <w:top w:val="single" w:sz="4" w:space="0" w:color="auto"/>
              <w:left w:val="single" w:sz="4" w:space="0" w:color="auto"/>
              <w:bottom w:val="single" w:sz="4" w:space="0" w:color="auto"/>
              <w:right w:val="single" w:sz="4" w:space="0" w:color="auto"/>
            </w:tcBorders>
          </w:tcPr>
          <w:p w14:paraId="6B557C27"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U16</w:t>
            </w:r>
          </w:p>
        </w:tc>
        <w:tc>
          <w:tcPr>
            <w:tcW w:w="4391" w:type="dxa"/>
            <w:tcBorders>
              <w:top w:val="single" w:sz="4" w:space="0" w:color="auto"/>
              <w:left w:val="single" w:sz="4" w:space="0" w:color="auto"/>
              <w:bottom w:val="single" w:sz="4" w:space="0" w:color="auto"/>
              <w:right w:val="single" w:sz="4" w:space="0" w:color="auto"/>
            </w:tcBorders>
          </w:tcPr>
          <w:p w14:paraId="4988CB58"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填充</w:t>
            </w:r>
          </w:p>
        </w:tc>
      </w:tr>
      <w:tr w:rsidR="00254568" w:rsidRPr="006D3A21" w14:paraId="0746AFA0" w14:textId="77777777" w:rsidTr="00742392">
        <w:tc>
          <w:tcPr>
            <w:tcW w:w="8325" w:type="dxa"/>
            <w:gridSpan w:val="3"/>
            <w:tcBorders>
              <w:top w:val="single" w:sz="4" w:space="0" w:color="auto"/>
              <w:left w:val="single" w:sz="4" w:space="0" w:color="auto"/>
              <w:bottom w:val="single" w:sz="4" w:space="0" w:color="auto"/>
              <w:right w:val="single" w:sz="4" w:space="0" w:color="auto"/>
            </w:tcBorders>
            <w:hideMark/>
          </w:tcPr>
          <w:p w14:paraId="00EFB6DB"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color w:val="000000" w:themeColor="text1"/>
                <w:kern w:val="0"/>
                <w:sz w:val="18"/>
                <w:szCs w:val="18"/>
              </w:rPr>
              <w:t>struct {</w:t>
            </w:r>
          </w:p>
        </w:tc>
      </w:tr>
      <w:tr w:rsidR="00254568" w:rsidRPr="006D3A21" w14:paraId="071AB4B1"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3DCC4C37"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slotIndex</w:t>
            </w:r>
          </w:p>
        </w:tc>
        <w:tc>
          <w:tcPr>
            <w:tcW w:w="1646" w:type="dxa"/>
            <w:tcBorders>
              <w:top w:val="single" w:sz="4" w:space="0" w:color="auto"/>
              <w:left w:val="single" w:sz="4" w:space="0" w:color="auto"/>
              <w:bottom w:val="single" w:sz="4" w:space="0" w:color="auto"/>
              <w:right w:val="single" w:sz="4" w:space="0" w:color="auto"/>
            </w:tcBorders>
            <w:hideMark/>
          </w:tcPr>
          <w:p w14:paraId="6194BD12"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U8</w:t>
            </w:r>
          </w:p>
        </w:tc>
        <w:tc>
          <w:tcPr>
            <w:tcW w:w="4391" w:type="dxa"/>
            <w:tcBorders>
              <w:top w:val="single" w:sz="4" w:space="0" w:color="auto"/>
              <w:left w:val="single" w:sz="4" w:space="0" w:color="auto"/>
              <w:bottom w:val="single" w:sz="4" w:space="0" w:color="auto"/>
              <w:right w:val="single" w:sz="4" w:space="0" w:color="auto"/>
            </w:tcBorders>
            <w:hideMark/>
          </w:tcPr>
          <w:p w14:paraId="22265107"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当前测量上报值对应的时隙的索引。</w:t>
            </w:r>
          </w:p>
          <w:p w14:paraId="32FF4C31"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取值范围：</w:t>
            </w:r>
            <w:r w:rsidRPr="006D3A21">
              <w:rPr>
                <w:color w:val="000000" w:themeColor="text1"/>
                <w:kern w:val="0"/>
                <w:sz w:val="18"/>
                <w:szCs w:val="18"/>
              </w:rPr>
              <w:t>0~19</w:t>
            </w:r>
          </w:p>
        </w:tc>
      </w:tr>
      <w:tr w:rsidR="00254568" w:rsidRPr="006D3A21" w14:paraId="5CA3BDFD"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2692A951"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RBIndex</w:t>
            </w:r>
          </w:p>
        </w:tc>
        <w:tc>
          <w:tcPr>
            <w:tcW w:w="1646" w:type="dxa"/>
            <w:tcBorders>
              <w:top w:val="single" w:sz="4" w:space="0" w:color="auto"/>
              <w:left w:val="single" w:sz="4" w:space="0" w:color="auto"/>
              <w:bottom w:val="single" w:sz="4" w:space="0" w:color="auto"/>
              <w:right w:val="single" w:sz="4" w:space="0" w:color="auto"/>
            </w:tcBorders>
            <w:hideMark/>
          </w:tcPr>
          <w:p w14:paraId="6376590C"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U8</w:t>
            </w:r>
          </w:p>
        </w:tc>
        <w:tc>
          <w:tcPr>
            <w:tcW w:w="4391" w:type="dxa"/>
            <w:tcBorders>
              <w:top w:val="single" w:sz="4" w:space="0" w:color="auto"/>
              <w:left w:val="single" w:sz="4" w:space="0" w:color="auto"/>
              <w:bottom w:val="single" w:sz="4" w:space="0" w:color="auto"/>
              <w:right w:val="single" w:sz="4" w:space="0" w:color="auto"/>
            </w:tcBorders>
            <w:hideMark/>
          </w:tcPr>
          <w:p w14:paraId="4E430C48"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当前测量上报值对应的</w:t>
            </w:r>
            <w:r w:rsidRPr="006D3A21">
              <w:rPr>
                <w:color w:val="000000" w:themeColor="text1"/>
                <w:kern w:val="0"/>
                <w:sz w:val="18"/>
                <w:szCs w:val="18"/>
              </w:rPr>
              <w:t>RB</w:t>
            </w:r>
            <w:r w:rsidRPr="006D3A21">
              <w:rPr>
                <w:rFonts w:hint="eastAsia"/>
                <w:color w:val="000000" w:themeColor="text1"/>
                <w:kern w:val="0"/>
                <w:sz w:val="18"/>
                <w:szCs w:val="18"/>
              </w:rPr>
              <w:t>的索引。</w:t>
            </w:r>
          </w:p>
          <w:p w14:paraId="7D3B07B6"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取值范围：</w:t>
            </w:r>
            <w:r w:rsidRPr="006D3A21">
              <w:rPr>
                <w:color w:val="000000" w:themeColor="text1"/>
                <w:kern w:val="0"/>
                <w:sz w:val="18"/>
                <w:szCs w:val="18"/>
              </w:rPr>
              <w:t>0~109</w:t>
            </w:r>
          </w:p>
        </w:tc>
      </w:tr>
      <w:tr w:rsidR="00254568" w:rsidRPr="006D3A21" w14:paraId="26FBB450" w14:textId="77777777" w:rsidTr="00742392">
        <w:tc>
          <w:tcPr>
            <w:tcW w:w="2288" w:type="dxa"/>
            <w:tcBorders>
              <w:top w:val="single" w:sz="4" w:space="0" w:color="auto"/>
              <w:left w:val="single" w:sz="4" w:space="0" w:color="auto"/>
              <w:bottom w:val="single" w:sz="4" w:space="0" w:color="auto"/>
              <w:right w:val="single" w:sz="4" w:space="0" w:color="auto"/>
            </w:tcBorders>
            <w:hideMark/>
          </w:tcPr>
          <w:p w14:paraId="10BC69E8"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RB_ RSSI</w:t>
            </w:r>
          </w:p>
        </w:tc>
        <w:tc>
          <w:tcPr>
            <w:tcW w:w="1646" w:type="dxa"/>
            <w:tcBorders>
              <w:top w:val="single" w:sz="4" w:space="0" w:color="auto"/>
              <w:left w:val="single" w:sz="4" w:space="0" w:color="auto"/>
              <w:bottom w:val="single" w:sz="4" w:space="0" w:color="auto"/>
              <w:right w:val="single" w:sz="4" w:space="0" w:color="auto"/>
            </w:tcBorders>
            <w:hideMark/>
          </w:tcPr>
          <w:p w14:paraId="27379857" w14:textId="77777777" w:rsidR="00254568" w:rsidRPr="006D3A21" w:rsidRDefault="00254568">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1ADBF7C8"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指定资源块的RSSI：</w:t>
            </w:r>
          </w:p>
          <w:p w14:paraId="03BD73A6"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160A5F6E" w14:textId="77777777" w:rsidR="00254568" w:rsidRPr="006D3A21" w:rsidRDefault="00254568">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254568" w:rsidRPr="006D3A21" w14:paraId="5AA0AE14" w14:textId="77777777" w:rsidTr="00742392">
        <w:tc>
          <w:tcPr>
            <w:tcW w:w="8325" w:type="dxa"/>
            <w:gridSpan w:val="3"/>
            <w:tcBorders>
              <w:top w:val="single" w:sz="4" w:space="0" w:color="auto"/>
              <w:left w:val="single" w:sz="4" w:space="0" w:color="auto"/>
              <w:bottom w:val="single" w:sz="4" w:space="0" w:color="auto"/>
              <w:right w:val="single" w:sz="4" w:space="0" w:color="auto"/>
            </w:tcBorders>
            <w:hideMark/>
          </w:tcPr>
          <w:p w14:paraId="21412121" w14:textId="77777777" w:rsidR="00254568" w:rsidRPr="006D3A21" w:rsidRDefault="00254568">
            <w:pPr>
              <w:autoSpaceDE w:val="0"/>
              <w:autoSpaceDN w:val="0"/>
              <w:adjustRightInd w:val="0"/>
              <w:spacing w:line="240" w:lineRule="auto"/>
              <w:jc w:val="left"/>
              <w:rPr>
                <w:rFonts w:ascii="宋体" w:cs="宋体"/>
                <w:color w:val="000000" w:themeColor="text1"/>
                <w:kern w:val="0"/>
                <w:sz w:val="18"/>
                <w:szCs w:val="18"/>
              </w:rPr>
            </w:pPr>
            <w:r w:rsidRPr="006D3A21">
              <w:rPr>
                <w:color w:val="000000" w:themeColor="text1"/>
                <w:kern w:val="0"/>
                <w:sz w:val="18"/>
                <w:szCs w:val="18"/>
              </w:rPr>
              <w:t>}</w:t>
            </w:r>
            <w:r w:rsidR="004E6D2C" w:rsidRPr="006D3A21">
              <w:rPr>
                <w:rFonts w:hint="eastAsia"/>
                <w:color w:val="000000" w:themeColor="text1"/>
                <w:kern w:val="0"/>
                <w:sz w:val="18"/>
                <w:szCs w:val="18"/>
              </w:rPr>
              <w:t>[</w:t>
            </w:r>
            <w:r w:rsidR="004E6D2C" w:rsidRPr="006D3A21">
              <w:rPr>
                <w:color w:val="000000" w:themeColor="text1"/>
                <w:kern w:val="0"/>
                <w:sz w:val="18"/>
                <w:szCs w:val="18"/>
              </w:rPr>
              <w:t>MAX_</w:t>
            </w:r>
            <w:r w:rsidR="004E6D2C" w:rsidRPr="006D3A21">
              <w:rPr>
                <w:rFonts w:hint="eastAsia"/>
                <w:color w:val="000000" w:themeColor="text1"/>
                <w:kern w:val="0"/>
                <w:sz w:val="18"/>
                <w:szCs w:val="18"/>
              </w:rPr>
              <w:t>RB</w:t>
            </w:r>
            <w:r w:rsidR="004E6D2C" w:rsidRPr="006D3A21">
              <w:rPr>
                <w:color w:val="000000" w:themeColor="text1"/>
                <w:kern w:val="0"/>
                <w:sz w:val="18"/>
                <w:szCs w:val="18"/>
              </w:rPr>
              <w:t xml:space="preserve">_RSSI_NUM </w:t>
            </w:r>
            <w:r w:rsidR="004E6D2C" w:rsidRPr="006D3A21">
              <w:rPr>
                <w:rFonts w:hint="eastAsia"/>
                <w:color w:val="000000" w:themeColor="text1"/>
                <w:kern w:val="0"/>
                <w:sz w:val="18"/>
                <w:szCs w:val="18"/>
              </w:rPr>
              <w:t>]</w:t>
            </w:r>
          </w:p>
        </w:tc>
      </w:tr>
      <w:tr w:rsidR="00254568" w:rsidRPr="006D3A21" w14:paraId="6451145C" w14:textId="77777777" w:rsidTr="00742392">
        <w:tc>
          <w:tcPr>
            <w:tcW w:w="8325" w:type="dxa"/>
            <w:gridSpan w:val="3"/>
            <w:tcBorders>
              <w:top w:val="single" w:sz="4" w:space="0" w:color="auto"/>
              <w:left w:val="single" w:sz="4" w:space="0" w:color="auto"/>
              <w:bottom w:val="single" w:sz="4" w:space="0" w:color="auto"/>
              <w:right w:val="single" w:sz="4" w:space="0" w:color="auto"/>
            </w:tcBorders>
          </w:tcPr>
          <w:p w14:paraId="61430CDB" w14:textId="77777777" w:rsidR="00254568" w:rsidRPr="006D3A21" w:rsidRDefault="00254568">
            <w:pPr>
              <w:autoSpaceDE w:val="0"/>
              <w:autoSpaceDN w:val="0"/>
              <w:adjustRightInd w:val="0"/>
              <w:spacing w:line="240" w:lineRule="auto"/>
              <w:jc w:val="left"/>
              <w:rPr>
                <w:color w:val="000000" w:themeColor="text1"/>
                <w:kern w:val="0"/>
                <w:sz w:val="18"/>
                <w:szCs w:val="18"/>
              </w:rPr>
            </w:pPr>
          </w:p>
        </w:tc>
      </w:tr>
    </w:tbl>
    <w:p w14:paraId="1586EF5B" w14:textId="77777777" w:rsidR="00AB01C8" w:rsidRPr="006D3A21" w:rsidRDefault="00AB01C8" w:rsidP="00295EF6">
      <w:pPr>
        <w:pStyle w:val="31"/>
        <w:rPr>
          <w:color w:val="000000" w:themeColor="text1"/>
          <w:lang w:val="en-GB"/>
        </w:rPr>
      </w:pPr>
      <w:bookmarkStart w:id="120" w:name="_Toc375126624"/>
      <w:r w:rsidRPr="006D3A21">
        <w:rPr>
          <w:rFonts w:hint="eastAsia"/>
          <w:color w:val="000000" w:themeColor="text1"/>
          <w:lang w:val="en-GB"/>
        </w:rPr>
        <w:t>L1</w:t>
      </w:r>
      <w:r w:rsidRPr="006D3A21">
        <w:rPr>
          <w:color w:val="000000" w:themeColor="text1"/>
          <w:lang w:val="en-GB"/>
        </w:rPr>
        <w:t>_SPECIFIED_CELL_SCAN_DATA</w:t>
      </w:r>
      <w:bookmarkEnd w:id="120"/>
    </w:p>
    <w:p w14:paraId="7499390B" w14:textId="77777777" w:rsidR="00207819" w:rsidRPr="006D3A21" w:rsidRDefault="00207819" w:rsidP="00D4531D">
      <w:pPr>
        <w:pStyle w:val="a1"/>
        <w:rPr>
          <w:color w:val="000000" w:themeColor="text1"/>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352E43AC" w14:textId="77777777" w:rsidR="00207819" w:rsidRPr="006D3A21" w:rsidRDefault="00207819" w:rsidP="00175FA8">
      <w:pPr>
        <w:pStyle w:val="a1"/>
        <w:numPr>
          <w:ilvl w:val="0"/>
          <w:numId w:val="0"/>
        </w:numPr>
        <w:ind w:left="420"/>
        <w:rPr>
          <w:color w:val="000000" w:themeColor="text1"/>
        </w:rPr>
      </w:pPr>
      <w:r w:rsidRPr="006D3A21">
        <w:rPr>
          <w:rFonts w:hint="eastAsia"/>
          <w:color w:val="000000" w:themeColor="text1"/>
        </w:rPr>
        <w:t>该消息是</w:t>
      </w:r>
      <w:r w:rsidRPr="006D3A21">
        <w:rPr>
          <w:rFonts w:hint="eastAsia"/>
          <w:color w:val="000000" w:themeColor="text1"/>
        </w:rPr>
        <w:t>APP Agent</w:t>
      </w:r>
      <w:r w:rsidRPr="006D3A21">
        <w:rPr>
          <w:rFonts w:hint="eastAsia"/>
          <w:color w:val="000000" w:themeColor="text1"/>
        </w:rPr>
        <w:t>接收到</w:t>
      </w:r>
      <w:r w:rsidRPr="006D3A21">
        <w:rPr>
          <w:color w:val="000000" w:themeColor="text1"/>
        </w:rPr>
        <w:t>L1_AG_SPECIFIED_CELL_SCAN_DATA</w:t>
      </w:r>
      <w:r w:rsidRPr="006D3A21">
        <w:rPr>
          <w:rFonts w:hint="eastAsia"/>
          <w:color w:val="000000" w:themeColor="text1"/>
        </w:rPr>
        <w:t>后，</w:t>
      </w:r>
      <w:r w:rsidRPr="006D3A21">
        <w:rPr>
          <w:rFonts w:hint="eastAsia"/>
          <w:color w:val="000000" w:themeColor="text1"/>
        </w:rPr>
        <w:t>APP Agent</w:t>
      </w:r>
      <w:r w:rsidRPr="006D3A21">
        <w:rPr>
          <w:rFonts w:hint="eastAsia"/>
          <w:color w:val="000000" w:themeColor="text1"/>
        </w:rPr>
        <w:t>转发</w:t>
      </w:r>
      <w:r w:rsidRPr="006D3A21">
        <w:rPr>
          <w:color w:val="000000" w:themeColor="text1"/>
        </w:rPr>
        <w:t>L1_AG_SPECIFIED_CELL_SCAN_DATA</w:t>
      </w:r>
      <w:r w:rsidRPr="006D3A21">
        <w:rPr>
          <w:rFonts w:hint="eastAsia"/>
          <w:color w:val="000000" w:themeColor="text1"/>
        </w:rPr>
        <w:t>给</w:t>
      </w:r>
      <w:r w:rsidRPr="006D3A21">
        <w:rPr>
          <w:color w:val="000000" w:themeColor="text1"/>
        </w:rPr>
        <w:t>PC</w:t>
      </w:r>
      <w:r w:rsidRPr="006D3A21">
        <w:rPr>
          <w:rFonts w:hint="eastAsia"/>
          <w:color w:val="000000" w:themeColor="text1"/>
        </w:rPr>
        <w:t>机。</w:t>
      </w:r>
    </w:p>
    <w:p w14:paraId="4AE6EDE2" w14:textId="77777777" w:rsidR="00207819" w:rsidRPr="006D3A21" w:rsidRDefault="00207819" w:rsidP="00207819">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1840CD1F" w14:textId="77777777" w:rsidR="00207819" w:rsidRPr="006D3A21" w:rsidRDefault="00207819" w:rsidP="00207819">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＝＞PC</w:t>
      </w:r>
    </w:p>
    <w:p w14:paraId="0909E5D2" w14:textId="77777777" w:rsidR="00207819" w:rsidRPr="006D3A21" w:rsidRDefault="00207819" w:rsidP="00207819">
      <w:pPr>
        <w:pStyle w:val="a1"/>
        <w:rPr>
          <w:color w:val="000000" w:themeColor="text1"/>
          <w:lang w:val="en-GB"/>
        </w:rPr>
      </w:pPr>
      <w:r w:rsidRPr="006D3A21">
        <w:rPr>
          <w:rFonts w:ascii="宋体" w:hAnsi="宋体" w:hint="eastAsia"/>
          <w:b/>
          <w:bCs/>
          <w:color w:val="000000" w:themeColor="text1"/>
          <w:sz w:val="24"/>
          <w:szCs w:val="24"/>
        </w:rPr>
        <w:lastRenderedPageBreak/>
        <w:t>消息净荷</w:t>
      </w:r>
      <w:r w:rsidRPr="006D3A21">
        <w:rPr>
          <w:rFonts w:ascii="宋体" w:hAnsi="宋体" w:hint="eastAsia"/>
          <w:color w:val="000000" w:themeColor="text1"/>
          <w:sz w:val="24"/>
          <w:szCs w:val="24"/>
        </w:rPr>
        <w:t>：</w:t>
      </w:r>
    </w:p>
    <w:p w14:paraId="5BC26EAC" w14:textId="77777777" w:rsidR="00207819" w:rsidRPr="006D3A21" w:rsidRDefault="00207819" w:rsidP="00175FA8">
      <w:pPr>
        <w:pStyle w:val="a1"/>
        <w:numPr>
          <w:ilvl w:val="0"/>
          <w:numId w:val="0"/>
        </w:numPr>
        <w:ind w:left="420"/>
        <w:rPr>
          <w:color w:val="000000" w:themeColor="text1"/>
        </w:rPr>
      </w:pPr>
      <w:r w:rsidRPr="006D3A21">
        <w:rPr>
          <w:rFonts w:hint="eastAsia"/>
          <w:color w:val="000000" w:themeColor="text1"/>
        </w:rPr>
        <w:t>参见</w:t>
      </w:r>
      <w:r w:rsidR="00DB2EA3" w:rsidRPr="006D3A21">
        <w:rPr>
          <w:color w:val="000000" w:themeColor="text1"/>
        </w:rPr>
        <w:t>L1_AG_SPECIFIED_CELL_SCAN_DATA</w:t>
      </w:r>
      <w:r w:rsidR="00DB2EA3" w:rsidRPr="006D3A21">
        <w:rPr>
          <w:rFonts w:hint="eastAsia"/>
          <w:color w:val="000000" w:themeColor="text1"/>
        </w:rPr>
        <w:t>。</w:t>
      </w:r>
    </w:p>
    <w:p w14:paraId="4D1C9DF7" w14:textId="77777777" w:rsidR="00885858" w:rsidRPr="006D3A21" w:rsidRDefault="00885858" w:rsidP="000107A1">
      <w:pPr>
        <w:pStyle w:val="31"/>
        <w:rPr>
          <w:color w:val="000000" w:themeColor="text1"/>
          <w:lang w:val="en-GB"/>
        </w:rPr>
      </w:pPr>
      <w:bookmarkStart w:id="121" w:name="_Toc375126625"/>
      <w:r w:rsidRPr="006D3A21">
        <w:rPr>
          <w:color w:val="000000" w:themeColor="text1"/>
          <w:lang w:val="en-GB"/>
        </w:rPr>
        <w:t>L</w:t>
      </w:r>
      <w:r w:rsidRPr="006D3A21">
        <w:rPr>
          <w:rFonts w:hint="eastAsia"/>
          <w:color w:val="000000" w:themeColor="text1"/>
          <w:lang w:val="en-GB"/>
        </w:rPr>
        <w:t>1</w:t>
      </w:r>
      <w:r w:rsidRPr="006D3A21">
        <w:rPr>
          <w:color w:val="000000" w:themeColor="text1"/>
          <w:lang w:val="en-GB"/>
        </w:rPr>
        <w:t>_AG_SPECIFIED_CELL_SCAN_</w:t>
      </w:r>
      <w:r w:rsidRPr="006D3A21">
        <w:rPr>
          <w:rFonts w:hint="eastAsia"/>
          <w:color w:val="000000" w:themeColor="text1"/>
          <w:lang w:val="en-GB"/>
        </w:rPr>
        <w:t>FINISH_IND</w:t>
      </w:r>
      <w:bookmarkEnd w:id="121"/>
    </w:p>
    <w:p w14:paraId="5DE4F2A2" w14:textId="77777777" w:rsidR="00DB2EA3" w:rsidRPr="006D3A21" w:rsidRDefault="00DB2EA3" w:rsidP="00DB2EA3">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333D0BE4" w14:textId="77777777" w:rsidR="00DB2EA3" w:rsidRPr="006D3A21" w:rsidRDefault="00DB2EA3" w:rsidP="00DB2EA3">
      <w:pPr>
        <w:pStyle w:val="a1"/>
        <w:numPr>
          <w:ilvl w:val="0"/>
          <w:numId w:val="0"/>
        </w:numPr>
        <w:ind w:left="420"/>
        <w:rPr>
          <w:color w:val="000000" w:themeColor="text1"/>
        </w:rPr>
      </w:pPr>
      <w:r w:rsidRPr="006D3A21">
        <w:rPr>
          <w:rFonts w:hint="eastAsia"/>
          <w:color w:val="000000" w:themeColor="text1"/>
        </w:rPr>
        <w:t>该消息是</w:t>
      </w:r>
      <w:r w:rsidRPr="006D3A21">
        <w:rPr>
          <w:rFonts w:hint="eastAsia"/>
          <w:color w:val="000000" w:themeColor="text1"/>
        </w:rPr>
        <w:t>L1</w:t>
      </w:r>
      <w:r w:rsidRPr="006D3A21">
        <w:rPr>
          <w:rFonts w:hint="eastAsia"/>
          <w:color w:val="000000" w:themeColor="text1"/>
        </w:rPr>
        <w:t>指定小区扫描结束后发送给</w:t>
      </w:r>
      <w:r w:rsidRPr="006D3A21">
        <w:rPr>
          <w:rFonts w:hint="eastAsia"/>
          <w:color w:val="000000" w:themeColor="text1"/>
        </w:rPr>
        <w:t>APP Agent</w:t>
      </w:r>
      <w:r w:rsidRPr="006D3A21">
        <w:rPr>
          <w:rFonts w:hint="eastAsia"/>
          <w:color w:val="000000" w:themeColor="text1"/>
        </w:rPr>
        <w:t>的通知消息，通知</w:t>
      </w:r>
      <w:r w:rsidRPr="006D3A21">
        <w:rPr>
          <w:rFonts w:hint="eastAsia"/>
          <w:color w:val="000000" w:themeColor="text1"/>
        </w:rPr>
        <w:t>APP Agent</w:t>
      </w:r>
      <w:r w:rsidRPr="006D3A21">
        <w:rPr>
          <w:rFonts w:hint="eastAsia"/>
          <w:color w:val="000000" w:themeColor="text1"/>
        </w:rPr>
        <w:t>此次指定小区扫描接收。</w:t>
      </w:r>
    </w:p>
    <w:p w14:paraId="47FDF7E7" w14:textId="77777777" w:rsidR="00DB2EA3" w:rsidRPr="006D3A21" w:rsidRDefault="00DB2EA3" w:rsidP="00DB2EA3">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751C3D18" w14:textId="77777777" w:rsidR="00DB2EA3" w:rsidRPr="006D3A21" w:rsidRDefault="00DB2EA3" w:rsidP="00DB2EA3">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L1＝＞</w:t>
      </w:r>
      <w:r w:rsidRPr="006D3A21">
        <w:rPr>
          <w:rFonts w:hint="eastAsia"/>
          <w:color w:val="000000" w:themeColor="text1"/>
          <w:sz w:val="24"/>
          <w:szCs w:val="24"/>
        </w:rPr>
        <w:t>APP Agent</w:t>
      </w:r>
    </w:p>
    <w:p w14:paraId="5760BC4D" w14:textId="77777777" w:rsidR="00DB2EA3" w:rsidRPr="006D3A21" w:rsidRDefault="00DB2EA3" w:rsidP="00175FA8">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3524B61B" w14:textId="77777777" w:rsidR="00BF0BCD" w:rsidRPr="006D3A21" w:rsidRDefault="00DB2EA3" w:rsidP="00175FA8">
      <w:pPr>
        <w:pStyle w:val="a1"/>
        <w:numPr>
          <w:ilvl w:val="0"/>
          <w:numId w:val="0"/>
        </w:numPr>
        <w:ind w:firstLine="425"/>
        <w:rPr>
          <w:color w:val="000000" w:themeColor="text1"/>
        </w:rPr>
      </w:pPr>
      <w:r w:rsidRPr="006D3A21">
        <w:rPr>
          <w:rFonts w:hint="eastAsia"/>
          <w:color w:val="000000" w:themeColor="text1"/>
        </w:rPr>
        <w:t>参见</w:t>
      </w:r>
      <w:r w:rsidR="0007609D" w:rsidRPr="006D3A21">
        <w:rPr>
          <w:rFonts w:hint="eastAsia"/>
          <w:color w:val="000000" w:themeColor="text1"/>
        </w:rPr>
        <w:t>消息头定义</w:t>
      </w:r>
      <w:r w:rsidRPr="006D3A21">
        <w:rPr>
          <w:rFonts w:hint="eastAsia"/>
          <w:color w:val="000000" w:themeColor="text1"/>
        </w:rPr>
        <w:t>，只有消息头没有消息体。</w:t>
      </w:r>
    </w:p>
    <w:p w14:paraId="5C6B055F" w14:textId="77777777" w:rsidR="00B91A61" w:rsidRPr="006D3A21" w:rsidRDefault="00B91A61" w:rsidP="00175FA8">
      <w:pPr>
        <w:pStyle w:val="a5"/>
        <w:ind w:firstLine="0"/>
        <w:rPr>
          <w:color w:val="000000" w:themeColor="text1"/>
        </w:rPr>
      </w:pPr>
    </w:p>
    <w:p w14:paraId="10B9E601" w14:textId="77777777" w:rsidR="00B91A61" w:rsidRPr="006D3A21" w:rsidRDefault="003F32E8" w:rsidP="000107A1">
      <w:pPr>
        <w:pStyle w:val="31"/>
        <w:rPr>
          <w:color w:val="000000" w:themeColor="text1"/>
          <w:lang w:val="en-GB"/>
        </w:rPr>
      </w:pPr>
      <w:bookmarkStart w:id="122" w:name="_Toc375126626"/>
      <w:r w:rsidRPr="006D3A21">
        <w:rPr>
          <w:color w:val="000000" w:themeColor="text1"/>
          <w:lang w:val="en-GB"/>
        </w:rPr>
        <w:t>L2P</w:t>
      </w:r>
      <w:r w:rsidR="006E39DE" w:rsidRPr="006D3A21">
        <w:rPr>
          <w:color w:val="000000" w:themeColor="text1"/>
          <w:lang w:val="en-GB"/>
        </w:rPr>
        <w:t>_AG_SPECIFIED_CELL_SCAN_DATA</w:t>
      </w:r>
      <w:bookmarkEnd w:id="122"/>
    </w:p>
    <w:p w14:paraId="46B97BB2" w14:textId="77777777" w:rsidR="00DB2EA3" w:rsidRPr="006D3A21" w:rsidRDefault="00DB2EA3" w:rsidP="00DB2EA3">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54CB3281" w14:textId="77777777" w:rsidR="00DB2EA3" w:rsidRPr="006D3A21" w:rsidRDefault="00DB2EA3" w:rsidP="00DB2EA3">
      <w:pPr>
        <w:pStyle w:val="a5"/>
        <w:rPr>
          <w:color w:val="000000" w:themeColor="text1"/>
        </w:rPr>
      </w:pPr>
      <w:r w:rsidRPr="006D3A21">
        <w:rPr>
          <w:rFonts w:hint="eastAsia"/>
          <w:color w:val="000000" w:themeColor="text1"/>
        </w:rPr>
        <w:t>该消息是</w:t>
      </w:r>
      <w:r w:rsidRPr="006D3A21">
        <w:rPr>
          <w:rFonts w:hint="eastAsia"/>
          <w:color w:val="000000" w:themeColor="text1"/>
        </w:rPr>
        <w:t>L2P</w:t>
      </w:r>
      <w:r w:rsidRPr="006D3A21">
        <w:rPr>
          <w:rFonts w:hint="eastAsia"/>
          <w:color w:val="000000" w:themeColor="text1"/>
        </w:rPr>
        <w:t>接收到</w:t>
      </w:r>
      <w:r w:rsidRPr="006D3A21">
        <w:rPr>
          <w:rFonts w:hint="eastAsia"/>
          <w:color w:val="000000" w:themeColor="text1"/>
        </w:rPr>
        <w:t>APP Agent</w:t>
      </w:r>
      <w:r w:rsidRPr="006D3A21">
        <w:rPr>
          <w:rFonts w:hint="eastAsia"/>
          <w:color w:val="000000" w:themeColor="text1"/>
        </w:rPr>
        <w:t>的指定小区扫描请求消息</w:t>
      </w:r>
      <w:r w:rsidRPr="006D3A21">
        <w:rPr>
          <w:rFonts w:hint="eastAsia"/>
          <w:color w:val="000000" w:themeColor="text1"/>
        </w:rPr>
        <w:t>PC</w:t>
      </w:r>
      <w:r w:rsidRPr="006D3A21">
        <w:rPr>
          <w:color w:val="000000" w:themeColor="text1"/>
        </w:rPr>
        <w:t>_</w:t>
      </w:r>
      <w:r w:rsidRPr="006D3A21">
        <w:rPr>
          <w:rFonts w:hint="eastAsia"/>
          <w:color w:val="000000" w:themeColor="text1"/>
        </w:rPr>
        <w:t>XX_</w:t>
      </w:r>
      <w:r w:rsidRPr="006D3A21">
        <w:rPr>
          <w:color w:val="000000" w:themeColor="text1"/>
        </w:rPr>
        <w:t>AG_SPECIFIED_CELL_SCAN_REQ</w:t>
      </w:r>
      <w:r w:rsidRPr="006D3A21">
        <w:rPr>
          <w:rFonts w:hint="eastAsia"/>
          <w:color w:val="000000" w:themeColor="text1"/>
        </w:rPr>
        <w:t>后，</w:t>
      </w:r>
      <w:r w:rsidRPr="006D3A21">
        <w:rPr>
          <w:rFonts w:hint="eastAsia"/>
          <w:color w:val="000000" w:themeColor="text1"/>
        </w:rPr>
        <w:t xml:space="preserve"> L2P</w:t>
      </w:r>
      <w:r w:rsidRPr="006D3A21">
        <w:rPr>
          <w:rFonts w:hint="eastAsia"/>
          <w:color w:val="000000" w:themeColor="text1"/>
        </w:rPr>
        <w:t>开始对指定的小区进行扫描，</w:t>
      </w:r>
      <w:r w:rsidRPr="006D3A21">
        <w:rPr>
          <w:rFonts w:hint="eastAsia"/>
          <w:color w:val="000000" w:themeColor="text1"/>
          <w:lang w:val="en-GB"/>
        </w:rPr>
        <w:t>每搜索完成一个（</w:t>
      </w:r>
      <w:r w:rsidRPr="006D3A21">
        <w:rPr>
          <w:rFonts w:hint="eastAsia"/>
          <w:color w:val="000000" w:themeColor="text1"/>
          <w:lang w:val="en-GB"/>
        </w:rPr>
        <w:t>freq</w:t>
      </w:r>
      <w:r w:rsidRPr="006D3A21">
        <w:rPr>
          <w:rFonts w:hint="eastAsia"/>
          <w:color w:val="000000" w:themeColor="text1"/>
          <w:lang w:val="en-GB"/>
        </w:rPr>
        <w:t>，</w:t>
      </w:r>
      <w:r w:rsidRPr="006D3A21">
        <w:rPr>
          <w:rFonts w:hint="eastAsia"/>
          <w:color w:val="000000" w:themeColor="text1"/>
          <w:lang w:val="en-GB"/>
        </w:rPr>
        <w:t>pci</w:t>
      </w:r>
      <w:r w:rsidRPr="006D3A21">
        <w:rPr>
          <w:rFonts w:hint="eastAsia"/>
          <w:color w:val="000000" w:themeColor="text1"/>
          <w:lang w:val="en-GB"/>
        </w:rPr>
        <w:t>）上报给</w:t>
      </w:r>
      <w:r w:rsidRPr="006D3A21">
        <w:rPr>
          <w:rFonts w:hint="eastAsia"/>
          <w:color w:val="000000" w:themeColor="text1"/>
          <w:lang w:val="en-GB"/>
        </w:rPr>
        <w:t>APP Agent</w:t>
      </w:r>
      <w:r w:rsidRPr="006D3A21">
        <w:rPr>
          <w:rFonts w:hint="eastAsia"/>
          <w:color w:val="000000" w:themeColor="text1"/>
          <w:lang w:val="en-GB"/>
        </w:rPr>
        <w:t>小区扫描结果</w:t>
      </w:r>
      <w:r w:rsidRPr="006D3A21">
        <w:rPr>
          <w:rFonts w:hint="eastAsia"/>
          <w:color w:val="000000" w:themeColor="text1"/>
        </w:rPr>
        <w:t>。</w:t>
      </w:r>
    </w:p>
    <w:p w14:paraId="125D6CB6" w14:textId="77777777" w:rsidR="00DB2EA3" w:rsidRPr="006D3A21" w:rsidRDefault="00DB2EA3" w:rsidP="00DB2EA3">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25204089" w14:textId="77777777" w:rsidR="00DB2EA3" w:rsidRPr="006D3A21" w:rsidRDefault="00DB2EA3" w:rsidP="00DB2EA3">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L2P＝＞</w:t>
      </w:r>
      <w:r w:rsidRPr="006D3A21">
        <w:rPr>
          <w:rFonts w:hint="eastAsia"/>
          <w:color w:val="000000" w:themeColor="text1"/>
          <w:sz w:val="24"/>
          <w:szCs w:val="24"/>
        </w:rPr>
        <w:t>APP Agent</w:t>
      </w:r>
    </w:p>
    <w:p w14:paraId="61588702" w14:textId="77777777" w:rsidR="00DB2EA3" w:rsidRPr="006D3A21" w:rsidRDefault="00DB2EA3" w:rsidP="00DB2EA3">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：见下表</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9"/>
        <w:gridCol w:w="1647"/>
        <w:gridCol w:w="4394"/>
      </w:tblGrid>
      <w:tr w:rsidR="005A52AD" w:rsidRPr="006D3A21" w14:paraId="332B5B11" w14:textId="77777777" w:rsidTr="00EF1437">
        <w:tc>
          <w:tcPr>
            <w:tcW w:w="2289" w:type="dxa"/>
          </w:tcPr>
          <w:p w14:paraId="1C403D42" w14:textId="77777777" w:rsidR="005A52AD" w:rsidRPr="006D3A21" w:rsidRDefault="005A52AD" w:rsidP="00EF1437">
            <w:pPr>
              <w:rPr>
                <w:b/>
                <w:color w:val="000000" w:themeColor="text1"/>
                <w:lang w:val="en-GB"/>
              </w:rPr>
            </w:pPr>
            <w:bookmarkStart w:id="123" w:name="OLE_LINK22"/>
            <w:bookmarkStart w:id="124" w:name="OLE_LINK23"/>
            <w:r w:rsidRPr="006D3A21">
              <w:rPr>
                <w:rFonts w:hint="eastAsia"/>
                <w:b/>
                <w:color w:val="000000" w:themeColor="text1"/>
                <w:lang w:val="en-GB"/>
              </w:rPr>
              <w:t>Parameter</w:t>
            </w:r>
          </w:p>
        </w:tc>
        <w:tc>
          <w:tcPr>
            <w:tcW w:w="1647" w:type="dxa"/>
          </w:tcPr>
          <w:p w14:paraId="677AC52C" w14:textId="77777777" w:rsidR="005A52AD" w:rsidRPr="006D3A21" w:rsidRDefault="00D75102" w:rsidP="00D75102">
            <w:pPr>
              <w:rPr>
                <w:b/>
                <w:color w:val="000000" w:themeColor="text1"/>
                <w:lang w:val="en-GB"/>
              </w:rPr>
            </w:pPr>
            <w:r>
              <w:rPr>
                <w:rFonts w:hint="eastAsia"/>
                <w:b/>
                <w:color w:val="000000" w:themeColor="text1"/>
                <w:lang w:val="en-GB"/>
              </w:rPr>
              <w:t>type</w:t>
            </w:r>
          </w:p>
        </w:tc>
        <w:tc>
          <w:tcPr>
            <w:tcW w:w="4394" w:type="dxa"/>
          </w:tcPr>
          <w:p w14:paraId="6BEB0BAA" w14:textId="77777777" w:rsidR="005A52AD" w:rsidRPr="006D3A21" w:rsidRDefault="005A52AD" w:rsidP="00EF1437">
            <w:pPr>
              <w:rPr>
                <w:b/>
                <w:color w:val="000000" w:themeColor="text1"/>
                <w:lang w:val="en-GB"/>
              </w:rPr>
            </w:pPr>
            <w:r w:rsidRPr="006D3A21">
              <w:rPr>
                <w:rFonts w:hint="eastAsia"/>
                <w:b/>
                <w:color w:val="000000" w:themeColor="text1"/>
                <w:lang w:val="en-GB"/>
              </w:rPr>
              <w:t>Description</w:t>
            </w:r>
          </w:p>
        </w:tc>
      </w:tr>
      <w:tr w:rsidR="00280193" w:rsidRPr="006D3A21" w14:paraId="5A667F6A" w14:textId="77777777" w:rsidTr="00EF1437">
        <w:tc>
          <w:tcPr>
            <w:tcW w:w="2289" w:type="dxa"/>
          </w:tcPr>
          <w:p w14:paraId="21515AA4" w14:textId="77777777" w:rsidR="00280193" w:rsidRPr="006D3A21" w:rsidRDefault="00280193" w:rsidP="00E134CC">
            <w:pPr>
              <w:rPr>
                <w:color w:val="000000" w:themeColor="text1"/>
                <w:kern w:val="0"/>
                <w:sz w:val="18"/>
                <w:szCs w:val="18"/>
              </w:rPr>
            </w:pPr>
            <w:r w:rsidRPr="006D3A21">
              <w:rPr>
                <w:rFonts w:hint="eastAsia"/>
                <w:color w:val="000000" w:themeColor="text1"/>
                <w:kern w:val="0"/>
                <w:sz w:val="18"/>
                <w:szCs w:val="18"/>
              </w:rPr>
              <w:t>Result</w:t>
            </w:r>
          </w:p>
          <w:p w14:paraId="490F19A6" w14:textId="77777777" w:rsidR="00280193" w:rsidRPr="006D3A21" w:rsidRDefault="00280193" w:rsidP="00EF1437">
            <w:pPr>
              <w:rPr>
                <w:rFonts w:ascii="Arial" w:hAnsi="Arial" w:cs="Arial"/>
                <w:color w:val="000000" w:themeColor="text1"/>
                <w:kern w:val="0"/>
                <w:sz w:val="18"/>
                <w:szCs w:val="18"/>
              </w:rPr>
            </w:pPr>
          </w:p>
        </w:tc>
        <w:tc>
          <w:tcPr>
            <w:tcW w:w="1647" w:type="dxa"/>
          </w:tcPr>
          <w:p w14:paraId="6357C780" w14:textId="77777777" w:rsidR="00280193" w:rsidRPr="006D3A21" w:rsidRDefault="00254568" w:rsidP="00254568">
            <w:pPr>
              <w:rPr>
                <w:color w:val="000000" w:themeColor="text1"/>
                <w:lang w:val="en-GB"/>
              </w:rPr>
            </w:pPr>
            <w:r w:rsidRPr="006D3A21">
              <w:rPr>
                <w:rFonts w:hint="eastAsia"/>
                <w:color w:val="000000" w:themeColor="text1"/>
                <w:lang w:val="en-GB"/>
              </w:rPr>
              <w:t>U16</w:t>
            </w:r>
          </w:p>
        </w:tc>
        <w:tc>
          <w:tcPr>
            <w:tcW w:w="4394" w:type="dxa"/>
          </w:tcPr>
          <w:p w14:paraId="398D5D4E" w14:textId="77777777" w:rsidR="00280193" w:rsidRPr="006D3A21" w:rsidRDefault="00280193" w:rsidP="00E134CC">
            <w:pPr>
              <w:rPr>
                <w:color w:val="000000" w:themeColor="text1"/>
                <w:lang w:val="en-GB"/>
              </w:rPr>
            </w:pPr>
            <w:r w:rsidRPr="006D3A21">
              <w:rPr>
                <w:rFonts w:hint="eastAsia"/>
                <w:color w:val="000000" w:themeColor="text1"/>
                <w:lang w:val="en-GB"/>
              </w:rPr>
              <w:t>0: Success</w:t>
            </w:r>
          </w:p>
          <w:p w14:paraId="7F415113" w14:textId="77777777" w:rsidR="00280193" w:rsidRPr="006D3A21" w:rsidRDefault="00280193" w:rsidP="00280193">
            <w:pPr>
              <w:autoSpaceDE w:val="0"/>
              <w:autoSpaceDN w:val="0"/>
              <w:adjustRightInd w:val="0"/>
              <w:spacing w:line="240" w:lineRule="auto"/>
              <w:jc w:val="left"/>
              <w:rPr>
                <w:color w:val="000000" w:themeColor="text1"/>
                <w:lang w:val="en-GB"/>
              </w:rPr>
            </w:pPr>
            <w:r w:rsidRPr="006D3A21">
              <w:rPr>
                <w:rFonts w:hint="eastAsia"/>
                <w:color w:val="000000" w:themeColor="text1"/>
                <w:lang w:val="en-GB"/>
              </w:rPr>
              <w:t xml:space="preserve">1: Failure  </w:t>
            </w:r>
          </w:p>
          <w:p w14:paraId="07D03AA5" w14:textId="77777777" w:rsidR="00280193" w:rsidRPr="006D3A21" w:rsidRDefault="00280193" w:rsidP="00280193">
            <w:pPr>
              <w:autoSpaceDE w:val="0"/>
              <w:autoSpaceDN w:val="0"/>
              <w:adjustRightInd w:val="0"/>
              <w:spacing w:line="240" w:lineRule="auto"/>
              <w:jc w:val="left"/>
              <w:rPr>
                <w:rFonts w:ascii="宋体" w:cs="宋体"/>
                <w:color w:val="000000" w:themeColor="text1"/>
                <w:kern w:val="0"/>
                <w:sz w:val="18"/>
                <w:szCs w:val="18"/>
              </w:rPr>
            </w:pPr>
            <w:r w:rsidRPr="006D3A21">
              <w:rPr>
                <w:rFonts w:ascii="宋体" w:hAnsi="宋体" w:hint="eastAsia"/>
                <w:color w:val="000000" w:themeColor="text1"/>
              </w:rPr>
              <w:t>如果result是成功，但是bit位填0，就表示NW未广播；如果result是失败，bit位填0，那就认为获取失败</w:t>
            </w:r>
          </w:p>
        </w:tc>
      </w:tr>
      <w:bookmarkEnd w:id="123"/>
      <w:bookmarkEnd w:id="124"/>
      <w:tr w:rsidR="00652FC1" w:rsidRPr="006D3A21" w14:paraId="5626620D" w14:textId="77777777" w:rsidTr="00EF1437">
        <w:tc>
          <w:tcPr>
            <w:tcW w:w="2289" w:type="dxa"/>
          </w:tcPr>
          <w:p w14:paraId="2932FD8B" w14:textId="77777777" w:rsidR="00652FC1" w:rsidRPr="006D3A21" w:rsidRDefault="00652FC1" w:rsidP="00EF1437">
            <w:pPr>
              <w:rPr>
                <w:color w:val="000000" w:themeColor="text1"/>
                <w:kern w:val="0"/>
                <w:sz w:val="18"/>
                <w:szCs w:val="18"/>
              </w:rPr>
            </w:pPr>
            <w:r w:rsidRPr="006D3A21">
              <w:rPr>
                <w:rFonts w:ascii="Arial" w:hAnsi="Arial" w:cs="Arial"/>
                <w:color w:val="000000" w:themeColor="text1"/>
                <w:kern w:val="0"/>
                <w:sz w:val="18"/>
                <w:szCs w:val="18"/>
              </w:rPr>
              <w:t>EARFCN</w:t>
            </w:r>
          </w:p>
        </w:tc>
        <w:tc>
          <w:tcPr>
            <w:tcW w:w="1647" w:type="dxa"/>
          </w:tcPr>
          <w:p w14:paraId="243596E3" w14:textId="77777777" w:rsidR="00652FC1" w:rsidRPr="006D3A21" w:rsidRDefault="00E34BCF" w:rsidP="00EF1437">
            <w:pPr>
              <w:rPr>
                <w:color w:val="000000" w:themeColor="text1"/>
                <w:lang w:val="en-GB"/>
              </w:rPr>
            </w:pPr>
            <w:r w:rsidRPr="006D3A21">
              <w:rPr>
                <w:rFonts w:hint="eastAsia"/>
                <w:color w:val="000000" w:themeColor="text1"/>
                <w:lang w:val="en-GB"/>
              </w:rPr>
              <w:t>U16</w:t>
            </w:r>
          </w:p>
        </w:tc>
        <w:tc>
          <w:tcPr>
            <w:tcW w:w="4394" w:type="dxa"/>
          </w:tcPr>
          <w:p w14:paraId="36EA50B1" w14:textId="77777777" w:rsidR="00652FC1" w:rsidRPr="006D3A21" w:rsidRDefault="00652FC1" w:rsidP="00EF1437">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小区频点</w:t>
            </w:r>
          </w:p>
        </w:tc>
      </w:tr>
      <w:tr w:rsidR="00652FC1" w:rsidRPr="006D3A21" w14:paraId="0AAB13ED" w14:textId="77777777" w:rsidTr="00EF1437">
        <w:tc>
          <w:tcPr>
            <w:tcW w:w="2289" w:type="dxa"/>
          </w:tcPr>
          <w:p w14:paraId="198C7F11" w14:textId="77777777" w:rsidR="00652FC1" w:rsidRPr="006D3A21" w:rsidRDefault="00652FC1" w:rsidP="00EF1437">
            <w:pPr>
              <w:rPr>
                <w:color w:val="000000" w:themeColor="text1"/>
                <w:kern w:val="0"/>
                <w:sz w:val="18"/>
                <w:szCs w:val="18"/>
              </w:rPr>
            </w:pPr>
            <w:r w:rsidRPr="006D3A21">
              <w:rPr>
                <w:rFonts w:hint="eastAsia"/>
                <w:color w:val="000000" w:themeColor="text1"/>
              </w:rPr>
              <w:t>PCI</w:t>
            </w:r>
          </w:p>
        </w:tc>
        <w:tc>
          <w:tcPr>
            <w:tcW w:w="1647" w:type="dxa"/>
          </w:tcPr>
          <w:p w14:paraId="3DF369B2" w14:textId="77777777" w:rsidR="00652FC1" w:rsidRPr="006D3A21" w:rsidRDefault="00E34BCF" w:rsidP="00EF1437">
            <w:pPr>
              <w:rPr>
                <w:color w:val="000000" w:themeColor="text1"/>
                <w:lang w:val="en-GB"/>
              </w:rPr>
            </w:pPr>
            <w:r w:rsidRPr="006D3A21">
              <w:rPr>
                <w:rFonts w:hint="eastAsia"/>
                <w:color w:val="000000" w:themeColor="text1"/>
                <w:lang w:val="en-GB"/>
              </w:rPr>
              <w:t>U16</w:t>
            </w:r>
          </w:p>
        </w:tc>
        <w:tc>
          <w:tcPr>
            <w:tcW w:w="4394" w:type="dxa"/>
          </w:tcPr>
          <w:p w14:paraId="3E2AA62F" w14:textId="77777777" w:rsidR="00652FC1" w:rsidRPr="006D3A21" w:rsidRDefault="00652FC1" w:rsidP="00EF1437">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物理层小区</w:t>
            </w:r>
            <w:r w:rsidRPr="006D3A21">
              <w:rPr>
                <w:color w:val="000000" w:themeColor="text1"/>
                <w:kern w:val="0"/>
                <w:sz w:val="18"/>
                <w:szCs w:val="18"/>
              </w:rPr>
              <w:t>ID</w:t>
            </w:r>
          </w:p>
          <w:p w14:paraId="05362EB9" w14:textId="77777777" w:rsidR="00652FC1" w:rsidRPr="006D3A21" w:rsidRDefault="00652FC1" w:rsidP="00EF1437">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范围</w:t>
            </w:r>
            <w:r w:rsidRPr="006D3A21">
              <w:rPr>
                <w:color w:val="000000" w:themeColor="text1"/>
                <w:kern w:val="0"/>
                <w:sz w:val="18"/>
                <w:szCs w:val="18"/>
              </w:rPr>
              <w:t>: 0-503</w:t>
            </w:r>
          </w:p>
        </w:tc>
      </w:tr>
      <w:tr w:rsidR="00254568" w:rsidRPr="006D3A21" w14:paraId="2C9A4CF4" w14:textId="77777777" w:rsidTr="00EF1437">
        <w:tc>
          <w:tcPr>
            <w:tcW w:w="2289" w:type="dxa"/>
          </w:tcPr>
          <w:p w14:paraId="60281EB9" w14:textId="77777777" w:rsidR="00254568" w:rsidRPr="006D3A21" w:rsidRDefault="00254568" w:rsidP="00EF1437">
            <w:pPr>
              <w:rPr>
                <w:color w:val="000000" w:themeColor="text1"/>
              </w:rPr>
            </w:pPr>
            <w:r w:rsidRPr="006D3A21">
              <w:rPr>
                <w:color w:val="000000" w:themeColor="text1"/>
              </w:rPr>
              <w:t>Padding</w:t>
            </w:r>
            <w:r w:rsidR="0015797C" w:rsidRPr="006D3A21">
              <w:rPr>
                <w:rFonts w:hint="eastAsia"/>
                <w:color w:val="000000" w:themeColor="text1"/>
              </w:rPr>
              <w:t>[2]</w:t>
            </w:r>
          </w:p>
        </w:tc>
        <w:tc>
          <w:tcPr>
            <w:tcW w:w="1647" w:type="dxa"/>
          </w:tcPr>
          <w:p w14:paraId="7E2F7ED0" w14:textId="77777777" w:rsidR="00254568" w:rsidRPr="006D3A21" w:rsidRDefault="0015797C" w:rsidP="0015797C">
            <w:pPr>
              <w:rPr>
                <w:color w:val="000000" w:themeColor="text1"/>
                <w:lang w:val="en-GB"/>
              </w:rPr>
            </w:pPr>
            <w:r w:rsidRPr="006D3A21">
              <w:rPr>
                <w:color w:val="000000" w:themeColor="text1"/>
                <w:lang w:val="en-GB"/>
              </w:rPr>
              <w:t>U</w:t>
            </w:r>
            <w:r w:rsidRPr="006D3A21">
              <w:rPr>
                <w:rFonts w:hint="eastAsia"/>
                <w:color w:val="000000" w:themeColor="text1"/>
                <w:lang w:val="en-GB"/>
              </w:rPr>
              <w:t>8</w:t>
            </w:r>
          </w:p>
        </w:tc>
        <w:tc>
          <w:tcPr>
            <w:tcW w:w="4394" w:type="dxa"/>
          </w:tcPr>
          <w:p w14:paraId="7F20E912" w14:textId="77777777" w:rsidR="00254568" w:rsidRPr="006D3A21" w:rsidRDefault="00254568" w:rsidP="00EF1437">
            <w:pPr>
              <w:autoSpaceDE w:val="0"/>
              <w:autoSpaceDN w:val="0"/>
              <w:adjustRightInd w:val="0"/>
              <w:spacing w:line="240" w:lineRule="auto"/>
              <w:jc w:val="left"/>
              <w:rPr>
                <w:rFonts w:ascii="宋体" w:cs="宋体"/>
                <w:color w:val="000000" w:themeColor="text1"/>
                <w:kern w:val="0"/>
                <w:sz w:val="18"/>
                <w:szCs w:val="18"/>
              </w:rPr>
            </w:pPr>
          </w:p>
        </w:tc>
      </w:tr>
      <w:tr w:rsidR="00652FC1" w:rsidRPr="006D3A21" w14:paraId="03E76EF5" w14:textId="77777777" w:rsidTr="00EF1437">
        <w:tc>
          <w:tcPr>
            <w:tcW w:w="2289" w:type="dxa"/>
          </w:tcPr>
          <w:p w14:paraId="3686F865" w14:textId="77777777" w:rsidR="00652FC1" w:rsidRPr="006D3A21" w:rsidRDefault="00652FC1" w:rsidP="00EF1437">
            <w:pPr>
              <w:rPr>
                <w:color w:val="000000" w:themeColor="text1"/>
              </w:rPr>
            </w:pPr>
            <w:r w:rsidRPr="006D3A21">
              <w:rPr>
                <w:color w:val="000000" w:themeColor="text1"/>
                <w:sz w:val="18"/>
                <w:szCs w:val="18"/>
              </w:rPr>
              <w:t>SibPresentFlg</w:t>
            </w:r>
          </w:p>
        </w:tc>
        <w:tc>
          <w:tcPr>
            <w:tcW w:w="1647" w:type="dxa"/>
          </w:tcPr>
          <w:p w14:paraId="72F406AA" w14:textId="77777777" w:rsidR="00652FC1" w:rsidRPr="006D3A21" w:rsidRDefault="00652FC1" w:rsidP="00EF1437">
            <w:pPr>
              <w:rPr>
                <w:color w:val="000000" w:themeColor="text1"/>
                <w:lang w:val="en-GB"/>
              </w:rPr>
            </w:pPr>
            <w:r w:rsidRPr="006D3A21">
              <w:rPr>
                <w:rFonts w:hint="eastAsia"/>
                <w:color w:val="000000" w:themeColor="text1"/>
                <w:sz w:val="18"/>
                <w:szCs w:val="18"/>
                <w:lang w:val="en-GB"/>
              </w:rPr>
              <w:t>U32</w:t>
            </w:r>
          </w:p>
        </w:tc>
        <w:tc>
          <w:tcPr>
            <w:tcW w:w="4394" w:type="dxa"/>
          </w:tcPr>
          <w:p w14:paraId="16B0AF02" w14:textId="77777777" w:rsidR="00652FC1" w:rsidRPr="006D3A21" w:rsidRDefault="00652FC1" w:rsidP="00EF1437">
            <w:pPr>
              <w:autoSpaceDE w:val="0"/>
              <w:autoSpaceDN w:val="0"/>
              <w:adjustRightInd w:val="0"/>
              <w:spacing w:line="240" w:lineRule="auto"/>
              <w:jc w:val="left"/>
              <w:rPr>
                <w:color w:val="000000" w:themeColor="text1"/>
                <w:lang w:val="en-GB"/>
              </w:rPr>
            </w:pPr>
            <w:r w:rsidRPr="006D3A21">
              <w:rPr>
                <w:rFonts w:hint="eastAsia"/>
                <w:color w:val="000000" w:themeColor="text1"/>
                <w:lang w:val="en-GB"/>
              </w:rPr>
              <w:t xml:space="preserve">Bitmap </w:t>
            </w:r>
            <w:r w:rsidRPr="006D3A21">
              <w:rPr>
                <w:rFonts w:hint="eastAsia"/>
                <w:color w:val="000000" w:themeColor="text1"/>
                <w:lang w:val="en-GB"/>
              </w:rPr>
              <w:t>系统信息存在标志（对应位为</w:t>
            </w:r>
            <w:r w:rsidRPr="006D3A21">
              <w:rPr>
                <w:rFonts w:hint="eastAsia"/>
                <w:color w:val="000000" w:themeColor="text1"/>
                <w:lang w:val="en-GB"/>
              </w:rPr>
              <w:t>1</w:t>
            </w:r>
            <w:r w:rsidRPr="006D3A21">
              <w:rPr>
                <w:rFonts w:hint="eastAsia"/>
                <w:color w:val="000000" w:themeColor="text1"/>
                <w:lang w:val="en-GB"/>
              </w:rPr>
              <w:t>的存在，为</w:t>
            </w:r>
            <w:r w:rsidRPr="006D3A21">
              <w:rPr>
                <w:rFonts w:hint="eastAsia"/>
                <w:color w:val="000000" w:themeColor="text1"/>
                <w:lang w:val="en-GB"/>
              </w:rPr>
              <w:t>0</w:t>
            </w:r>
            <w:r w:rsidRPr="006D3A21">
              <w:rPr>
                <w:rFonts w:hint="eastAsia"/>
                <w:color w:val="000000" w:themeColor="text1"/>
                <w:lang w:val="en-GB"/>
              </w:rPr>
              <w:t>的不存在）</w:t>
            </w:r>
          </w:p>
          <w:p w14:paraId="13368DF6" w14:textId="77777777" w:rsidR="00652FC1" w:rsidRPr="006D3A21" w:rsidRDefault="00652FC1" w:rsidP="00EF1437">
            <w:pPr>
              <w:autoSpaceDE w:val="0"/>
              <w:autoSpaceDN w:val="0"/>
              <w:adjustRightInd w:val="0"/>
              <w:spacing w:line="240" w:lineRule="auto"/>
              <w:jc w:val="left"/>
              <w:rPr>
                <w:color w:val="000000" w:themeColor="text1"/>
                <w:lang w:val="en-GB"/>
              </w:rPr>
            </w:pPr>
            <w:r w:rsidRPr="006D3A21">
              <w:rPr>
                <w:rFonts w:hint="eastAsia"/>
                <w:color w:val="000000" w:themeColor="text1"/>
                <w:lang w:val="en-GB"/>
              </w:rPr>
              <w:t>Bit0: MIB</w:t>
            </w:r>
          </w:p>
          <w:p w14:paraId="2EF0CC9E" w14:textId="77777777" w:rsidR="00652FC1" w:rsidRPr="006D3A21" w:rsidRDefault="00652FC1" w:rsidP="00EF1437">
            <w:pPr>
              <w:autoSpaceDE w:val="0"/>
              <w:autoSpaceDN w:val="0"/>
              <w:adjustRightInd w:val="0"/>
              <w:spacing w:line="240" w:lineRule="auto"/>
              <w:jc w:val="left"/>
              <w:rPr>
                <w:color w:val="000000" w:themeColor="text1"/>
                <w:lang w:val="en-GB"/>
              </w:rPr>
            </w:pPr>
            <w:r w:rsidRPr="006D3A21">
              <w:rPr>
                <w:rFonts w:hint="eastAsia"/>
                <w:color w:val="000000" w:themeColor="text1"/>
                <w:lang w:val="en-GB"/>
              </w:rPr>
              <w:t>Bit1: SIB1</w:t>
            </w:r>
          </w:p>
          <w:p w14:paraId="66E6905A" w14:textId="77777777" w:rsidR="00652FC1" w:rsidRPr="006D3A21" w:rsidRDefault="00652FC1" w:rsidP="00EF1437">
            <w:pPr>
              <w:autoSpaceDE w:val="0"/>
              <w:autoSpaceDN w:val="0"/>
              <w:adjustRightInd w:val="0"/>
              <w:spacing w:line="240" w:lineRule="auto"/>
              <w:jc w:val="left"/>
              <w:rPr>
                <w:color w:val="000000" w:themeColor="text1"/>
                <w:lang w:val="en-GB"/>
              </w:rPr>
            </w:pPr>
            <w:r w:rsidRPr="006D3A21">
              <w:rPr>
                <w:rFonts w:hint="eastAsia"/>
                <w:color w:val="000000" w:themeColor="text1"/>
                <w:lang w:val="en-GB"/>
              </w:rPr>
              <w:t>Bit2: SIB2</w:t>
            </w:r>
          </w:p>
          <w:p w14:paraId="363CCD6C" w14:textId="77777777" w:rsidR="00652FC1" w:rsidRPr="006D3A21" w:rsidRDefault="00652FC1" w:rsidP="00EF1437">
            <w:pPr>
              <w:autoSpaceDE w:val="0"/>
              <w:autoSpaceDN w:val="0"/>
              <w:adjustRightInd w:val="0"/>
              <w:spacing w:line="240" w:lineRule="auto"/>
              <w:jc w:val="left"/>
              <w:rPr>
                <w:color w:val="000000" w:themeColor="text1"/>
                <w:lang w:val="en-GB"/>
              </w:rPr>
            </w:pPr>
            <w:r w:rsidRPr="006D3A21">
              <w:rPr>
                <w:rFonts w:hint="eastAsia"/>
                <w:color w:val="000000" w:themeColor="text1"/>
                <w:lang w:val="en-GB"/>
              </w:rPr>
              <w:lastRenderedPageBreak/>
              <w:t>Bit3: SIB3</w:t>
            </w:r>
          </w:p>
          <w:p w14:paraId="55A18452" w14:textId="77777777" w:rsidR="00652FC1" w:rsidRPr="006D3A21" w:rsidRDefault="00652FC1" w:rsidP="00EF1437">
            <w:pPr>
              <w:autoSpaceDE w:val="0"/>
              <w:autoSpaceDN w:val="0"/>
              <w:adjustRightInd w:val="0"/>
              <w:spacing w:line="240" w:lineRule="auto"/>
              <w:jc w:val="left"/>
              <w:rPr>
                <w:color w:val="000000" w:themeColor="text1"/>
                <w:lang w:val="en-GB"/>
              </w:rPr>
            </w:pPr>
            <w:r w:rsidRPr="006D3A21">
              <w:rPr>
                <w:rFonts w:hint="eastAsia"/>
                <w:color w:val="000000" w:themeColor="text1"/>
                <w:lang w:val="en-GB"/>
              </w:rPr>
              <w:t>Bit4: SIB4</w:t>
            </w:r>
          </w:p>
          <w:p w14:paraId="305E20B2" w14:textId="77777777" w:rsidR="00652FC1" w:rsidRPr="006D3A21" w:rsidRDefault="00652FC1" w:rsidP="00EF1437">
            <w:pPr>
              <w:autoSpaceDE w:val="0"/>
              <w:autoSpaceDN w:val="0"/>
              <w:adjustRightInd w:val="0"/>
              <w:spacing w:line="240" w:lineRule="auto"/>
              <w:jc w:val="left"/>
              <w:rPr>
                <w:color w:val="000000" w:themeColor="text1"/>
                <w:lang w:val="en-GB"/>
              </w:rPr>
            </w:pPr>
            <w:r w:rsidRPr="006D3A21">
              <w:rPr>
                <w:rFonts w:hint="eastAsia"/>
                <w:color w:val="000000" w:themeColor="text1"/>
                <w:lang w:val="en-GB"/>
              </w:rPr>
              <w:t>Bit5: SIB5</w:t>
            </w:r>
          </w:p>
          <w:p w14:paraId="26191D83" w14:textId="77777777" w:rsidR="00652FC1" w:rsidRPr="006D3A21" w:rsidRDefault="00652FC1" w:rsidP="00EF1437">
            <w:pPr>
              <w:autoSpaceDE w:val="0"/>
              <w:autoSpaceDN w:val="0"/>
              <w:adjustRightInd w:val="0"/>
              <w:spacing w:line="240" w:lineRule="auto"/>
              <w:jc w:val="left"/>
              <w:rPr>
                <w:color w:val="000000" w:themeColor="text1"/>
                <w:lang w:val="en-GB"/>
              </w:rPr>
            </w:pPr>
            <w:r w:rsidRPr="006D3A21">
              <w:rPr>
                <w:rFonts w:hint="eastAsia"/>
                <w:color w:val="000000" w:themeColor="text1"/>
                <w:lang w:val="en-GB"/>
              </w:rPr>
              <w:t>Bit6: SIB6</w:t>
            </w:r>
          </w:p>
          <w:p w14:paraId="2C8E040E" w14:textId="77777777" w:rsidR="00652FC1" w:rsidRPr="006D3A21" w:rsidRDefault="00652FC1" w:rsidP="00EF1437">
            <w:pPr>
              <w:autoSpaceDE w:val="0"/>
              <w:autoSpaceDN w:val="0"/>
              <w:adjustRightInd w:val="0"/>
              <w:spacing w:line="240" w:lineRule="auto"/>
              <w:jc w:val="left"/>
              <w:rPr>
                <w:color w:val="000000" w:themeColor="text1"/>
                <w:lang w:val="en-GB"/>
              </w:rPr>
            </w:pPr>
            <w:r w:rsidRPr="006D3A21">
              <w:rPr>
                <w:rFonts w:hint="eastAsia"/>
                <w:color w:val="000000" w:themeColor="text1"/>
                <w:lang w:val="en-GB"/>
              </w:rPr>
              <w:t>Bit7: SIB7</w:t>
            </w:r>
          </w:p>
          <w:p w14:paraId="5F3E6247" w14:textId="77777777" w:rsidR="00652FC1" w:rsidRPr="006D3A21" w:rsidRDefault="00652FC1" w:rsidP="00EF1437">
            <w:pPr>
              <w:autoSpaceDE w:val="0"/>
              <w:autoSpaceDN w:val="0"/>
              <w:adjustRightInd w:val="0"/>
              <w:spacing w:line="240" w:lineRule="auto"/>
              <w:jc w:val="left"/>
              <w:rPr>
                <w:color w:val="000000" w:themeColor="text1"/>
                <w:lang w:val="en-GB"/>
              </w:rPr>
            </w:pPr>
            <w:r w:rsidRPr="006D3A21">
              <w:rPr>
                <w:rFonts w:hint="eastAsia"/>
                <w:color w:val="000000" w:themeColor="text1"/>
                <w:lang w:val="en-GB"/>
              </w:rPr>
              <w:t>Bit8: SIB8</w:t>
            </w:r>
          </w:p>
          <w:p w14:paraId="774D2BC9" w14:textId="77777777" w:rsidR="00652FC1" w:rsidRPr="006D3A21" w:rsidRDefault="00652FC1" w:rsidP="00EF1437">
            <w:pPr>
              <w:autoSpaceDE w:val="0"/>
              <w:autoSpaceDN w:val="0"/>
              <w:adjustRightInd w:val="0"/>
              <w:spacing w:line="240" w:lineRule="auto"/>
              <w:jc w:val="left"/>
              <w:rPr>
                <w:color w:val="000000" w:themeColor="text1"/>
                <w:lang w:val="en-GB"/>
              </w:rPr>
            </w:pPr>
            <w:r w:rsidRPr="006D3A21">
              <w:rPr>
                <w:rFonts w:hint="eastAsia"/>
                <w:color w:val="000000" w:themeColor="text1"/>
                <w:lang w:val="en-GB"/>
              </w:rPr>
              <w:t>Bit9: SIB9</w:t>
            </w:r>
          </w:p>
          <w:p w14:paraId="6695B0BC" w14:textId="77777777" w:rsidR="00652FC1" w:rsidRPr="006D3A21" w:rsidRDefault="00652FC1" w:rsidP="00EF1437">
            <w:pPr>
              <w:autoSpaceDE w:val="0"/>
              <w:autoSpaceDN w:val="0"/>
              <w:adjustRightInd w:val="0"/>
              <w:spacing w:line="240" w:lineRule="auto"/>
              <w:jc w:val="left"/>
              <w:rPr>
                <w:color w:val="000000" w:themeColor="text1"/>
                <w:lang w:val="en-GB"/>
              </w:rPr>
            </w:pPr>
            <w:r w:rsidRPr="006D3A21">
              <w:rPr>
                <w:rFonts w:hint="eastAsia"/>
                <w:color w:val="000000" w:themeColor="text1"/>
                <w:lang w:val="en-GB"/>
              </w:rPr>
              <w:t>Bit10: SIB10</w:t>
            </w:r>
          </w:p>
          <w:p w14:paraId="17A9F9BC" w14:textId="77777777" w:rsidR="00652FC1" w:rsidRPr="006D3A21" w:rsidRDefault="00652FC1" w:rsidP="00EF1437">
            <w:pPr>
              <w:autoSpaceDE w:val="0"/>
              <w:autoSpaceDN w:val="0"/>
              <w:adjustRightInd w:val="0"/>
              <w:spacing w:line="240" w:lineRule="auto"/>
              <w:jc w:val="left"/>
              <w:rPr>
                <w:color w:val="000000" w:themeColor="text1"/>
                <w:lang w:val="en-GB"/>
              </w:rPr>
            </w:pPr>
            <w:r w:rsidRPr="006D3A21">
              <w:rPr>
                <w:rFonts w:hint="eastAsia"/>
                <w:color w:val="000000" w:themeColor="text1"/>
                <w:lang w:val="en-GB"/>
              </w:rPr>
              <w:t>Bit11: SIB11</w:t>
            </w:r>
          </w:p>
          <w:p w14:paraId="6EDE682D" w14:textId="77777777" w:rsidR="00652FC1" w:rsidRPr="006D3A21" w:rsidRDefault="00652FC1" w:rsidP="00EF1437">
            <w:pPr>
              <w:autoSpaceDE w:val="0"/>
              <w:autoSpaceDN w:val="0"/>
              <w:adjustRightInd w:val="0"/>
              <w:spacing w:line="240" w:lineRule="auto"/>
              <w:jc w:val="left"/>
              <w:rPr>
                <w:color w:val="000000" w:themeColor="text1"/>
                <w:lang w:val="en-GB"/>
              </w:rPr>
            </w:pPr>
            <w:r w:rsidRPr="006D3A21">
              <w:rPr>
                <w:rFonts w:hint="eastAsia"/>
                <w:color w:val="000000" w:themeColor="text1"/>
                <w:lang w:val="en-GB"/>
              </w:rPr>
              <w:t>Bit12: SIB12</w:t>
            </w:r>
          </w:p>
          <w:p w14:paraId="654F801B" w14:textId="77777777" w:rsidR="00652FC1" w:rsidRPr="006D3A21" w:rsidRDefault="00652FC1" w:rsidP="00EF1437">
            <w:pPr>
              <w:autoSpaceDE w:val="0"/>
              <w:autoSpaceDN w:val="0"/>
              <w:adjustRightInd w:val="0"/>
              <w:spacing w:line="240" w:lineRule="auto"/>
              <w:jc w:val="left"/>
              <w:rPr>
                <w:color w:val="000000" w:themeColor="text1"/>
                <w:lang w:val="en-GB"/>
              </w:rPr>
            </w:pPr>
            <w:r w:rsidRPr="006D3A21">
              <w:rPr>
                <w:rFonts w:hint="eastAsia"/>
                <w:color w:val="000000" w:themeColor="text1"/>
                <w:lang w:val="en-GB"/>
              </w:rPr>
              <w:t>Bit13: SIB13</w:t>
            </w:r>
          </w:p>
          <w:p w14:paraId="35F26C18" w14:textId="77777777" w:rsidR="00652FC1" w:rsidRPr="006D3A21" w:rsidRDefault="00652FC1" w:rsidP="00EF1437">
            <w:pPr>
              <w:rPr>
                <w:color w:val="000000" w:themeColor="text1"/>
                <w:lang w:val="en-GB"/>
              </w:rPr>
            </w:pPr>
            <w:r w:rsidRPr="006D3A21">
              <w:rPr>
                <w:rFonts w:hint="eastAsia"/>
                <w:color w:val="000000" w:themeColor="text1"/>
                <w:lang w:val="en-GB"/>
              </w:rPr>
              <w:t>Bit14 ~ Bit31  Reserved</w:t>
            </w:r>
          </w:p>
          <w:p w14:paraId="302997DB" w14:textId="77777777" w:rsidR="00876B30" w:rsidRPr="006D3A21" w:rsidRDefault="00876B30" w:rsidP="00876B30">
            <w:pPr>
              <w:rPr>
                <w:color w:val="000000" w:themeColor="text1"/>
                <w:lang w:val="en-GB"/>
              </w:rPr>
            </w:pPr>
            <w:r w:rsidRPr="006D3A21">
              <w:rPr>
                <w:rFonts w:hint="eastAsia"/>
                <w:color w:val="000000" w:themeColor="text1"/>
                <w:lang w:val="en-GB"/>
              </w:rPr>
              <w:t>注：</w:t>
            </w:r>
          </w:p>
          <w:p w14:paraId="46B37CCF" w14:textId="77777777" w:rsidR="00876B30" w:rsidRPr="006D3A21" w:rsidRDefault="00876B30" w:rsidP="00876B30">
            <w:pPr>
              <w:rPr>
                <w:color w:val="000000" w:themeColor="text1"/>
                <w:lang w:val="en-GB"/>
              </w:rPr>
            </w:pPr>
            <w:r w:rsidRPr="006D3A21">
              <w:rPr>
                <w:color w:val="000000" w:themeColor="text1"/>
                <w:lang w:val="en-GB"/>
              </w:rPr>
              <w:t>1</w:t>
            </w:r>
            <w:r w:rsidRPr="006D3A21">
              <w:rPr>
                <w:rFonts w:hint="eastAsia"/>
                <w:color w:val="000000" w:themeColor="text1"/>
                <w:lang w:val="en-GB"/>
              </w:rPr>
              <w:t>、</w:t>
            </w:r>
            <w:r w:rsidRPr="006D3A21">
              <w:rPr>
                <w:color w:val="000000" w:themeColor="text1"/>
                <w:lang w:val="en-GB"/>
              </w:rPr>
              <w:t>Bit</w:t>
            </w:r>
            <w:r w:rsidRPr="006D3A21">
              <w:rPr>
                <w:rFonts w:hint="eastAsia"/>
                <w:color w:val="000000" w:themeColor="text1"/>
                <w:lang w:val="en-GB"/>
              </w:rPr>
              <w:t>位值为</w:t>
            </w:r>
            <w:r w:rsidRPr="006D3A21">
              <w:rPr>
                <w:color w:val="000000" w:themeColor="text1"/>
                <w:lang w:val="en-GB"/>
              </w:rPr>
              <w:t>0</w:t>
            </w:r>
            <w:r w:rsidRPr="006D3A21">
              <w:rPr>
                <w:rFonts w:hint="eastAsia"/>
                <w:color w:val="000000" w:themeColor="text1"/>
                <w:lang w:val="en-GB"/>
              </w:rPr>
              <w:t>时，对应的</w:t>
            </w:r>
            <w:r w:rsidRPr="006D3A21">
              <w:rPr>
                <w:color w:val="000000" w:themeColor="text1"/>
                <w:lang w:val="en-GB"/>
              </w:rPr>
              <w:t>length</w:t>
            </w:r>
            <w:r w:rsidRPr="006D3A21">
              <w:rPr>
                <w:rFonts w:hint="eastAsia"/>
                <w:color w:val="000000" w:themeColor="text1"/>
                <w:lang w:val="en-GB"/>
              </w:rPr>
              <w:t>、</w:t>
            </w:r>
            <w:r w:rsidRPr="006D3A21">
              <w:rPr>
                <w:color w:val="000000" w:themeColor="text1"/>
                <w:lang w:val="en-GB"/>
              </w:rPr>
              <w:t>data</w:t>
            </w:r>
            <w:r w:rsidRPr="006D3A21">
              <w:rPr>
                <w:rFonts w:hint="eastAsia"/>
                <w:color w:val="000000" w:themeColor="text1"/>
                <w:lang w:val="en-GB"/>
              </w:rPr>
              <w:t>信息无效</w:t>
            </w:r>
          </w:p>
          <w:p w14:paraId="6EC7D947" w14:textId="77777777" w:rsidR="00876B30" w:rsidRPr="006D3A21" w:rsidRDefault="00876B30" w:rsidP="00EF1437">
            <w:pPr>
              <w:rPr>
                <w:color w:val="000000" w:themeColor="text1"/>
              </w:rPr>
            </w:pPr>
          </w:p>
        </w:tc>
      </w:tr>
      <w:tr w:rsidR="00652FC1" w:rsidRPr="006D3A21" w14:paraId="047844A5" w14:textId="77777777" w:rsidTr="00EF1437">
        <w:tc>
          <w:tcPr>
            <w:tcW w:w="2289" w:type="dxa"/>
          </w:tcPr>
          <w:p w14:paraId="609871B6" w14:textId="77777777" w:rsidR="00652FC1" w:rsidRPr="006D3A21" w:rsidRDefault="001F0D26" w:rsidP="00EF1437">
            <w:pPr>
              <w:rPr>
                <w:color w:val="000000" w:themeColor="text1"/>
                <w:lang w:val="en-GB"/>
              </w:rPr>
            </w:pPr>
            <w:r w:rsidRPr="006D3A21">
              <w:rPr>
                <w:rFonts w:hint="eastAsia"/>
                <w:color w:val="000000" w:themeColor="text1"/>
                <w:sz w:val="18"/>
                <w:szCs w:val="18"/>
              </w:rPr>
              <w:lastRenderedPageBreak/>
              <w:t>MIB_INFO_STRU</w:t>
            </w:r>
          </w:p>
        </w:tc>
        <w:tc>
          <w:tcPr>
            <w:tcW w:w="1647" w:type="dxa"/>
          </w:tcPr>
          <w:p w14:paraId="534F429C" w14:textId="77777777" w:rsidR="00652FC1" w:rsidRPr="006D3A21" w:rsidRDefault="00652FC1" w:rsidP="00EF1437">
            <w:pPr>
              <w:rPr>
                <w:color w:val="000000" w:themeColor="text1"/>
                <w:lang w:val="en-GB"/>
              </w:rPr>
            </w:pPr>
          </w:p>
        </w:tc>
        <w:tc>
          <w:tcPr>
            <w:tcW w:w="4394" w:type="dxa"/>
          </w:tcPr>
          <w:p w14:paraId="22BB3F4D" w14:textId="77777777" w:rsidR="00652FC1" w:rsidRPr="006D3A21" w:rsidRDefault="00652FC1" w:rsidP="00EF1437">
            <w:pPr>
              <w:rPr>
                <w:color w:val="000000" w:themeColor="text1"/>
                <w:lang w:val="en-GB"/>
              </w:rPr>
            </w:pPr>
          </w:p>
        </w:tc>
      </w:tr>
      <w:tr w:rsidR="001F0D26" w:rsidRPr="006D3A21" w14:paraId="2CCB68D0" w14:textId="77777777" w:rsidTr="00EF1437">
        <w:tc>
          <w:tcPr>
            <w:tcW w:w="2289" w:type="dxa"/>
          </w:tcPr>
          <w:p w14:paraId="14EE0EFD" w14:textId="77777777" w:rsidR="001F0D26" w:rsidRPr="006D3A21" w:rsidRDefault="00195BF3" w:rsidP="00EF1437">
            <w:pPr>
              <w:rPr>
                <w:color w:val="000000" w:themeColor="text1"/>
                <w:sz w:val="18"/>
                <w:szCs w:val="18"/>
              </w:rPr>
            </w:pPr>
            <w:r w:rsidRPr="006D3A21">
              <w:rPr>
                <w:rFonts w:hint="eastAsia"/>
                <w:color w:val="000000" w:themeColor="text1"/>
                <w:sz w:val="18"/>
                <w:szCs w:val="18"/>
              </w:rPr>
              <w:t>SI</w:t>
            </w:r>
            <w:r w:rsidR="001F0D26" w:rsidRPr="006D3A21">
              <w:rPr>
                <w:rFonts w:hint="eastAsia"/>
                <w:color w:val="000000" w:themeColor="text1"/>
                <w:sz w:val="18"/>
                <w:szCs w:val="18"/>
              </w:rPr>
              <w:t>B_INFO_STRU[13]</w:t>
            </w:r>
          </w:p>
        </w:tc>
        <w:tc>
          <w:tcPr>
            <w:tcW w:w="1647" w:type="dxa"/>
          </w:tcPr>
          <w:p w14:paraId="0BC1B75C" w14:textId="77777777" w:rsidR="001F0D26" w:rsidRPr="006D3A21" w:rsidRDefault="001F0D26" w:rsidP="00EF1437">
            <w:pPr>
              <w:rPr>
                <w:color w:val="000000" w:themeColor="text1"/>
                <w:sz w:val="18"/>
                <w:szCs w:val="18"/>
                <w:lang w:val="en-GB"/>
              </w:rPr>
            </w:pPr>
          </w:p>
        </w:tc>
        <w:tc>
          <w:tcPr>
            <w:tcW w:w="4394" w:type="dxa"/>
          </w:tcPr>
          <w:p w14:paraId="21A407C9" w14:textId="77777777" w:rsidR="001F0D26" w:rsidRPr="006D3A21" w:rsidRDefault="001F0D26" w:rsidP="00EF1437">
            <w:pPr>
              <w:rPr>
                <w:rStyle w:val="affb"/>
                <w:color w:val="000000" w:themeColor="text1"/>
              </w:rPr>
            </w:pPr>
          </w:p>
        </w:tc>
      </w:tr>
    </w:tbl>
    <w:p w14:paraId="1280AF49" w14:textId="77777777" w:rsidR="00280193" w:rsidRPr="006D3A21" w:rsidRDefault="00280193" w:rsidP="00280193">
      <w:pPr>
        <w:rPr>
          <w:rFonts w:ascii="宋体" w:hAnsi="宋体"/>
          <w:color w:val="000000" w:themeColor="text1"/>
        </w:rPr>
      </w:pPr>
      <w:commentRangeStart w:id="125"/>
      <w:r w:rsidRPr="006D3A21">
        <w:rPr>
          <w:rFonts w:hint="eastAsia"/>
          <w:color w:val="000000" w:themeColor="text1"/>
          <w:kern w:val="0"/>
        </w:rPr>
        <w:t>注：</w:t>
      </w:r>
      <w:r w:rsidRPr="006D3A21">
        <w:rPr>
          <w:rFonts w:ascii="宋体" w:hAnsi="宋体" w:hint="eastAsia"/>
          <w:color w:val="000000" w:themeColor="text1"/>
        </w:rPr>
        <w:t>Result是成功，只存在NW未广播的情况</w:t>
      </w:r>
    </w:p>
    <w:p w14:paraId="6DD12E14" w14:textId="77777777" w:rsidR="00280193" w:rsidRPr="006D3A21" w:rsidRDefault="00280193" w:rsidP="00280193">
      <w:pPr>
        <w:ind w:firstLine="630"/>
        <w:rPr>
          <w:rFonts w:ascii="宋体" w:hAnsi="宋体"/>
          <w:color w:val="000000" w:themeColor="text1"/>
        </w:rPr>
      </w:pPr>
      <w:r w:rsidRPr="006D3A21">
        <w:rPr>
          <w:rFonts w:ascii="宋体" w:hAnsi="宋体" w:hint="eastAsia"/>
          <w:color w:val="000000" w:themeColor="text1"/>
        </w:rPr>
        <w:t>Result是失败，一定是某些系统信息获取失败了，我们只提供已经获取的信息，这时再区分哪条是未广播的，哪条是获取失败的意义不大吧？</w:t>
      </w:r>
    </w:p>
    <w:p w14:paraId="0CE195B4" w14:textId="77777777" w:rsidR="00280193" w:rsidRPr="006D3A21" w:rsidRDefault="00280193" w:rsidP="00280193">
      <w:pPr>
        <w:ind w:firstLine="630"/>
        <w:rPr>
          <w:rFonts w:ascii="宋体" w:hAnsi="宋体"/>
          <w:color w:val="000000" w:themeColor="text1"/>
        </w:rPr>
      </w:pPr>
    </w:p>
    <w:p w14:paraId="4538C52D" w14:textId="77777777" w:rsidR="00280193" w:rsidRPr="006D3A21" w:rsidRDefault="00280193" w:rsidP="00280193">
      <w:pPr>
        <w:ind w:firstLine="630"/>
        <w:rPr>
          <w:rFonts w:ascii="宋体" w:hAnsi="宋体"/>
          <w:color w:val="000000" w:themeColor="text1"/>
        </w:rPr>
      </w:pPr>
      <w:r w:rsidRPr="006D3A21">
        <w:rPr>
          <w:rFonts w:ascii="宋体" w:hAnsi="宋体" w:hint="eastAsia"/>
          <w:color w:val="000000" w:themeColor="text1"/>
        </w:rPr>
        <w:t>NW未广播是指应用层指示接收，但SIB1的调度信息中未配置的（有些信息不是必须的，网络侧是可以不广播的）</w:t>
      </w:r>
    </w:p>
    <w:p w14:paraId="2DF11E53" w14:textId="77777777" w:rsidR="00280193" w:rsidRPr="006D3A21" w:rsidRDefault="00280193" w:rsidP="00280193">
      <w:pPr>
        <w:ind w:firstLine="630"/>
        <w:rPr>
          <w:rFonts w:ascii="宋体" w:hAnsi="宋体"/>
          <w:color w:val="000000" w:themeColor="text1"/>
        </w:rPr>
      </w:pPr>
      <w:r w:rsidRPr="006D3A21">
        <w:rPr>
          <w:rFonts w:ascii="宋体" w:hAnsi="宋体" w:hint="eastAsia"/>
          <w:color w:val="000000" w:themeColor="text1"/>
        </w:rPr>
        <w:t>获取失败是指SIB1的调度信息中配置了，应用层也指示接收了，但由于CRC错，未能成功解码的信息</w:t>
      </w:r>
    </w:p>
    <w:commentRangeEnd w:id="125"/>
    <w:p w14:paraId="16251ADD" w14:textId="77777777" w:rsidR="00E37FF7" w:rsidRPr="006D3A21" w:rsidRDefault="00C46975" w:rsidP="00201B41">
      <w:pPr>
        <w:pStyle w:val="51"/>
      </w:pPr>
      <w:r>
        <w:rPr>
          <w:rStyle w:val="affb"/>
          <w:rFonts w:eastAsia="宋体"/>
          <w:b w:val="0"/>
          <w:bCs w:val="0"/>
          <w:color w:val="auto"/>
          <w:kern w:val="2"/>
        </w:rPr>
        <w:commentReference w:id="125"/>
      </w:r>
      <w:r w:rsidR="001F0D26" w:rsidRPr="006D3A21">
        <w:rPr>
          <w:rFonts w:hint="eastAsia"/>
        </w:rPr>
        <w:t>MIB_INFO_STRU</w:t>
      </w:r>
    </w:p>
    <w:tbl>
      <w:tblPr>
        <w:tblStyle w:val="aff9"/>
        <w:tblW w:w="0" w:type="auto"/>
        <w:tblLook w:val="04A0" w:firstRow="1" w:lastRow="0" w:firstColumn="1" w:lastColumn="0" w:noHBand="0" w:noVBand="1"/>
      </w:tblPr>
      <w:tblGrid>
        <w:gridCol w:w="2250"/>
        <w:gridCol w:w="2250"/>
        <w:gridCol w:w="3830"/>
      </w:tblGrid>
      <w:tr w:rsidR="001F0D26" w:rsidRPr="006D3A21" w14:paraId="2C927129" w14:textId="77777777" w:rsidTr="003F29E5">
        <w:tc>
          <w:tcPr>
            <w:tcW w:w="2250" w:type="dxa"/>
          </w:tcPr>
          <w:p w14:paraId="2884596B" w14:textId="77777777" w:rsidR="001F0D26" w:rsidRPr="006D3A21" w:rsidRDefault="001F0D26" w:rsidP="005A52AD">
            <w:pPr>
              <w:rPr>
                <w:color w:val="000000" w:themeColor="text1"/>
                <w:kern w:val="0"/>
              </w:rPr>
            </w:pPr>
            <w:r w:rsidRPr="006D3A21">
              <w:rPr>
                <w:rFonts w:hint="eastAsia"/>
                <w:b/>
                <w:color w:val="000000" w:themeColor="text1"/>
                <w:lang w:val="en-GB"/>
              </w:rPr>
              <w:t>Parameter</w:t>
            </w:r>
          </w:p>
        </w:tc>
        <w:tc>
          <w:tcPr>
            <w:tcW w:w="2250" w:type="dxa"/>
          </w:tcPr>
          <w:p w14:paraId="78671C22" w14:textId="77777777" w:rsidR="001F0D26" w:rsidRPr="006D3A21" w:rsidRDefault="001F0D26" w:rsidP="005A52AD">
            <w:pPr>
              <w:rPr>
                <w:color w:val="000000" w:themeColor="text1"/>
                <w:kern w:val="0"/>
              </w:rPr>
            </w:pPr>
            <w:r w:rsidRPr="006D3A21">
              <w:rPr>
                <w:rFonts w:hint="eastAsia"/>
                <w:b/>
                <w:color w:val="000000" w:themeColor="text1"/>
                <w:lang w:val="en-GB"/>
              </w:rPr>
              <w:t>BYTES</w:t>
            </w:r>
          </w:p>
        </w:tc>
        <w:tc>
          <w:tcPr>
            <w:tcW w:w="3830" w:type="dxa"/>
          </w:tcPr>
          <w:p w14:paraId="26AF4262" w14:textId="77777777" w:rsidR="001F0D26" w:rsidRPr="006D3A21" w:rsidRDefault="001F0D26" w:rsidP="005A52AD">
            <w:pPr>
              <w:rPr>
                <w:color w:val="000000" w:themeColor="text1"/>
                <w:kern w:val="0"/>
              </w:rPr>
            </w:pPr>
            <w:r w:rsidRPr="006D3A21">
              <w:rPr>
                <w:rFonts w:hint="eastAsia"/>
                <w:b/>
                <w:color w:val="000000" w:themeColor="text1"/>
                <w:lang w:val="en-GB"/>
              </w:rPr>
              <w:t>Description</w:t>
            </w:r>
          </w:p>
        </w:tc>
      </w:tr>
      <w:tr w:rsidR="00437F83" w:rsidRPr="006D3A21" w14:paraId="7F14036F" w14:textId="77777777" w:rsidTr="003F29E5">
        <w:tc>
          <w:tcPr>
            <w:tcW w:w="2250" w:type="dxa"/>
          </w:tcPr>
          <w:p w14:paraId="090BF748" w14:textId="77777777" w:rsidR="00437F83" w:rsidRPr="006D3A21" w:rsidRDefault="00437F83" w:rsidP="001452D0">
            <w:pPr>
              <w:rPr>
                <w:color w:val="000000" w:themeColor="text1"/>
                <w:kern w:val="0"/>
              </w:rPr>
            </w:pPr>
            <w:r w:rsidRPr="006D3A21">
              <w:rPr>
                <w:rFonts w:hint="eastAsia"/>
                <w:color w:val="000000" w:themeColor="text1"/>
              </w:rPr>
              <w:t>MIB</w:t>
            </w:r>
            <w:r>
              <w:rPr>
                <w:rFonts w:hint="eastAsia"/>
                <w:color w:val="000000" w:themeColor="text1"/>
                <w:sz w:val="18"/>
                <w:szCs w:val="18"/>
              </w:rPr>
              <w:t>[3]</w:t>
            </w:r>
          </w:p>
        </w:tc>
        <w:tc>
          <w:tcPr>
            <w:tcW w:w="2250" w:type="dxa"/>
          </w:tcPr>
          <w:p w14:paraId="2B1A4047" w14:textId="77777777" w:rsidR="00437F83" w:rsidRPr="006D3A21" w:rsidRDefault="00437F83" w:rsidP="001452D0">
            <w:pPr>
              <w:rPr>
                <w:color w:val="000000" w:themeColor="text1"/>
                <w:kern w:val="0"/>
              </w:rPr>
            </w:pPr>
            <w:r w:rsidRPr="006D3A21">
              <w:rPr>
                <w:rFonts w:hint="eastAsia"/>
                <w:color w:val="000000" w:themeColor="text1"/>
                <w:sz w:val="18"/>
                <w:szCs w:val="18"/>
                <w:lang w:val="en-GB"/>
              </w:rPr>
              <w:t>U</w:t>
            </w:r>
            <w:r>
              <w:rPr>
                <w:rFonts w:hint="eastAsia"/>
                <w:color w:val="000000" w:themeColor="text1"/>
                <w:sz w:val="18"/>
                <w:szCs w:val="18"/>
                <w:lang w:val="en-GB"/>
              </w:rPr>
              <w:t>8</w:t>
            </w:r>
          </w:p>
        </w:tc>
        <w:tc>
          <w:tcPr>
            <w:tcW w:w="3830" w:type="dxa"/>
          </w:tcPr>
          <w:p w14:paraId="2920A355" w14:textId="77777777" w:rsidR="00437F83" w:rsidRDefault="00437F83" w:rsidP="001452D0">
            <w:pPr>
              <w:rPr>
                <w:color w:val="000000" w:themeColor="text1"/>
                <w:lang w:val="en-GB"/>
              </w:rPr>
            </w:pPr>
            <w:r>
              <w:rPr>
                <w:rFonts w:hint="eastAsia"/>
                <w:color w:val="000000" w:themeColor="text1"/>
                <w:lang w:val="en-GB"/>
              </w:rPr>
              <w:t>存储格式对应</w:t>
            </w:r>
            <w:r>
              <w:rPr>
                <w:rFonts w:hint="eastAsia"/>
                <w:color w:val="000000" w:themeColor="text1"/>
                <w:lang w:val="en-GB"/>
              </w:rPr>
              <w:t>l2p</w:t>
            </w:r>
            <w:r>
              <w:rPr>
                <w:rFonts w:hint="eastAsia"/>
                <w:color w:val="000000" w:themeColor="text1"/>
                <w:lang w:val="en-GB"/>
              </w:rPr>
              <w:t>需要的</w:t>
            </w:r>
            <w:r>
              <w:rPr>
                <w:rFonts w:hint="eastAsia"/>
                <w:color w:val="000000" w:themeColor="text1"/>
                <w:lang w:val="en-GB"/>
              </w:rPr>
              <w:t>3</w:t>
            </w:r>
            <w:r>
              <w:rPr>
                <w:rFonts w:hint="eastAsia"/>
                <w:color w:val="000000" w:themeColor="text1"/>
                <w:lang w:val="en-GB"/>
              </w:rPr>
              <w:t>个字节顺序：</w:t>
            </w:r>
          </w:p>
          <w:p w14:paraId="6426CEEA" w14:textId="77777777" w:rsidR="00437F83" w:rsidRDefault="00437F83" w:rsidP="001452D0">
            <w:pPr>
              <w:rPr>
                <w:color w:val="000000" w:themeColor="text1"/>
                <w:lang w:val="en-GB"/>
              </w:rPr>
            </w:pPr>
            <w:r>
              <w:rPr>
                <w:rFonts w:hint="eastAsia"/>
                <w:color w:val="000000" w:themeColor="text1"/>
                <w:lang w:val="en-GB"/>
              </w:rPr>
              <w:t>MIB[0]:msbBit--- a0,</w:t>
            </w:r>
            <w:r>
              <w:rPr>
                <w:color w:val="000000" w:themeColor="text1"/>
                <w:lang w:val="en-GB"/>
              </w:rPr>
              <w:t>…</w:t>
            </w:r>
            <w:r>
              <w:rPr>
                <w:rFonts w:hint="eastAsia"/>
                <w:color w:val="000000" w:themeColor="text1"/>
                <w:lang w:val="en-GB"/>
              </w:rPr>
              <w:t>,lsbBit-----a7</w:t>
            </w:r>
          </w:p>
          <w:p w14:paraId="3FDCDB72" w14:textId="77777777" w:rsidR="00437F83" w:rsidRDefault="00437F83" w:rsidP="001452D0">
            <w:pPr>
              <w:rPr>
                <w:color w:val="000000" w:themeColor="text1"/>
                <w:lang w:val="en-GB"/>
              </w:rPr>
            </w:pPr>
            <w:r>
              <w:rPr>
                <w:rFonts w:hint="eastAsia"/>
                <w:color w:val="000000" w:themeColor="text1"/>
                <w:lang w:val="en-GB"/>
              </w:rPr>
              <w:t>MIB[1]:msbMIB[1]:msbBit --- a8,</w:t>
            </w:r>
            <w:r>
              <w:rPr>
                <w:color w:val="000000" w:themeColor="text1"/>
                <w:lang w:val="en-GB"/>
              </w:rPr>
              <w:t>…</w:t>
            </w:r>
            <w:r>
              <w:rPr>
                <w:rFonts w:hint="eastAsia"/>
                <w:color w:val="000000" w:themeColor="text1"/>
                <w:lang w:val="en-GB"/>
              </w:rPr>
              <w:t>,lsbBit ----- a15;</w:t>
            </w:r>
          </w:p>
          <w:p w14:paraId="16DB8899" w14:textId="77777777" w:rsidR="00437F83" w:rsidRPr="006D3A21" w:rsidRDefault="00437F83" w:rsidP="001452D0">
            <w:pPr>
              <w:rPr>
                <w:color w:val="000000" w:themeColor="text1"/>
                <w:kern w:val="0"/>
              </w:rPr>
            </w:pPr>
            <w:r>
              <w:rPr>
                <w:rFonts w:hint="eastAsia"/>
                <w:color w:val="000000" w:themeColor="text1"/>
                <w:lang w:val="en-GB"/>
              </w:rPr>
              <w:t>MIB[2]:msbBit --- a16,</w:t>
            </w:r>
            <w:r>
              <w:rPr>
                <w:color w:val="000000" w:themeColor="text1"/>
                <w:lang w:val="en-GB"/>
              </w:rPr>
              <w:t>…</w:t>
            </w:r>
            <w:r>
              <w:rPr>
                <w:rFonts w:hint="eastAsia"/>
                <w:color w:val="000000" w:themeColor="text1"/>
                <w:lang w:val="en-GB"/>
              </w:rPr>
              <w:t>,lsbBit ----a23</w:t>
            </w:r>
          </w:p>
        </w:tc>
      </w:tr>
      <w:tr w:rsidR="00437F83" w:rsidRPr="006D3A21" w14:paraId="7DDC0E28" w14:textId="77777777" w:rsidTr="003F29E5">
        <w:tc>
          <w:tcPr>
            <w:tcW w:w="2250" w:type="dxa"/>
          </w:tcPr>
          <w:p w14:paraId="3DD4BFD2" w14:textId="77777777" w:rsidR="00437F83" w:rsidRPr="006D3A21" w:rsidRDefault="00437F83" w:rsidP="001452D0">
            <w:pPr>
              <w:rPr>
                <w:color w:val="000000" w:themeColor="text1"/>
                <w:kern w:val="0"/>
              </w:rPr>
            </w:pPr>
            <w:r w:rsidRPr="006D3A21">
              <w:rPr>
                <w:rFonts w:hint="eastAsia"/>
                <w:color w:val="000000" w:themeColor="text1"/>
                <w:sz w:val="18"/>
                <w:szCs w:val="18"/>
              </w:rPr>
              <w:t>Pading</w:t>
            </w:r>
          </w:p>
        </w:tc>
        <w:tc>
          <w:tcPr>
            <w:tcW w:w="2250" w:type="dxa"/>
          </w:tcPr>
          <w:p w14:paraId="25CFB6EE" w14:textId="77777777" w:rsidR="00437F83" w:rsidRPr="006D3A21" w:rsidRDefault="00437F83" w:rsidP="001452D0">
            <w:pPr>
              <w:rPr>
                <w:color w:val="000000" w:themeColor="text1"/>
                <w:kern w:val="0"/>
              </w:rPr>
            </w:pPr>
            <w:r w:rsidRPr="006D3A21">
              <w:rPr>
                <w:rFonts w:hint="eastAsia"/>
                <w:color w:val="000000" w:themeColor="text1"/>
                <w:kern w:val="0"/>
              </w:rPr>
              <w:t>U8</w:t>
            </w:r>
          </w:p>
        </w:tc>
        <w:tc>
          <w:tcPr>
            <w:tcW w:w="3830" w:type="dxa"/>
          </w:tcPr>
          <w:p w14:paraId="2CA9818F" w14:textId="77777777" w:rsidR="00437F83" w:rsidRPr="006D3A21" w:rsidRDefault="00437F83" w:rsidP="001452D0">
            <w:pPr>
              <w:rPr>
                <w:color w:val="000000" w:themeColor="text1"/>
                <w:kern w:val="0"/>
              </w:rPr>
            </w:pPr>
          </w:p>
        </w:tc>
      </w:tr>
    </w:tbl>
    <w:p w14:paraId="7E18121C" w14:textId="77777777" w:rsidR="001F0D26" w:rsidRPr="006D3A21" w:rsidRDefault="001F0D26" w:rsidP="005A52AD">
      <w:pPr>
        <w:rPr>
          <w:color w:val="000000" w:themeColor="text1"/>
          <w:kern w:val="0"/>
        </w:rPr>
      </w:pPr>
    </w:p>
    <w:p w14:paraId="7C7BA67E" w14:textId="77777777" w:rsidR="00E37FF7" w:rsidRPr="006D3A21" w:rsidRDefault="001F0D26" w:rsidP="00201B41">
      <w:pPr>
        <w:pStyle w:val="51"/>
      </w:pPr>
      <w:r w:rsidRPr="006D3A21">
        <w:rPr>
          <w:rFonts w:hint="eastAsia"/>
        </w:rPr>
        <w:t>SIB_INFO_STRU</w:t>
      </w:r>
    </w:p>
    <w:tbl>
      <w:tblPr>
        <w:tblStyle w:val="aff9"/>
        <w:tblW w:w="0" w:type="auto"/>
        <w:tblLook w:val="04A0" w:firstRow="1" w:lastRow="0" w:firstColumn="1" w:lastColumn="0" w:noHBand="0" w:noVBand="1"/>
      </w:tblPr>
      <w:tblGrid>
        <w:gridCol w:w="2250"/>
        <w:gridCol w:w="2250"/>
        <w:gridCol w:w="3830"/>
      </w:tblGrid>
      <w:tr w:rsidR="001F0D26" w:rsidRPr="006D3A21" w14:paraId="2840CB6C" w14:textId="77777777" w:rsidTr="001F0D26">
        <w:tc>
          <w:tcPr>
            <w:tcW w:w="2250" w:type="dxa"/>
          </w:tcPr>
          <w:p w14:paraId="2EAF2663" w14:textId="77777777" w:rsidR="001F0D26" w:rsidRPr="006D3A21" w:rsidRDefault="001F0D26" w:rsidP="001F0D26">
            <w:pPr>
              <w:rPr>
                <w:color w:val="000000" w:themeColor="text1"/>
                <w:kern w:val="0"/>
              </w:rPr>
            </w:pPr>
            <w:r w:rsidRPr="006D3A21">
              <w:rPr>
                <w:rFonts w:hint="eastAsia"/>
                <w:b/>
                <w:color w:val="000000" w:themeColor="text1"/>
                <w:lang w:val="en-GB"/>
              </w:rPr>
              <w:lastRenderedPageBreak/>
              <w:t>Parameter</w:t>
            </w:r>
          </w:p>
        </w:tc>
        <w:tc>
          <w:tcPr>
            <w:tcW w:w="2250" w:type="dxa"/>
          </w:tcPr>
          <w:p w14:paraId="10606C20" w14:textId="77777777" w:rsidR="001F0D26" w:rsidRPr="006D3A21" w:rsidRDefault="001F0D26" w:rsidP="001F0D26">
            <w:pPr>
              <w:rPr>
                <w:color w:val="000000" w:themeColor="text1"/>
                <w:kern w:val="0"/>
              </w:rPr>
            </w:pPr>
            <w:r w:rsidRPr="006D3A21">
              <w:rPr>
                <w:rFonts w:hint="eastAsia"/>
                <w:b/>
                <w:color w:val="000000" w:themeColor="text1"/>
                <w:lang w:val="en-GB"/>
              </w:rPr>
              <w:t>BYTES</w:t>
            </w:r>
          </w:p>
        </w:tc>
        <w:tc>
          <w:tcPr>
            <w:tcW w:w="3830" w:type="dxa"/>
          </w:tcPr>
          <w:p w14:paraId="5E20B807" w14:textId="77777777" w:rsidR="001F0D26" w:rsidRPr="006D3A21" w:rsidRDefault="001F0D26" w:rsidP="001F0D26">
            <w:pPr>
              <w:rPr>
                <w:color w:val="000000" w:themeColor="text1"/>
                <w:kern w:val="0"/>
              </w:rPr>
            </w:pPr>
            <w:r w:rsidRPr="006D3A21">
              <w:rPr>
                <w:rFonts w:hint="eastAsia"/>
                <w:b/>
                <w:color w:val="000000" w:themeColor="text1"/>
                <w:lang w:val="en-GB"/>
              </w:rPr>
              <w:t>Description</w:t>
            </w:r>
          </w:p>
        </w:tc>
      </w:tr>
      <w:tr w:rsidR="001F0D26" w:rsidRPr="006D3A21" w14:paraId="385B8CE9" w14:textId="77777777" w:rsidTr="001F0D26">
        <w:tc>
          <w:tcPr>
            <w:tcW w:w="2250" w:type="dxa"/>
          </w:tcPr>
          <w:p w14:paraId="58C8B0C5" w14:textId="77777777" w:rsidR="001F0D26" w:rsidRPr="006D3A21" w:rsidRDefault="001F0D26" w:rsidP="001F0D26">
            <w:pPr>
              <w:rPr>
                <w:color w:val="000000" w:themeColor="text1"/>
                <w:kern w:val="0"/>
              </w:rPr>
            </w:pPr>
            <w:r w:rsidRPr="006D3A21">
              <w:rPr>
                <w:rFonts w:hint="eastAsia"/>
                <w:color w:val="000000" w:themeColor="text1"/>
                <w:sz w:val="18"/>
                <w:szCs w:val="18"/>
              </w:rPr>
              <w:t>SIBlength</w:t>
            </w:r>
          </w:p>
        </w:tc>
        <w:tc>
          <w:tcPr>
            <w:tcW w:w="2250" w:type="dxa"/>
          </w:tcPr>
          <w:p w14:paraId="26325ACC" w14:textId="77777777" w:rsidR="001F0D26" w:rsidRPr="006D3A21" w:rsidRDefault="001F0D26" w:rsidP="001F0D26">
            <w:pPr>
              <w:rPr>
                <w:color w:val="000000" w:themeColor="text1"/>
                <w:kern w:val="0"/>
              </w:rPr>
            </w:pPr>
            <w:r w:rsidRPr="006D3A21">
              <w:rPr>
                <w:rFonts w:hint="eastAsia"/>
                <w:color w:val="000000" w:themeColor="text1"/>
                <w:sz w:val="18"/>
                <w:szCs w:val="18"/>
                <w:lang w:val="en-GB"/>
              </w:rPr>
              <w:t>U16</w:t>
            </w:r>
          </w:p>
        </w:tc>
        <w:tc>
          <w:tcPr>
            <w:tcW w:w="3830" w:type="dxa"/>
          </w:tcPr>
          <w:p w14:paraId="74D206CB" w14:textId="77777777" w:rsidR="001F0D26" w:rsidRPr="006D3A21" w:rsidRDefault="001F0D26" w:rsidP="001F0D26">
            <w:pPr>
              <w:rPr>
                <w:color w:val="000000" w:themeColor="text1"/>
                <w:kern w:val="0"/>
              </w:rPr>
            </w:pPr>
            <w:r w:rsidRPr="006D3A21">
              <w:rPr>
                <w:rFonts w:hint="eastAsia"/>
                <w:color w:val="000000" w:themeColor="text1"/>
                <w:lang w:val="en-GB"/>
              </w:rPr>
              <w:t>数据长度单位：</w:t>
            </w:r>
            <w:r w:rsidR="00DA707D" w:rsidRPr="006D3A21">
              <w:rPr>
                <w:rFonts w:hint="eastAsia"/>
                <w:color w:val="000000" w:themeColor="text1"/>
                <w:lang w:val="en-GB"/>
              </w:rPr>
              <w:t>4</w:t>
            </w:r>
            <w:r w:rsidRPr="006D3A21">
              <w:rPr>
                <w:rFonts w:hint="eastAsia"/>
                <w:color w:val="000000" w:themeColor="text1"/>
                <w:lang w:val="en-GB"/>
              </w:rPr>
              <w:t>字节</w:t>
            </w:r>
          </w:p>
        </w:tc>
      </w:tr>
      <w:tr w:rsidR="001F0D26" w:rsidRPr="006D3A21" w14:paraId="7FE7B114" w14:textId="77777777" w:rsidTr="001F0D26">
        <w:tc>
          <w:tcPr>
            <w:tcW w:w="2250" w:type="dxa"/>
          </w:tcPr>
          <w:p w14:paraId="2B39A787" w14:textId="77777777" w:rsidR="001F0D26" w:rsidRPr="006D3A21" w:rsidRDefault="001F0D26" w:rsidP="001F0D26">
            <w:pPr>
              <w:rPr>
                <w:color w:val="000000" w:themeColor="text1"/>
                <w:kern w:val="0"/>
              </w:rPr>
            </w:pPr>
            <w:r w:rsidRPr="006D3A21">
              <w:rPr>
                <w:rFonts w:hint="eastAsia"/>
                <w:color w:val="000000" w:themeColor="text1"/>
                <w:sz w:val="18"/>
                <w:szCs w:val="18"/>
              </w:rPr>
              <w:t>Pading[2]</w:t>
            </w:r>
          </w:p>
        </w:tc>
        <w:tc>
          <w:tcPr>
            <w:tcW w:w="2250" w:type="dxa"/>
          </w:tcPr>
          <w:p w14:paraId="5DDCBA90" w14:textId="77777777" w:rsidR="001F0D26" w:rsidRPr="006D3A21" w:rsidRDefault="001F0D26" w:rsidP="001F0D26">
            <w:pPr>
              <w:rPr>
                <w:color w:val="000000" w:themeColor="text1"/>
                <w:kern w:val="0"/>
              </w:rPr>
            </w:pPr>
            <w:r w:rsidRPr="006D3A21">
              <w:rPr>
                <w:rFonts w:hint="eastAsia"/>
                <w:color w:val="000000" w:themeColor="text1"/>
                <w:kern w:val="0"/>
              </w:rPr>
              <w:t>U8</w:t>
            </w:r>
          </w:p>
        </w:tc>
        <w:tc>
          <w:tcPr>
            <w:tcW w:w="3830" w:type="dxa"/>
          </w:tcPr>
          <w:p w14:paraId="77EDFBF4" w14:textId="77777777" w:rsidR="001F0D26" w:rsidRPr="006D3A21" w:rsidRDefault="001F0D26" w:rsidP="001F0D26">
            <w:pPr>
              <w:rPr>
                <w:color w:val="000000" w:themeColor="text1"/>
                <w:kern w:val="0"/>
              </w:rPr>
            </w:pPr>
          </w:p>
        </w:tc>
      </w:tr>
      <w:tr w:rsidR="001F0D26" w:rsidRPr="006D3A21" w14:paraId="4CD40484" w14:textId="77777777" w:rsidTr="001F0D26">
        <w:tc>
          <w:tcPr>
            <w:tcW w:w="2250" w:type="dxa"/>
          </w:tcPr>
          <w:p w14:paraId="76814CC4" w14:textId="77777777" w:rsidR="001F0D26" w:rsidRPr="006D3A21" w:rsidRDefault="001F0D26" w:rsidP="001F0D26">
            <w:pPr>
              <w:rPr>
                <w:color w:val="000000" w:themeColor="text1"/>
                <w:kern w:val="0"/>
              </w:rPr>
            </w:pPr>
            <w:r w:rsidRPr="006D3A21">
              <w:rPr>
                <w:rFonts w:hint="eastAsia"/>
                <w:color w:val="000000" w:themeColor="text1"/>
              </w:rPr>
              <w:t>SIB</w:t>
            </w:r>
          </w:p>
        </w:tc>
        <w:tc>
          <w:tcPr>
            <w:tcW w:w="2250" w:type="dxa"/>
          </w:tcPr>
          <w:p w14:paraId="596AE8D2" w14:textId="77777777" w:rsidR="001F0D26" w:rsidRPr="006D3A21" w:rsidRDefault="00467028" w:rsidP="001F0D26">
            <w:pPr>
              <w:rPr>
                <w:color w:val="000000" w:themeColor="text1"/>
                <w:kern w:val="0"/>
              </w:rPr>
            </w:pPr>
            <w:r w:rsidRPr="006D3A21">
              <w:rPr>
                <w:rFonts w:hint="eastAsia"/>
                <w:color w:val="000000" w:themeColor="text1"/>
                <w:sz w:val="18"/>
                <w:szCs w:val="18"/>
                <w:lang w:val="en-GB"/>
              </w:rPr>
              <w:t>4</w:t>
            </w:r>
            <w:r w:rsidR="001F0D26" w:rsidRPr="006D3A21">
              <w:rPr>
                <w:rFonts w:hint="eastAsia"/>
                <w:color w:val="000000" w:themeColor="text1"/>
                <w:sz w:val="18"/>
                <w:szCs w:val="18"/>
                <w:lang w:val="en-GB"/>
              </w:rPr>
              <w:t>*</w:t>
            </w:r>
            <w:r w:rsidR="004F339C">
              <w:rPr>
                <w:rFonts w:hint="eastAsia"/>
                <w:color w:val="000000" w:themeColor="text1"/>
                <w:sz w:val="18"/>
                <w:szCs w:val="18"/>
              </w:rPr>
              <w:t xml:space="preserve"> S</w:t>
            </w:r>
            <w:r w:rsidR="001F0D26" w:rsidRPr="006D3A21">
              <w:rPr>
                <w:rFonts w:hint="eastAsia"/>
                <w:color w:val="000000" w:themeColor="text1"/>
                <w:sz w:val="18"/>
                <w:szCs w:val="18"/>
              </w:rPr>
              <w:t>IBlength</w:t>
            </w:r>
          </w:p>
        </w:tc>
        <w:tc>
          <w:tcPr>
            <w:tcW w:w="3830" w:type="dxa"/>
          </w:tcPr>
          <w:p w14:paraId="7572B699" w14:textId="77777777" w:rsidR="001F0D26" w:rsidRPr="006D3A21" w:rsidRDefault="001F0D26" w:rsidP="001F0D26">
            <w:pPr>
              <w:rPr>
                <w:color w:val="000000" w:themeColor="text1"/>
                <w:kern w:val="0"/>
              </w:rPr>
            </w:pPr>
            <w:r w:rsidRPr="006D3A21">
              <w:rPr>
                <w:rFonts w:hint="eastAsia"/>
                <w:color w:val="000000" w:themeColor="text1"/>
                <w:lang w:val="en-GB"/>
              </w:rPr>
              <w:t>ASN1</w:t>
            </w:r>
            <w:r w:rsidRPr="006D3A21">
              <w:rPr>
                <w:rFonts w:hint="eastAsia"/>
                <w:color w:val="000000" w:themeColor="text1"/>
                <w:lang w:val="en-GB"/>
              </w:rPr>
              <w:t>编码数据（）</w:t>
            </w:r>
          </w:p>
        </w:tc>
      </w:tr>
    </w:tbl>
    <w:p w14:paraId="7CBE1C62" w14:textId="77777777" w:rsidR="001F0D26" w:rsidRPr="006D3A21" w:rsidRDefault="001F0D26" w:rsidP="005A52AD">
      <w:pPr>
        <w:rPr>
          <w:color w:val="000000" w:themeColor="text1"/>
          <w:kern w:val="0"/>
        </w:rPr>
      </w:pPr>
    </w:p>
    <w:p w14:paraId="2453D30A" w14:textId="77777777" w:rsidR="00326F96" w:rsidRPr="006D3A21" w:rsidRDefault="00326F96" w:rsidP="000107A1">
      <w:pPr>
        <w:pStyle w:val="31"/>
        <w:rPr>
          <w:color w:val="000000" w:themeColor="text1"/>
          <w:lang w:val="en-GB"/>
        </w:rPr>
      </w:pPr>
      <w:bookmarkStart w:id="126" w:name="_Toc375126627"/>
      <w:r w:rsidRPr="006D3A21">
        <w:rPr>
          <w:rFonts w:hint="eastAsia"/>
          <w:color w:val="000000" w:themeColor="text1"/>
          <w:lang w:val="en-GB"/>
        </w:rPr>
        <w:t>L2P</w:t>
      </w:r>
      <w:r w:rsidRPr="006D3A21">
        <w:rPr>
          <w:color w:val="000000" w:themeColor="text1"/>
          <w:lang w:val="en-GB"/>
        </w:rPr>
        <w:t>_SPECIFIED_CELL_SCAN_DATA</w:t>
      </w:r>
      <w:bookmarkEnd w:id="126"/>
    </w:p>
    <w:p w14:paraId="3ED3EECA" w14:textId="77777777" w:rsidR="00DB2EA3" w:rsidRPr="006D3A21" w:rsidRDefault="00DB2EA3" w:rsidP="00DB2EA3">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637C9226" w14:textId="77777777" w:rsidR="00DB2EA3" w:rsidRPr="006D3A21" w:rsidRDefault="00DB2EA3" w:rsidP="00DB2EA3">
      <w:pPr>
        <w:pStyle w:val="a1"/>
        <w:numPr>
          <w:ilvl w:val="0"/>
          <w:numId w:val="0"/>
        </w:numPr>
        <w:ind w:left="420"/>
        <w:rPr>
          <w:color w:val="000000" w:themeColor="text1"/>
        </w:rPr>
      </w:pPr>
      <w:r w:rsidRPr="006D3A21">
        <w:rPr>
          <w:rFonts w:hint="eastAsia"/>
          <w:color w:val="000000" w:themeColor="text1"/>
        </w:rPr>
        <w:t>该消息是</w:t>
      </w:r>
      <w:r w:rsidRPr="006D3A21">
        <w:rPr>
          <w:rFonts w:hint="eastAsia"/>
          <w:color w:val="000000" w:themeColor="text1"/>
        </w:rPr>
        <w:t>APP Agent</w:t>
      </w:r>
      <w:r w:rsidRPr="006D3A21">
        <w:rPr>
          <w:rFonts w:hint="eastAsia"/>
          <w:color w:val="000000" w:themeColor="text1"/>
        </w:rPr>
        <w:t>接收到</w:t>
      </w:r>
      <w:r w:rsidRPr="006D3A21">
        <w:rPr>
          <w:color w:val="000000" w:themeColor="text1"/>
        </w:rPr>
        <w:t>L</w:t>
      </w:r>
      <w:r w:rsidRPr="006D3A21">
        <w:rPr>
          <w:rFonts w:hint="eastAsia"/>
          <w:color w:val="000000" w:themeColor="text1"/>
        </w:rPr>
        <w:t>2P</w:t>
      </w:r>
      <w:r w:rsidRPr="006D3A21">
        <w:rPr>
          <w:color w:val="000000" w:themeColor="text1"/>
        </w:rPr>
        <w:t>_AG_SPECIFIED_CELL_SCAN_DATA</w:t>
      </w:r>
      <w:r w:rsidRPr="006D3A21">
        <w:rPr>
          <w:rFonts w:hint="eastAsia"/>
          <w:color w:val="000000" w:themeColor="text1"/>
        </w:rPr>
        <w:t>后，</w:t>
      </w:r>
      <w:r w:rsidRPr="006D3A21">
        <w:rPr>
          <w:rFonts w:hint="eastAsia"/>
          <w:color w:val="000000" w:themeColor="text1"/>
        </w:rPr>
        <w:t>APP Agent</w:t>
      </w:r>
      <w:r w:rsidRPr="006D3A21">
        <w:rPr>
          <w:rFonts w:hint="eastAsia"/>
          <w:color w:val="000000" w:themeColor="text1"/>
        </w:rPr>
        <w:t>转发</w:t>
      </w:r>
      <w:r w:rsidRPr="006D3A21">
        <w:rPr>
          <w:color w:val="000000" w:themeColor="text1"/>
        </w:rPr>
        <w:t>L</w:t>
      </w:r>
      <w:r w:rsidRPr="006D3A21">
        <w:rPr>
          <w:rFonts w:hint="eastAsia"/>
          <w:color w:val="000000" w:themeColor="text1"/>
        </w:rPr>
        <w:t>2P</w:t>
      </w:r>
      <w:r w:rsidRPr="006D3A21">
        <w:rPr>
          <w:color w:val="000000" w:themeColor="text1"/>
        </w:rPr>
        <w:t>_AG_SPECIFIED_CELL_SCAN_DATA</w:t>
      </w:r>
      <w:r w:rsidRPr="006D3A21">
        <w:rPr>
          <w:rFonts w:hint="eastAsia"/>
          <w:color w:val="000000" w:themeColor="text1"/>
        </w:rPr>
        <w:t>给</w:t>
      </w:r>
      <w:r w:rsidRPr="006D3A21">
        <w:rPr>
          <w:rFonts w:hint="eastAsia"/>
          <w:color w:val="000000" w:themeColor="text1"/>
        </w:rPr>
        <w:t>PC</w:t>
      </w:r>
      <w:r w:rsidRPr="006D3A21">
        <w:rPr>
          <w:rFonts w:hint="eastAsia"/>
          <w:color w:val="000000" w:themeColor="text1"/>
        </w:rPr>
        <w:t>机。</w:t>
      </w:r>
    </w:p>
    <w:p w14:paraId="3CFFA2AF" w14:textId="77777777" w:rsidR="00DB2EA3" w:rsidRPr="006D3A21" w:rsidRDefault="00DB2EA3" w:rsidP="00DB2EA3">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3610D61D" w14:textId="77777777" w:rsidR="00DB2EA3" w:rsidRPr="006D3A21" w:rsidRDefault="00DB2EA3" w:rsidP="00DB2EA3">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＝＞PC</w:t>
      </w:r>
    </w:p>
    <w:p w14:paraId="3EF2D566" w14:textId="77777777" w:rsidR="00DB2EA3" w:rsidRPr="006D3A21" w:rsidRDefault="00DB2EA3" w:rsidP="00DB2EA3">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04F1931C" w14:textId="77777777" w:rsidR="00DB2EA3" w:rsidRPr="006D3A21" w:rsidRDefault="00DB2EA3" w:rsidP="00DB2EA3">
      <w:pPr>
        <w:pStyle w:val="a1"/>
        <w:numPr>
          <w:ilvl w:val="0"/>
          <w:numId w:val="0"/>
        </w:numPr>
        <w:ind w:left="420"/>
        <w:rPr>
          <w:color w:val="000000" w:themeColor="text1"/>
        </w:rPr>
      </w:pPr>
      <w:r w:rsidRPr="006D3A21">
        <w:rPr>
          <w:rFonts w:hint="eastAsia"/>
          <w:color w:val="000000" w:themeColor="text1"/>
        </w:rPr>
        <w:t>参见</w:t>
      </w:r>
      <w:r w:rsidRPr="006D3A21">
        <w:rPr>
          <w:color w:val="000000" w:themeColor="text1"/>
        </w:rPr>
        <w:t>L</w:t>
      </w:r>
      <w:r w:rsidRPr="006D3A21">
        <w:rPr>
          <w:rFonts w:hint="eastAsia"/>
          <w:color w:val="000000" w:themeColor="text1"/>
        </w:rPr>
        <w:t>2P</w:t>
      </w:r>
      <w:r w:rsidRPr="006D3A21">
        <w:rPr>
          <w:color w:val="000000" w:themeColor="text1"/>
        </w:rPr>
        <w:t>_AG_SPECIFIED_CELL_SCAN_DATA</w:t>
      </w:r>
      <w:r w:rsidRPr="006D3A21">
        <w:rPr>
          <w:rFonts w:hint="eastAsia"/>
          <w:color w:val="000000" w:themeColor="text1"/>
        </w:rPr>
        <w:t>。</w:t>
      </w:r>
    </w:p>
    <w:p w14:paraId="42A53F9C" w14:textId="77777777" w:rsidR="00885858" w:rsidRPr="006D3A21" w:rsidRDefault="003F32E8" w:rsidP="000107A1">
      <w:pPr>
        <w:pStyle w:val="31"/>
        <w:rPr>
          <w:color w:val="000000" w:themeColor="text1"/>
          <w:lang w:val="en-GB"/>
        </w:rPr>
      </w:pPr>
      <w:bookmarkStart w:id="127" w:name="_Toc375126628"/>
      <w:r w:rsidRPr="006D3A21">
        <w:rPr>
          <w:color w:val="000000" w:themeColor="text1"/>
          <w:lang w:val="en-GB"/>
        </w:rPr>
        <w:t>L2P</w:t>
      </w:r>
      <w:r w:rsidR="00885858" w:rsidRPr="006D3A21">
        <w:rPr>
          <w:color w:val="000000" w:themeColor="text1"/>
          <w:lang w:val="en-GB"/>
        </w:rPr>
        <w:t>_AG_SPECIFIED_CELL_SCAN_</w:t>
      </w:r>
      <w:r w:rsidR="00885858" w:rsidRPr="006D3A21">
        <w:rPr>
          <w:rFonts w:hint="eastAsia"/>
          <w:color w:val="000000" w:themeColor="text1"/>
          <w:lang w:val="en-GB"/>
        </w:rPr>
        <w:t>FINISH_IND</w:t>
      </w:r>
      <w:bookmarkEnd w:id="127"/>
    </w:p>
    <w:p w14:paraId="5886247A" w14:textId="77777777" w:rsidR="00DB2EA3" w:rsidRPr="006D3A21" w:rsidRDefault="00DB2EA3" w:rsidP="00DB2EA3">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2D32503C" w14:textId="77777777" w:rsidR="00DB2EA3" w:rsidRPr="006D3A21" w:rsidRDefault="00DB2EA3" w:rsidP="00DB2EA3">
      <w:pPr>
        <w:pStyle w:val="a1"/>
        <w:numPr>
          <w:ilvl w:val="0"/>
          <w:numId w:val="0"/>
        </w:numPr>
        <w:ind w:left="420"/>
        <w:rPr>
          <w:color w:val="000000" w:themeColor="text1"/>
        </w:rPr>
      </w:pPr>
      <w:r w:rsidRPr="006D3A21">
        <w:rPr>
          <w:rFonts w:hint="eastAsia"/>
          <w:color w:val="000000" w:themeColor="text1"/>
        </w:rPr>
        <w:t>该消息是</w:t>
      </w:r>
      <w:r w:rsidRPr="006D3A21">
        <w:rPr>
          <w:rFonts w:hint="eastAsia"/>
          <w:color w:val="000000" w:themeColor="text1"/>
        </w:rPr>
        <w:t>L2P</w:t>
      </w:r>
      <w:r w:rsidRPr="006D3A21">
        <w:rPr>
          <w:rFonts w:hint="eastAsia"/>
          <w:color w:val="000000" w:themeColor="text1"/>
        </w:rPr>
        <w:t>指定小区扫描结束后发送给</w:t>
      </w:r>
      <w:r w:rsidRPr="006D3A21">
        <w:rPr>
          <w:rFonts w:hint="eastAsia"/>
          <w:color w:val="000000" w:themeColor="text1"/>
        </w:rPr>
        <w:t>APP Agent</w:t>
      </w:r>
      <w:r w:rsidRPr="006D3A21">
        <w:rPr>
          <w:rFonts w:hint="eastAsia"/>
          <w:color w:val="000000" w:themeColor="text1"/>
        </w:rPr>
        <w:t>的通知消息，通知</w:t>
      </w:r>
      <w:r w:rsidRPr="006D3A21">
        <w:rPr>
          <w:rFonts w:hint="eastAsia"/>
          <w:color w:val="000000" w:themeColor="text1"/>
        </w:rPr>
        <w:t>APP Agent</w:t>
      </w:r>
      <w:r w:rsidR="00A13F11">
        <w:rPr>
          <w:rFonts w:hint="eastAsia"/>
          <w:color w:val="000000" w:themeColor="text1"/>
        </w:rPr>
        <w:t>此次指定小区扫描结束</w:t>
      </w:r>
      <w:r w:rsidRPr="006D3A21">
        <w:rPr>
          <w:rFonts w:hint="eastAsia"/>
          <w:color w:val="000000" w:themeColor="text1"/>
        </w:rPr>
        <w:t>。</w:t>
      </w:r>
    </w:p>
    <w:p w14:paraId="7E3CE78F" w14:textId="77777777" w:rsidR="00DB2EA3" w:rsidRPr="006D3A21" w:rsidRDefault="00DB2EA3" w:rsidP="00DB2EA3">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018C4A05" w14:textId="77777777" w:rsidR="00DB2EA3" w:rsidRPr="006D3A21" w:rsidRDefault="00DB2EA3" w:rsidP="00DB2EA3">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L2P＝＞</w:t>
      </w:r>
      <w:r w:rsidRPr="006D3A21">
        <w:rPr>
          <w:rFonts w:hint="eastAsia"/>
          <w:color w:val="000000" w:themeColor="text1"/>
          <w:sz w:val="24"/>
          <w:szCs w:val="24"/>
        </w:rPr>
        <w:t>APP Agent</w:t>
      </w:r>
    </w:p>
    <w:p w14:paraId="7E005909" w14:textId="77777777" w:rsidR="00DB2EA3" w:rsidRPr="006D3A21" w:rsidRDefault="00DB2EA3" w:rsidP="00DB2EA3">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6E64A973" w14:textId="77777777" w:rsidR="006E3120" w:rsidRPr="006D3A21" w:rsidRDefault="00DB2EA3" w:rsidP="00175FA8">
      <w:pPr>
        <w:ind w:firstLine="420"/>
        <w:rPr>
          <w:color w:val="000000" w:themeColor="text1"/>
          <w:kern w:val="0"/>
        </w:rPr>
      </w:pPr>
      <w:r w:rsidRPr="006D3A21">
        <w:rPr>
          <w:rFonts w:hint="eastAsia"/>
          <w:color w:val="000000" w:themeColor="text1"/>
        </w:rPr>
        <w:t>参见标准</w:t>
      </w:r>
      <w:r w:rsidR="00FC4B5B" w:rsidRPr="006D3A21">
        <w:rPr>
          <w:rFonts w:hint="eastAsia"/>
          <w:color w:val="000000" w:themeColor="text1"/>
        </w:rPr>
        <w:t>消息头定义</w:t>
      </w:r>
      <w:r w:rsidRPr="006D3A21">
        <w:rPr>
          <w:rFonts w:hint="eastAsia"/>
          <w:color w:val="000000" w:themeColor="text1"/>
        </w:rPr>
        <w:t>，只有消息头没有消息体。</w:t>
      </w:r>
    </w:p>
    <w:p w14:paraId="26C59DD6" w14:textId="77777777" w:rsidR="00B91A61" w:rsidRPr="006D3A21" w:rsidRDefault="00B91A61" w:rsidP="000107A1">
      <w:pPr>
        <w:pStyle w:val="31"/>
        <w:rPr>
          <w:color w:val="000000" w:themeColor="text1"/>
          <w:lang w:val="en-GB"/>
        </w:rPr>
      </w:pPr>
      <w:bookmarkStart w:id="128" w:name="_Toc375126629"/>
      <w:r w:rsidRPr="006D3A21">
        <w:rPr>
          <w:color w:val="000000" w:themeColor="text1"/>
          <w:lang w:val="en-GB"/>
        </w:rPr>
        <w:t>AG_</w:t>
      </w:r>
      <w:r w:rsidRPr="006D3A21">
        <w:rPr>
          <w:rFonts w:hint="eastAsia"/>
          <w:color w:val="000000" w:themeColor="text1"/>
          <w:lang w:val="en-GB"/>
        </w:rPr>
        <w:t>PC_</w:t>
      </w:r>
      <w:r w:rsidRPr="006D3A21">
        <w:rPr>
          <w:color w:val="000000" w:themeColor="text1"/>
          <w:lang w:val="en-GB"/>
        </w:rPr>
        <w:t>SPECIFIED_CELL_SCAN_</w:t>
      </w:r>
      <w:r w:rsidRPr="006D3A21">
        <w:rPr>
          <w:rFonts w:hint="eastAsia"/>
          <w:color w:val="000000" w:themeColor="text1"/>
          <w:lang w:val="en-GB"/>
        </w:rPr>
        <w:t>FINISH_IND</w:t>
      </w:r>
      <w:bookmarkEnd w:id="128"/>
    </w:p>
    <w:p w14:paraId="0644D45E" w14:textId="77777777" w:rsidR="008C2523" w:rsidRPr="006D3A21" w:rsidRDefault="008C2523" w:rsidP="008C2523">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1993C16A" w14:textId="77777777" w:rsidR="008C2523" w:rsidRPr="006D3A21" w:rsidRDefault="008C2523" w:rsidP="008C2523">
      <w:pPr>
        <w:pStyle w:val="a1"/>
        <w:numPr>
          <w:ilvl w:val="0"/>
          <w:numId w:val="0"/>
        </w:numPr>
        <w:ind w:left="420"/>
        <w:rPr>
          <w:color w:val="000000" w:themeColor="text1"/>
        </w:rPr>
      </w:pPr>
      <w:r w:rsidRPr="006D3A21">
        <w:rPr>
          <w:rFonts w:hint="eastAsia"/>
          <w:color w:val="000000" w:themeColor="text1"/>
        </w:rPr>
        <w:t>该消息是</w:t>
      </w:r>
      <w:r w:rsidRPr="006D3A21">
        <w:rPr>
          <w:rFonts w:hint="eastAsia"/>
          <w:color w:val="000000" w:themeColor="text1"/>
        </w:rPr>
        <w:t>APP Agent</w:t>
      </w:r>
      <w:r w:rsidRPr="006D3A21">
        <w:rPr>
          <w:rFonts w:hint="eastAsia"/>
          <w:color w:val="000000" w:themeColor="text1"/>
        </w:rPr>
        <w:t>接收到</w:t>
      </w:r>
      <w:r w:rsidRPr="006D3A21">
        <w:rPr>
          <w:rFonts w:hint="eastAsia"/>
          <w:color w:val="000000" w:themeColor="text1"/>
        </w:rPr>
        <w:t>L1</w:t>
      </w:r>
      <w:r w:rsidRPr="006D3A21">
        <w:rPr>
          <w:rFonts w:hint="eastAsia"/>
          <w:color w:val="000000" w:themeColor="text1"/>
        </w:rPr>
        <w:t>的</w:t>
      </w:r>
      <w:r w:rsidR="00195BF3" w:rsidRPr="006D3A21">
        <w:rPr>
          <w:color w:val="000000" w:themeColor="text1"/>
          <w:lang w:val="en-GB"/>
        </w:rPr>
        <w:t>L</w:t>
      </w:r>
      <w:r w:rsidR="00195BF3" w:rsidRPr="006D3A21">
        <w:rPr>
          <w:rFonts w:hint="eastAsia"/>
          <w:color w:val="000000" w:themeColor="text1"/>
          <w:lang w:val="en-GB"/>
        </w:rPr>
        <w:t>1</w:t>
      </w:r>
      <w:r w:rsidRPr="006D3A21">
        <w:rPr>
          <w:color w:val="000000" w:themeColor="text1"/>
          <w:lang w:val="en-GB"/>
        </w:rPr>
        <w:t>_AG_SPECIFIED_CELL_SCAN_FINISH_IND</w:t>
      </w:r>
      <w:r w:rsidRPr="006D3A21">
        <w:rPr>
          <w:rFonts w:hint="eastAsia"/>
          <w:color w:val="000000" w:themeColor="text1"/>
          <w:lang w:val="en-GB"/>
        </w:rPr>
        <w:t>和</w:t>
      </w:r>
      <w:r w:rsidRPr="006D3A21">
        <w:rPr>
          <w:rFonts w:hint="eastAsia"/>
          <w:color w:val="000000" w:themeColor="text1"/>
          <w:lang w:val="en-GB"/>
        </w:rPr>
        <w:t>L2P</w:t>
      </w:r>
      <w:r w:rsidRPr="006D3A21">
        <w:rPr>
          <w:rFonts w:hint="eastAsia"/>
          <w:color w:val="000000" w:themeColor="text1"/>
          <w:lang w:val="en-GB"/>
        </w:rPr>
        <w:t>的</w:t>
      </w:r>
      <w:r w:rsidRPr="006D3A21">
        <w:rPr>
          <w:color w:val="000000" w:themeColor="text1"/>
          <w:lang w:val="en-GB"/>
        </w:rPr>
        <w:t>L2P_AG_SPECIFIED_CELL_SCAN_FINISH_IND</w:t>
      </w:r>
      <w:r w:rsidRPr="006D3A21">
        <w:rPr>
          <w:rFonts w:hint="eastAsia"/>
          <w:color w:val="000000" w:themeColor="text1"/>
          <w:lang w:val="en-GB"/>
        </w:rPr>
        <w:t>消息后，</w:t>
      </w:r>
      <w:r w:rsidRPr="006D3A21">
        <w:rPr>
          <w:rFonts w:hint="eastAsia"/>
          <w:color w:val="000000" w:themeColor="text1"/>
          <w:lang w:val="en-GB"/>
        </w:rPr>
        <w:t>APP Agent</w:t>
      </w:r>
      <w:r w:rsidRPr="006D3A21">
        <w:rPr>
          <w:rFonts w:hint="eastAsia"/>
          <w:color w:val="000000" w:themeColor="text1"/>
          <w:lang w:val="en-GB"/>
        </w:rPr>
        <w:t>发送给</w:t>
      </w:r>
      <w:r w:rsidRPr="006D3A21">
        <w:rPr>
          <w:rFonts w:hint="eastAsia"/>
          <w:color w:val="000000" w:themeColor="text1"/>
          <w:lang w:val="en-GB"/>
        </w:rPr>
        <w:t>PC</w:t>
      </w:r>
      <w:r w:rsidRPr="006D3A21">
        <w:rPr>
          <w:rFonts w:hint="eastAsia"/>
          <w:color w:val="000000" w:themeColor="text1"/>
          <w:lang w:val="en-GB"/>
        </w:rPr>
        <w:t>机此次</w:t>
      </w:r>
      <w:r w:rsidRPr="006D3A21">
        <w:rPr>
          <w:rFonts w:hint="eastAsia"/>
          <w:color w:val="000000" w:themeColor="text1"/>
        </w:rPr>
        <w:t>指定小区扫描结束消息。</w:t>
      </w:r>
    </w:p>
    <w:p w14:paraId="546FB9E0" w14:textId="77777777" w:rsidR="008C2523" w:rsidRPr="006D3A21" w:rsidRDefault="008C2523" w:rsidP="008C2523">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5D3AB352" w14:textId="77777777" w:rsidR="008C2523" w:rsidRPr="006D3A21" w:rsidRDefault="008C2523" w:rsidP="008C2523">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＝＞PC</w:t>
      </w:r>
    </w:p>
    <w:p w14:paraId="2FFE2EAD" w14:textId="77777777" w:rsidR="008C2523" w:rsidRPr="006D3A21" w:rsidRDefault="008C2523" w:rsidP="008C2523">
      <w:pPr>
        <w:pStyle w:val="a1"/>
        <w:rPr>
          <w:color w:val="000000" w:themeColor="text1"/>
          <w:lang w:val="en-GB"/>
        </w:rPr>
      </w:pPr>
      <w:r w:rsidRPr="006D3A21">
        <w:rPr>
          <w:rFonts w:ascii="宋体" w:hAnsi="宋体" w:hint="eastAsia"/>
          <w:b/>
          <w:bCs/>
          <w:color w:val="000000" w:themeColor="text1"/>
          <w:sz w:val="24"/>
          <w:szCs w:val="24"/>
        </w:rPr>
        <w:lastRenderedPageBreak/>
        <w:t>消息净荷</w:t>
      </w:r>
      <w:r w:rsidRPr="006D3A21">
        <w:rPr>
          <w:rFonts w:ascii="宋体" w:hAnsi="宋体" w:hint="eastAsia"/>
          <w:color w:val="000000" w:themeColor="text1"/>
          <w:sz w:val="24"/>
          <w:szCs w:val="24"/>
        </w:rPr>
        <w:t>：</w:t>
      </w:r>
    </w:p>
    <w:p w14:paraId="45516D2D" w14:textId="77777777" w:rsidR="008C2523" w:rsidRPr="006D3A21" w:rsidRDefault="008C2523" w:rsidP="00175FA8">
      <w:pPr>
        <w:ind w:firstLine="420"/>
        <w:rPr>
          <w:color w:val="000000" w:themeColor="text1"/>
          <w:kern w:val="0"/>
          <w:lang w:val="en-GB"/>
        </w:rPr>
      </w:pPr>
      <w:r w:rsidRPr="006D3A21">
        <w:rPr>
          <w:rFonts w:hint="eastAsia"/>
          <w:color w:val="000000" w:themeColor="text1"/>
        </w:rPr>
        <w:t>参见</w:t>
      </w:r>
      <w:r w:rsidR="00FC4B5B" w:rsidRPr="006D3A21">
        <w:rPr>
          <w:rFonts w:hint="eastAsia"/>
          <w:color w:val="000000" w:themeColor="text1"/>
        </w:rPr>
        <w:t>消息头定义</w:t>
      </w:r>
      <w:r w:rsidRPr="006D3A21">
        <w:rPr>
          <w:rFonts w:hint="eastAsia"/>
          <w:color w:val="000000" w:themeColor="text1"/>
        </w:rPr>
        <w:t>，只有消息头没有消息体。</w:t>
      </w:r>
    </w:p>
    <w:p w14:paraId="5FD63861" w14:textId="77777777" w:rsidR="00BC684A" w:rsidRPr="006D3A21" w:rsidRDefault="00BC684A" w:rsidP="00D36E47">
      <w:pPr>
        <w:rPr>
          <w:color w:val="000000" w:themeColor="text1"/>
          <w:lang w:val="en-GB"/>
        </w:rPr>
      </w:pPr>
    </w:p>
    <w:p w14:paraId="383DC3B2" w14:textId="77777777" w:rsidR="00BC684A" w:rsidRPr="006D3A21" w:rsidRDefault="00BC684A" w:rsidP="000107A1">
      <w:pPr>
        <w:pStyle w:val="31"/>
        <w:rPr>
          <w:color w:val="000000" w:themeColor="text1"/>
        </w:rPr>
      </w:pPr>
      <w:bookmarkStart w:id="129" w:name="_Toc375126630"/>
      <w:r w:rsidRPr="006D3A21">
        <w:rPr>
          <w:color w:val="000000" w:themeColor="text1"/>
        </w:rPr>
        <w:t>PC</w:t>
      </w:r>
      <w:r w:rsidRPr="006D3A21">
        <w:rPr>
          <w:rFonts w:hint="eastAsia"/>
          <w:color w:val="000000" w:themeColor="text1"/>
        </w:rPr>
        <w:t>_</w:t>
      </w:r>
      <w:r w:rsidR="00B91A61" w:rsidRPr="006D3A21">
        <w:rPr>
          <w:color w:val="000000" w:themeColor="text1"/>
        </w:rPr>
        <w:t>AG_</w:t>
      </w:r>
      <w:r w:rsidRPr="006D3A21">
        <w:rPr>
          <w:color w:val="000000" w:themeColor="text1"/>
        </w:rPr>
        <w:t>SPECIFIED_CELL_SCAN_RE</w:t>
      </w:r>
      <w:r w:rsidRPr="006D3A21">
        <w:rPr>
          <w:rFonts w:hint="eastAsia"/>
          <w:color w:val="000000" w:themeColor="text1"/>
        </w:rPr>
        <w:t>L</w:t>
      </w:r>
      <w:bookmarkEnd w:id="129"/>
    </w:p>
    <w:p w14:paraId="34895111" w14:textId="77777777" w:rsidR="008C2523" w:rsidRPr="006D3A21" w:rsidRDefault="008C2523" w:rsidP="008C2523">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12F7C502" w14:textId="77777777" w:rsidR="008C2523" w:rsidRPr="006D3A21" w:rsidRDefault="008C2523" w:rsidP="008C2523">
      <w:pPr>
        <w:pStyle w:val="a1"/>
        <w:numPr>
          <w:ilvl w:val="0"/>
          <w:numId w:val="0"/>
        </w:numPr>
        <w:ind w:left="420"/>
        <w:rPr>
          <w:color w:val="000000" w:themeColor="text1"/>
        </w:rPr>
      </w:pPr>
      <w:r w:rsidRPr="006D3A21">
        <w:rPr>
          <w:rFonts w:hint="eastAsia"/>
          <w:color w:val="000000" w:themeColor="text1"/>
        </w:rPr>
        <w:t>该消息是</w:t>
      </w:r>
      <w:r w:rsidRPr="006D3A21">
        <w:rPr>
          <w:rFonts w:hint="eastAsia"/>
          <w:color w:val="000000" w:themeColor="text1"/>
        </w:rPr>
        <w:t>PC</w:t>
      </w:r>
      <w:r w:rsidRPr="006D3A21">
        <w:rPr>
          <w:rFonts w:hint="eastAsia"/>
          <w:color w:val="000000" w:themeColor="text1"/>
        </w:rPr>
        <w:t>通知</w:t>
      </w:r>
      <w:r w:rsidRPr="006D3A21">
        <w:rPr>
          <w:rFonts w:hint="eastAsia"/>
          <w:color w:val="000000" w:themeColor="text1"/>
        </w:rPr>
        <w:t>APP Agent</w:t>
      </w:r>
      <w:r w:rsidRPr="006D3A21">
        <w:rPr>
          <w:rFonts w:hint="eastAsia"/>
          <w:color w:val="000000" w:themeColor="text1"/>
        </w:rPr>
        <w:t>指定小区扫描任务结束。</w:t>
      </w:r>
    </w:p>
    <w:p w14:paraId="464D8A4F" w14:textId="77777777" w:rsidR="008C2523" w:rsidRPr="006D3A21" w:rsidRDefault="008C2523" w:rsidP="008C2523">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27BFD576" w14:textId="77777777" w:rsidR="008C2523" w:rsidRPr="006D3A21" w:rsidRDefault="008C2523" w:rsidP="008C2523">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PC＝＞</w:t>
      </w:r>
      <w:r w:rsidRPr="006D3A21">
        <w:rPr>
          <w:rFonts w:hint="eastAsia"/>
          <w:color w:val="000000" w:themeColor="text1"/>
          <w:sz w:val="24"/>
          <w:szCs w:val="24"/>
        </w:rPr>
        <w:t>APP Agent</w:t>
      </w:r>
    </w:p>
    <w:p w14:paraId="056CE4C4" w14:textId="77777777" w:rsidR="008C2523" w:rsidRPr="006D3A21" w:rsidRDefault="008C2523" w:rsidP="008C2523">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3D90DEF6" w14:textId="77777777" w:rsidR="008C2523" w:rsidRPr="006D3A21" w:rsidRDefault="008C2523" w:rsidP="008C2523">
      <w:pPr>
        <w:ind w:firstLine="420"/>
        <w:rPr>
          <w:color w:val="000000" w:themeColor="text1"/>
        </w:rPr>
      </w:pPr>
      <w:r w:rsidRPr="006D3A21">
        <w:rPr>
          <w:rFonts w:hint="eastAsia"/>
          <w:color w:val="000000" w:themeColor="text1"/>
        </w:rPr>
        <w:t>参见</w:t>
      </w:r>
      <w:r w:rsidR="001C5B8B" w:rsidRPr="006D3A21">
        <w:rPr>
          <w:rFonts w:hint="eastAsia"/>
          <w:color w:val="000000" w:themeColor="text1"/>
        </w:rPr>
        <w:t>消息头定义</w:t>
      </w:r>
      <w:r w:rsidRPr="006D3A21">
        <w:rPr>
          <w:rFonts w:hint="eastAsia"/>
          <w:color w:val="000000" w:themeColor="text1"/>
        </w:rPr>
        <w:t>，只有消息头没有消息体。</w:t>
      </w:r>
    </w:p>
    <w:p w14:paraId="79C66033" w14:textId="77777777" w:rsidR="001C5B8B" w:rsidRPr="006D3A21" w:rsidRDefault="001C5B8B" w:rsidP="008C2523">
      <w:pPr>
        <w:ind w:firstLine="420"/>
        <w:rPr>
          <w:color w:val="000000" w:themeColor="text1"/>
          <w:kern w:val="0"/>
          <w:lang w:val="en-GB"/>
        </w:rPr>
      </w:pPr>
    </w:p>
    <w:p w14:paraId="4A6586C1" w14:textId="77777777" w:rsidR="001C5B8B" w:rsidRPr="006D3A21" w:rsidRDefault="001C5B8B" w:rsidP="000107A1">
      <w:pPr>
        <w:pStyle w:val="31"/>
        <w:rPr>
          <w:color w:val="000000" w:themeColor="text1"/>
        </w:rPr>
      </w:pPr>
      <w:bookmarkStart w:id="130" w:name="_Toc375126631"/>
      <w:r w:rsidRPr="006D3A21">
        <w:rPr>
          <w:color w:val="000000" w:themeColor="text1"/>
        </w:rPr>
        <w:t>AG_</w:t>
      </w:r>
      <w:r w:rsidRPr="006D3A21">
        <w:rPr>
          <w:rFonts w:hint="eastAsia"/>
          <w:color w:val="000000" w:themeColor="text1"/>
        </w:rPr>
        <w:t>XX_</w:t>
      </w:r>
      <w:r w:rsidRPr="006D3A21">
        <w:rPr>
          <w:color w:val="000000" w:themeColor="text1"/>
        </w:rPr>
        <w:t>SPECIFIED_CELL_SCAN_RE</w:t>
      </w:r>
      <w:r w:rsidRPr="006D3A21">
        <w:rPr>
          <w:rFonts w:hint="eastAsia"/>
          <w:color w:val="000000" w:themeColor="text1"/>
        </w:rPr>
        <w:t>L</w:t>
      </w:r>
      <w:bookmarkEnd w:id="130"/>
    </w:p>
    <w:p w14:paraId="33EF6844" w14:textId="77777777" w:rsidR="001C5B8B" w:rsidRPr="006D3A21" w:rsidRDefault="001C5B8B" w:rsidP="00D4531D">
      <w:pPr>
        <w:pStyle w:val="a1"/>
        <w:rPr>
          <w:color w:val="000000" w:themeColor="text1"/>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027FBD7E" w14:textId="77777777" w:rsidR="001C5B8B" w:rsidRPr="006D3A21" w:rsidRDefault="001C5B8B" w:rsidP="00175FA8">
      <w:pPr>
        <w:pStyle w:val="a1"/>
        <w:numPr>
          <w:ilvl w:val="0"/>
          <w:numId w:val="0"/>
        </w:numPr>
        <w:ind w:left="420"/>
        <w:rPr>
          <w:color w:val="000000" w:themeColor="text1"/>
          <w:sz w:val="24"/>
          <w:szCs w:val="24"/>
        </w:rPr>
      </w:pPr>
      <w:r w:rsidRPr="006D3A21">
        <w:rPr>
          <w:rFonts w:hint="eastAsia"/>
          <w:color w:val="000000" w:themeColor="text1"/>
        </w:rPr>
        <w:t>该消息是</w:t>
      </w:r>
      <w:r w:rsidRPr="006D3A21">
        <w:rPr>
          <w:rFonts w:hint="eastAsia"/>
          <w:color w:val="000000" w:themeColor="text1"/>
        </w:rPr>
        <w:t>APP Agent</w:t>
      </w:r>
      <w:r w:rsidRPr="006D3A21">
        <w:rPr>
          <w:rFonts w:hint="eastAsia"/>
          <w:color w:val="000000" w:themeColor="text1"/>
        </w:rPr>
        <w:t>接收到</w:t>
      </w:r>
      <w:r w:rsidRPr="006D3A21">
        <w:rPr>
          <w:rFonts w:hint="eastAsia"/>
          <w:color w:val="000000" w:themeColor="text1"/>
        </w:rPr>
        <w:t>PC</w:t>
      </w:r>
      <w:r w:rsidRPr="006D3A21">
        <w:rPr>
          <w:rFonts w:hint="eastAsia"/>
          <w:color w:val="000000" w:themeColor="text1"/>
        </w:rPr>
        <w:t>机的</w:t>
      </w:r>
      <w:r w:rsidRPr="006D3A21">
        <w:rPr>
          <w:color w:val="000000" w:themeColor="text1"/>
        </w:rPr>
        <w:t>PC</w:t>
      </w:r>
      <w:r w:rsidRPr="006D3A21">
        <w:rPr>
          <w:rFonts w:hint="eastAsia"/>
          <w:color w:val="000000" w:themeColor="text1"/>
        </w:rPr>
        <w:t>_</w:t>
      </w:r>
      <w:r w:rsidRPr="006D3A21">
        <w:rPr>
          <w:color w:val="000000" w:themeColor="text1"/>
        </w:rPr>
        <w:t xml:space="preserve"> AG_SPECIFIED_CELL_SCAN_RE</w:t>
      </w:r>
      <w:r w:rsidRPr="006D3A21">
        <w:rPr>
          <w:rFonts w:hint="eastAsia"/>
          <w:color w:val="000000" w:themeColor="text1"/>
        </w:rPr>
        <w:t>L</w:t>
      </w:r>
      <w:r w:rsidRPr="006D3A21">
        <w:rPr>
          <w:rFonts w:hint="eastAsia"/>
          <w:color w:val="000000" w:themeColor="text1"/>
        </w:rPr>
        <w:t>消息后，</w:t>
      </w:r>
      <w:r w:rsidRPr="006D3A21">
        <w:rPr>
          <w:rFonts w:hint="eastAsia"/>
          <w:color w:val="000000" w:themeColor="text1"/>
        </w:rPr>
        <w:t>APP Agent</w:t>
      </w:r>
      <w:r w:rsidRPr="006D3A21">
        <w:rPr>
          <w:rFonts w:hint="eastAsia"/>
          <w:color w:val="000000" w:themeColor="text1"/>
        </w:rPr>
        <w:t>向</w:t>
      </w:r>
      <w:r w:rsidRPr="006D3A21">
        <w:rPr>
          <w:rFonts w:hint="eastAsia"/>
          <w:color w:val="000000" w:themeColor="text1"/>
        </w:rPr>
        <w:t>L1/L2P</w:t>
      </w:r>
      <w:r w:rsidRPr="006D3A21">
        <w:rPr>
          <w:rFonts w:hint="eastAsia"/>
          <w:color w:val="000000" w:themeColor="text1"/>
        </w:rPr>
        <w:t>发送的指定小区扫描任务接收的消息</w:t>
      </w:r>
      <w:r w:rsidRPr="006D3A21">
        <w:rPr>
          <w:rFonts w:hint="eastAsia"/>
          <w:color w:val="000000" w:themeColor="text1"/>
          <w:sz w:val="24"/>
          <w:szCs w:val="24"/>
        </w:rPr>
        <w:t>。</w:t>
      </w:r>
      <w:r w:rsidRPr="006D3A21">
        <w:rPr>
          <w:rFonts w:hint="eastAsia"/>
          <w:color w:val="000000" w:themeColor="text1"/>
        </w:rPr>
        <w:t>通知</w:t>
      </w:r>
      <w:r w:rsidRPr="006D3A21">
        <w:rPr>
          <w:rFonts w:hint="eastAsia"/>
          <w:color w:val="000000" w:themeColor="text1"/>
        </w:rPr>
        <w:t>L1/L2P</w:t>
      </w:r>
      <w:r w:rsidRPr="006D3A21">
        <w:rPr>
          <w:rFonts w:hint="eastAsia"/>
          <w:color w:val="000000" w:themeColor="text1"/>
        </w:rPr>
        <w:t>指定小区扫描任务结束。</w:t>
      </w:r>
    </w:p>
    <w:p w14:paraId="79953481" w14:textId="77777777" w:rsidR="001C5B8B" w:rsidRPr="006D3A21" w:rsidRDefault="001C5B8B" w:rsidP="001C5B8B">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6C0C3FBC" w14:textId="77777777" w:rsidR="001C5B8B" w:rsidRPr="006D3A21" w:rsidRDefault="001C5B8B" w:rsidP="001C5B8B">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＝＞L1/L2P</w:t>
      </w:r>
    </w:p>
    <w:p w14:paraId="2CF5FE6B" w14:textId="77777777" w:rsidR="001C5B8B" w:rsidRPr="006D3A21" w:rsidRDefault="001C5B8B" w:rsidP="001C5B8B">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742E10BB" w14:textId="77777777" w:rsidR="001C5B8B" w:rsidRPr="006D3A21" w:rsidRDefault="001C5B8B" w:rsidP="001C5B8B">
      <w:pPr>
        <w:ind w:firstLine="420"/>
        <w:rPr>
          <w:color w:val="000000" w:themeColor="text1"/>
          <w:kern w:val="0"/>
          <w:lang w:val="en-GB"/>
        </w:rPr>
      </w:pPr>
      <w:r w:rsidRPr="006D3A21">
        <w:rPr>
          <w:rFonts w:hint="eastAsia"/>
          <w:color w:val="000000" w:themeColor="text1"/>
        </w:rPr>
        <w:t>参见</w:t>
      </w:r>
      <w:r w:rsidRPr="006D3A21">
        <w:rPr>
          <w:color w:val="000000" w:themeColor="text1"/>
        </w:rPr>
        <w:t>PC</w:t>
      </w:r>
      <w:r w:rsidRPr="006D3A21">
        <w:rPr>
          <w:rFonts w:hint="eastAsia"/>
          <w:color w:val="000000" w:themeColor="text1"/>
        </w:rPr>
        <w:t>_</w:t>
      </w:r>
      <w:r w:rsidRPr="006D3A21">
        <w:rPr>
          <w:color w:val="000000" w:themeColor="text1"/>
        </w:rPr>
        <w:t xml:space="preserve"> AG_SPECIFIED_CELL_SCAN_RE</w:t>
      </w:r>
      <w:r w:rsidRPr="006D3A21">
        <w:rPr>
          <w:rFonts w:hint="eastAsia"/>
          <w:color w:val="000000" w:themeColor="text1"/>
        </w:rPr>
        <w:t>L</w:t>
      </w:r>
    </w:p>
    <w:p w14:paraId="2644C92D" w14:textId="77777777" w:rsidR="00B91A61" w:rsidRPr="006D3A21" w:rsidRDefault="00B91A61" w:rsidP="009D48FA">
      <w:pPr>
        <w:pStyle w:val="a5"/>
        <w:rPr>
          <w:color w:val="000000" w:themeColor="text1"/>
          <w:lang w:val="en-GB"/>
        </w:rPr>
      </w:pPr>
    </w:p>
    <w:p w14:paraId="37E684E9" w14:textId="77777777" w:rsidR="00D920FA" w:rsidRPr="006D3A21" w:rsidRDefault="00D920FA" w:rsidP="000107A1">
      <w:pPr>
        <w:pStyle w:val="31"/>
        <w:rPr>
          <w:color w:val="000000" w:themeColor="text1"/>
        </w:rPr>
      </w:pPr>
      <w:bookmarkStart w:id="131" w:name="_Toc375126632"/>
      <w:r w:rsidRPr="006D3A21">
        <w:rPr>
          <w:rFonts w:hint="eastAsia"/>
          <w:color w:val="000000" w:themeColor="text1"/>
        </w:rPr>
        <w:t>L1_AG_</w:t>
      </w:r>
      <w:r w:rsidRPr="006D3A21">
        <w:rPr>
          <w:color w:val="000000" w:themeColor="text1"/>
        </w:rPr>
        <w:t>SPECIFIED_CELL_SCAN_RE</w:t>
      </w:r>
      <w:r w:rsidRPr="006D3A21">
        <w:rPr>
          <w:rFonts w:hint="eastAsia"/>
          <w:color w:val="000000" w:themeColor="text1"/>
        </w:rPr>
        <w:t>L_ACK</w:t>
      </w:r>
      <w:bookmarkEnd w:id="131"/>
    </w:p>
    <w:p w14:paraId="2185B603" w14:textId="77777777" w:rsidR="008C2523" w:rsidRPr="006D3A21" w:rsidRDefault="008C2523" w:rsidP="008C2523">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21A462FD" w14:textId="77777777" w:rsidR="008C2523" w:rsidRPr="006D3A21" w:rsidRDefault="008C2523" w:rsidP="008C2523">
      <w:pPr>
        <w:pStyle w:val="a1"/>
        <w:numPr>
          <w:ilvl w:val="0"/>
          <w:numId w:val="0"/>
        </w:numPr>
        <w:ind w:left="420"/>
        <w:rPr>
          <w:color w:val="000000" w:themeColor="text1"/>
        </w:rPr>
      </w:pPr>
      <w:r w:rsidRPr="006D3A21">
        <w:rPr>
          <w:rFonts w:hint="eastAsia"/>
          <w:color w:val="000000" w:themeColor="text1"/>
        </w:rPr>
        <w:t>该消息是</w:t>
      </w:r>
      <w:r w:rsidR="001C5B8B" w:rsidRPr="006D3A21">
        <w:rPr>
          <w:rFonts w:hint="eastAsia"/>
          <w:color w:val="000000" w:themeColor="text1"/>
        </w:rPr>
        <w:t>L1</w:t>
      </w:r>
      <w:r w:rsidR="001C5B8B" w:rsidRPr="006D3A21">
        <w:rPr>
          <w:rFonts w:hint="eastAsia"/>
          <w:color w:val="000000" w:themeColor="text1"/>
        </w:rPr>
        <w:t>接收到</w:t>
      </w:r>
      <w:r w:rsidR="001C5B8B" w:rsidRPr="006D3A21">
        <w:rPr>
          <w:rFonts w:hint="eastAsia"/>
          <w:color w:val="000000" w:themeColor="text1"/>
        </w:rPr>
        <w:t>APP Agent</w:t>
      </w:r>
      <w:r w:rsidR="001C5B8B" w:rsidRPr="006D3A21">
        <w:rPr>
          <w:rFonts w:hint="eastAsia"/>
          <w:color w:val="000000" w:themeColor="text1"/>
        </w:rPr>
        <w:t>的</w:t>
      </w:r>
      <w:r w:rsidR="001C5B8B" w:rsidRPr="006D3A21">
        <w:rPr>
          <w:color w:val="000000" w:themeColor="text1"/>
        </w:rPr>
        <w:t xml:space="preserve"> AG_</w:t>
      </w:r>
      <w:r w:rsidR="001C5B8B" w:rsidRPr="006D3A21">
        <w:rPr>
          <w:rFonts w:hint="eastAsia"/>
          <w:color w:val="000000" w:themeColor="text1"/>
        </w:rPr>
        <w:t>XX_</w:t>
      </w:r>
      <w:r w:rsidR="001C5B8B" w:rsidRPr="006D3A21">
        <w:rPr>
          <w:color w:val="000000" w:themeColor="text1"/>
        </w:rPr>
        <w:t>SPECIFIED_CELL_SCAN_RE</w:t>
      </w:r>
      <w:r w:rsidR="001C5B8B" w:rsidRPr="006D3A21">
        <w:rPr>
          <w:rFonts w:hint="eastAsia"/>
          <w:color w:val="000000" w:themeColor="text1"/>
        </w:rPr>
        <w:t>L</w:t>
      </w:r>
      <w:r w:rsidR="001C5B8B" w:rsidRPr="006D3A21">
        <w:rPr>
          <w:rFonts w:hint="eastAsia"/>
          <w:color w:val="000000" w:themeColor="text1"/>
        </w:rPr>
        <w:t>消息后</w:t>
      </w:r>
      <w:r w:rsidR="001C5B8B" w:rsidRPr="006D3A21">
        <w:rPr>
          <w:rFonts w:hint="eastAsia"/>
          <w:color w:val="000000" w:themeColor="text1"/>
        </w:rPr>
        <w:t>,L1</w:t>
      </w:r>
      <w:r w:rsidR="001C5B8B" w:rsidRPr="006D3A21">
        <w:rPr>
          <w:rFonts w:hint="eastAsia"/>
          <w:color w:val="000000" w:themeColor="text1"/>
        </w:rPr>
        <w:t>回复的</w:t>
      </w:r>
      <w:r w:rsidR="001C5B8B" w:rsidRPr="006D3A21">
        <w:rPr>
          <w:rFonts w:hint="eastAsia"/>
          <w:color w:val="000000" w:themeColor="text1"/>
        </w:rPr>
        <w:t>ACK</w:t>
      </w:r>
      <w:r w:rsidR="001C5B8B" w:rsidRPr="006D3A21">
        <w:rPr>
          <w:rFonts w:hint="eastAsia"/>
          <w:color w:val="000000" w:themeColor="text1"/>
        </w:rPr>
        <w:t>消息。确认</w:t>
      </w:r>
      <w:r w:rsidR="001C5B8B" w:rsidRPr="006D3A21">
        <w:rPr>
          <w:rFonts w:hint="eastAsia"/>
          <w:color w:val="000000" w:themeColor="text1"/>
        </w:rPr>
        <w:t>L1</w:t>
      </w:r>
      <w:r w:rsidR="001C5B8B" w:rsidRPr="006D3A21">
        <w:rPr>
          <w:rFonts w:hint="eastAsia"/>
          <w:color w:val="000000" w:themeColor="text1"/>
        </w:rPr>
        <w:t>释放</w:t>
      </w:r>
      <w:r w:rsidRPr="006D3A21">
        <w:rPr>
          <w:rFonts w:hint="eastAsia"/>
          <w:color w:val="000000" w:themeColor="text1"/>
        </w:rPr>
        <w:t>指定小区扫描</w:t>
      </w:r>
      <w:r w:rsidR="00A13F11">
        <w:rPr>
          <w:rFonts w:hint="eastAsia"/>
          <w:color w:val="000000" w:themeColor="text1"/>
        </w:rPr>
        <w:t>参数，此次任务</w:t>
      </w:r>
      <w:r w:rsidR="00325B60" w:rsidRPr="006D3A21">
        <w:rPr>
          <w:rFonts w:hint="eastAsia"/>
          <w:color w:val="000000" w:themeColor="text1"/>
        </w:rPr>
        <w:t>结束</w:t>
      </w:r>
      <w:r w:rsidRPr="006D3A21">
        <w:rPr>
          <w:rFonts w:hint="eastAsia"/>
          <w:color w:val="000000" w:themeColor="text1"/>
        </w:rPr>
        <w:t>。</w:t>
      </w:r>
      <w:r w:rsidR="00C46975">
        <w:rPr>
          <w:rFonts w:hint="eastAsia"/>
          <w:color w:val="000000" w:themeColor="text1"/>
        </w:rPr>
        <w:t>A</w:t>
      </w:r>
      <w:r w:rsidR="00C46975">
        <w:rPr>
          <w:color w:val="000000" w:themeColor="text1"/>
        </w:rPr>
        <w:t>g</w:t>
      </w:r>
      <w:r w:rsidR="00C46975">
        <w:rPr>
          <w:rFonts w:hint="eastAsia"/>
          <w:color w:val="000000" w:themeColor="text1"/>
        </w:rPr>
        <w:t>ent</w:t>
      </w:r>
      <w:r w:rsidR="00C46975">
        <w:rPr>
          <w:rFonts w:hint="eastAsia"/>
          <w:color w:val="000000" w:themeColor="text1"/>
        </w:rPr>
        <w:t>收到此消息之后直接给</w:t>
      </w:r>
      <w:r w:rsidR="00C46975">
        <w:rPr>
          <w:rFonts w:hint="eastAsia"/>
          <w:color w:val="000000" w:themeColor="text1"/>
        </w:rPr>
        <w:t>PC</w:t>
      </w:r>
      <w:r w:rsidR="00C46975">
        <w:rPr>
          <w:rFonts w:hint="eastAsia"/>
          <w:color w:val="000000" w:themeColor="text1"/>
        </w:rPr>
        <w:t>机的</w:t>
      </w:r>
      <w:r w:rsidR="00C46975">
        <w:rPr>
          <w:rFonts w:hint="eastAsia"/>
          <w:color w:val="000000" w:themeColor="text1"/>
        </w:rPr>
        <w:t>AGI</w:t>
      </w:r>
      <w:r w:rsidR="00C46975">
        <w:rPr>
          <w:rFonts w:hint="eastAsia"/>
          <w:color w:val="000000" w:themeColor="text1"/>
        </w:rPr>
        <w:t>透传</w:t>
      </w:r>
    </w:p>
    <w:p w14:paraId="3A764BD8" w14:textId="77777777" w:rsidR="008C2523" w:rsidRPr="006D3A21" w:rsidRDefault="008C2523" w:rsidP="008C2523">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67485F54" w14:textId="77777777" w:rsidR="008C2523" w:rsidRPr="006D3A21" w:rsidRDefault="001C5B8B" w:rsidP="008C2523">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L1</w:t>
      </w:r>
      <w:r w:rsidR="008C2523" w:rsidRPr="006D3A21">
        <w:rPr>
          <w:rFonts w:ascii="宋体" w:hAnsi="宋体" w:hint="eastAsia"/>
          <w:color w:val="000000" w:themeColor="text1"/>
          <w:sz w:val="24"/>
          <w:szCs w:val="24"/>
        </w:rPr>
        <w:t>＝＞</w:t>
      </w:r>
      <w:r w:rsidR="008C2523" w:rsidRPr="006D3A21">
        <w:rPr>
          <w:rFonts w:hint="eastAsia"/>
          <w:color w:val="000000" w:themeColor="text1"/>
          <w:sz w:val="24"/>
          <w:szCs w:val="24"/>
        </w:rPr>
        <w:t>APP Agent</w:t>
      </w:r>
      <w:r w:rsidR="00C46975">
        <w:rPr>
          <w:rFonts w:hint="eastAsia"/>
          <w:color w:val="000000" w:themeColor="text1"/>
          <w:sz w:val="24"/>
          <w:szCs w:val="24"/>
        </w:rPr>
        <w:t xml:space="preserve"> </w:t>
      </w:r>
      <w:r w:rsidR="00C46975" w:rsidRPr="006D3A21">
        <w:rPr>
          <w:rFonts w:ascii="宋体" w:hAnsi="宋体" w:hint="eastAsia"/>
          <w:color w:val="000000" w:themeColor="text1"/>
          <w:sz w:val="24"/>
          <w:szCs w:val="24"/>
        </w:rPr>
        <w:t>＝＞</w:t>
      </w:r>
      <w:r w:rsidR="00C46975">
        <w:rPr>
          <w:rFonts w:ascii="宋体" w:hAnsi="宋体" w:hint="eastAsia"/>
          <w:color w:val="000000" w:themeColor="text1"/>
          <w:sz w:val="24"/>
          <w:szCs w:val="24"/>
        </w:rPr>
        <w:t>PC</w:t>
      </w:r>
    </w:p>
    <w:p w14:paraId="5E7E0CC1" w14:textId="77777777" w:rsidR="008C2523" w:rsidRPr="006D3A21" w:rsidRDefault="008C2523" w:rsidP="008C2523">
      <w:pPr>
        <w:pStyle w:val="a1"/>
        <w:rPr>
          <w:color w:val="000000" w:themeColor="text1"/>
          <w:lang w:val="en-GB"/>
        </w:rPr>
      </w:pPr>
      <w:r w:rsidRPr="006D3A21">
        <w:rPr>
          <w:rFonts w:ascii="宋体" w:hAnsi="宋体" w:hint="eastAsia"/>
          <w:b/>
          <w:bCs/>
          <w:color w:val="000000" w:themeColor="text1"/>
          <w:sz w:val="24"/>
          <w:szCs w:val="24"/>
        </w:rPr>
        <w:lastRenderedPageBreak/>
        <w:t>消息净荷</w:t>
      </w:r>
      <w:r w:rsidRPr="006D3A21">
        <w:rPr>
          <w:rFonts w:ascii="宋体" w:hAnsi="宋体" w:hint="eastAsia"/>
          <w:color w:val="000000" w:themeColor="text1"/>
          <w:sz w:val="24"/>
          <w:szCs w:val="24"/>
        </w:rPr>
        <w:t>：</w:t>
      </w:r>
    </w:p>
    <w:p w14:paraId="24BC2FE4" w14:textId="77777777" w:rsidR="008C2523" w:rsidRPr="006D3A21" w:rsidRDefault="008C2523" w:rsidP="008C2523">
      <w:pPr>
        <w:ind w:firstLine="420"/>
        <w:rPr>
          <w:color w:val="000000" w:themeColor="text1"/>
          <w:kern w:val="0"/>
          <w:lang w:val="en-GB"/>
        </w:rPr>
      </w:pPr>
      <w:r w:rsidRPr="006D3A21">
        <w:rPr>
          <w:rFonts w:hint="eastAsia"/>
          <w:color w:val="000000" w:themeColor="text1"/>
        </w:rPr>
        <w:t>参见标准</w:t>
      </w:r>
      <w:r w:rsidRPr="006D3A21">
        <w:rPr>
          <w:rFonts w:hint="eastAsia"/>
          <w:color w:val="000000" w:themeColor="text1"/>
        </w:rPr>
        <w:t>ACK</w:t>
      </w:r>
      <w:r w:rsidRPr="006D3A21">
        <w:rPr>
          <w:rFonts w:hint="eastAsia"/>
          <w:color w:val="000000" w:themeColor="text1"/>
        </w:rPr>
        <w:t>消息。</w:t>
      </w:r>
    </w:p>
    <w:p w14:paraId="62860742" w14:textId="77777777" w:rsidR="008C2523" w:rsidRPr="006D3A21" w:rsidRDefault="008C2523" w:rsidP="009D48FA">
      <w:pPr>
        <w:pStyle w:val="a5"/>
        <w:rPr>
          <w:color w:val="000000" w:themeColor="text1"/>
          <w:lang w:val="en-GB"/>
        </w:rPr>
      </w:pPr>
    </w:p>
    <w:p w14:paraId="4AD1491D" w14:textId="77777777" w:rsidR="00D920FA" w:rsidRPr="006D3A21" w:rsidRDefault="003F32E8" w:rsidP="000107A1">
      <w:pPr>
        <w:pStyle w:val="31"/>
        <w:rPr>
          <w:color w:val="000000" w:themeColor="text1"/>
        </w:rPr>
      </w:pPr>
      <w:bookmarkStart w:id="132" w:name="_Toc375126633"/>
      <w:r w:rsidRPr="006D3A21">
        <w:rPr>
          <w:rFonts w:hint="eastAsia"/>
          <w:color w:val="000000" w:themeColor="text1"/>
        </w:rPr>
        <w:t>L2P</w:t>
      </w:r>
      <w:r w:rsidR="00D920FA" w:rsidRPr="006D3A21">
        <w:rPr>
          <w:rFonts w:hint="eastAsia"/>
          <w:color w:val="000000" w:themeColor="text1"/>
        </w:rPr>
        <w:t>_AG_</w:t>
      </w:r>
      <w:r w:rsidR="00D920FA" w:rsidRPr="006D3A21">
        <w:rPr>
          <w:color w:val="000000" w:themeColor="text1"/>
        </w:rPr>
        <w:t>SPECIFIED_CELL_SCAN_RE</w:t>
      </w:r>
      <w:r w:rsidR="00D920FA" w:rsidRPr="006D3A21">
        <w:rPr>
          <w:rFonts w:hint="eastAsia"/>
          <w:color w:val="000000" w:themeColor="text1"/>
        </w:rPr>
        <w:t>L_ACK</w:t>
      </w:r>
      <w:bookmarkEnd w:id="132"/>
    </w:p>
    <w:p w14:paraId="59EECB14" w14:textId="77777777" w:rsidR="001C5B8B" w:rsidRPr="006D3A21" w:rsidRDefault="001C5B8B" w:rsidP="001C5B8B">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38F1AD89" w14:textId="77777777" w:rsidR="001C5B8B" w:rsidRPr="006D3A21" w:rsidRDefault="001C5B8B" w:rsidP="001C5B8B">
      <w:pPr>
        <w:pStyle w:val="a1"/>
        <w:numPr>
          <w:ilvl w:val="0"/>
          <w:numId w:val="0"/>
        </w:numPr>
        <w:ind w:left="420"/>
        <w:rPr>
          <w:color w:val="000000" w:themeColor="text1"/>
        </w:rPr>
      </w:pPr>
      <w:r w:rsidRPr="006D3A21">
        <w:rPr>
          <w:rFonts w:hint="eastAsia"/>
          <w:color w:val="000000" w:themeColor="text1"/>
        </w:rPr>
        <w:t>该消息是</w:t>
      </w:r>
      <w:r w:rsidRPr="006D3A21">
        <w:rPr>
          <w:rFonts w:hint="eastAsia"/>
          <w:color w:val="000000" w:themeColor="text1"/>
        </w:rPr>
        <w:t>L2P</w:t>
      </w:r>
      <w:r w:rsidRPr="006D3A21">
        <w:rPr>
          <w:rFonts w:hint="eastAsia"/>
          <w:color w:val="000000" w:themeColor="text1"/>
        </w:rPr>
        <w:t>接收到</w:t>
      </w:r>
      <w:r w:rsidRPr="006D3A21">
        <w:rPr>
          <w:rFonts w:hint="eastAsia"/>
          <w:color w:val="000000" w:themeColor="text1"/>
        </w:rPr>
        <w:t>APP Agent</w:t>
      </w:r>
      <w:r w:rsidRPr="006D3A21">
        <w:rPr>
          <w:rFonts w:hint="eastAsia"/>
          <w:color w:val="000000" w:themeColor="text1"/>
        </w:rPr>
        <w:t>的</w:t>
      </w:r>
      <w:r w:rsidRPr="006D3A21">
        <w:rPr>
          <w:color w:val="000000" w:themeColor="text1"/>
        </w:rPr>
        <w:t xml:space="preserve"> AG_</w:t>
      </w:r>
      <w:r w:rsidRPr="006D3A21">
        <w:rPr>
          <w:rFonts w:hint="eastAsia"/>
          <w:color w:val="000000" w:themeColor="text1"/>
        </w:rPr>
        <w:t>XX_</w:t>
      </w:r>
      <w:r w:rsidRPr="006D3A21">
        <w:rPr>
          <w:color w:val="000000" w:themeColor="text1"/>
        </w:rPr>
        <w:t>SPECIFIED_CELL_SCAN_RE</w:t>
      </w:r>
      <w:r w:rsidRPr="006D3A21">
        <w:rPr>
          <w:rFonts w:hint="eastAsia"/>
          <w:color w:val="000000" w:themeColor="text1"/>
        </w:rPr>
        <w:t>L</w:t>
      </w:r>
      <w:r w:rsidRPr="006D3A21">
        <w:rPr>
          <w:rFonts w:hint="eastAsia"/>
          <w:color w:val="000000" w:themeColor="text1"/>
        </w:rPr>
        <w:t>消息后</w:t>
      </w:r>
      <w:r w:rsidRPr="006D3A21">
        <w:rPr>
          <w:rFonts w:hint="eastAsia"/>
          <w:color w:val="000000" w:themeColor="text1"/>
        </w:rPr>
        <w:t>,L2P</w:t>
      </w:r>
      <w:r w:rsidRPr="006D3A21">
        <w:rPr>
          <w:rFonts w:hint="eastAsia"/>
          <w:color w:val="000000" w:themeColor="text1"/>
        </w:rPr>
        <w:t>回复的</w:t>
      </w:r>
      <w:r w:rsidRPr="006D3A21">
        <w:rPr>
          <w:rFonts w:hint="eastAsia"/>
          <w:color w:val="000000" w:themeColor="text1"/>
        </w:rPr>
        <w:t>ACK</w:t>
      </w:r>
      <w:r w:rsidRPr="006D3A21">
        <w:rPr>
          <w:rFonts w:hint="eastAsia"/>
          <w:color w:val="000000" w:themeColor="text1"/>
        </w:rPr>
        <w:t>消息。确认</w:t>
      </w:r>
      <w:r w:rsidRPr="006D3A21">
        <w:rPr>
          <w:rFonts w:hint="eastAsia"/>
          <w:color w:val="000000" w:themeColor="text1"/>
        </w:rPr>
        <w:t>L2P</w:t>
      </w:r>
      <w:r w:rsidR="00A13F11">
        <w:rPr>
          <w:rFonts w:hint="eastAsia"/>
          <w:color w:val="000000" w:themeColor="text1"/>
        </w:rPr>
        <w:t>释放指定小区扫描参数，此次任务结束</w:t>
      </w:r>
      <w:r w:rsidRPr="006D3A21">
        <w:rPr>
          <w:rFonts w:hint="eastAsia"/>
          <w:color w:val="000000" w:themeColor="text1"/>
        </w:rPr>
        <w:t>。</w:t>
      </w:r>
      <w:r w:rsidR="00C46975">
        <w:rPr>
          <w:rFonts w:hint="eastAsia"/>
          <w:color w:val="000000" w:themeColor="text1"/>
        </w:rPr>
        <w:t>Agent</w:t>
      </w:r>
      <w:r w:rsidR="00C46975">
        <w:rPr>
          <w:rFonts w:hint="eastAsia"/>
          <w:color w:val="000000" w:themeColor="text1"/>
        </w:rPr>
        <w:t>收到此消息之后直接透传给</w:t>
      </w:r>
      <w:r w:rsidR="00C46975">
        <w:rPr>
          <w:rFonts w:hint="eastAsia"/>
          <w:color w:val="000000" w:themeColor="text1"/>
        </w:rPr>
        <w:t>PC</w:t>
      </w:r>
      <w:r w:rsidR="00C46975">
        <w:rPr>
          <w:rFonts w:hint="eastAsia"/>
          <w:color w:val="000000" w:themeColor="text1"/>
        </w:rPr>
        <w:t>机上的</w:t>
      </w:r>
      <w:r w:rsidR="00C46975">
        <w:rPr>
          <w:rFonts w:hint="eastAsia"/>
          <w:color w:val="000000" w:themeColor="text1"/>
        </w:rPr>
        <w:t>AGI</w:t>
      </w:r>
      <w:r w:rsidR="00C46975">
        <w:rPr>
          <w:rFonts w:hint="eastAsia"/>
          <w:color w:val="000000" w:themeColor="text1"/>
        </w:rPr>
        <w:t>。</w:t>
      </w:r>
    </w:p>
    <w:p w14:paraId="2A9B307F" w14:textId="77777777" w:rsidR="001C5B8B" w:rsidRPr="006D3A21" w:rsidRDefault="001C5B8B" w:rsidP="001C5B8B">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1EA035CE" w14:textId="77777777" w:rsidR="001C5B8B" w:rsidRPr="006D3A21" w:rsidRDefault="001C5B8B" w:rsidP="001C5B8B">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L2P＝＞</w:t>
      </w:r>
      <w:r w:rsidRPr="006D3A21">
        <w:rPr>
          <w:rFonts w:hint="eastAsia"/>
          <w:color w:val="000000" w:themeColor="text1"/>
          <w:sz w:val="24"/>
          <w:szCs w:val="24"/>
        </w:rPr>
        <w:t>APP Agent</w:t>
      </w:r>
      <w:r w:rsidR="00C46975">
        <w:rPr>
          <w:rFonts w:hint="eastAsia"/>
          <w:color w:val="000000" w:themeColor="text1"/>
          <w:sz w:val="24"/>
          <w:szCs w:val="24"/>
        </w:rPr>
        <w:t xml:space="preserve"> </w:t>
      </w:r>
      <w:r w:rsidR="00C46975" w:rsidRPr="006D3A21">
        <w:rPr>
          <w:rFonts w:ascii="宋体" w:hAnsi="宋体" w:hint="eastAsia"/>
          <w:color w:val="000000" w:themeColor="text1"/>
          <w:sz w:val="24"/>
          <w:szCs w:val="24"/>
        </w:rPr>
        <w:t>＝＞</w:t>
      </w:r>
      <w:r w:rsidR="00C46975">
        <w:rPr>
          <w:rFonts w:ascii="宋体" w:hAnsi="宋体" w:hint="eastAsia"/>
          <w:color w:val="000000" w:themeColor="text1"/>
          <w:sz w:val="24"/>
          <w:szCs w:val="24"/>
        </w:rPr>
        <w:t>PC</w:t>
      </w:r>
    </w:p>
    <w:p w14:paraId="033CE61F" w14:textId="77777777" w:rsidR="001C5B8B" w:rsidRPr="006D3A21" w:rsidRDefault="001C5B8B" w:rsidP="001C5B8B">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5254F546" w14:textId="77777777" w:rsidR="00B91A61" w:rsidRPr="006D3A21" w:rsidRDefault="001C5B8B" w:rsidP="00C46975">
      <w:pPr>
        <w:ind w:firstLine="420"/>
        <w:rPr>
          <w:color w:val="000000" w:themeColor="text1"/>
        </w:rPr>
      </w:pPr>
      <w:r w:rsidRPr="006D3A21">
        <w:rPr>
          <w:rFonts w:hint="eastAsia"/>
          <w:color w:val="000000" w:themeColor="text1"/>
        </w:rPr>
        <w:t>参见标准</w:t>
      </w:r>
      <w:r w:rsidRPr="006D3A21">
        <w:rPr>
          <w:rFonts w:hint="eastAsia"/>
          <w:color w:val="000000" w:themeColor="text1"/>
        </w:rPr>
        <w:t>ACK</w:t>
      </w:r>
      <w:r w:rsidRPr="006D3A21">
        <w:rPr>
          <w:rFonts w:hint="eastAsia"/>
          <w:color w:val="000000" w:themeColor="text1"/>
        </w:rPr>
        <w:t>消息。</w:t>
      </w:r>
      <w:r w:rsidR="00291798" w:rsidRPr="006D3A21">
        <w:rPr>
          <w:rFonts w:hint="eastAsia"/>
          <w:color w:val="000000" w:themeColor="text1"/>
        </w:rPr>
        <w:t>非指定小区扫描</w:t>
      </w:r>
      <w:r w:rsidR="00291798" w:rsidRPr="006D3A21">
        <w:rPr>
          <w:rFonts w:hint="eastAsia"/>
          <w:color w:val="000000" w:themeColor="text1"/>
        </w:rPr>
        <w:t xml:space="preserve">(PC </w:t>
      </w:r>
      <w:r w:rsidR="00291798" w:rsidRPr="006D3A21">
        <w:rPr>
          <w:rFonts w:hint="eastAsia"/>
          <w:color w:val="000000" w:themeColor="text1"/>
        </w:rPr>
        <w:t>应用</w:t>
      </w:r>
      <w:r w:rsidR="00291798" w:rsidRPr="006D3A21">
        <w:rPr>
          <w:rFonts w:hint="eastAsia"/>
          <w:color w:val="000000" w:themeColor="text1"/>
        </w:rPr>
        <w:t>)</w:t>
      </w:r>
      <w:bookmarkStart w:id="133" w:name="_Toc347733624"/>
    </w:p>
    <w:p w14:paraId="2052593F" w14:textId="77777777" w:rsidR="00291798" w:rsidRPr="006D3A21" w:rsidRDefault="009E1C04" w:rsidP="000107A1">
      <w:pPr>
        <w:pStyle w:val="31"/>
        <w:rPr>
          <w:color w:val="000000" w:themeColor="text1"/>
        </w:rPr>
      </w:pPr>
      <w:bookmarkStart w:id="134" w:name="_Toc375126634"/>
      <w:r w:rsidRPr="006D3A21">
        <w:rPr>
          <w:color w:val="000000" w:themeColor="text1"/>
        </w:rPr>
        <w:t>PC</w:t>
      </w:r>
      <w:r w:rsidRPr="006D3A21">
        <w:rPr>
          <w:rFonts w:hint="eastAsia"/>
          <w:color w:val="000000" w:themeColor="text1"/>
        </w:rPr>
        <w:t>_</w:t>
      </w:r>
      <w:r w:rsidR="00B91A61" w:rsidRPr="006D3A21">
        <w:rPr>
          <w:color w:val="000000" w:themeColor="text1"/>
        </w:rPr>
        <w:t>AG_</w:t>
      </w:r>
      <w:r w:rsidR="00291798" w:rsidRPr="006D3A21">
        <w:rPr>
          <w:color w:val="000000" w:themeColor="text1"/>
        </w:rPr>
        <w:t>UNSPECIFIED_CELL_SCAN_REQ</w:t>
      </w:r>
      <w:bookmarkEnd w:id="133"/>
      <w:bookmarkEnd w:id="134"/>
    </w:p>
    <w:p w14:paraId="12369610" w14:textId="77777777" w:rsidR="0007609D" w:rsidRPr="006D3A21" w:rsidRDefault="0007609D" w:rsidP="0007609D">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5327A4ED" w14:textId="77777777" w:rsidR="0007609D" w:rsidRPr="006D3A21" w:rsidRDefault="0007609D" w:rsidP="0007609D">
      <w:pPr>
        <w:pStyle w:val="a5"/>
        <w:rPr>
          <w:color w:val="000000" w:themeColor="text1"/>
        </w:rPr>
      </w:pPr>
      <w:r w:rsidRPr="006D3A21">
        <w:rPr>
          <w:rFonts w:hint="eastAsia"/>
          <w:color w:val="000000" w:themeColor="text1"/>
        </w:rPr>
        <w:t>该消息是</w:t>
      </w:r>
      <w:r w:rsidRPr="006D3A21">
        <w:rPr>
          <w:rFonts w:hint="eastAsia"/>
          <w:color w:val="000000" w:themeColor="text1"/>
        </w:rPr>
        <w:t>PC</w:t>
      </w:r>
      <w:r w:rsidRPr="006D3A21">
        <w:rPr>
          <w:rFonts w:hint="eastAsia"/>
          <w:color w:val="000000" w:themeColor="text1"/>
        </w:rPr>
        <w:t>机向</w:t>
      </w:r>
      <w:r w:rsidRPr="006D3A21">
        <w:rPr>
          <w:rFonts w:hint="eastAsia"/>
          <w:color w:val="000000" w:themeColor="text1"/>
        </w:rPr>
        <w:t>APP Agent</w:t>
      </w:r>
      <w:r w:rsidRPr="006D3A21">
        <w:rPr>
          <w:rFonts w:hint="eastAsia"/>
          <w:color w:val="000000" w:themeColor="text1"/>
        </w:rPr>
        <w:t>请求启动非指定小区业务的请求消息。消息体中带有非指定小区的参数信息。</w:t>
      </w:r>
    </w:p>
    <w:p w14:paraId="32EEEC05" w14:textId="77777777" w:rsidR="0007609D" w:rsidRPr="006D3A21" w:rsidRDefault="0007609D" w:rsidP="0007609D">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12E14014" w14:textId="77777777" w:rsidR="0007609D" w:rsidRPr="006D3A21" w:rsidRDefault="0007609D" w:rsidP="0007609D">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PC＝＞</w:t>
      </w:r>
      <w:r w:rsidRPr="006D3A21">
        <w:rPr>
          <w:rFonts w:hint="eastAsia"/>
          <w:color w:val="000000" w:themeColor="text1"/>
          <w:sz w:val="24"/>
          <w:szCs w:val="24"/>
        </w:rPr>
        <w:t>APP Agent</w:t>
      </w:r>
    </w:p>
    <w:p w14:paraId="666404F2" w14:textId="77777777" w:rsidR="0007609D" w:rsidRPr="006D3A21" w:rsidRDefault="0007609D" w:rsidP="00175FA8">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：见下表</w:t>
      </w: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4"/>
        <w:gridCol w:w="1227"/>
        <w:gridCol w:w="4959"/>
      </w:tblGrid>
      <w:tr w:rsidR="00742392" w:rsidRPr="006D3A21" w14:paraId="40045C7C" w14:textId="77777777" w:rsidTr="0046633F">
        <w:tc>
          <w:tcPr>
            <w:tcW w:w="2424" w:type="dxa"/>
            <w:tcBorders>
              <w:top w:val="single" w:sz="4" w:space="0" w:color="auto"/>
              <w:left w:val="single" w:sz="4" w:space="0" w:color="auto"/>
              <w:bottom w:val="single" w:sz="4" w:space="0" w:color="auto"/>
              <w:right w:val="single" w:sz="4" w:space="0" w:color="auto"/>
            </w:tcBorders>
            <w:hideMark/>
          </w:tcPr>
          <w:p w14:paraId="261EB545" w14:textId="77777777" w:rsidR="00742392" w:rsidRPr="006D3A21" w:rsidRDefault="00742392">
            <w:pPr>
              <w:rPr>
                <w:b/>
                <w:color w:val="000000" w:themeColor="text1"/>
                <w:lang w:val="en-GB"/>
              </w:rPr>
            </w:pPr>
            <w:r w:rsidRPr="006D3A21">
              <w:rPr>
                <w:b/>
                <w:color w:val="000000" w:themeColor="text1"/>
                <w:lang w:val="en-GB"/>
              </w:rPr>
              <w:t>Parameter</w:t>
            </w:r>
          </w:p>
        </w:tc>
        <w:tc>
          <w:tcPr>
            <w:tcW w:w="1227" w:type="dxa"/>
            <w:tcBorders>
              <w:top w:val="single" w:sz="4" w:space="0" w:color="auto"/>
              <w:left w:val="single" w:sz="4" w:space="0" w:color="auto"/>
              <w:bottom w:val="single" w:sz="4" w:space="0" w:color="auto"/>
              <w:right w:val="single" w:sz="4" w:space="0" w:color="auto"/>
            </w:tcBorders>
            <w:hideMark/>
          </w:tcPr>
          <w:p w14:paraId="031CED7D" w14:textId="77777777" w:rsidR="00742392" w:rsidRPr="006D3A21" w:rsidRDefault="00742392">
            <w:pPr>
              <w:rPr>
                <w:b/>
                <w:color w:val="000000" w:themeColor="text1"/>
                <w:lang w:val="en-GB"/>
              </w:rPr>
            </w:pPr>
            <w:r w:rsidRPr="006D3A21">
              <w:rPr>
                <w:b/>
                <w:color w:val="000000" w:themeColor="text1"/>
                <w:lang w:val="en-GB"/>
              </w:rPr>
              <w:t>Type</w:t>
            </w:r>
          </w:p>
        </w:tc>
        <w:tc>
          <w:tcPr>
            <w:tcW w:w="4959" w:type="dxa"/>
            <w:tcBorders>
              <w:top w:val="single" w:sz="4" w:space="0" w:color="auto"/>
              <w:left w:val="single" w:sz="4" w:space="0" w:color="auto"/>
              <w:bottom w:val="single" w:sz="4" w:space="0" w:color="auto"/>
              <w:right w:val="single" w:sz="4" w:space="0" w:color="auto"/>
            </w:tcBorders>
            <w:hideMark/>
          </w:tcPr>
          <w:p w14:paraId="07CF8A96" w14:textId="77777777" w:rsidR="00742392" w:rsidRPr="006D3A21" w:rsidRDefault="00742392">
            <w:pPr>
              <w:rPr>
                <w:b/>
                <w:color w:val="000000" w:themeColor="text1"/>
                <w:lang w:val="en-GB"/>
              </w:rPr>
            </w:pPr>
            <w:r w:rsidRPr="006D3A21">
              <w:rPr>
                <w:b/>
                <w:color w:val="000000" w:themeColor="text1"/>
                <w:lang w:val="en-GB"/>
              </w:rPr>
              <w:t>Description</w:t>
            </w:r>
          </w:p>
        </w:tc>
      </w:tr>
      <w:tr w:rsidR="00742392" w:rsidRPr="006D3A21" w14:paraId="28B3324F" w14:textId="77777777" w:rsidTr="0046633F">
        <w:tc>
          <w:tcPr>
            <w:tcW w:w="2424" w:type="dxa"/>
            <w:tcBorders>
              <w:top w:val="single" w:sz="4" w:space="0" w:color="auto"/>
              <w:left w:val="single" w:sz="4" w:space="0" w:color="auto"/>
              <w:bottom w:val="single" w:sz="4" w:space="0" w:color="auto"/>
              <w:right w:val="single" w:sz="4" w:space="0" w:color="auto"/>
            </w:tcBorders>
            <w:hideMark/>
          </w:tcPr>
          <w:p w14:paraId="025CD02A" w14:textId="77777777" w:rsidR="00742392" w:rsidRPr="006D3A21" w:rsidRDefault="00742392">
            <w:pPr>
              <w:rPr>
                <w:color w:val="000000" w:themeColor="text1"/>
                <w:lang w:val="en-GB"/>
              </w:rPr>
            </w:pPr>
            <w:r w:rsidRPr="006D3A21">
              <w:rPr>
                <w:color w:val="000000" w:themeColor="text1"/>
                <w:lang w:val="en-GB"/>
              </w:rPr>
              <w:t>RATType</w:t>
            </w:r>
          </w:p>
        </w:tc>
        <w:tc>
          <w:tcPr>
            <w:tcW w:w="1227" w:type="dxa"/>
            <w:tcBorders>
              <w:top w:val="single" w:sz="4" w:space="0" w:color="auto"/>
              <w:left w:val="single" w:sz="4" w:space="0" w:color="auto"/>
              <w:bottom w:val="single" w:sz="4" w:space="0" w:color="auto"/>
              <w:right w:val="single" w:sz="4" w:space="0" w:color="auto"/>
            </w:tcBorders>
            <w:hideMark/>
          </w:tcPr>
          <w:p w14:paraId="3DAA9E9E" w14:textId="77777777" w:rsidR="00742392" w:rsidRPr="006D3A21" w:rsidRDefault="00742392">
            <w:pPr>
              <w:rPr>
                <w:color w:val="000000" w:themeColor="text1"/>
                <w:lang w:val="en-GB"/>
              </w:rPr>
            </w:pPr>
            <w:r w:rsidRPr="006D3A21">
              <w:rPr>
                <w:color w:val="000000" w:themeColor="text1"/>
                <w:lang w:val="en-GB"/>
              </w:rPr>
              <w:t>U8</w:t>
            </w:r>
          </w:p>
        </w:tc>
        <w:tc>
          <w:tcPr>
            <w:tcW w:w="4959" w:type="dxa"/>
            <w:tcBorders>
              <w:top w:val="single" w:sz="4" w:space="0" w:color="auto"/>
              <w:left w:val="single" w:sz="4" w:space="0" w:color="auto"/>
              <w:bottom w:val="single" w:sz="4" w:space="0" w:color="auto"/>
              <w:right w:val="single" w:sz="4" w:space="0" w:color="auto"/>
            </w:tcBorders>
            <w:hideMark/>
          </w:tcPr>
          <w:p w14:paraId="5593F88E" w14:textId="77777777" w:rsidR="00742392" w:rsidRPr="006D3A21" w:rsidRDefault="00EE62F0">
            <w:pPr>
              <w:rPr>
                <w:color w:val="000000" w:themeColor="text1"/>
                <w:lang w:val="en-GB"/>
              </w:rPr>
            </w:pPr>
            <w:r w:rsidRPr="006D3A21">
              <w:rPr>
                <w:rFonts w:hint="eastAsia"/>
                <w:color w:val="000000" w:themeColor="text1"/>
                <w:lang w:val="en-GB"/>
              </w:rPr>
              <w:t>0-</w:t>
            </w:r>
            <w:r w:rsidRPr="006D3A21">
              <w:rPr>
                <w:color w:val="000000" w:themeColor="text1"/>
                <w:lang w:val="en-GB"/>
              </w:rPr>
              <w:t>TD</w:t>
            </w:r>
            <w:r w:rsidRPr="006D3A21">
              <w:rPr>
                <w:rFonts w:hint="eastAsia"/>
                <w:color w:val="000000" w:themeColor="text1"/>
                <w:lang w:val="en-GB"/>
              </w:rPr>
              <w:t>D</w:t>
            </w:r>
            <w:r w:rsidRPr="006D3A21">
              <w:rPr>
                <w:color w:val="000000" w:themeColor="text1"/>
                <w:lang w:val="en-GB"/>
              </w:rPr>
              <w:t>_LTE</w:t>
            </w:r>
            <w:r w:rsidRPr="006D3A21">
              <w:rPr>
                <w:rFonts w:hint="eastAsia"/>
                <w:color w:val="000000" w:themeColor="text1"/>
                <w:lang w:val="en-GB"/>
              </w:rPr>
              <w:t>，</w:t>
            </w:r>
            <w:r w:rsidRPr="006D3A21">
              <w:rPr>
                <w:color w:val="000000" w:themeColor="text1"/>
                <w:lang w:val="en-GB"/>
              </w:rPr>
              <w:br/>
            </w:r>
            <w:r w:rsidRPr="006D3A21">
              <w:rPr>
                <w:rFonts w:hint="eastAsia"/>
                <w:color w:val="000000" w:themeColor="text1"/>
                <w:lang w:val="en-GB"/>
              </w:rPr>
              <w:t>1-</w:t>
            </w:r>
            <w:r w:rsidRPr="006D3A21">
              <w:rPr>
                <w:color w:val="000000" w:themeColor="text1"/>
                <w:lang w:val="en-GB"/>
              </w:rPr>
              <w:t>FDD_LTE</w:t>
            </w:r>
            <w:r w:rsidRPr="006D3A21">
              <w:rPr>
                <w:rFonts w:hint="eastAsia"/>
                <w:color w:val="000000" w:themeColor="text1"/>
                <w:lang w:val="en-GB"/>
              </w:rPr>
              <w:t>，</w:t>
            </w:r>
            <w:r w:rsidRPr="006D3A21">
              <w:rPr>
                <w:color w:val="000000" w:themeColor="text1"/>
                <w:lang w:val="en-GB"/>
              </w:rPr>
              <w:br/>
            </w:r>
            <w:r w:rsidRPr="006D3A21">
              <w:rPr>
                <w:rFonts w:hint="eastAsia"/>
                <w:color w:val="000000" w:themeColor="text1"/>
                <w:lang w:val="en-GB"/>
              </w:rPr>
              <w:t>2-</w:t>
            </w:r>
            <w:r w:rsidRPr="006D3A21">
              <w:rPr>
                <w:color w:val="000000" w:themeColor="text1"/>
                <w:lang w:val="en-GB"/>
              </w:rPr>
              <w:t>TD_SCDMA</w:t>
            </w:r>
            <w:r w:rsidRPr="006D3A21">
              <w:rPr>
                <w:rFonts w:hint="eastAsia"/>
                <w:color w:val="000000" w:themeColor="text1"/>
                <w:lang w:val="en-GB"/>
              </w:rPr>
              <w:t>，</w:t>
            </w:r>
            <w:r w:rsidRPr="006D3A21">
              <w:rPr>
                <w:rFonts w:hint="eastAsia"/>
                <w:color w:val="000000" w:themeColor="text1"/>
                <w:lang w:val="en-GB"/>
              </w:rPr>
              <w:br/>
              <w:t>3-</w:t>
            </w:r>
            <w:r w:rsidRPr="006D3A21">
              <w:rPr>
                <w:color w:val="000000" w:themeColor="text1"/>
                <w:lang w:val="en-GB"/>
              </w:rPr>
              <w:t>WCDMA</w:t>
            </w:r>
            <w:r w:rsidRPr="006D3A21">
              <w:rPr>
                <w:rFonts w:hint="eastAsia"/>
                <w:color w:val="000000" w:themeColor="text1"/>
                <w:lang w:val="en-GB"/>
              </w:rPr>
              <w:t>，</w:t>
            </w:r>
            <w:r w:rsidRPr="006D3A21">
              <w:rPr>
                <w:color w:val="000000" w:themeColor="text1"/>
                <w:lang w:val="en-GB"/>
              </w:rPr>
              <w:br/>
            </w:r>
            <w:r w:rsidRPr="006D3A21">
              <w:rPr>
                <w:rFonts w:hint="eastAsia"/>
                <w:color w:val="000000" w:themeColor="text1"/>
                <w:lang w:val="en-GB"/>
              </w:rPr>
              <w:t>4-</w:t>
            </w:r>
            <w:r w:rsidRPr="006D3A21">
              <w:rPr>
                <w:color w:val="000000" w:themeColor="text1"/>
                <w:lang w:val="en-GB"/>
              </w:rPr>
              <w:t>GSM</w:t>
            </w:r>
          </w:p>
        </w:tc>
      </w:tr>
      <w:tr w:rsidR="00742392" w:rsidRPr="006D3A21" w14:paraId="4F82859F" w14:textId="77777777" w:rsidTr="0046633F">
        <w:tc>
          <w:tcPr>
            <w:tcW w:w="2424" w:type="dxa"/>
            <w:tcBorders>
              <w:top w:val="single" w:sz="4" w:space="0" w:color="auto"/>
              <w:left w:val="single" w:sz="4" w:space="0" w:color="auto"/>
              <w:bottom w:val="single" w:sz="4" w:space="0" w:color="auto"/>
              <w:right w:val="single" w:sz="4" w:space="0" w:color="auto"/>
            </w:tcBorders>
            <w:hideMark/>
          </w:tcPr>
          <w:p w14:paraId="7D9DC88D" w14:textId="77777777" w:rsidR="00742392" w:rsidRPr="006D3A21" w:rsidRDefault="00742392" w:rsidP="00BE12F0">
            <w:pPr>
              <w:rPr>
                <w:color w:val="000000" w:themeColor="text1"/>
                <w:lang w:val="en-GB"/>
              </w:rPr>
            </w:pPr>
            <w:r w:rsidRPr="006D3A21">
              <w:rPr>
                <w:color w:val="000000" w:themeColor="text1"/>
                <w:lang w:val="en-GB"/>
              </w:rPr>
              <w:t>ScanMode</w:t>
            </w:r>
          </w:p>
        </w:tc>
        <w:tc>
          <w:tcPr>
            <w:tcW w:w="1227" w:type="dxa"/>
            <w:tcBorders>
              <w:top w:val="single" w:sz="4" w:space="0" w:color="auto"/>
              <w:left w:val="single" w:sz="4" w:space="0" w:color="auto"/>
              <w:bottom w:val="single" w:sz="4" w:space="0" w:color="auto"/>
              <w:right w:val="single" w:sz="4" w:space="0" w:color="auto"/>
            </w:tcBorders>
            <w:hideMark/>
          </w:tcPr>
          <w:p w14:paraId="2923D0D8" w14:textId="77777777" w:rsidR="00742392" w:rsidRPr="006D3A21" w:rsidRDefault="00742392">
            <w:pPr>
              <w:rPr>
                <w:color w:val="000000" w:themeColor="text1"/>
                <w:lang w:val="en-GB"/>
              </w:rPr>
            </w:pPr>
            <w:r w:rsidRPr="006D3A21">
              <w:rPr>
                <w:color w:val="000000" w:themeColor="text1"/>
                <w:lang w:val="en-GB"/>
              </w:rPr>
              <w:t>U8</w:t>
            </w:r>
          </w:p>
        </w:tc>
        <w:tc>
          <w:tcPr>
            <w:tcW w:w="4959" w:type="dxa"/>
            <w:tcBorders>
              <w:top w:val="single" w:sz="4" w:space="0" w:color="auto"/>
              <w:left w:val="single" w:sz="4" w:space="0" w:color="auto"/>
              <w:bottom w:val="single" w:sz="4" w:space="0" w:color="auto"/>
              <w:right w:val="single" w:sz="4" w:space="0" w:color="auto"/>
            </w:tcBorders>
            <w:hideMark/>
          </w:tcPr>
          <w:p w14:paraId="5E0FBF9D" w14:textId="77777777" w:rsidR="00742392" w:rsidRPr="006D3A21" w:rsidRDefault="00742392">
            <w:pPr>
              <w:rPr>
                <w:color w:val="000000" w:themeColor="text1"/>
                <w:lang w:val="en-GB"/>
              </w:rPr>
            </w:pPr>
            <w:r w:rsidRPr="006D3A21">
              <w:rPr>
                <w:color w:val="000000" w:themeColor="text1"/>
                <w:lang w:val="en-GB"/>
              </w:rPr>
              <w:t xml:space="preserve">1 </w:t>
            </w:r>
            <w:r w:rsidRPr="006D3A21">
              <w:rPr>
                <w:rFonts w:hint="eastAsia"/>
                <w:color w:val="000000" w:themeColor="text1"/>
                <w:lang w:val="en-GB"/>
              </w:rPr>
              <w:t>：</w:t>
            </w:r>
            <w:r w:rsidR="00F17218" w:rsidRPr="006D3A21">
              <w:rPr>
                <w:color w:val="000000" w:themeColor="text1"/>
                <w:lang w:val="en-GB"/>
              </w:rPr>
              <w:t>SCANMODE_FRBANDLIST</w:t>
            </w:r>
            <w:r w:rsidRPr="006D3A21">
              <w:rPr>
                <w:color w:val="000000" w:themeColor="text1"/>
                <w:lang w:val="en-GB"/>
              </w:rPr>
              <w:t>Frequency Band List</w:t>
            </w:r>
            <w:r w:rsidRPr="006D3A21">
              <w:rPr>
                <w:rFonts w:hint="eastAsia"/>
                <w:color w:val="000000" w:themeColor="text1"/>
                <w:lang w:val="en-GB"/>
              </w:rPr>
              <w:t>模式（缺省值）</w:t>
            </w:r>
          </w:p>
          <w:p w14:paraId="1D36DF60" w14:textId="77777777" w:rsidR="00742392" w:rsidRPr="006D3A21" w:rsidRDefault="00742392">
            <w:pPr>
              <w:rPr>
                <w:color w:val="000000" w:themeColor="text1"/>
                <w:lang w:val="en-GB"/>
              </w:rPr>
            </w:pPr>
            <w:r w:rsidRPr="006D3A21">
              <w:rPr>
                <w:color w:val="000000" w:themeColor="text1"/>
                <w:lang w:val="en-GB"/>
              </w:rPr>
              <w:t xml:space="preserve">2 </w:t>
            </w:r>
            <w:r w:rsidRPr="006D3A21">
              <w:rPr>
                <w:rFonts w:hint="eastAsia"/>
                <w:color w:val="000000" w:themeColor="text1"/>
                <w:lang w:val="en-GB"/>
              </w:rPr>
              <w:t>：</w:t>
            </w:r>
            <w:r w:rsidR="00F17218" w:rsidRPr="006D3A21">
              <w:rPr>
                <w:color w:val="000000" w:themeColor="text1"/>
                <w:lang w:val="en-GB"/>
              </w:rPr>
              <w:t>SCANMODE_FREQLIST</w:t>
            </w:r>
            <w:r w:rsidRPr="006D3A21">
              <w:rPr>
                <w:color w:val="000000" w:themeColor="text1"/>
                <w:lang w:val="en-GB"/>
              </w:rPr>
              <w:t>Frequency List</w:t>
            </w:r>
            <w:r w:rsidRPr="006D3A21">
              <w:rPr>
                <w:rFonts w:hint="eastAsia"/>
                <w:color w:val="000000" w:themeColor="text1"/>
                <w:lang w:val="en-GB"/>
              </w:rPr>
              <w:t>扫描模式</w:t>
            </w:r>
          </w:p>
          <w:p w14:paraId="5D242A95" w14:textId="77777777" w:rsidR="00BE12F0" w:rsidRPr="006D3A21" w:rsidRDefault="00BE12F0" w:rsidP="00BE12F0">
            <w:pPr>
              <w:rPr>
                <w:color w:val="000000" w:themeColor="text1"/>
                <w:lang w:val="en-GB"/>
              </w:rPr>
            </w:pPr>
          </w:p>
        </w:tc>
      </w:tr>
      <w:tr w:rsidR="00742392" w:rsidRPr="006D3A21" w14:paraId="1717ADDE" w14:textId="77777777" w:rsidTr="0046633F">
        <w:tc>
          <w:tcPr>
            <w:tcW w:w="2424" w:type="dxa"/>
            <w:tcBorders>
              <w:top w:val="single" w:sz="4" w:space="0" w:color="auto"/>
              <w:left w:val="single" w:sz="4" w:space="0" w:color="auto"/>
              <w:bottom w:val="single" w:sz="4" w:space="0" w:color="auto"/>
              <w:right w:val="single" w:sz="4" w:space="0" w:color="auto"/>
            </w:tcBorders>
            <w:hideMark/>
          </w:tcPr>
          <w:p w14:paraId="5D4D0964" w14:textId="77777777" w:rsidR="00742392" w:rsidRPr="006D3A21" w:rsidRDefault="00742392">
            <w:pPr>
              <w:rPr>
                <w:color w:val="000000" w:themeColor="text1"/>
                <w:lang w:val="en-GB"/>
              </w:rPr>
            </w:pPr>
            <w:r w:rsidRPr="006D3A21">
              <w:rPr>
                <w:color w:val="000000" w:themeColor="text1"/>
                <w:kern w:val="0"/>
                <w:sz w:val="18"/>
                <w:szCs w:val="18"/>
              </w:rPr>
              <w:lastRenderedPageBreak/>
              <w:t>GPSControl</w:t>
            </w:r>
          </w:p>
        </w:tc>
        <w:tc>
          <w:tcPr>
            <w:tcW w:w="1227" w:type="dxa"/>
            <w:tcBorders>
              <w:top w:val="single" w:sz="4" w:space="0" w:color="auto"/>
              <w:left w:val="single" w:sz="4" w:space="0" w:color="auto"/>
              <w:bottom w:val="single" w:sz="4" w:space="0" w:color="auto"/>
              <w:right w:val="single" w:sz="4" w:space="0" w:color="auto"/>
            </w:tcBorders>
            <w:hideMark/>
          </w:tcPr>
          <w:p w14:paraId="6F6E18FE" w14:textId="77777777" w:rsidR="00742392" w:rsidRPr="006D3A21" w:rsidRDefault="00742392">
            <w:pPr>
              <w:rPr>
                <w:color w:val="000000" w:themeColor="text1"/>
                <w:lang w:val="en-GB"/>
              </w:rPr>
            </w:pPr>
            <w:r w:rsidRPr="006D3A21">
              <w:rPr>
                <w:color w:val="000000" w:themeColor="text1"/>
                <w:lang w:val="en-GB"/>
              </w:rPr>
              <w:t>U8</w:t>
            </w:r>
          </w:p>
        </w:tc>
        <w:tc>
          <w:tcPr>
            <w:tcW w:w="4959" w:type="dxa"/>
            <w:tcBorders>
              <w:top w:val="single" w:sz="4" w:space="0" w:color="auto"/>
              <w:left w:val="single" w:sz="4" w:space="0" w:color="auto"/>
              <w:bottom w:val="single" w:sz="4" w:space="0" w:color="auto"/>
              <w:right w:val="single" w:sz="4" w:space="0" w:color="auto"/>
            </w:tcBorders>
            <w:hideMark/>
          </w:tcPr>
          <w:p w14:paraId="6DC1B60A" w14:textId="77777777" w:rsidR="00742392" w:rsidRPr="006D3A21" w:rsidRDefault="00742392">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控制AGT的</w:t>
            </w:r>
            <w:r w:rsidRPr="006D3A21">
              <w:rPr>
                <w:color w:val="000000" w:themeColor="text1"/>
                <w:kern w:val="0"/>
                <w:sz w:val="18"/>
                <w:szCs w:val="18"/>
              </w:rPr>
              <w:t>GPS</w:t>
            </w:r>
            <w:r w:rsidRPr="006D3A21">
              <w:rPr>
                <w:rFonts w:hint="eastAsia"/>
                <w:color w:val="000000" w:themeColor="text1"/>
                <w:kern w:val="0"/>
                <w:sz w:val="18"/>
                <w:szCs w:val="18"/>
              </w:rPr>
              <w:t>信息</w:t>
            </w:r>
            <w:r w:rsidRPr="006D3A21">
              <w:rPr>
                <w:rFonts w:ascii="宋体" w:cs="宋体" w:hint="eastAsia"/>
                <w:color w:val="000000" w:themeColor="text1"/>
                <w:kern w:val="0"/>
                <w:sz w:val="18"/>
                <w:szCs w:val="18"/>
              </w:rPr>
              <w:t xml:space="preserve">上报，默认为 </w:t>
            </w:r>
            <w:r w:rsidRPr="006D3A21">
              <w:rPr>
                <w:color w:val="000000" w:themeColor="text1"/>
                <w:kern w:val="0"/>
                <w:sz w:val="18"/>
                <w:szCs w:val="18"/>
              </w:rPr>
              <w:t>0 :</w:t>
            </w:r>
          </w:p>
          <w:p w14:paraId="3B71A1E2" w14:textId="77777777" w:rsidR="00742392" w:rsidRPr="006D3A21" w:rsidRDefault="00742392">
            <w:pPr>
              <w:autoSpaceDE w:val="0"/>
              <w:autoSpaceDN w:val="0"/>
              <w:adjustRightInd w:val="0"/>
              <w:spacing w:line="240" w:lineRule="auto"/>
              <w:jc w:val="left"/>
              <w:rPr>
                <w:rFonts w:ascii="宋体" w:cs="宋体"/>
                <w:color w:val="000000" w:themeColor="text1"/>
                <w:kern w:val="0"/>
                <w:sz w:val="18"/>
                <w:szCs w:val="18"/>
              </w:rPr>
            </w:pPr>
            <w:r w:rsidRPr="006D3A21">
              <w:rPr>
                <w:color w:val="000000" w:themeColor="text1"/>
                <w:kern w:val="0"/>
                <w:sz w:val="18"/>
                <w:szCs w:val="18"/>
              </w:rPr>
              <w:t>0:</w:t>
            </w:r>
            <w:r w:rsidR="00F17218" w:rsidRPr="006D3A21">
              <w:rPr>
                <w:color w:val="000000" w:themeColor="text1"/>
                <w:kern w:val="0"/>
                <w:sz w:val="18"/>
                <w:szCs w:val="18"/>
              </w:rPr>
              <w:t>GPSCONTRL_REPORT</w:t>
            </w:r>
            <w:r w:rsidRPr="006D3A21">
              <w:rPr>
                <w:rFonts w:ascii="宋体" w:cs="宋体" w:hint="eastAsia"/>
                <w:color w:val="000000" w:themeColor="text1"/>
                <w:kern w:val="0"/>
                <w:sz w:val="18"/>
                <w:szCs w:val="18"/>
              </w:rPr>
              <w:t>上报</w:t>
            </w:r>
          </w:p>
          <w:p w14:paraId="115C2582" w14:textId="77777777" w:rsidR="00742392" w:rsidRPr="006D3A21" w:rsidRDefault="00742392">
            <w:pPr>
              <w:rPr>
                <w:color w:val="000000" w:themeColor="text1"/>
                <w:lang w:val="en-GB"/>
              </w:rPr>
            </w:pPr>
            <w:r w:rsidRPr="006D3A21">
              <w:rPr>
                <w:color w:val="000000" w:themeColor="text1"/>
                <w:kern w:val="0"/>
                <w:sz w:val="18"/>
                <w:szCs w:val="18"/>
              </w:rPr>
              <w:t>1:</w:t>
            </w:r>
            <w:r w:rsidR="00F17218" w:rsidRPr="006D3A21">
              <w:rPr>
                <w:color w:val="000000" w:themeColor="text1"/>
                <w:kern w:val="0"/>
                <w:sz w:val="18"/>
                <w:szCs w:val="18"/>
              </w:rPr>
              <w:t>GPSCONTRL_NOREPORT</w:t>
            </w:r>
            <w:r w:rsidRPr="006D3A21">
              <w:rPr>
                <w:rFonts w:ascii="宋体" w:cs="宋体" w:hint="eastAsia"/>
                <w:color w:val="000000" w:themeColor="text1"/>
                <w:kern w:val="0"/>
                <w:sz w:val="18"/>
                <w:szCs w:val="18"/>
              </w:rPr>
              <w:t>不上报</w:t>
            </w:r>
          </w:p>
        </w:tc>
      </w:tr>
      <w:tr w:rsidR="00742392" w:rsidRPr="006D3A21" w14:paraId="111E3466" w14:textId="77777777" w:rsidTr="0046633F">
        <w:tc>
          <w:tcPr>
            <w:tcW w:w="2424" w:type="dxa"/>
            <w:tcBorders>
              <w:top w:val="single" w:sz="4" w:space="0" w:color="auto"/>
              <w:left w:val="single" w:sz="4" w:space="0" w:color="auto"/>
              <w:bottom w:val="single" w:sz="4" w:space="0" w:color="auto"/>
              <w:right w:val="single" w:sz="4" w:space="0" w:color="auto"/>
            </w:tcBorders>
            <w:hideMark/>
          </w:tcPr>
          <w:p w14:paraId="0275D5A0" w14:textId="77777777" w:rsidR="00742392" w:rsidRPr="006D3A21" w:rsidRDefault="0015797C">
            <w:pPr>
              <w:rPr>
                <w:color w:val="000000" w:themeColor="text1"/>
                <w:kern w:val="0"/>
                <w:sz w:val="18"/>
                <w:szCs w:val="18"/>
              </w:rPr>
            </w:pPr>
            <w:r w:rsidRPr="006D3A21">
              <w:rPr>
                <w:rFonts w:hint="eastAsia"/>
                <w:color w:val="000000" w:themeColor="text1"/>
                <w:kern w:val="0"/>
                <w:sz w:val="18"/>
                <w:szCs w:val="18"/>
              </w:rPr>
              <w:t>P</w:t>
            </w:r>
            <w:r w:rsidR="00742392" w:rsidRPr="006D3A21">
              <w:rPr>
                <w:color w:val="000000" w:themeColor="text1"/>
                <w:kern w:val="0"/>
                <w:sz w:val="18"/>
                <w:szCs w:val="18"/>
              </w:rPr>
              <w:t>adding</w:t>
            </w:r>
          </w:p>
        </w:tc>
        <w:tc>
          <w:tcPr>
            <w:tcW w:w="1227" w:type="dxa"/>
            <w:tcBorders>
              <w:top w:val="single" w:sz="4" w:space="0" w:color="auto"/>
              <w:left w:val="single" w:sz="4" w:space="0" w:color="auto"/>
              <w:bottom w:val="single" w:sz="4" w:space="0" w:color="auto"/>
              <w:right w:val="single" w:sz="4" w:space="0" w:color="auto"/>
            </w:tcBorders>
            <w:hideMark/>
          </w:tcPr>
          <w:p w14:paraId="7D910289" w14:textId="77777777" w:rsidR="00742392" w:rsidRPr="006D3A21" w:rsidRDefault="00742392">
            <w:pPr>
              <w:rPr>
                <w:color w:val="000000" w:themeColor="text1"/>
                <w:lang w:val="en-GB"/>
              </w:rPr>
            </w:pPr>
            <w:r w:rsidRPr="006D3A21">
              <w:rPr>
                <w:color w:val="000000" w:themeColor="text1"/>
                <w:lang w:val="en-GB"/>
              </w:rPr>
              <w:t>U8</w:t>
            </w:r>
          </w:p>
        </w:tc>
        <w:tc>
          <w:tcPr>
            <w:tcW w:w="4959" w:type="dxa"/>
            <w:tcBorders>
              <w:top w:val="single" w:sz="4" w:space="0" w:color="auto"/>
              <w:left w:val="single" w:sz="4" w:space="0" w:color="auto"/>
              <w:bottom w:val="single" w:sz="4" w:space="0" w:color="auto"/>
              <w:right w:val="single" w:sz="4" w:space="0" w:color="auto"/>
            </w:tcBorders>
            <w:hideMark/>
          </w:tcPr>
          <w:p w14:paraId="3F1B3071" w14:textId="77777777" w:rsidR="00742392" w:rsidRPr="006D3A21" w:rsidRDefault="00742392">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填充</w:t>
            </w:r>
          </w:p>
        </w:tc>
      </w:tr>
      <w:tr w:rsidR="00742392" w:rsidRPr="006D3A21" w14:paraId="5C32EEB7" w14:textId="77777777" w:rsidTr="0046633F">
        <w:tc>
          <w:tcPr>
            <w:tcW w:w="2424" w:type="dxa"/>
            <w:tcBorders>
              <w:top w:val="single" w:sz="4" w:space="0" w:color="auto"/>
              <w:left w:val="single" w:sz="4" w:space="0" w:color="auto"/>
              <w:bottom w:val="single" w:sz="4" w:space="0" w:color="auto"/>
              <w:right w:val="single" w:sz="4" w:space="0" w:color="auto"/>
            </w:tcBorders>
            <w:hideMark/>
          </w:tcPr>
          <w:p w14:paraId="4ECCDC42" w14:textId="77777777" w:rsidR="00742392" w:rsidRPr="006D3A21" w:rsidRDefault="00742392">
            <w:pPr>
              <w:rPr>
                <w:color w:val="000000" w:themeColor="text1"/>
              </w:rPr>
            </w:pPr>
            <w:r w:rsidRPr="006D3A21">
              <w:rPr>
                <w:color w:val="000000" w:themeColor="text1"/>
                <w:kern w:val="0"/>
                <w:sz w:val="18"/>
                <w:szCs w:val="18"/>
              </w:rPr>
              <w:t>MeasureMask</w:t>
            </w:r>
          </w:p>
        </w:tc>
        <w:tc>
          <w:tcPr>
            <w:tcW w:w="1227" w:type="dxa"/>
            <w:tcBorders>
              <w:top w:val="single" w:sz="4" w:space="0" w:color="auto"/>
              <w:left w:val="single" w:sz="4" w:space="0" w:color="auto"/>
              <w:bottom w:val="single" w:sz="4" w:space="0" w:color="auto"/>
              <w:right w:val="single" w:sz="4" w:space="0" w:color="auto"/>
            </w:tcBorders>
            <w:hideMark/>
          </w:tcPr>
          <w:p w14:paraId="242ABA74" w14:textId="77777777" w:rsidR="00742392" w:rsidRPr="006D3A21" w:rsidRDefault="00742392">
            <w:pPr>
              <w:rPr>
                <w:color w:val="000000" w:themeColor="text1"/>
                <w:lang w:val="en-GB"/>
              </w:rPr>
            </w:pPr>
            <w:r w:rsidRPr="006D3A21">
              <w:rPr>
                <w:color w:val="000000" w:themeColor="text1"/>
                <w:lang w:val="en-GB"/>
              </w:rPr>
              <w:t>U16</w:t>
            </w:r>
          </w:p>
        </w:tc>
        <w:tc>
          <w:tcPr>
            <w:tcW w:w="4959" w:type="dxa"/>
            <w:tcBorders>
              <w:top w:val="single" w:sz="4" w:space="0" w:color="auto"/>
              <w:left w:val="single" w:sz="4" w:space="0" w:color="auto"/>
              <w:bottom w:val="single" w:sz="4" w:space="0" w:color="auto"/>
              <w:right w:val="single" w:sz="4" w:space="0" w:color="auto"/>
            </w:tcBorders>
          </w:tcPr>
          <w:p w14:paraId="163FABE4" w14:textId="77777777" w:rsidR="00742392" w:rsidRPr="006D3A21" w:rsidRDefault="00742392">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指定测量类型（可任意组合如下</w:t>
            </w:r>
            <w:r w:rsidRPr="006D3A21">
              <w:rPr>
                <w:color w:val="000000" w:themeColor="text1"/>
                <w:kern w:val="0"/>
                <w:sz w:val="18"/>
                <w:szCs w:val="18"/>
              </w:rPr>
              <w:t>BITMASK</w:t>
            </w:r>
            <w:r w:rsidRPr="006D3A21">
              <w:rPr>
                <w:rFonts w:ascii="宋体" w:cs="宋体" w:hint="eastAsia"/>
                <w:color w:val="000000" w:themeColor="text1"/>
                <w:kern w:val="0"/>
                <w:sz w:val="18"/>
                <w:szCs w:val="18"/>
              </w:rPr>
              <w:t>）：</w:t>
            </w:r>
          </w:p>
          <w:p w14:paraId="23B202B3" w14:textId="77777777" w:rsidR="00742392" w:rsidRPr="006D3A21" w:rsidRDefault="00742392">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0x0001  PSS RSSI/RP/RQ</w:t>
            </w:r>
          </w:p>
          <w:p w14:paraId="7F1E61B1" w14:textId="77777777" w:rsidR="00742392" w:rsidRPr="006D3A21" w:rsidRDefault="00742392">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0x0002  SSS RSSI/RP/RQ</w:t>
            </w:r>
          </w:p>
          <w:p w14:paraId="4B96CD3E" w14:textId="77777777" w:rsidR="00742392" w:rsidRPr="006D3A21" w:rsidRDefault="00742392">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0x0004  CRS RSSI/RP/RQ</w:t>
            </w:r>
          </w:p>
          <w:p w14:paraId="734CACCB" w14:textId="77777777" w:rsidR="00742392" w:rsidRPr="006D3A21" w:rsidRDefault="00742392">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0x0008  PBCH RP/RQ</w:t>
            </w:r>
          </w:p>
          <w:p w14:paraId="5F8DEFD0" w14:textId="77777777" w:rsidR="00742392" w:rsidRPr="006D3A21" w:rsidRDefault="00742392">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0x0010  CRS SINR</w:t>
            </w:r>
          </w:p>
          <w:p w14:paraId="6335F95E" w14:textId="77777777" w:rsidR="00742392" w:rsidRPr="006D3A21" w:rsidRDefault="00742392">
            <w:pPr>
              <w:rPr>
                <w:color w:val="000000" w:themeColor="text1"/>
                <w:kern w:val="0"/>
                <w:sz w:val="18"/>
                <w:szCs w:val="18"/>
              </w:rPr>
            </w:pPr>
            <w:r w:rsidRPr="006D3A21">
              <w:rPr>
                <w:color w:val="000000" w:themeColor="text1"/>
                <w:kern w:val="0"/>
                <w:sz w:val="18"/>
                <w:szCs w:val="18"/>
              </w:rPr>
              <w:t>0x0020  OFDM Symbol Power</w:t>
            </w:r>
          </w:p>
          <w:p w14:paraId="28AC8030" w14:textId="77777777" w:rsidR="00742392" w:rsidRPr="006D3A21" w:rsidRDefault="00742392">
            <w:pPr>
              <w:rPr>
                <w:color w:val="000000" w:themeColor="text1"/>
                <w:kern w:val="0"/>
                <w:sz w:val="18"/>
                <w:szCs w:val="18"/>
              </w:rPr>
            </w:pPr>
            <w:r w:rsidRPr="006D3A21">
              <w:rPr>
                <w:color w:val="000000" w:themeColor="text1"/>
                <w:kern w:val="0"/>
                <w:sz w:val="18"/>
                <w:szCs w:val="18"/>
              </w:rPr>
              <w:t>0x0040  PBCH EVM</w:t>
            </w:r>
          </w:p>
          <w:p w14:paraId="7CBE80A2" w14:textId="77777777" w:rsidR="00742392" w:rsidRPr="006D3A21" w:rsidRDefault="00742392">
            <w:pPr>
              <w:rPr>
                <w:color w:val="000000" w:themeColor="text1"/>
                <w:kern w:val="0"/>
                <w:sz w:val="18"/>
                <w:szCs w:val="18"/>
              </w:rPr>
            </w:pPr>
            <w:r w:rsidRPr="006D3A21">
              <w:rPr>
                <w:color w:val="000000" w:themeColor="text1"/>
                <w:kern w:val="0"/>
                <w:sz w:val="18"/>
                <w:szCs w:val="18"/>
              </w:rPr>
              <w:t>0x0080  PBCH BLER</w:t>
            </w:r>
          </w:p>
          <w:p w14:paraId="3359C6D5" w14:textId="77777777" w:rsidR="00742392" w:rsidRPr="006D3A21" w:rsidRDefault="00742392">
            <w:pPr>
              <w:rPr>
                <w:color w:val="000000" w:themeColor="text1"/>
                <w:kern w:val="0"/>
                <w:sz w:val="18"/>
                <w:szCs w:val="18"/>
              </w:rPr>
            </w:pPr>
          </w:p>
          <w:p w14:paraId="162D9626" w14:textId="77777777" w:rsidR="00742392" w:rsidRPr="006D3A21" w:rsidRDefault="00742392">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0x0100: SubFrame</w:t>
            </w:r>
            <w:r w:rsidRPr="006D3A21">
              <w:rPr>
                <w:rFonts w:ascii="宋体" w:cs="宋体" w:hint="eastAsia"/>
                <w:color w:val="000000" w:themeColor="text1"/>
                <w:kern w:val="0"/>
                <w:sz w:val="18"/>
                <w:szCs w:val="18"/>
              </w:rPr>
              <w:t>：子帧信号强度测量</w:t>
            </w:r>
          </w:p>
          <w:p w14:paraId="6DE5EF31" w14:textId="77777777" w:rsidR="00742392" w:rsidRPr="006D3A21" w:rsidRDefault="00742392">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 xml:space="preserve">0x0200: TS: </w:t>
            </w:r>
            <w:r w:rsidRPr="006D3A21">
              <w:rPr>
                <w:rFonts w:ascii="宋体" w:cs="宋体" w:hint="eastAsia"/>
                <w:color w:val="000000" w:themeColor="text1"/>
                <w:kern w:val="0"/>
                <w:sz w:val="18"/>
                <w:szCs w:val="18"/>
              </w:rPr>
              <w:t xml:space="preserve">时隙信号强度测量 </w:t>
            </w:r>
          </w:p>
          <w:p w14:paraId="29161E44" w14:textId="77777777" w:rsidR="00742392" w:rsidRPr="006D3A21" w:rsidRDefault="00742392">
            <w:pPr>
              <w:autoSpaceDE w:val="0"/>
              <w:autoSpaceDN w:val="0"/>
              <w:adjustRightInd w:val="0"/>
              <w:spacing w:line="240" w:lineRule="auto"/>
              <w:jc w:val="left"/>
              <w:rPr>
                <w:rFonts w:ascii="宋体" w:cs="宋体"/>
                <w:color w:val="000000" w:themeColor="text1"/>
                <w:kern w:val="0"/>
                <w:sz w:val="18"/>
                <w:szCs w:val="18"/>
              </w:rPr>
            </w:pPr>
            <w:r w:rsidRPr="006D3A21">
              <w:rPr>
                <w:color w:val="000000" w:themeColor="text1"/>
                <w:kern w:val="0"/>
                <w:sz w:val="18"/>
                <w:szCs w:val="18"/>
              </w:rPr>
              <w:t xml:space="preserve">0x0400: Frame: </w:t>
            </w:r>
            <w:r w:rsidRPr="006D3A21">
              <w:rPr>
                <w:rFonts w:ascii="宋体" w:cs="宋体" w:hint="eastAsia"/>
                <w:color w:val="000000" w:themeColor="text1"/>
                <w:kern w:val="0"/>
                <w:sz w:val="18"/>
                <w:szCs w:val="18"/>
              </w:rPr>
              <w:t>无线帧信号强度测量</w:t>
            </w:r>
          </w:p>
          <w:p w14:paraId="5093ED18" w14:textId="77777777" w:rsidR="00742392" w:rsidRPr="006D3A21" w:rsidRDefault="00742392">
            <w:pPr>
              <w:rPr>
                <w:rFonts w:ascii="宋体" w:cs="宋体"/>
                <w:color w:val="000000" w:themeColor="text1"/>
                <w:kern w:val="0"/>
                <w:sz w:val="18"/>
                <w:szCs w:val="18"/>
              </w:rPr>
            </w:pPr>
            <w:r w:rsidRPr="006D3A21">
              <w:rPr>
                <w:color w:val="000000" w:themeColor="text1"/>
                <w:kern w:val="0"/>
                <w:sz w:val="18"/>
                <w:szCs w:val="18"/>
              </w:rPr>
              <w:t xml:space="preserve">0x0800: </w:t>
            </w:r>
            <w:r w:rsidRPr="006D3A21">
              <w:rPr>
                <w:rFonts w:hint="eastAsia"/>
                <w:color w:val="000000" w:themeColor="text1"/>
                <w:kern w:val="0"/>
                <w:sz w:val="18"/>
                <w:szCs w:val="18"/>
              </w:rPr>
              <w:t>特定</w:t>
            </w:r>
            <w:r w:rsidRPr="006D3A21">
              <w:rPr>
                <w:color w:val="000000" w:themeColor="text1"/>
                <w:kern w:val="0"/>
                <w:sz w:val="18"/>
                <w:szCs w:val="18"/>
              </w:rPr>
              <w:t>RB</w:t>
            </w:r>
            <w:r w:rsidRPr="006D3A21">
              <w:rPr>
                <w:rFonts w:hint="eastAsia"/>
                <w:color w:val="000000" w:themeColor="text1"/>
                <w:kern w:val="0"/>
                <w:sz w:val="18"/>
                <w:szCs w:val="18"/>
              </w:rPr>
              <w:t>上的信号强度</w:t>
            </w:r>
            <w:r w:rsidRPr="006D3A21">
              <w:rPr>
                <w:rFonts w:ascii="宋体" w:cs="宋体" w:hint="eastAsia"/>
                <w:color w:val="000000" w:themeColor="text1"/>
                <w:kern w:val="0"/>
                <w:sz w:val="18"/>
                <w:szCs w:val="18"/>
              </w:rPr>
              <w:t>测量</w:t>
            </w:r>
          </w:p>
          <w:p w14:paraId="55FB9C1E" w14:textId="77777777" w:rsidR="00742392" w:rsidRPr="006D3A21" w:rsidRDefault="00742392">
            <w:pPr>
              <w:rPr>
                <w:color w:val="000000" w:themeColor="text1"/>
                <w:lang w:val="en-GB"/>
              </w:rPr>
            </w:pPr>
            <w:r w:rsidRPr="006D3A21">
              <w:rPr>
                <w:rFonts w:hint="eastAsia"/>
                <w:color w:val="000000" w:themeColor="text1"/>
                <w:lang w:val="en-GB"/>
              </w:rPr>
              <w:t>各测量量的指定方式为：</w:t>
            </w:r>
          </w:p>
          <w:p w14:paraId="30A1020B" w14:textId="77777777" w:rsidR="00742392" w:rsidRPr="006D3A21" w:rsidRDefault="00742392">
            <w:pPr>
              <w:rPr>
                <w:color w:val="000000" w:themeColor="text1"/>
                <w:kern w:val="0"/>
                <w:sz w:val="18"/>
                <w:szCs w:val="18"/>
              </w:rPr>
            </w:pPr>
            <w:r w:rsidRPr="006D3A21">
              <w:rPr>
                <w:rFonts w:ascii="宋体" w:cs="宋体" w:hint="eastAsia"/>
                <w:color w:val="000000" w:themeColor="text1"/>
                <w:kern w:val="0"/>
                <w:sz w:val="18"/>
                <w:szCs w:val="18"/>
              </w:rPr>
              <w:t>“子帧信号强度测量”通过</w:t>
            </w:r>
            <w:r w:rsidRPr="006D3A21">
              <w:rPr>
                <w:color w:val="000000" w:themeColor="text1"/>
                <w:kern w:val="0"/>
                <w:sz w:val="18"/>
                <w:szCs w:val="18"/>
              </w:rPr>
              <w:t>MeasSubFrameInd</w:t>
            </w:r>
            <w:r w:rsidRPr="006D3A21">
              <w:rPr>
                <w:rFonts w:hint="eastAsia"/>
                <w:color w:val="000000" w:themeColor="text1"/>
                <w:kern w:val="0"/>
                <w:sz w:val="18"/>
                <w:szCs w:val="18"/>
              </w:rPr>
              <w:t>字段指示；</w:t>
            </w:r>
          </w:p>
          <w:p w14:paraId="2BD81CFD" w14:textId="77777777" w:rsidR="00742392" w:rsidRPr="006D3A21" w:rsidRDefault="00742392">
            <w:pPr>
              <w:rPr>
                <w:color w:val="000000" w:themeColor="text1"/>
                <w:kern w:val="0"/>
                <w:sz w:val="18"/>
                <w:szCs w:val="18"/>
              </w:rPr>
            </w:pPr>
            <w:r w:rsidRPr="006D3A21">
              <w:rPr>
                <w:rFonts w:ascii="宋体" w:cs="宋体" w:hint="eastAsia"/>
                <w:color w:val="000000" w:themeColor="text1"/>
                <w:kern w:val="0"/>
                <w:sz w:val="18"/>
                <w:szCs w:val="18"/>
              </w:rPr>
              <w:t>“时隙信号强度测量”通过</w:t>
            </w:r>
            <w:r w:rsidRPr="006D3A21">
              <w:rPr>
                <w:color w:val="000000" w:themeColor="text1"/>
              </w:rPr>
              <w:t>MeasSlotInd</w:t>
            </w:r>
            <w:r w:rsidRPr="006D3A21">
              <w:rPr>
                <w:rFonts w:hint="eastAsia"/>
                <w:color w:val="000000" w:themeColor="text1"/>
              </w:rPr>
              <w:t>字段</w:t>
            </w:r>
            <w:r w:rsidRPr="006D3A21">
              <w:rPr>
                <w:rFonts w:hint="eastAsia"/>
                <w:color w:val="000000" w:themeColor="text1"/>
                <w:kern w:val="0"/>
                <w:sz w:val="18"/>
                <w:szCs w:val="18"/>
              </w:rPr>
              <w:t>指示；</w:t>
            </w:r>
          </w:p>
          <w:p w14:paraId="1CDCEA35" w14:textId="77777777" w:rsidR="00742392" w:rsidRPr="006D3A21" w:rsidRDefault="00742392">
            <w:pPr>
              <w:rPr>
                <w:color w:val="000000" w:themeColor="text1"/>
                <w:kern w:val="0"/>
                <w:sz w:val="18"/>
                <w:szCs w:val="18"/>
              </w:rPr>
            </w:pPr>
            <w:r w:rsidRPr="006D3A21">
              <w:rPr>
                <w:rFonts w:ascii="宋体" w:cs="宋体" w:hint="eastAsia"/>
                <w:color w:val="000000" w:themeColor="text1"/>
                <w:kern w:val="0"/>
                <w:sz w:val="18"/>
                <w:szCs w:val="18"/>
              </w:rPr>
              <w:t>“</w:t>
            </w:r>
            <w:r w:rsidRPr="006D3A21">
              <w:rPr>
                <w:rFonts w:hint="eastAsia"/>
                <w:color w:val="000000" w:themeColor="text1"/>
                <w:kern w:val="0"/>
                <w:sz w:val="18"/>
                <w:szCs w:val="18"/>
              </w:rPr>
              <w:t>特定</w:t>
            </w:r>
            <w:r w:rsidRPr="006D3A21">
              <w:rPr>
                <w:color w:val="000000" w:themeColor="text1"/>
                <w:kern w:val="0"/>
                <w:sz w:val="18"/>
                <w:szCs w:val="18"/>
              </w:rPr>
              <w:t>RB</w:t>
            </w:r>
            <w:r w:rsidRPr="006D3A21">
              <w:rPr>
                <w:rFonts w:hint="eastAsia"/>
                <w:color w:val="000000" w:themeColor="text1"/>
                <w:kern w:val="0"/>
                <w:sz w:val="18"/>
                <w:szCs w:val="18"/>
              </w:rPr>
              <w:t>上的信号强度</w:t>
            </w:r>
            <w:r w:rsidRPr="006D3A21">
              <w:rPr>
                <w:rFonts w:ascii="宋体" w:cs="宋体" w:hint="eastAsia"/>
                <w:color w:val="000000" w:themeColor="text1"/>
                <w:kern w:val="0"/>
                <w:sz w:val="18"/>
                <w:szCs w:val="18"/>
              </w:rPr>
              <w:t>测量”通过</w:t>
            </w:r>
            <w:r w:rsidRPr="006D3A21">
              <w:rPr>
                <w:color w:val="000000" w:themeColor="text1"/>
              </w:rPr>
              <w:t>MeasSlotInd+</w:t>
            </w:r>
            <w:r w:rsidRPr="006D3A21">
              <w:rPr>
                <w:color w:val="000000" w:themeColor="text1"/>
                <w:kern w:val="0"/>
                <w:sz w:val="18"/>
                <w:szCs w:val="18"/>
              </w:rPr>
              <w:t xml:space="preserve"> MeasRBInd</w:t>
            </w:r>
            <w:r w:rsidRPr="006D3A21">
              <w:rPr>
                <w:rFonts w:hint="eastAsia"/>
                <w:color w:val="000000" w:themeColor="text1"/>
                <w:kern w:val="0"/>
                <w:sz w:val="18"/>
                <w:szCs w:val="18"/>
              </w:rPr>
              <w:t>指示；</w:t>
            </w:r>
          </w:p>
          <w:p w14:paraId="6211B3FD" w14:textId="77777777" w:rsidR="00742392" w:rsidRPr="006D3A21" w:rsidRDefault="00742392">
            <w:pPr>
              <w:rPr>
                <w:color w:val="000000" w:themeColor="text1"/>
                <w:kern w:val="0"/>
                <w:sz w:val="18"/>
                <w:szCs w:val="18"/>
              </w:rPr>
            </w:pPr>
            <w:r w:rsidRPr="006D3A21">
              <w:rPr>
                <w:rFonts w:ascii="宋体" w:cs="宋体" w:hint="eastAsia"/>
                <w:color w:val="000000" w:themeColor="text1"/>
                <w:kern w:val="0"/>
                <w:sz w:val="18"/>
                <w:szCs w:val="18"/>
              </w:rPr>
              <w:t>“</w:t>
            </w:r>
            <w:r w:rsidRPr="006D3A21">
              <w:rPr>
                <w:color w:val="000000" w:themeColor="text1"/>
                <w:kern w:val="0"/>
                <w:sz w:val="18"/>
                <w:szCs w:val="18"/>
              </w:rPr>
              <w:t>OFDM Symbol Power</w:t>
            </w:r>
            <w:r w:rsidRPr="006D3A21">
              <w:rPr>
                <w:rFonts w:ascii="宋体" w:cs="宋体" w:hint="eastAsia"/>
                <w:color w:val="000000" w:themeColor="text1"/>
                <w:kern w:val="0"/>
                <w:sz w:val="18"/>
                <w:szCs w:val="18"/>
              </w:rPr>
              <w:t>”通过</w:t>
            </w:r>
            <w:r w:rsidRPr="006D3A21">
              <w:rPr>
                <w:color w:val="000000" w:themeColor="text1"/>
                <w:kern w:val="0"/>
                <w:sz w:val="18"/>
                <w:szCs w:val="18"/>
              </w:rPr>
              <w:t>MeasSubFrameInd+</w:t>
            </w:r>
            <w:r w:rsidRPr="006D3A21">
              <w:rPr>
                <w:color w:val="000000" w:themeColor="text1"/>
              </w:rPr>
              <w:t xml:space="preserve"> MeasOFDMSymInd</w:t>
            </w:r>
            <w:r w:rsidRPr="006D3A21">
              <w:rPr>
                <w:rFonts w:hint="eastAsia"/>
                <w:color w:val="000000" w:themeColor="text1"/>
                <w:kern w:val="0"/>
                <w:sz w:val="18"/>
                <w:szCs w:val="18"/>
              </w:rPr>
              <w:t>指示。</w:t>
            </w:r>
          </w:p>
        </w:tc>
      </w:tr>
      <w:tr w:rsidR="00742392" w:rsidRPr="006D3A21" w14:paraId="5F76AA2E" w14:textId="77777777" w:rsidTr="0046633F">
        <w:tc>
          <w:tcPr>
            <w:tcW w:w="2424" w:type="dxa"/>
            <w:tcBorders>
              <w:top w:val="single" w:sz="4" w:space="0" w:color="auto"/>
              <w:left w:val="single" w:sz="4" w:space="0" w:color="auto"/>
              <w:bottom w:val="single" w:sz="4" w:space="0" w:color="auto"/>
              <w:right w:val="single" w:sz="4" w:space="0" w:color="auto"/>
            </w:tcBorders>
            <w:hideMark/>
          </w:tcPr>
          <w:p w14:paraId="28FCBB59" w14:textId="77777777" w:rsidR="00742392" w:rsidRPr="006D3A21" w:rsidRDefault="00742392">
            <w:pPr>
              <w:rPr>
                <w:color w:val="000000" w:themeColor="text1"/>
                <w:kern w:val="0"/>
                <w:sz w:val="18"/>
                <w:szCs w:val="18"/>
              </w:rPr>
            </w:pPr>
            <w:r w:rsidRPr="006D3A21">
              <w:rPr>
                <w:color w:val="000000" w:themeColor="text1"/>
                <w:kern w:val="0"/>
                <w:sz w:val="18"/>
                <w:szCs w:val="18"/>
              </w:rPr>
              <w:t>MeasSubFrameInd</w:t>
            </w:r>
          </w:p>
        </w:tc>
        <w:tc>
          <w:tcPr>
            <w:tcW w:w="1227" w:type="dxa"/>
            <w:tcBorders>
              <w:top w:val="single" w:sz="4" w:space="0" w:color="auto"/>
              <w:left w:val="single" w:sz="4" w:space="0" w:color="auto"/>
              <w:bottom w:val="single" w:sz="4" w:space="0" w:color="auto"/>
              <w:right w:val="single" w:sz="4" w:space="0" w:color="auto"/>
            </w:tcBorders>
            <w:hideMark/>
          </w:tcPr>
          <w:p w14:paraId="02AC0925" w14:textId="77777777" w:rsidR="00742392" w:rsidRPr="006D3A21" w:rsidRDefault="00742392">
            <w:pPr>
              <w:rPr>
                <w:color w:val="000000" w:themeColor="text1"/>
                <w:lang w:val="en-GB"/>
              </w:rPr>
            </w:pPr>
            <w:r w:rsidRPr="006D3A21">
              <w:rPr>
                <w:color w:val="000000" w:themeColor="text1"/>
                <w:lang w:val="en-GB"/>
              </w:rPr>
              <w:t>U16</w:t>
            </w:r>
          </w:p>
        </w:tc>
        <w:tc>
          <w:tcPr>
            <w:tcW w:w="4959" w:type="dxa"/>
            <w:tcBorders>
              <w:top w:val="single" w:sz="4" w:space="0" w:color="auto"/>
              <w:left w:val="single" w:sz="4" w:space="0" w:color="auto"/>
              <w:bottom w:val="single" w:sz="4" w:space="0" w:color="auto"/>
              <w:right w:val="single" w:sz="4" w:space="0" w:color="auto"/>
            </w:tcBorders>
            <w:hideMark/>
          </w:tcPr>
          <w:p w14:paraId="1CE792AE" w14:textId="77777777" w:rsidR="00742392" w:rsidRPr="006D3A21" w:rsidRDefault="00742392">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待测量的subframe指示。采用bitmap的方式指示：</w:t>
            </w:r>
          </w:p>
          <w:p w14:paraId="7AF2E691" w14:textId="77777777" w:rsidR="00742392" w:rsidRPr="006D3A21" w:rsidRDefault="00742392">
            <w:pPr>
              <w:rPr>
                <w:color w:val="000000" w:themeColor="text1"/>
                <w:lang w:val="en-GB"/>
              </w:rPr>
            </w:pPr>
            <w:r w:rsidRPr="006D3A21">
              <w:rPr>
                <w:color w:val="000000" w:themeColor="text1"/>
                <w:lang w:val="en-GB"/>
              </w:rPr>
              <w:t>Bit0 --- SubFrame 0</w:t>
            </w:r>
          </w:p>
          <w:p w14:paraId="538432D9" w14:textId="77777777" w:rsidR="00742392" w:rsidRPr="006D3A21" w:rsidRDefault="00742392">
            <w:pPr>
              <w:rPr>
                <w:color w:val="000000" w:themeColor="text1"/>
                <w:lang w:val="en-GB"/>
              </w:rPr>
            </w:pPr>
            <w:r w:rsidRPr="006D3A21">
              <w:rPr>
                <w:color w:val="000000" w:themeColor="text1"/>
                <w:lang w:val="en-GB"/>
              </w:rPr>
              <w:t>Bit1 --- SubFrame 1</w:t>
            </w:r>
          </w:p>
          <w:p w14:paraId="119F9783" w14:textId="77777777" w:rsidR="00742392" w:rsidRPr="006D3A21" w:rsidRDefault="00742392">
            <w:pPr>
              <w:rPr>
                <w:color w:val="000000" w:themeColor="text1"/>
                <w:lang w:val="en-GB"/>
              </w:rPr>
            </w:pPr>
            <w:r w:rsidRPr="006D3A21">
              <w:rPr>
                <w:color w:val="000000" w:themeColor="text1"/>
                <w:lang w:val="en-GB"/>
              </w:rPr>
              <w:t>….</w:t>
            </w:r>
          </w:p>
          <w:p w14:paraId="3284268D" w14:textId="77777777" w:rsidR="00742392" w:rsidRPr="006D3A21" w:rsidRDefault="00742392">
            <w:pPr>
              <w:rPr>
                <w:color w:val="000000" w:themeColor="text1"/>
                <w:lang w:val="en-GB"/>
              </w:rPr>
            </w:pPr>
            <w:r w:rsidRPr="006D3A21">
              <w:rPr>
                <w:color w:val="000000" w:themeColor="text1"/>
                <w:lang w:val="en-GB"/>
              </w:rPr>
              <w:t>Bit9 --- Subframe 9</w:t>
            </w:r>
          </w:p>
          <w:p w14:paraId="12C7BE46" w14:textId="77777777" w:rsidR="00742392" w:rsidRPr="006D3A21" w:rsidRDefault="00742392">
            <w:pPr>
              <w:rPr>
                <w:color w:val="000000" w:themeColor="text1"/>
                <w:lang w:val="en-GB"/>
              </w:rPr>
            </w:pPr>
            <w:r w:rsidRPr="006D3A21">
              <w:rPr>
                <w:rFonts w:hint="eastAsia"/>
                <w:color w:val="000000" w:themeColor="text1"/>
                <w:lang w:val="en-GB"/>
              </w:rPr>
              <w:t>其它比特位保留。</w:t>
            </w:r>
          </w:p>
          <w:p w14:paraId="13DB4F1C" w14:textId="77777777" w:rsidR="00742392" w:rsidRPr="006D3A21" w:rsidRDefault="00742392">
            <w:pPr>
              <w:rPr>
                <w:color w:val="000000" w:themeColor="text1"/>
                <w:lang w:val="en-GB"/>
              </w:rPr>
            </w:pPr>
            <w:r w:rsidRPr="006D3A21">
              <w:rPr>
                <w:rFonts w:hint="eastAsia"/>
                <w:color w:val="000000" w:themeColor="text1"/>
                <w:lang w:val="en-GB"/>
              </w:rPr>
              <w:t>各</w:t>
            </w:r>
            <w:r w:rsidRPr="006D3A21">
              <w:rPr>
                <w:color w:val="000000" w:themeColor="text1"/>
                <w:lang w:val="en-GB"/>
              </w:rPr>
              <w:t>bit</w:t>
            </w:r>
            <w:r w:rsidRPr="006D3A21">
              <w:rPr>
                <w:rFonts w:hint="eastAsia"/>
                <w:color w:val="000000" w:themeColor="text1"/>
                <w:lang w:val="en-GB"/>
              </w:rPr>
              <w:t>位</w:t>
            </w:r>
            <w:r w:rsidRPr="006D3A21">
              <w:rPr>
                <w:color w:val="000000" w:themeColor="text1"/>
                <w:lang w:val="en-GB"/>
              </w:rPr>
              <w:t>0</w:t>
            </w:r>
            <w:r w:rsidRPr="006D3A21">
              <w:rPr>
                <w:rFonts w:hint="eastAsia"/>
                <w:color w:val="000000" w:themeColor="text1"/>
                <w:lang w:val="en-GB"/>
              </w:rPr>
              <w:t>表示无效，</w:t>
            </w:r>
            <w:r w:rsidRPr="006D3A21">
              <w:rPr>
                <w:color w:val="000000" w:themeColor="text1"/>
                <w:lang w:val="en-GB"/>
              </w:rPr>
              <w:t>1</w:t>
            </w:r>
            <w:r w:rsidRPr="006D3A21">
              <w:rPr>
                <w:rFonts w:hint="eastAsia"/>
                <w:color w:val="000000" w:themeColor="text1"/>
                <w:lang w:val="en-GB"/>
              </w:rPr>
              <w:t>表示有效。</w:t>
            </w:r>
          </w:p>
        </w:tc>
      </w:tr>
      <w:tr w:rsidR="00742392" w:rsidRPr="006D3A21" w14:paraId="5AC2FB39" w14:textId="77777777" w:rsidTr="0046633F">
        <w:tc>
          <w:tcPr>
            <w:tcW w:w="2424" w:type="dxa"/>
            <w:tcBorders>
              <w:top w:val="single" w:sz="4" w:space="0" w:color="auto"/>
              <w:left w:val="single" w:sz="4" w:space="0" w:color="auto"/>
              <w:bottom w:val="single" w:sz="4" w:space="0" w:color="auto"/>
              <w:right w:val="single" w:sz="4" w:space="0" w:color="auto"/>
            </w:tcBorders>
            <w:hideMark/>
          </w:tcPr>
          <w:p w14:paraId="666B8BB6" w14:textId="77777777" w:rsidR="00742392" w:rsidRPr="006D3A21" w:rsidRDefault="00742392">
            <w:pPr>
              <w:rPr>
                <w:color w:val="000000" w:themeColor="text1"/>
              </w:rPr>
            </w:pPr>
            <w:r w:rsidRPr="006D3A21">
              <w:rPr>
                <w:color w:val="000000" w:themeColor="text1"/>
              </w:rPr>
              <w:t>MeasOFDMSymInd</w:t>
            </w:r>
          </w:p>
        </w:tc>
        <w:tc>
          <w:tcPr>
            <w:tcW w:w="1227" w:type="dxa"/>
            <w:tcBorders>
              <w:top w:val="single" w:sz="4" w:space="0" w:color="auto"/>
              <w:left w:val="single" w:sz="4" w:space="0" w:color="auto"/>
              <w:bottom w:val="single" w:sz="4" w:space="0" w:color="auto"/>
              <w:right w:val="single" w:sz="4" w:space="0" w:color="auto"/>
            </w:tcBorders>
          </w:tcPr>
          <w:p w14:paraId="46DBBFA0" w14:textId="77777777" w:rsidR="00742392" w:rsidRPr="006D3A21" w:rsidRDefault="00742392">
            <w:pPr>
              <w:rPr>
                <w:color w:val="000000" w:themeColor="text1"/>
                <w:lang w:val="en-GB"/>
              </w:rPr>
            </w:pPr>
            <w:r w:rsidRPr="006D3A21">
              <w:rPr>
                <w:color w:val="000000" w:themeColor="text1"/>
                <w:lang w:val="en-GB"/>
              </w:rPr>
              <w:t>U16</w:t>
            </w:r>
          </w:p>
          <w:p w14:paraId="77533649" w14:textId="77777777" w:rsidR="00742392" w:rsidRPr="006D3A21" w:rsidRDefault="00742392">
            <w:pPr>
              <w:rPr>
                <w:color w:val="000000" w:themeColor="text1"/>
                <w:lang w:val="en-GB"/>
              </w:rPr>
            </w:pPr>
          </w:p>
          <w:p w14:paraId="4E569491" w14:textId="77777777" w:rsidR="00742392" w:rsidRPr="006D3A21" w:rsidRDefault="00742392">
            <w:pPr>
              <w:rPr>
                <w:color w:val="000000" w:themeColor="text1"/>
                <w:lang w:val="en-GB"/>
              </w:rPr>
            </w:pPr>
          </w:p>
        </w:tc>
        <w:tc>
          <w:tcPr>
            <w:tcW w:w="4959" w:type="dxa"/>
            <w:tcBorders>
              <w:top w:val="single" w:sz="4" w:space="0" w:color="auto"/>
              <w:left w:val="single" w:sz="4" w:space="0" w:color="auto"/>
              <w:bottom w:val="single" w:sz="4" w:space="0" w:color="auto"/>
              <w:right w:val="single" w:sz="4" w:space="0" w:color="auto"/>
            </w:tcBorders>
            <w:hideMark/>
          </w:tcPr>
          <w:p w14:paraId="6A8E56DD" w14:textId="77777777" w:rsidR="00742392" w:rsidRPr="006D3A21" w:rsidRDefault="00742392">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lang w:val="en-GB"/>
              </w:rPr>
              <w:t>待测量的</w:t>
            </w:r>
            <w:r w:rsidRPr="006D3A21">
              <w:rPr>
                <w:color w:val="000000" w:themeColor="text1"/>
                <w:lang w:val="en-GB"/>
              </w:rPr>
              <w:t>OFDM</w:t>
            </w:r>
            <w:r w:rsidRPr="006D3A21">
              <w:rPr>
                <w:rFonts w:hint="eastAsia"/>
                <w:color w:val="000000" w:themeColor="text1"/>
                <w:lang w:val="en-GB"/>
              </w:rPr>
              <w:t>符号的索引。</w:t>
            </w:r>
            <w:r w:rsidRPr="006D3A21">
              <w:rPr>
                <w:rFonts w:ascii="宋体" w:cs="宋体" w:hint="eastAsia"/>
                <w:color w:val="000000" w:themeColor="text1"/>
                <w:kern w:val="0"/>
                <w:sz w:val="18"/>
                <w:szCs w:val="18"/>
              </w:rPr>
              <w:t>采用bitmap的方式指示：</w:t>
            </w:r>
          </w:p>
          <w:p w14:paraId="71A75478" w14:textId="77777777" w:rsidR="00742392" w:rsidRPr="006D3A21" w:rsidRDefault="00742392">
            <w:pPr>
              <w:rPr>
                <w:color w:val="000000" w:themeColor="text1"/>
                <w:lang w:val="en-GB"/>
              </w:rPr>
            </w:pPr>
            <w:r w:rsidRPr="006D3A21">
              <w:rPr>
                <w:color w:val="000000" w:themeColor="text1"/>
                <w:lang w:val="en-GB"/>
              </w:rPr>
              <w:t>Bit0 --- OFDM Symbol 0</w:t>
            </w:r>
          </w:p>
          <w:p w14:paraId="3B6066EC" w14:textId="77777777" w:rsidR="00742392" w:rsidRPr="006D3A21" w:rsidRDefault="00742392">
            <w:pPr>
              <w:rPr>
                <w:color w:val="000000" w:themeColor="text1"/>
                <w:lang w:val="en-GB"/>
              </w:rPr>
            </w:pPr>
            <w:r w:rsidRPr="006D3A21">
              <w:rPr>
                <w:color w:val="000000" w:themeColor="text1"/>
                <w:lang w:val="en-GB"/>
              </w:rPr>
              <w:t>Bit1 --- OFDM Symbol 1</w:t>
            </w:r>
          </w:p>
          <w:p w14:paraId="7C5931CA" w14:textId="77777777" w:rsidR="00742392" w:rsidRPr="006D3A21" w:rsidRDefault="00742392">
            <w:pPr>
              <w:rPr>
                <w:color w:val="000000" w:themeColor="text1"/>
                <w:lang w:val="en-GB"/>
              </w:rPr>
            </w:pPr>
            <w:r w:rsidRPr="006D3A21">
              <w:rPr>
                <w:color w:val="000000" w:themeColor="text1"/>
                <w:lang w:val="en-GB"/>
              </w:rPr>
              <w:t>….</w:t>
            </w:r>
          </w:p>
          <w:p w14:paraId="04D80C38" w14:textId="77777777" w:rsidR="00742392" w:rsidRPr="006D3A21" w:rsidRDefault="00742392">
            <w:pPr>
              <w:rPr>
                <w:color w:val="000000" w:themeColor="text1"/>
                <w:lang w:val="en-GB"/>
              </w:rPr>
            </w:pPr>
            <w:r w:rsidRPr="006D3A21">
              <w:rPr>
                <w:color w:val="000000" w:themeColor="text1"/>
                <w:lang w:val="en-GB"/>
              </w:rPr>
              <w:t>Bit13 --- OFDM Symbol 13</w:t>
            </w:r>
          </w:p>
          <w:p w14:paraId="6F59814E" w14:textId="77777777" w:rsidR="00742392" w:rsidRPr="006D3A21" w:rsidRDefault="00742392">
            <w:pPr>
              <w:rPr>
                <w:color w:val="000000" w:themeColor="text1"/>
                <w:lang w:val="en-GB"/>
              </w:rPr>
            </w:pPr>
            <w:r w:rsidRPr="006D3A21">
              <w:rPr>
                <w:rFonts w:hint="eastAsia"/>
                <w:color w:val="000000" w:themeColor="text1"/>
                <w:lang w:val="en-GB"/>
              </w:rPr>
              <w:t>其它比特位保留。</w:t>
            </w:r>
          </w:p>
          <w:p w14:paraId="57C279AE" w14:textId="77777777" w:rsidR="00742392" w:rsidRPr="006D3A21" w:rsidRDefault="00742392">
            <w:pPr>
              <w:rPr>
                <w:color w:val="000000" w:themeColor="text1"/>
                <w:lang w:val="en-GB"/>
              </w:rPr>
            </w:pPr>
            <w:r w:rsidRPr="006D3A21">
              <w:rPr>
                <w:rFonts w:hint="eastAsia"/>
                <w:color w:val="000000" w:themeColor="text1"/>
                <w:lang w:val="en-GB"/>
              </w:rPr>
              <w:t>各</w:t>
            </w:r>
            <w:r w:rsidRPr="006D3A21">
              <w:rPr>
                <w:color w:val="000000" w:themeColor="text1"/>
                <w:lang w:val="en-GB"/>
              </w:rPr>
              <w:t>bit</w:t>
            </w:r>
            <w:r w:rsidRPr="006D3A21">
              <w:rPr>
                <w:rFonts w:hint="eastAsia"/>
                <w:color w:val="000000" w:themeColor="text1"/>
                <w:lang w:val="en-GB"/>
              </w:rPr>
              <w:t>位</w:t>
            </w:r>
            <w:r w:rsidRPr="006D3A21">
              <w:rPr>
                <w:color w:val="000000" w:themeColor="text1"/>
                <w:lang w:val="en-GB"/>
              </w:rPr>
              <w:t>0</w:t>
            </w:r>
            <w:r w:rsidRPr="006D3A21">
              <w:rPr>
                <w:rFonts w:hint="eastAsia"/>
                <w:color w:val="000000" w:themeColor="text1"/>
                <w:lang w:val="en-GB"/>
              </w:rPr>
              <w:t>表示无效，</w:t>
            </w:r>
            <w:r w:rsidRPr="006D3A21">
              <w:rPr>
                <w:color w:val="000000" w:themeColor="text1"/>
                <w:lang w:val="en-GB"/>
              </w:rPr>
              <w:t>1</w:t>
            </w:r>
            <w:r w:rsidRPr="006D3A21">
              <w:rPr>
                <w:rFonts w:hint="eastAsia"/>
                <w:color w:val="000000" w:themeColor="text1"/>
                <w:lang w:val="en-GB"/>
              </w:rPr>
              <w:t>表示有效。</w:t>
            </w:r>
          </w:p>
        </w:tc>
      </w:tr>
      <w:tr w:rsidR="0046633F" w:rsidRPr="006D3A21" w14:paraId="79D6979A" w14:textId="77777777" w:rsidTr="0046633F">
        <w:tc>
          <w:tcPr>
            <w:tcW w:w="2424" w:type="dxa"/>
            <w:tcBorders>
              <w:top w:val="single" w:sz="4" w:space="0" w:color="auto"/>
              <w:left w:val="single" w:sz="4" w:space="0" w:color="auto"/>
              <w:bottom w:val="single" w:sz="4" w:space="0" w:color="auto"/>
              <w:right w:val="single" w:sz="4" w:space="0" w:color="auto"/>
            </w:tcBorders>
          </w:tcPr>
          <w:p w14:paraId="052CB2F2" w14:textId="77777777" w:rsidR="0046633F" w:rsidRPr="006D3A21" w:rsidRDefault="0046633F">
            <w:pPr>
              <w:rPr>
                <w:color w:val="000000" w:themeColor="text1"/>
              </w:rPr>
            </w:pPr>
            <w:r w:rsidRPr="006D3A21">
              <w:rPr>
                <w:color w:val="000000" w:themeColor="text1"/>
                <w:kern w:val="0"/>
                <w:sz w:val="18"/>
                <w:szCs w:val="18"/>
              </w:rPr>
              <w:t>MeasRBInd</w:t>
            </w:r>
          </w:p>
        </w:tc>
        <w:tc>
          <w:tcPr>
            <w:tcW w:w="1227" w:type="dxa"/>
            <w:tcBorders>
              <w:top w:val="single" w:sz="4" w:space="0" w:color="auto"/>
              <w:left w:val="single" w:sz="4" w:space="0" w:color="auto"/>
              <w:bottom w:val="single" w:sz="4" w:space="0" w:color="auto"/>
              <w:right w:val="single" w:sz="4" w:space="0" w:color="auto"/>
            </w:tcBorders>
          </w:tcPr>
          <w:p w14:paraId="1ED99D59" w14:textId="77777777" w:rsidR="0046633F" w:rsidRPr="006D3A21" w:rsidRDefault="0046633F">
            <w:pPr>
              <w:rPr>
                <w:color w:val="000000" w:themeColor="text1"/>
                <w:lang w:val="en-GB"/>
              </w:rPr>
            </w:pPr>
            <w:r w:rsidRPr="006D3A21">
              <w:rPr>
                <w:color w:val="000000" w:themeColor="text1"/>
                <w:lang w:val="en-GB"/>
              </w:rPr>
              <w:t>U16</w:t>
            </w:r>
          </w:p>
        </w:tc>
        <w:tc>
          <w:tcPr>
            <w:tcW w:w="4959" w:type="dxa"/>
            <w:tcBorders>
              <w:top w:val="single" w:sz="4" w:space="0" w:color="auto"/>
              <w:left w:val="single" w:sz="4" w:space="0" w:color="auto"/>
              <w:bottom w:val="single" w:sz="4" w:space="0" w:color="auto"/>
              <w:right w:val="single" w:sz="4" w:space="0" w:color="auto"/>
            </w:tcBorders>
          </w:tcPr>
          <w:p w14:paraId="1D7611FC" w14:textId="77777777" w:rsidR="0046633F" w:rsidRPr="006D3A21" w:rsidRDefault="0046633F" w:rsidP="0054670E">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待测量的RB的索引：</w:t>
            </w:r>
          </w:p>
          <w:p w14:paraId="559CC24B" w14:textId="77777777" w:rsidR="0046633F" w:rsidRPr="006D3A21" w:rsidRDefault="0046633F" w:rsidP="0054670E">
            <w:pPr>
              <w:autoSpaceDE w:val="0"/>
              <w:autoSpaceDN w:val="0"/>
              <w:adjustRightInd w:val="0"/>
              <w:spacing w:line="240" w:lineRule="auto"/>
              <w:jc w:val="left"/>
              <w:rPr>
                <w:color w:val="000000" w:themeColor="text1"/>
                <w:lang w:val="en-GB"/>
              </w:rPr>
            </w:pPr>
            <w:r w:rsidRPr="006D3A21">
              <w:rPr>
                <w:color w:val="000000" w:themeColor="text1"/>
                <w:kern w:val="0"/>
                <w:sz w:val="18"/>
                <w:szCs w:val="18"/>
              </w:rPr>
              <w:t>0-109</w:t>
            </w:r>
          </w:p>
        </w:tc>
      </w:tr>
      <w:tr w:rsidR="0046633F" w:rsidRPr="006D3A21" w14:paraId="4B3FB423" w14:textId="77777777" w:rsidTr="0046633F">
        <w:tc>
          <w:tcPr>
            <w:tcW w:w="2424" w:type="dxa"/>
            <w:tcBorders>
              <w:top w:val="single" w:sz="4" w:space="0" w:color="auto"/>
              <w:left w:val="single" w:sz="4" w:space="0" w:color="auto"/>
              <w:bottom w:val="single" w:sz="4" w:space="0" w:color="auto"/>
              <w:right w:val="single" w:sz="4" w:space="0" w:color="auto"/>
            </w:tcBorders>
          </w:tcPr>
          <w:p w14:paraId="3882DF6A" w14:textId="77777777" w:rsidR="0046633F" w:rsidRPr="006D3A21" w:rsidRDefault="0046633F">
            <w:pPr>
              <w:rPr>
                <w:color w:val="000000" w:themeColor="text1"/>
              </w:rPr>
            </w:pPr>
            <w:r w:rsidRPr="006D3A21">
              <w:rPr>
                <w:color w:val="000000" w:themeColor="text1"/>
              </w:rPr>
              <w:t>MeasSlotInd</w:t>
            </w:r>
          </w:p>
        </w:tc>
        <w:tc>
          <w:tcPr>
            <w:tcW w:w="1227" w:type="dxa"/>
            <w:tcBorders>
              <w:top w:val="single" w:sz="4" w:space="0" w:color="auto"/>
              <w:left w:val="single" w:sz="4" w:space="0" w:color="auto"/>
              <w:bottom w:val="single" w:sz="4" w:space="0" w:color="auto"/>
              <w:right w:val="single" w:sz="4" w:space="0" w:color="auto"/>
            </w:tcBorders>
          </w:tcPr>
          <w:p w14:paraId="0FC1B1B7" w14:textId="77777777" w:rsidR="0046633F" w:rsidRPr="006D3A21" w:rsidRDefault="0046633F">
            <w:pPr>
              <w:rPr>
                <w:color w:val="000000" w:themeColor="text1"/>
                <w:lang w:val="en-GB"/>
              </w:rPr>
            </w:pPr>
            <w:r w:rsidRPr="006D3A21">
              <w:rPr>
                <w:color w:val="000000" w:themeColor="text1"/>
                <w:lang w:val="en-GB"/>
              </w:rPr>
              <w:t>U32</w:t>
            </w:r>
          </w:p>
        </w:tc>
        <w:tc>
          <w:tcPr>
            <w:tcW w:w="4959" w:type="dxa"/>
            <w:tcBorders>
              <w:top w:val="single" w:sz="4" w:space="0" w:color="auto"/>
              <w:left w:val="single" w:sz="4" w:space="0" w:color="auto"/>
              <w:bottom w:val="single" w:sz="4" w:space="0" w:color="auto"/>
              <w:right w:val="single" w:sz="4" w:space="0" w:color="auto"/>
            </w:tcBorders>
          </w:tcPr>
          <w:p w14:paraId="14CB628B" w14:textId="77777777" w:rsidR="0046633F" w:rsidRPr="006D3A21" w:rsidRDefault="0046633F" w:rsidP="0054670E">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lang w:val="en-GB"/>
              </w:rPr>
              <w:t>待测量的时隙索引。</w:t>
            </w:r>
            <w:r w:rsidRPr="006D3A21">
              <w:rPr>
                <w:rFonts w:ascii="宋体" w:cs="宋体" w:hint="eastAsia"/>
                <w:color w:val="000000" w:themeColor="text1"/>
                <w:kern w:val="0"/>
                <w:sz w:val="18"/>
                <w:szCs w:val="18"/>
              </w:rPr>
              <w:t>采用bitmap的方式指示：</w:t>
            </w:r>
          </w:p>
          <w:p w14:paraId="599036A7" w14:textId="77777777" w:rsidR="0046633F" w:rsidRPr="006D3A21" w:rsidRDefault="0046633F" w:rsidP="0054670E">
            <w:pPr>
              <w:rPr>
                <w:color w:val="000000" w:themeColor="text1"/>
                <w:lang w:val="en-GB"/>
              </w:rPr>
            </w:pPr>
            <w:r w:rsidRPr="006D3A21">
              <w:rPr>
                <w:color w:val="000000" w:themeColor="text1"/>
                <w:lang w:val="en-GB"/>
              </w:rPr>
              <w:t>Bit0 --- Slot 0</w:t>
            </w:r>
          </w:p>
          <w:p w14:paraId="0C8D7B70" w14:textId="77777777" w:rsidR="0046633F" w:rsidRPr="006D3A21" w:rsidRDefault="0046633F" w:rsidP="0054670E">
            <w:pPr>
              <w:rPr>
                <w:color w:val="000000" w:themeColor="text1"/>
                <w:lang w:val="en-GB"/>
              </w:rPr>
            </w:pPr>
            <w:r w:rsidRPr="006D3A21">
              <w:rPr>
                <w:color w:val="000000" w:themeColor="text1"/>
                <w:lang w:val="en-GB"/>
              </w:rPr>
              <w:lastRenderedPageBreak/>
              <w:t>Bit1 --- Slot 1</w:t>
            </w:r>
          </w:p>
          <w:p w14:paraId="2AC53834" w14:textId="77777777" w:rsidR="0046633F" w:rsidRPr="006D3A21" w:rsidRDefault="0046633F" w:rsidP="0054670E">
            <w:pPr>
              <w:rPr>
                <w:color w:val="000000" w:themeColor="text1"/>
                <w:lang w:val="en-GB"/>
              </w:rPr>
            </w:pPr>
            <w:r w:rsidRPr="006D3A21">
              <w:rPr>
                <w:color w:val="000000" w:themeColor="text1"/>
                <w:lang w:val="en-GB"/>
              </w:rPr>
              <w:t>….</w:t>
            </w:r>
          </w:p>
          <w:p w14:paraId="6B09E56D" w14:textId="77777777" w:rsidR="0046633F" w:rsidRPr="006D3A21" w:rsidRDefault="0046633F" w:rsidP="0054670E">
            <w:pPr>
              <w:rPr>
                <w:color w:val="000000" w:themeColor="text1"/>
                <w:lang w:val="en-GB"/>
              </w:rPr>
            </w:pPr>
            <w:r w:rsidRPr="006D3A21">
              <w:rPr>
                <w:color w:val="000000" w:themeColor="text1"/>
                <w:lang w:val="en-GB"/>
              </w:rPr>
              <w:t>Bit19 --- Slot 19</w:t>
            </w:r>
          </w:p>
          <w:p w14:paraId="75B36BD3" w14:textId="77777777" w:rsidR="0046633F" w:rsidRPr="006D3A21" w:rsidRDefault="0046633F" w:rsidP="0054670E">
            <w:pPr>
              <w:rPr>
                <w:color w:val="000000" w:themeColor="text1"/>
                <w:lang w:val="en-GB"/>
              </w:rPr>
            </w:pPr>
            <w:r w:rsidRPr="006D3A21">
              <w:rPr>
                <w:rFonts w:hint="eastAsia"/>
                <w:color w:val="000000" w:themeColor="text1"/>
                <w:lang w:val="en-GB"/>
              </w:rPr>
              <w:t>其它比特位保留。</w:t>
            </w:r>
          </w:p>
          <w:p w14:paraId="7F3C66C6" w14:textId="77777777" w:rsidR="0046633F" w:rsidRPr="006D3A21" w:rsidRDefault="0046633F">
            <w:pPr>
              <w:autoSpaceDE w:val="0"/>
              <w:autoSpaceDN w:val="0"/>
              <w:adjustRightInd w:val="0"/>
              <w:spacing w:line="240" w:lineRule="auto"/>
              <w:jc w:val="left"/>
              <w:rPr>
                <w:color w:val="000000" w:themeColor="text1"/>
                <w:lang w:val="en-GB"/>
              </w:rPr>
            </w:pPr>
            <w:r w:rsidRPr="006D3A21">
              <w:rPr>
                <w:rFonts w:hint="eastAsia"/>
                <w:color w:val="000000" w:themeColor="text1"/>
                <w:lang w:val="en-GB"/>
              </w:rPr>
              <w:t>各</w:t>
            </w:r>
            <w:r w:rsidRPr="006D3A21">
              <w:rPr>
                <w:color w:val="000000" w:themeColor="text1"/>
                <w:lang w:val="en-GB"/>
              </w:rPr>
              <w:t>bit</w:t>
            </w:r>
            <w:r w:rsidRPr="006D3A21">
              <w:rPr>
                <w:rFonts w:hint="eastAsia"/>
                <w:color w:val="000000" w:themeColor="text1"/>
                <w:lang w:val="en-GB"/>
              </w:rPr>
              <w:t>位</w:t>
            </w:r>
            <w:r w:rsidRPr="006D3A21">
              <w:rPr>
                <w:color w:val="000000" w:themeColor="text1"/>
                <w:lang w:val="en-GB"/>
              </w:rPr>
              <w:t>0</w:t>
            </w:r>
            <w:r w:rsidRPr="006D3A21">
              <w:rPr>
                <w:rFonts w:hint="eastAsia"/>
                <w:color w:val="000000" w:themeColor="text1"/>
                <w:lang w:val="en-GB"/>
              </w:rPr>
              <w:t>表示无效，</w:t>
            </w:r>
            <w:r w:rsidRPr="006D3A21">
              <w:rPr>
                <w:color w:val="000000" w:themeColor="text1"/>
                <w:lang w:val="en-GB"/>
              </w:rPr>
              <w:t>1</w:t>
            </w:r>
            <w:r w:rsidRPr="006D3A21">
              <w:rPr>
                <w:rFonts w:hint="eastAsia"/>
                <w:color w:val="000000" w:themeColor="text1"/>
                <w:lang w:val="en-GB"/>
              </w:rPr>
              <w:t>表示有效。</w:t>
            </w:r>
          </w:p>
        </w:tc>
      </w:tr>
      <w:tr w:rsidR="0046633F" w:rsidRPr="006D3A21" w14:paraId="052B3DEE" w14:textId="77777777" w:rsidTr="0046633F">
        <w:tc>
          <w:tcPr>
            <w:tcW w:w="2424" w:type="dxa"/>
            <w:tcBorders>
              <w:top w:val="single" w:sz="4" w:space="0" w:color="auto"/>
              <w:left w:val="single" w:sz="4" w:space="0" w:color="auto"/>
              <w:bottom w:val="single" w:sz="4" w:space="0" w:color="auto"/>
              <w:right w:val="single" w:sz="4" w:space="0" w:color="auto"/>
            </w:tcBorders>
            <w:hideMark/>
          </w:tcPr>
          <w:p w14:paraId="65EE8671" w14:textId="77777777" w:rsidR="0046633F" w:rsidRPr="006D3A21" w:rsidRDefault="0046633F">
            <w:pPr>
              <w:rPr>
                <w:color w:val="000000" w:themeColor="text1"/>
              </w:rPr>
            </w:pPr>
            <w:r w:rsidRPr="006D3A21">
              <w:rPr>
                <w:color w:val="000000" w:themeColor="text1"/>
              </w:rPr>
              <w:lastRenderedPageBreak/>
              <w:t>SIPresentFlag</w:t>
            </w:r>
          </w:p>
        </w:tc>
        <w:tc>
          <w:tcPr>
            <w:tcW w:w="1227" w:type="dxa"/>
            <w:tcBorders>
              <w:top w:val="single" w:sz="4" w:space="0" w:color="auto"/>
              <w:left w:val="single" w:sz="4" w:space="0" w:color="auto"/>
              <w:bottom w:val="single" w:sz="4" w:space="0" w:color="auto"/>
              <w:right w:val="single" w:sz="4" w:space="0" w:color="auto"/>
            </w:tcBorders>
            <w:hideMark/>
          </w:tcPr>
          <w:p w14:paraId="0AA89431" w14:textId="77777777" w:rsidR="0046633F" w:rsidRPr="006D3A21" w:rsidRDefault="0046633F">
            <w:pPr>
              <w:rPr>
                <w:color w:val="000000" w:themeColor="text1"/>
                <w:lang w:val="en-GB"/>
              </w:rPr>
            </w:pPr>
            <w:r w:rsidRPr="006D3A21">
              <w:rPr>
                <w:color w:val="000000" w:themeColor="text1"/>
                <w:lang w:val="en-GB"/>
              </w:rPr>
              <w:t>U32</w:t>
            </w:r>
          </w:p>
        </w:tc>
        <w:tc>
          <w:tcPr>
            <w:tcW w:w="4959" w:type="dxa"/>
            <w:tcBorders>
              <w:top w:val="single" w:sz="4" w:space="0" w:color="auto"/>
              <w:left w:val="single" w:sz="4" w:space="0" w:color="auto"/>
              <w:bottom w:val="single" w:sz="4" w:space="0" w:color="auto"/>
              <w:right w:val="single" w:sz="4" w:space="0" w:color="auto"/>
            </w:tcBorders>
            <w:hideMark/>
          </w:tcPr>
          <w:p w14:paraId="0049C7F0" w14:textId="77777777" w:rsidR="0046633F" w:rsidRPr="006D3A21" w:rsidRDefault="0046633F">
            <w:pPr>
              <w:rPr>
                <w:color w:val="000000" w:themeColor="text1"/>
                <w:lang w:val="en-GB"/>
              </w:rPr>
            </w:pPr>
            <w:r w:rsidRPr="006D3A21">
              <w:rPr>
                <w:rFonts w:hint="eastAsia"/>
                <w:color w:val="000000" w:themeColor="text1"/>
                <w:lang w:val="en-GB"/>
              </w:rPr>
              <w:t>需要解调的</w:t>
            </w:r>
            <w:r w:rsidRPr="006D3A21">
              <w:rPr>
                <w:color w:val="000000" w:themeColor="text1"/>
                <w:lang w:val="en-GB"/>
              </w:rPr>
              <w:t>L3</w:t>
            </w:r>
            <w:r w:rsidRPr="006D3A21">
              <w:rPr>
                <w:rFonts w:hint="eastAsia"/>
                <w:color w:val="000000" w:themeColor="text1"/>
                <w:lang w:val="en-GB"/>
              </w:rPr>
              <w:t>系统信息的类型。采用</w:t>
            </w:r>
            <w:r w:rsidRPr="006D3A21">
              <w:rPr>
                <w:color w:val="000000" w:themeColor="text1"/>
                <w:lang w:val="en-GB"/>
              </w:rPr>
              <w:t>bitmap</w:t>
            </w:r>
            <w:r w:rsidRPr="006D3A21">
              <w:rPr>
                <w:rFonts w:hint="eastAsia"/>
                <w:color w:val="000000" w:themeColor="text1"/>
                <w:lang w:val="en-GB"/>
              </w:rPr>
              <w:t>的形式指示，各</w:t>
            </w:r>
            <w:r w:rsidRPr="006D3A21">
              <w:rPr>
                <w:color w:val="000000" w:themeColor="text1"/>
                <w:lang w:val="en-GB"/>
              </w:rPr>
              <w:t>bit</w:t>
            </w:r>
            <w:r w:rsidRPr="006D3A21">
              <w:rPr>
                <w:rFonts w:hint="eastAsia"/>
                <w:color w:val="000000" w:themeColor="text1"/>
                <w:lang w:val="en-GB"/>
              </w:rPr>
              <w:t>位的标识如下：</w:t>
            </w:r>
            <w:r w:rsidRPr="006D3A21">
              <w:rPr>
                <w:color w:val="000000" w:themeColor="text1"/>
                <w:lang w:val="en-GB"/>
              </w:rPr>
              <w:t>Bit0: MIB</w:t>
            </w:r>
          </w:p>
          <w:p w14:paraId="2987F524" w14:textId="77777777" w:rsidR="0046633F" w:rsidRPr="006D3A21" w:rsidRDefault="0046633F">
            <w:pPr>
              <w:rPr>
                <w:color w:val="000000" w:themeColor="text1"/>
                <w:lang w:val="en-GB"/>
              </w:rPr>
            </w:pPr>
            <w:r w:rsidRPr="006D3A21">
              <w:rPr>
                <w:color w:val="000000" w:themeColor="text1"/>
                <w:lang w:val="en-GB"/>
              </w:rPr>
              <w:t>Bit1: SIB1</w:t>
            </w:r>
          </w:p>
          <w:p w14:paraId="5FD42D56" w14:textId="77777777" w:rsidR="0046633F" w:rsidRPr="006D3A21" w:rsidRDefault="0046633F">
            <w:pPr>
              <w:rPr>
                <w:color w:val="000000" w:themeColor="text1"/>
                <w:lang w:val="en-GB"/>
              </w:rPr>
            </w:pPr>
            <w:r w:rsidRPr="006D3A21">
              <w:rPr>
                <w:color w:val="000000" w:themeColor="text1"/>
                <w:lang w:val="en-GB"/>
              </w:rPr>
              <w:t>Bit2: SIB2</w:t>
            </w:r>
          </w:p>
          <w:p w14:paraId="69DC1A80" w14:textId="77777777" w:rsidR="0046633F" w:rsidRPr="006D3A21" w:rsidRDefault="0046633F">
            <w:pPr>
              <w:rPr>
                <w:color w:val="000000" w:themeColor="text1"/>
                <w:lang w:val="en-GB"/>
              </w:rPr>
            </w:pPr>
            <w:r w:rsidRPr="006D3A21">
              <w:rPr>
                <w:color w:val="000000" w:themeColor="text1"/>
                <w:lang w:val="en-GB"/>
              </w:rPr>
              <w:t>…</w:t>
            </w:r>
          </w:p>
          <w:p w14:paraId="3BF18DAC" w14:textId="77777777" w:rsidR="0046633F" w:rsidRPr="006D3A21" w:rsidRDefault="0046633F">
            <w:pPr>
              <w:rPr>
                <w:color w:val="000000" w:themeColor="text1"/>
                <w:lang w:val="en-GB"/>
              </w:rPr>
            </w:pPr>
            <w:r w:rsidRPr="006D3A21">
              <w:rPr>
                <w:color w:val="000000" w:themeColor="text1"/>
                <w:lang w:val="en-GB"/>
              </w:rPr>
              <w:t>Bit13: SIB13</w:t>
            </w:r>
          </w:p>
          <w:p w14:paraId="3CD4CBE9" w14:textId="77777777" w:rsidR="0046633F" w:rsidRPr="006D3A21" w:rsidRDefault="0046633F">
            <w:pPr>
              <w:rPr>
                <w:color w:val="000000" w:themeColor="text1"/>
                <w:lang w:val="en-GB"/>
              </w:rPr>
            </w:pPr>
            <w:r w:rsidRPr="006D3A21">
              <w:rPr>
                <w:color w:val="000000" w:themeColor="text1"/>
                <w:lang w:val="en-GB"/>
              </w:rPr>
              <w:t>Bit14 ~ Bit31  Reserved</w:t>
            </w:r>
          </w:p>
          <w:p w14:paraId="4A9F8DF9" w14:textId="77777777" w:rsidR="0046633F" w:rsidRPr="006D3A21" w:rsidRDefault="0046633F">
            <w:pPr>
              <w:rPr>
                <w:color w:val="000000" w:themeColor="text1"/>
                <w:lang w:val="en-GB"/>
              </w:rPr>
            </w:pPr>
            <w:r w:rsidRPr="006D3A21">
              <w:rPr>
                <w:rFonts w:hint="eastAsia"/>
                <w:color w:val="000000" w:themeColor="text1"/>
                <w:lang w:val="en-GB"/>
              </w:rPr>
              <w:t>各</w:t>
            </w:r>
            <w:r w:rsidRPr="006D3A21">
              <w:rPr>
                <w:color w:val="000000" w:themeColor="text1"/>
                <w:lang w:val="en-GB"/>
              </w:rPr>
              <w:t>bit</w:t>
            </w:r>
            <w:r w:rsidRPr="006D3A21">
              <w:rPr>
                <w:rFonts w:hint="eastAsia"/>
                <w:color w:val="000000" w:themeColor="text1"/>
                <w:lang w:val="en-GB"/>
              </w:rPr>
              <w:t>位，</w:t>
            </w:r>
            <w:r w:rsidRPr="006D3A21">
              <w:rPr>
                <w:color w:val="000000" w:themeColor="text1"/>
                <w:lang w:val="en-GB"/>
              </w:rPr>
              <w:t>0</w:t>
            </w:r>
            <w:r w:rsidRPr="006D3A21">
              <w:rPr>
                <w:rFonts w:hint="eastAsia"/>
                <w:color w:val="000000" w:themeColor="text1"/>
                <w:lang w:val="en-GB"/>
              </w:rPr>
              <w:t>表示不接收，</w:t>
            </w:r>
            <w:r w:rsidRPr="006D3A21">
              <w:rPr>
                <w:color w:val="000000" w:themeColor="text1"/>
                <w:lang w:val="en-GB"/>
              </w:rPr>
              <w:t>1</w:t>
            </w:r>
            <w:r w:rsidRPr="006D3A21">
              <w:rPr>
                <w:rFonts w:hint="eastAsia"/>
                <w:color w:val="000000" w:themeColor="text1"/>
                <w:lang w:val="en-GB"/>
              </w:rPr>
              <w:t>表示接收。</w:t>
            </w:r>
          </w:p>
          <w:p w14:paraId="66166B9C" w14:textId="77777777" w:rsidR="0046633F" w:rsidRPr="006D3A21" w:rsidRDefault="0046633F">
            <w:pPr>
              <w:rPr>
                <w:color w:val="000000" w:themeColor="text1"/>
                <w:lang w:val="en-GB"/>
              </w:rPr>
            </w:pPr>
            <w:r w:rsidRPr="006D3A21">
              <w:rPr>
                <w:rFonts w:hint="eastAsia"/>
                <w:color w:val="000000" w:themeColor="text1"/>
                <w:lang w:val="en-GB"/>
              </w:rPr>
              <w:t>则</w:t>
            </w:r>
            <w:r w:rsidRPr="006D3A21">
              <w:rPr>
                <w:color w:val="000000" w:themeColor="text1"/>
                <w:lang w:val="en-GB"/>
              </w:rPr>
              <w:t>0x0000</w:t>
            </w:r>
            <w:r w:rsidRPr="006D3A21">
              <w:rPr>
                <w:rFonts w:hint="eastAsia"/>
                <w:color w:val="000000" w:themeColor="text1"/>
                <w:lang w:val="en-GB"/>
              </w:rPr>
              <w:t>表示不解调层三的系统信息。</w:t>
            </w:r>
          </w:p>
        </w:tc>
      </w:tr>
      <w:tr w:rsidR="0046633F" w:rsidRPr="006D3A21" w14:paraId="0979E117" w14:textId="77777777" w:rsidTr="0046633F">
        <w:tc>
          <w:tcPr>
            <w:tcW w:w="2424" w:type="dxa"/>
            <w:tcBorders>
              <w:top w:val="single" w:sz="4" w:space="0" w:color="auto"/>
              <w:left w:val="single" w:sz="4" w:space="0" w:color="auto"/>
              <w:bottom w:val="single" w:sz="4" w:space="0" w:color="auto"/>
              <w:right w:val="single" w:sz="4" w:space="0" w:color="auto"/>
            </w:tcBorders>
            <w:hideMark/>
          </w:tcPr>
          <w:p w14:paraId="66F38968" w14:textId="77777777" w:rsidR="0046633F" w:rsidRPr="006D3A21" w:rsidRDefault="0046633F">
            <w:pPr>
              <w:rPr>
                <w:color w:val="000000" w:themeColor="text1"/>
              </w:rPr>
            </w:pPr>
            <w:r w:rsidRPr="006D3A21">
              <w:rPr>
                <w:color w:val="000000" w:themeColor="text1"/>
              </w:rPr>
              <w:t>SystemBand</w:t>
            </w:r>
          </w:p>
        </w:tc>
        <w:tc>
          <w:tcPr>
            <w:tcW w:w="1227" w:type="dxa"/>
            <w:tcBorders>
              <w:top w:val="single" w:sz="4" w:space="0" w:color="auto"/>
              <w:left w:val="single" w:sz="4" w:space="0" w:color="auto"/>
              <w:bottom w:val="single" w:sz="4" w:space="0" w:color="auto"/>
              <w:right w:val="single" w:sz="4" w:space="0" w:color="auto"/>
            </w:tcBorders>
            <w:hideMark/>
          </w:tcPr>
          <w:p w14:paraId="27EB5298" w14:textId="77777777" w:rsidR="0046633F" w:rsidRPr="006D3A21" w:rsidRDefault="0046633F">
            <w:pPr>
              <w:rPr>
                <w:color w:val="000000" w:themeColor="text1"/>
                <w:lang w:val="en-GB"/>
              </w:rPr>
            </w:pPr>
            <w:r w:rsidRPr="006D3A21">
              <w:rPr>
                <w:color w:val="000000" w:themeColor="text1"/>
                <w:lang w:val="en-GB"/>
              </w:rPr>
              <w:t>U8</w:t>
            </w:r>
          </w:p>
        </w:tc>
        <w:tc>
          <w:tcPr>
            <w:tcW w:w="4959" w:type="dxa"/>
            <w:tcBorders>
              <w:top w:val="single" w:sz="4" w:space="0" w:color="auto"/>
              <w:left w:val="single" w:sz="4" w:space="0" w:color="auto"/>
              <w:bottom w:val="single" w:sz="4" w:space="0" w:color="auto"/>
              <w:right w:val="single" w:sz="4" w:space="0" w:color="auto"/>
            </w:tcBorders>
            <w:hideMark/>
          </w:tcPr>
          <w:p w14:paraId="09CC55B5" w14:textId="77777777" w:rsidR="0046633F" w:rsidRPr="006D3A21" w:rsidRDefault="0046633F">
            <w:pPr>
              <w:rPr>
                <w:color w:val="000000" w:themeColor="text1"/>
                <w:lang w:val="en-GB"/>
              </w:rPr>
            </w:pPr>
            <w:r w:rsidRPr="006D3A21">
              <w:rPr>
                <w:rFonts w:hint="eastAsia"/>
                <w:color w:val="000000" w:themeColor="text1"/>
                <w:lang w:val="en-GB"/>
              </w:rPr>
              <w:t>系统带宽设置：</w:t>
            </w:r>
          </w:p>
          <w:p w14:paraId="7F00B4FA" w14:textId="77777777" w:rsidR="0046633F" w:rsidRPr="006D3A21" w:rsidRDefault="0046633F">
            <w:pPr>
              <w:rPr>
                <w:color w:val="000000" w:themeColor="text1"/>
                <w:lang w:val="en-GB"/>
              </w:rPr>
            </w:pPr>
            <w:r w:rsidRPr="006D3A21">
              <w:rPr>
                <w:color w:val="000000" w:themeColor="text1"/>
                <w:lang w:val="en-GB"/>
              </w:rPr>
              <w:t xml:space="preserve">0: </w:t>
            </w:r>
            <w:r w:rsidR="00F17218" w:rsidRPr="006D3A21">
              <w:rPr>
                <w:color w:val="000000" w:themeColor="text1"/>
                <w:lang w:val="en-GB"/>
              </w:rPr>
              <w:t>SYSTEMBAND_NONE</w:t>
            </w:r>
            <w:r w:rsidRPr="006D3A21">
              <w:rPr>
                <w:rFonts w:hint="eastAsia"/>
                <w:color w:val="000000" w:themeColor="text1"/>
                <w:lang w:val="en-GB"/>
              </w:rPr>
              <w:t>，用户没有指定</w:t>
            </w:r>
          </w:p>
          <w:p w14:paraId="592BCBD0" w14:textId="77777777" w:rsidR="0046633F" w:rsidRPr="006D3A21" w:rsidRDefault="0046633F">
            <w:pPr>
              <w:rPr>
                <w:color w:val="000000" w:themeColor="text1"/>
                <w:lang w:val="en-GB"/>
              </w:rPr>
            </w:pPr>
            <w:r w:rsidRPr="006D3A21">
              <w:rPr>
                <w:color w:val="000000" w:themeColor="text1"/>
                <w:lang w:val="en-GB"/>
              </w:rPr>
              <w:t>1:</w:t>
            </w:r>
            <w:r w:rsidR="00BD5AC6">
              <w:rPr>
                <w:color w:val="000000" w:themeColor="text1"/>
                <w:lang w:val="en-GB"/>
              </w:rPr>
              <w:t>SYSTEMBAND_</w:t>
            </w:r>
            <w:r w:rsidRPr="006D3A21">
              <w:rPr>
                <w:color w:val="000000" w:themeColor="text1"/>
                <w:lang w:val="en-GB"/>
              </w:rPr>
              <w:t>20M</w:t>
            </w:r>
          </w:p>
          <w:p w14:paraId="0036C11C" w14:textId="77777777" w:rsidR="0046633F" w:rsidRPr="006D3A21" w:rsidRDefault="0046633F">
            <w:pPr>
              <w:rPr>
                <w:color w:val="000000" w:themeColor="text1"/>
                <w:lang w:val="en-GB"/>
              </w:rPr>
            </w:pPr>
            <w:r w:rsidRPr="006D3A21">
              <w:rPr>
                <w:color w:val="000000" w:themeColor="text1"/>
                <w:lang w:val="en-GB"/>
              </w:rPr>
              <w:t xml:space="preserve">2: </w:t>
            </w:r>
            <w:r w:rsidR="00BD5AC6">
              <w:rPr>
                <w:color w:val="000000" w:themeColor="text1"/>
                <w:lang w:val="en-GB"/>
              </w:rPr>
              <w:t>SYSTEMBAND_</w:t>
            </w:r>
            <w:r w:rsidRPr="006D3A21">
              <w:rPr>
                <w:color w:val="000000" w:themeColor="text1"/>
                <w:lang w:val="en-GB"/>
              </w:rPr>
              <w:t>15M</w:t>
            </w:r>
          </w:p>
          <w:p w14:paraId="4F9AFAC8" w14:textId="77777777" w:rsidR="0046633F" w:rsidRPr="006D3A21" w:rsidRDefault="0046633F">
            <w:pPr>
              <w:rPr>
                <w:color w:val="000000" w:themeColor="text1"/>
                <w:lang w:val="en-GB"/>
              </w:rPr>
            </w:pPr>
            <w:r w:rsidRPr="006D3A21">
              <w:rPr>
                <w:color w:val="000000" w:themeColor="text1"/>
                <w:lang w:val="en-GB"/>
              </w:rPr>
              <w:t xml:space="preserve">3: </w:t>
            </w:r>
            <w:r w:rsidR="00BD5AC6">
              <w:rPr>
                <w:color w:val="000000" w:themeColor="text1"/>
                <w:lang w:val="en-GB"/>
              </w:rPr>
              <w:t>SYSTEMBAND_</w:t>
            </w:r>
            <w:r w:rsidRPr="006D3A21">
              <w:rPr>
                <w:color w:val="000000" w:themeColor="text1"/>
                <w:lang w:val="en-GB"/>
              </w:rPr>
              <w:t>10M</w:t>
            </w:r>
          </w:p>
          <w:p w14:paraId="07939990" w14:textId="77777777" w:rsidR="0046633F" w:rsidRPr="006D3A21" w:rsidRDefault="0046633F">
            <w:pPr>
              <w:rPr>
                <w:color w:val="000000" w:themeColor="text1"/>
                <w:lang w:val="en-GB"/>
              </w:rPr>
            </w:pPr>
            <w:r w:rsidRPr="006D3A21">
              <w:rPr>
                <w:color w:val="000000" w:themeColor="text1"/>
                <w:lang w:val="en-GB"/>
              </w:rPr>
              <w:t xml:space="preserve">4: </w:t>
            </w:r>
            <w:r w:rsidR="00BD5AC6">
              <w:rPr>
                <w:color w:val="000000" w:themeColor="text1"/>
                <w:lang w:val="en-GB"/>
              </w:rPr>
              <w:t>SYSTEMBAND_</w:t>
            </w:r>
            <w:r w:rsidRPr="006D3A21">
              <w:rPr>
                <w:color w:val="000000" w:themeColor="text1"/>
                <w:lang w:val="en-GB"/>
              </w:rPr>
              <w:t>5M</w:t>
            </w:r>
          </w:p>
          <w:p w14:paraId="4476CF14" w14:textId="77777777" w:rsidR="0046633F" w:rsidRPr="006D3A21" w:rsidRDefault="0046633F">
            <w:pPr>
              <w:rPr>
                <w:color w:val="000000" w:themeColor="text1"/>
                <w:lang w:val="en-GB"/>
              </w:rPr>
            </w:pPr>
            <w:r w:rsidRPr="006D3A21">
              <w:rPr>
                <w:color w:val="000000" w:themeColor="text1"/>
                <w:lang w:val="en-GB"/>
              </w:rPr>
              <w:t xml:space="preserve">5: </w:t>
            </w:r>
            <w:r w:rsidR="00BD5AC6">
              <w:rPr>
                <w:color w:val="000000" w:themeColor="text1"/>
                <w:lang w:val="en-GB"/>
              </w:rPr>
              <w:t>SYSTEMBAND_</w:t>
            </w:r>
            <w:r w:rsidRPr="006D3A21">
              <w:rPr>
                <w:color w:val="000000" w:themeColor="text1"/>
                <w:lang w:val="en-GB"/>
              </w:rPr>
              <w:t>3M</w:t>
            </w:r>
          </w:p>
          <w:p w14:paraId="1CF2FAB9" w14:textId="77777777" w:rsidR="0046633F" w:rsidRPr="006D3A21" w:rsidRDefault="0046633F">
            <w:pPr>
              <w:rPr>
                <w:color w:val="000000" w:themeColor="text1"/>
                <w:lang w:val="en-GB"/>
              </w:rPr>
            </w:pPr>
            <w:r w:rsidRPr="006D3A21">
              <w:rPr>
                <w:color w:val="000000" w:themeColor="text1"/>
                <w:lang w:val="en-GB"/>
              </w:rPr>
              <w:t>6:</w:t>
            </w:r>
            <w:r w:rsidR="00BD5AC6">
              <w:rPr>
                <w:color w:val="000000" w:themeColor="text1"/>
                <w:lang w:val="en-GB"/>
              </w:rPr>
              <w:t>SYSTEMBAND_</w:t>
            </w:r>
            <w:r w:rsidRPr="006D3A21">
              <w:rPr>
                <w:color w:val="000000" w:themeColor="text1"/>
                <w:lang w:val="en-GB"/>
              </w:rPr>
              <w:t xml:space="preserve"> 1.4M</w:t>
            </w:r>
          </w:p>
          <w:p w14:paraId="3089577C" w14:textId="77777777" w:rsidR="0046633F" w:rsidRPr="006D3A21" w:rsidRDefault="0046633F">
            <w:pPr>
              <w:rPr>
                <w:color w:val="000000" w:themeColor="text1"/>
                <w:lang w:val="en-GB"/>
              </w:rPr>
            </w:pPr>
            <w:r w:rsidRPr="006D3A21">
              <w:rPr>
                <w:rFonts w:hint="eastAsia"/>
                <w:color w:val="000000" w:themeColor="text1"/>
                <w:lang w:val="en-GB"/>
              </w:rPr>
              <w:t>可选配置。当进行</w:t>
            </w:r>
            <w:r w:rsidRPr="006D3A21">
              <w:rPr>
                <w:color w:val="000000" w:themeColor="text1"/>
                <w:kern w:val="0"/>
                <w:sz w:val="18"/>
                <w:szCs w:val="18"/>
              </w:rPr>
              <w:t>CRS RSSI/RP/RQ/SINR</w:t>
            </w:r>
            <w:r w:rsidRPr="006D3A21">
              <w:rPr>
                <w:rFonts w:hint="eastAsia"/>
                <w:color w:val="000000" w:themeColor="text1"/>
                <w:kern w:val="0"/>
                <w:sz w:val="18"/>
                <w:szCs w:val="18"/>
              </w:rPr>
              <w:t>测量时，用户可以设置此字段辅助</w:t>
            </w:r>
            <w:r w:rsidRPr="006D3A21">
              <w:rPr>
                <w:color w:val="000000" w:themeColor="text1"/>
                <w:kern w:val="0"/>
                <w:sz w:val="18"/>
                <w:szCs w:val="18"/>
              </w:rPr>
              <w:t>AGT</w:t>
            </w:r>
            <w:r w:rsidRPr="006D3A21">
              <w:rPr>
                <w:rFonts w:hint="eastAsia"/>
                <w:color w:val="000000" w:themeColor="text1"/>
                <w:kern w:val="0"/>
                <w:sz w:val="18"/>
                <w:szCs w:val="18"/>
              </w:rPr>
              <w:t>进行测量。</w:t>
            </w:r>
          </w:p>
          <w:p w14:paraId="1FEE0671" w14:textId="77777777" w:rsidR="0046633F" w:rsidRPr="006D3A21" w:rsidRDefault="0046633F">
            <w:pPr>
              <w:rPr>
                <w:color w:val="000000" w:themeColor="text1"/>
                <w:lang w:val="en-GB"/>
              </w:rPr>
            </w:pPr>
            <w:r w:rsidRPr="006D3A21">
              <w:rPr>
                <w:rFonts w:hint="eastAsia"/>
                <w:color w:val="000000" w:themeColor="text1"/>
                <w:lang w:val="en-GB"/>
              </w:rPr>
              <w:t>默认为</w:t>
            </w:r>
            <w:r w:rsidRPr="006D3A21">
              <w:rPr>
                <w:color w:val="000000" w:themeColor="text1"/>
                <w:lang w:val="en-GB"/>
              </w:rPr>
              <w:t>0</w:t>
            </w:r>
            <w:r w:rsidRPr="006D3A21">
              <w:rPr>
                <w:rFonts w:hint="eastAsia"/>
                <w:color w:val="000000" w:themeColor="text1"/>
                <w:lang w:val="en-GB"/>
              </w:rPr>
              <w:t>，不指定。</w:t>
            </w:r>
          </w:p>
        </w:tc>
      </w:tr>
      <w:tr w:rsidR="0046633F" w:rsidRPr="006D3A21" w14:paraId="0135D3AA" w14:textId="77777777" w:rsidTr="0046633F">
        <w:tc>
          <w:tcPr>
            <w:tcW w:w="2424" w:type="dxa"/>
            <w:tcBorders>
              <w:top w:val="single" w:sz="4" w:space="0" w:color="auto"/>
              <w:left w:val="single" w:sz="4" w:space="0" w:color="auto"/>
              <w:bottom w:val="single" w:sz="4" w:space="0" w:color="auto"/>
              <w:right w:val="single" w:sz="4" w:space="0" w:color="auto"/>
            </w:tcBorders>
            <w:hideMark/>
          </w:tcPr>
          <w:p w14:paraId="23BCE023" w14:textId="77777777" w:rsidR="0046633F" w:rsidRPr="006D3A21" w:rsidRDefault="0046633F">
            <w:pPr>
              <w:rPr>
                <w:color w:val="000000" w:themeColor="text1"/>
              </w:rPr>
            </w:pPr>
            <w:r w:rsidRPr="006D3A21">
              <w:rPr>
                <w:color w:val="000000" w:themeColor="text1"/>
              </w:rPr>
              <w:t>AntPort1PresentFlag</w:t>
            </w:r>
          </w:p>
        </w:tc>
        <w:tc>
          <w:tcPr>
            <w:tcW w:w="1227" w:type="dxa"/>
            <w:tcBorders>
              <w:top w:val="single" w:sz="4" w:space="0" w:color="auto"/>
              <w:left w:val="single" w:sz="4" w:space="0" w:color="auto"/>
              <w:bottom w:val="single" w:sz="4" w:space="0" w:color="auto"/>
              <w:right w:val="single" w:sz="4" w:space="0" w:color="auto"/>
            </w:tcBorders>
            <w:hideMark/>
          </w:tcPr>
          <w:p w14:paraId="1FEF5BB5" w14:textId="77777777" w:rsidR="0046633F" w:rsidRPr="006D3A21" w:rsidRDefault="0046633F">
            <w:pPr>
              <w:rPr>
                <w:color w:val="000000" w:themeColor="text1"/>
                <w:lang w:val="en-GB"/>
              </w:rPr>
            </w:pPr>
            <w:r w:rsidRPr="006D3A21">
              <w:rPr>
                <w:color w:val="000000" w:themeColor="text1"/>
                <w:lang w:val="en-GB"/>
              </w:rPr>
              <w:t>U8</w:t>
            </w:r>
          </w:p>
        </w:tc>
        <w:tc>
          <w:tcPr>
            <w:tcW w:w="4959" w:type="dxa"/>
            <w:tcBorders>
              <w:top w:val="single" w:sz="4" w:space="0" w:color="auto"/>
              <w:left w:val="single" w:sz="4" w:space="0" w:color="auto"/>
              <w:bottom w:val="single" w:sz="4" w:space="0" w:color="auto"/>
              <w:right w:val="single" w:sz="4" w:space="0" w:color="auto"/>
            </w:tcBorders>
            <w:hideMark/>
          </w:tcPr>
          <w:p w14:paraId="3C9E030C" w14:textId="77777777" w:rsidR="0046633F" w:rsidRPr="006D3A21" w:rsidRDefault="0046633F">
            <w:pPr>
              <w:rPr>
                <w:color w:val="000000" w:themeColor="text1"/>
                <w:lang w:val="en-GB"/>
              </w:rPr>
            </w:pPr>
            <w:r w:rsidRPr="006D3A21">
              <w:rPr>
                <w:rFonts w:hint="eastAsia"/>
                <w:color w:val="000000" w:themeColor="text1"/>
                <w:lang w:val="en-GB"/>
              </w:rPr>
              <w:t>基站天线端口</w:t>
            </w:r>
            <w:r w:rsidRPr="006D3A21">
              <w:rPr>
                <w:color w:val="000000" w:themeColor="text1"/>
                <w:lang w:val="en-GB"/>
              </w:rPr>
              <w:t>1</w:t>
            </w:r>
            <w:r w:rsidRPr="006D3A21">
              <w:rPr>
                <w:rFonts w:hint="eastAsia"/>
                <w:color w:val="000000" w:themeColor="text1"/>
                <w:lang w:val="en-GB"/>
              </w:rPr>
              <w:t>是否存在标识：</w:t>
            </w:r>
          </w:p>
          <w:p w14:paraId="14E7CA77" w14:textId="77777777" w:rsidR="0046633F" w:rsidRPr="006D3A21" w:rsidRDefault="0046633F">
            <w:pPr>
              <w:rPr>
                <w:color w:val="000000" w:themeColor="text1"/>
                <w:lang w:val="en-GB"/>
              </w:rPr>
            </w:pPr>
            <w:r w:rsidRPr="006D3A21">
              <w:rPr>
                <w:color w:val="000000" w:themeColor="text1"/>
                <w:lang w:val="en-GB"/>
              </w:rPr>
              <w:t>0</w:t>
            </w:r>
            <w:r w:rsidRPr="006D3A21">
              <w:rPr>
                <w:rFonts w:hint="eastAsia"/>
                <w:color w:val="000000" w:themeColor="text1"/>
                <w:lang w:val="en-GB"/>
              </w:rPr>
              <w:t>：</w:t>
            </w:r>
            <w:r w:rsidR="00F17218" w:rsidRPr="006D3A21">
              <w:rPr>
                <w:color w:val="000000" w:themeColor="text1"/>
                <w:lang w:val="en-GB"/>
              </w:rPr>
              <w:t>ANTPORT1_NO_SPECIFY</w:t>
            </w:r>
            <w:r w:rsidRPr="006D3A21">
              <w:rPr>
                <w:rFonts w:hint="eastAsia"/>
                <w:color w:val="000000" w:themeColor="text1"/>
                <w:lang w:val="en-GB"/>
              </w:rPr>
              <w:t>用户没有指定</w:t>
            </w:r>
          </w:p>
          <w:p w14:paraId="1B4EE850" w14:textId="77777777" w:rsidR="0046633F" w:rsidRPr="006D3A21" w:rsidRDefault="0046633F">
            <w:pPr>
              <w:rPr>
                <w:color w:val="000000" w:themeColor="text1"/>
                <w:lang w:val="en-GB"/>
              </w:rPr>
            </w:pPr>
            <w:r w:rsidRPr="006D3A21">
              <w:rPr>
                <w:color w:val="000000" w:themeColor="text1"/>
                <w:lang w:val="en-GB"/>
              </w:rPr>
              <w:t>1</w:t>
            </w:r>
            <w:r w:rsidR="00F17218" w:rsidRPr="006D3A21">
              <w:rPr>
                <w:rFonts w:hint="eastAsia"/>
                <w:color w:val="000000" w:themeColor="text1"/>
                <w:lang w:val="en-GB"/>
              </w:rPr>
              <w:t>:</w:t>
            </w:r>
            <w:r w:rsidR="00F17218" w:rsidRPr="006D3A21">
              <w:rPr>
                <w:color w:val="000000" w:themeColor="text1"/>
                <w:lang w:val="en-GB"/>
              </w:rPr>
              <w:t>ANTPORT1_NO_PRESENT</w:t>
            </w:r>
            <w:r w:rsidRPr="006D3A21">
              <w:rPr>
                <w:rFonts w:hint="eastAsia"/>
                <w:color w:val="000000" w:themeColor="text1"/>
                <w:lang w:val="en-GB"/>
              </w:rPr>
              <w:t>天线端口</w:t>
            </w:r>
            <w:r w:rsidRPr="006D3A21">
              <w:rPr>
                <w:color w:val="000000" w:themeColor="text1"/>
                <w:lang w:val="en-GB"/>
              </w:rPr>
              <w:t>1</w:t>
            </w:r>
            <w:r w:rsidRPr="006D3A21">
              <w:rPr>
                <w:rFonts w:hint="eastAsia"/>
                <w:color w:val="000000" w:themeColor="text1"/>
                <w:lang w:val="en-GB"/>
              </w:rPr>
              <w:t>存在</w:t>
            </w:r>
          </w:p>
          <w:p w14:paraId="3D32F791" w14:textId="77777777" w:rsidR="0046633F" w:rsidRPr="006D3A21" w:rsidRDefault="0046633F">
            <w:pPr>
              <w:rPr>
                <w:color w:val="000000" w:themeColor="text1"/>
                <w:lang w:val="en-GB"/>
              </w:rPr>
            </w:pPr>
            <w:r w:rsidRPr="006D3A21">
              <w:rPr>
                <w:color w:val="000000" w:themeColor="text1"/>
                <w:lang w:val="en-GB"/>
              </w:rPr>
              <w:t>2</w:t>
            </w:r>
            <w:r w:rsidRPr="006D3A21">
              <w:rPr>
                <w:rFonts w:hint="eastAsia"/>
                <w:color w:val="000000" w:themeColor="text1"/>
                <w:lang w:val="en-GB"/>
              </w:rPr>
              <w:t>：</w:t>
            </w:r>
            <w:r w:rsidR="00F17218" w:rsidRPr="006D3A21">
              <w:rPr>
                <w:color w:val="000000" w:themeColor="text1"/>
                <w:lang w:val="en-GB"/>
              </w:rPr>
              <w:t>ANTPORT1_PRESENT</w:t>
            </w:r>
            <w:r w:rsidRPr="006D3A21">
              <w:rPr>
                <w:rFonts w:hint="eastAsia"/>
                <w:color w:val="000000" w:themeColor="text1"/>
                <w:lang w:val="en-GB"/>
              </w:rPr>
              <w:t>天线端口</w:t>
            </w:r>
            <w:r w:rsidRPr="006D3A21">
              <w:rPr>
                <w:color w:val="000000" w:themeColor="text1"/>
                <w:lang w:val="en-GB"/>
              </w:rPr>
              <w:t>1</w:t>
            </w:r>
            <w:r w:rsidRPr="006D3A21">
              <w:rPr>
                <w:rFonts w:hint="eastAsia"/>
                <w:color w:val="000000" w:themeColor="text1"/>
                <w:lang w:val="en-GB"/>
              </w:rPr>
              <w:t>不存在</w:t>
            </w:r>
          </w:p>
          <w:p w14:paraId="6750397C" w14:textId="77777777" w:rsidR="0046633F" w:rsidRPr="006D3A21" w:rsidRDefault="0046633F">
            <w:pPr>
              <w:rPr>
                <w:color w:val="000000" w:themeColor="text1"/>
                <w:lang w:val="en-GB"/>
              </w:rPr>
            </w:pPr>
            <w:r w:rsidRPr="006D3A21">
              <w:rPr>
                <w:rFonts w:hint="eastAsia"/>
                <w:color w:val="000000" w:themeColor="text1"/>
                <w:lang w:val="en-GB"/>
              </w:rPr>
              <w:t>可选配置。当进行</w:t>
            </w:r>
            <w:r w:rsidRPr="006D3A21">
              <w:rPr>
                <w:color w:val="000000" w:themeColor="text1"/>
                <w:kern w:val="0"/>
                <w:sz w:val="18"/>
                <w:szCs w:val="18"/>
              </w:rPr>
              <w:t>CRS RSSI/RP/RQ/SINR</w:t>
            </w:r>
            <w:r w:rsidRPr="006D3A21">
              <w:rPr>
                <w:rFonts w:hint="eastAsia"/>
                <w:color w:val="000000" w:themeColor="text1"/>
                <w:kern w:val="0"/>
                <w:sz w:val="18"/>
                <w:szCs w:val="18"/>
              </w:rPr>
              <w:t>测量时，用户可以设置此字段辅助</w:t>
            </w:r>
            <w:r w:rsidRPr="006D3A21">
              <w:rPr>
                <w:color w:val="000000" w:themeColor="text1"/>
                <w:kern w:val="0"/>
                <w:sz w:val="18"/>
                <w:szCs w:val="18"/>
              </w:rPr>
              <w:t>AGT</w:t>
            </w:r>
            <w:r w:rsidRPr="006D3A21">
              <w:rPr>
                <w:rFonts w:hint="eastAsia"/>
                <w:color w:val="000000" w:themeColor="text1"/>
                <w:kern w:val="0"/>
                <w:sz w:val="18"/>
                <w:szCs w:val="18"/>
              </w:rPr>
              <w:t>进行测量。</w:t>
            </w:r>
          </w:p>
          <w:p w14:paraId="0BBA32A6" w14:textId="77777777" w:rsidR="0046633F" w:rsidRPr="006D3A21" w:rsidRDefault="0046633F">
            <w:pPr>
              <w:rPr>
                <w:color w:val="000000" w:themeColor="text1"/>
                <w:lang w:val="en-GB"/>
              </w:rPr>
            </w:pPr>
            <w:r w:rsidRPr="006D3A21">
              <w:rPr>
                <w:rFonts w:hint="eastAsia"/>
                <w:color w:val="000000" w:themeColor="text1"/>
                <w:lang w:val="en-GB"/>
              </w:rPr>
              <w:t>默认为</w:t>
            </w:r>
            <w:r w:rsidRPr="006D3A21">
              <w:rPr>
                <w:color w:val="000000" w:themeColor="text1"/>
                <w:lang w:val="en-GB"/>
              </w:rPr>
              <w:t>0</w:t>
            </w:r>
            <w:r w:rsidRPr="006D3A21">
              <w:rPr>
                <w:rFonts w:hint="eastAsia"/>
                <w:color w:val="000000" w:themeColor="text1"/>
                <w:lang w:val="en-GB"/>
              </w:rPr>
              <w:t>，不指定。</w:t>
            </w:r>
          </w:p>
        </w:tc>
      </w:tr>
      <w:tr w:rsidR="0046633F" w:rsidRPr="006D3A21" w14:paraId="53F7200F" w14:textId="77777777" w:rsidTr="0046633F">
        <w:tc>
          <w:tcPr>
            <w:tcW w:w="2424" w:type="dxa"/>
            <w:tcBorders>
              <w:top w:val="single" w:sz="4" w:space="0" w:color="auto"/>
              <w:left w:val="single" w:sz="4" w:space="0" w:color="auto"/>
              <w:bottom w:val="single" w:sz="4" w:space="0" w:color="auto"/>
              <w:right w:val="single" w:sz="4" w:space="0" w:color="auto"/>
            </w:tcBorders>
            <w:hideMark/>
          </w:tcPr>
          <w:p w14:paraId="0905CD92" w14:textId="77777777" w:rsidR="0046633F" w:rsidRPr="006D3A21" w:rsidRDefault="0046633F">
            <w:pPr>
              <w:rPr>
                <w:color w:val="000000" w:themeColor="text1"/>
              </w:rPr>
            </w:pPr>
            <w:r w:rsidRPr="006D3A21">
              <w:rPr>
                <w:color w:val="000000" w:themeColor="text1"/>
              </w:rPr>
              <w:t>AvergeFrames</w:t>
            </w:r>
          </w:p>
        </w:tc>
        <w:tc>
          <w:tcPr>
            <w:tcW w:w="1227" w:type="dxa"/>
            <w:tcBorders>
              <w:top w:val="single" w:sz="4" w:space="0" w:color="auto"/>
              <w:left w:val="single" w:sz="4" w:space="0" w:color="auto"/>
              <w:bottom w:val="single" w:sz="4" w:space="0" w:color="auto"/>
              <w:right w:val="single" w:sz="4" w:space="0" w:color="auto"/>
            </w:tcBorders>
            <w:hideMark/>
          </w:tcPr>
          <w:p w14:paraId="3EABFEFB" w14:textId="77777777" w:rsidR="0046633F" w:rsidRPr="006D3A21" w:rsidRDefault="0046633F">
            <w:pPr>
              <w:rPr>
                <w:color w:val="000000" w:themeColor="text1"/>
                <w:lang w:val="en-GB"/>
              </w:rPr>
            </w:pPr>
            <w:r w:rsidRPr="006D3A21">
              <w:rPr>
                <w:color w:val="000000" w:themeColor="text1"/>
                <w:lang w:val="en-GB"/>
              </w:rPr>
              <w:t>U16</w:t>
            </w:r>
          </w:p>
        </w:tc>
        <w:tc>
          <w:tcPr>
            <w:tcW w:w="4959" w:type="dxa"/>
            <w:tcBorders>
              <w:top w:val="single" w:sz="4" w:space="0" w:color="auto"/>
              <w:left w:val="single" w:sz="4" w:space="0" w:color="auto"/>
              <w:bottom w:val="single" w:sz="4" w:space="0" w:color="auto"/>
              <w:right w:val="single" w:sz="4" w:space="0" w:color="auto"/>
            </w:tcBorders>
            <w:hideMark/>
          </w:tcPr>
          <w:p w14:paraId="6761B737" w14:textId="77777777" w:rsidR="0046633F" w:rsidRPr="006D3A21" w:rsidRDefault="0046633F">
            <w:pPr>
              <w:rPr>
                <w:color w:val="000000" w:themeColor="text1"/>
                <w:lang w:val="en-GB"/>
              </w:rPr>
            </w:pPr>
            <w:r w:rsidRPr="006D3A21">
              <w:rPr>
                <w:rFonts w:hint="eastAsia"/>
                <w:color w:val="000000" w:themeColor="text1"/>
                <w:lang w:val="en-GB"/>
              </w:rPr>
              <w:t>测量时用来做平均的帧数：</w:t>
            </w:r>
          </w:p>
          <w:p w14:paraId="2ABE9AD7" w14:textId="77777777" w:rsidR="0046633F" w:rsidRPr="006D3A21" w:rsidRDefault="0046633F">
            <w:pPr>
              <w:rPr>
                <w:color w:val="000000" w:themeColor="text1"/>
                <w:lang w:val="en-GB"/>
              </w:rPr>
            </w:pPr>
            <w:r w:rsidRPr="006D3A21">
              <w:rPr>
                <w:rFonts w:hint="eastAsia"/>
                <w:color w:val="000000" w:themeColor="text1"/>
                <w:lang w:val="en-GB"/>
              </w:rPr>
              <w:t>范围</w:t>
            </w:r>
            <w:r w:rsidRPr="006D3A21">
              <w:rPr>
                <w:color w:val="000000" w:themeColor="text1"/>
                <w:lang w:val="en-GB"/>
              </w:rPr>
              <w:t>: 1-256</w:t>
            </w:r>
          </w:p>
          <w:p w14:paraId="6D46E61F" w14:textId="77777777" w:rsidR="0046633F" w:rsidRPr="006D3A21" w:rsidRDefault="0046633F">
            <w:pPr>
              <w:rPr>
                <w:color w:val="000000" w:themeColor="text1"/>
                <w:lang w:val="en-GB"/>
              </w:rPr>
            </w:pPr>
            <w:r w:rsidRPr="006D3A21">
              <w:rPr>
                <w:rFonts w:hint="eastAsia"/>
                <w:color w:val="000000" w:themeColor="text1"/>
                <w:lang w:val="en-GB"/>
              </w:rPr>
              <w:t>默认设置为</w:t>
            </w:r>
            <w:r w:rsidRPr="006D3A21">
              <w:rPr>
                <w:color w:val="000000" w:themeColor="text1"/>
                <w:lang w:val="en-GB"/>
              </w:rPr>
              <w:t>1</w:t>
            </w:r>
          </w:p>
        </w:tc>
      </w:tr>
      <w:tr w:rsidR="00003C7E" w:rsidRPr="006D3A21" w14:paraId="40804F5B" w14:textId="77777777" w:rsidTr="008D29AD">
        <w:tc>
          <w:tcPr>
            <w:tcW w:w="2424" w:type="dxa"/>
            <w:tcBorders>
              <w:top w:val="single" w:sz="4" w:space="0" w:color="auto"/>
              <w:left w:val="single" w:sz="4" w:space="0" w:color="auto"/>
              <w:bottom w:val="single" w:sz="4" w:space="0" w:color="auto"/>
              <w:right w:val="single" w:sz="4" w:space="0" w:color="auto"/>
            </w:tcBorders>
          </w:tcPr>
          <w:p w14:paraId="4A95AF66" w14:textId="77777777" w:rsidR="00003C7E" w:rsidRPr="006D3A21" w:rsidRDefault="00003C7E" w:rsidP="008D29AD">
            <w:pPr>
              <w:rPr>
                <w:color w:val="000000" w:themeColor="text1"/>
              </w:rPr>
            </w:pPr>
            <w:r w:rsidRPr="006D3A21">
              <w:rPr>
                <w:rFonts w:hint="eastAsia"/>
                <w:color w:val="000000" w:themeColor="text1"/>
              </w:rPr>
              <w:lastRenderedPageBreak/>
              <w:t>ScanMode</w:t>
            </w:r>
          </w:p>
        </w:tc>
        <w:tc>
          <w:tcPr>
            <w:tcW w:w="1227" w:type="dxa"/>
            <w:tcBorders>
              <w:top w:val="single" w:sz="4" w:space="0" w:color="auto"/>
              <w:left w:val="single" w:sz="4" w:space="0" w:color="auto"/>
              <w:bottom w:val="single" w:sz="4" w:space="0" w:color="auto"/>
              <w:right w:val="single" w:sz="4" w:space="0" w:color="auto"/>
            </w:tcBorders>
          </w:tcPr>
          <w:p w14:paraId="6B76AEA0" w14:textId="77777777" w:rsidR="00003C7E" w:rsidRPr="006D3A21" w:rsidRDefault="00003C7E" w:rsidP="008D29AD">
            <w:pPr>
              <w:rPr>
                <w:color w:val="000000" w:themeColor="text1"/>
                <w:lang w:val="en-GB"/>
              </w:rPr>
            </w:pPr>
            <w:r w:rsidRPr="006D3A21">
              <w:rPr>
                <w:rFonts w:hint="eastAsia"/>
                <w:color w:val="000000" w:themeColor="text1"/>
                <w:lang w:val="en-GB"/>
              </w:rPr>
              <w:t>U16</w:t>
            </w:r>
          </w:p>
        </w:tc>
        <w:tc>
          <w:tcPr>
            <w:tcW w:w="4959" w:type="dxa"/>
            <w:tcBorders>
              <w:top w:val="single" w:sz="4" w:space="0" w:color="auto"/>
              <w:left w:val="single" w:sz="4" w:space="0" w:color="auto"/>
              <w:bottom w:val="single" w:sz="4" w:space="0" w:color="auto"/>
              <w:right w:val="single" w:sz="4" w:space="0" w:color="auto"/>
            </w:tcBorders>
          </w:tcPr>
          <w:p w14:paraId="43161068" w14:textId="77777777" w:rsidR="00003C7E" w:rsidRPr="006D3A21" w:rsidRDefault="00003C7E" w:rsidP="008D29AD">
            <w:pPr>
              <w:rPr>
                <w:color w:val="000000" w:themeColor="text1"/>
                <w:lang w:val="en-GB"/>
              </w:rPr>
            </w:pPr>
            <w:r w:rsidRPr="006D3A21">
              <w:rPr>
                <w:rFonts w:hint="eastAsia"/>
                <w:color w:val="000000" w:themeColor="text1"/>
                <w:lang w:val="en-GB"/>
              </w:rPr>
              <w:t>0-</w:t>
            </w:r>
            <w:r w:rsidRPr="006D3A21">
              <w:rPr>
                <w:rFonts w:hint="eastAsia"/>
                <w:color w:val="000000" w:themeColor="text1"/>
                <w:lang w:val="en-GB"/>
              </w:rPr>
              <w:t>单次扫描</w:t>
            </w:r>
            <w:r w:rsidRPr="006D3A21">
              <w:rPr>
                <w:color w:val="000000" w:themeColor="text1"/>
                <w:lang w:val="en-GB"/>
              </w:rPr>
              <w:br/>
            </w:r>
            <w:r w:rsidRPr="006D3A21">
              <w:rPr>
                <w:rFonts w:hint="eastAsia"/>
                <w:color w:val="000000" w:themeColor="text1"/>
                <w:lang w:val="en-GB"/>
              </w:rPr>
              <w:t>1-</w:t>
            </w:r>
            <w:r w:rsidRPr="006D3A21">
              <w:rPr>
                <w:rFonts w:hint="eastAsia"/>
                <w:color w:val="000000" w:themeColor="text1"/>
                <w:lang w:val="en-GB"/>
              </w:rPr>
              <w:t>按照扫描间隔设置进行扫描</w:t>
            </w:r>
          </w:p>
        </w:tc>
      </w:tr>
      <w:tr w:rsidR="00003C7E" w:rsidRPr="006D3A21" w14:paraId="43C4818E" w14:textId="77777777" w:rsidTr="008D29AD">
        <w:tc>
          <w:tcPr>
            <w:tcW w:w="2424" w:type="dxa"/>
            <w:tcBorders>
              <w:top w:val="single" w:sz="4" w:space="0" w:color="auto"/>
              <w:left w:val="single" w:sz="4" w:space="0" w:color="auto"/>
              <w:bottom w:val="single" w:sz="4" w:space="0" w:color="auto"/>
              <w:right w:val="single" w:sz="4" w:space="0" w:color="auto"/>
            </w:tcBorders>
          </w:tcPr>
          <w:p w14:paraId="15712D47" w14:textId="77777777" w:rsidR="00003C7E" w:rsidRPr="006D3A21" w:rsidRDefault="00003C7E" w:rsidP="008D29AD">
            <w:pPr>
              <w:rPr>
                <w:color w:val="000000" w:themeColor="text1"/>
              </w:rPr>
            </w:pPr>
            <w:r w:rsidRPr="006D3A21">
              <w:rPr>
                <w:rFonts w:hint="eastAsia"/>
                <w:color w:val="000000" w:themeColor="text1"/>
              </w:rPr>
              <w:t>ScanCycle</w:t>
            </w:r>
          </w:p>
        </w:tc>
        <w:tc>
          <w:tcPr>
            <w:tcW w:w="1227" w:type="dxa"/>
            <w:tcBorders>
              <w:top w:val="single" w:sz="4" w:space="0" w:color="auto"/>
              <w:left w:val="single" w:sz="4" w:space="0" w:color="auto"/>
              <w:bottom w:val="single" w:sz="4" w:space="0" w:color="auto"/>
              <w:right w:val="single" w:sz="4" w:space="0" w:color="auto"/>
            </w:tcBorders>
          </w:tcPr>
          <w:p w14:paraId="31E2C0C1" w14:textId="77777777" w:rsidR="00003C7E" w:rsidRPr="006D3A21" w:rsidRDefault="00003C7E" w:rsidP="008D29AD">
            <w:pPr>
              <w:rPr>
                <w:color w:val="000000" w:themeColor="text1"/>
                <w:lang w:val="en-GB"/>
              </w:rPr>
            </w:pPr>
            <w:r w:rsidRPr="006D3A21">
              <w:rPr>
                <w:rFonts w:hint="eastAsia"/>
                <w:color w:val="000000" w:themeColor="text1"/>
                <w:lang w:val="en-GB"/>
              </w:rPr>
              <w:t>U16</w:t>
            </w:r>
          </w:p>
        </w:tc>
        <w:tc>
          <w:tcPr>
            <w:tcW w:w="4959" w:type="dxa"/>
            <w:tcBorders>
              <w:top w:val="single" w:sz="4" w:space="0" w:color="auto"/>
              <w:left w:val="single" w:sz="4" w:space="0" w:color="auto"/>
              <w:bottom w:val="single" w:sz="4" w:space="0" w:color="auto"/>
              <w:right w:val="single" w:sz="4" w:space="0" w:color="auto"/>
            </w:tcBorders>
          </w:tcPr>
          <w:p w14:paraId="63097C49" w14:textId="77777777" w:rsidR="00003C7E" w:rsidRPr="006D3A21" w:rsidRDefault="00003C7E" w:rsidP="008D29AD">
            <w:pPr>
              <w:rPr>
                <w:color w:val="000000" w:themeColor="text1"/>
                <w:lang w:val="en-GB"/>
              </w:rPr>
            </w:pPr>
            <w:r w:rsidRPr="006D3A21">
              <w:rPr>
                <w:rFonts w:hint="eastAsia"/>
                <w:color w:val="000000" w:themeColor="text1"/>
                <w:lang w:val="en-GB"/>
              </w:rPr>
              <w:t>扫描间隔，单位是</w:t>
            </w:r>
            <w:r w:rsidRPr="006D3A21">
              <w:rPr>
                <w:rFonts w:hint="eastAsia"/>
                <w:color w:val="000000" w:themeColor="text1"/>
                <w:lang w:val="en-GB"/>
              </w:rPr>
              <w:t>ms</w:t>
            </w:r>
          </w:p>
          <w:p w14:paraId="7DF1E3FE" w14:textId="77777777" w:rsidR="00003C7E" w:rsidRPr="006D3A21" w:rsidRDefault="00003C7E" w:rsidP="008D29AD">
            <w:pPr>
              <w:rPr>
                <w:color w:val="000000" w:themeColor="text1"/>
                <w:lang w:val="en-GB"/>
              </w:rPr>
            </w:pPr>
            <w:r w:rsidRPr="006D3A21">
              <w:rPr>
                <w:rFonts w:hint="eastAsia"/>
                <w:color w:val="000000" w:themeColor="text1"/>
              </w:rPr>
              <w:t>ScanMode ==1</w:t>
            </w:r>
            <w:r w:rsidRPr="006D3A21">
              <w:rPr>
                <w:rFonts w:hint="eastAsia"/>
                <w:color w:val="000000" w:themeColor="text1"/>
              </w:rPr>
              <w:t>的时候，此参数有效，否则无效</w:t>
            </w:r>
            <w:r w:rsidRPr="006D3A21">
              <w:rPr>
                <w:color w:val="000000" w:themeColor="text1"/>
                <w:lang w:val="en-GB"/>
              </w:rPr>
              <w:br/>
            </w:r>
            <w:r w:rsidRPr="006D3A21">
              <w:rPr>
                <w:rFonts w:hint="eastAsia"/>
                <w:color w:val="000000" w:themeColor="text1"/>
                <w:lang w:val="en-GB"/>
              </w:rPr>
              <w:t>如果单次扫描时间小于</w:t>
            </w:r>
            <w:r w:rsidRPr="006D3A21">
              <w:rPr>
                <w:rFonts w:hint="eastAsia"/>
                <w:color w:val="000000" w:themeColor="text1"/>
              </w:rPr>
              <w:t>ScanMode</w:t>
            </w:r>
            <w:r w:rsidRPr="006D3A21">
              <w:rPr>
                <w:rFonts w:hint="eastAsia"/>
                <w:color w:val="000000" w:themeColor="text1"/>
              </w:rPr>
              <w:t>。按照</w:t>
            </w:r>
            <w:r w:rsidRPr="006D3A21">
              <w:rPr>
                <w:rFonts w:hint="eastAsia"/>
                <w:color w:val="000000" w:themeColor="text1"/>
              </w:rPr>
              <w:t>ScanMode</w:t>
            </w:r>
            <w:r w:rsidRPr="006D3A21">
              <w:rPr>
                <w:rFonts w:hint="eastAsia"/>
                <w:color w:val="000000" w:themeColor="text1"/>
              </w:rPr>
              <w:t>时间启动下次扫描。</w:t>
            </w:r>
            <w:r w:rsidRPr="006D3A21">
              <w:rPr>
                <w:color w:val="000000" w:themeColor="text1"/>
              </w:rPr>
              <w:br/>
            </w:r>
            <w:r w:rsidRPr="006D3A21">
              <w:rPr>
                <w:rFonts w:hint="eastAsia"/>
                <w:color w:val="000000" w:themeColor="text1"/>
              </w:rPr>
              <w:t>如果</w:t>
            </w:r>
            <w:r w:rsidRPr="006D3A21">
              <w:rPr>
                <w:rFonts w:hint="eastAsia"/>
                <w:color w:val="000000" w:themeColor="text1"/>
                <w:lang w:val="en-GB"/>
              </w:rPr>
              <w:t>单次扫描时间大于等于</w:t>
            </w:r>
            <w:r w:rsidRPr="006D3A21">
              <w:rPr>
                <w:rFonts w:hint="eastAsia"/>
                <w:color w:val="000000" w:themeColor="text1"/>
              </w:rPr>
              <w:t>ScanMode</w:t>
            </w:r>
            <w:r w:rsidRPr="006D3A21">
              <w:rPr>
                <w:rFonts w:hint="eastAsia"/>
                <w:color w:val="000000" w:themeColor="text1"/>
              </w:rPr>
              <w:t>。连续扫描，扫描没有时间间隔。</w:t>
            </w:r>
            <w:r w:rsidRPr="006D3A21">
              <w:rPr>
                <w:color w:val="000000" w:themeColor="text1"/>
              </w:rPr>
              <w:br/>
            </w:r>
          </w:p>
        </w:tc>
      </w:tr>
      <w:tr w:rsidR="0046633F" w:rsidRPr="006D3A21" w14:paraId="2C07937D" w14:textId="77777777" w:rsidTr="0046633F">
        <w:tc>
          <w:tcPr>
            <w:tcW w:w="2424" w:type="dxa"/>
            <w:tcBorders>
              <w:top w:val="single" w:sz="4" w:space="0" w:color="auto"/>
              <w:left w:val="single" w:sz="4" w:space="0" w:color="auto"/>
              <w:bottom w:val="single" w:sz="4" w:space="0" w:color="auto"/>
              <w:right w:val="single" w:sz="4" w:space="0" w:color="auto"/>
            </w:tcBorders>
            <w:hideMark/>
          </w:tcPr>
          <w:p w14:paraId="64AB0F35" w14:textId="77777777" w:rsidR="0046633F" w:rsidRPr="006D3A21" w:rsidRDefault="0015797C">
            <w:pPr>
              <w:rPr>
                <w:color w:val="000000" w:themeColor="text1"/>
              </w:rPr>
            </w:pPr>
            <w:r w:rsidRPr="006D3A21">
              <w:rPr>
                <w:rFonts w:hint="eastAsia"/>
                <w:color w:val="000000" w:themeColor="text1"/>
              </w:rPr>
              <w:t>Earfcn</w:t>
            </w:r>
            <w:r w:rsidR="0046633F" w:rsidRPr="006D3A21">
              <w:rPr>
                <w:color w:val="000000" w:themeColor="text1"/>
              </w:rPr>
              <w:t>Num</w:t>
            </w:r>
          </w:p>
          <w:p w14:paraId="1173504E" w14:textId="77777777" w:rsidR="00F44C28" w:rsidRPr="006D3A21" w:rsidRDefault="00F44C28">
            <w:pPr>
              <w:rPr>
                <w:color w:val="000000" w:themeColor="text1"/>
              </w:rPr>
            </w:pPr>
          </w:p>
        </w:tc>
        <w:tc>
          <w:tcPr>
            <w:tcW w:w="1227" w:type="dxa"/>
            <w:tcBorders>
              <w:top w:val="single" w:sz="4" w:space="0" w:color="auto"/>
              <w:left w:val="single" w:sz="4" w:space="0" w:color="auto"/>
              <w:bottom w:val="single" w:sz="4" w:space="0" w:color="auto"/>
              <w:right w:val="single" w:sz="4" w:space="0" w:color="auto"/>
            </w:tcBorders>
            <w:hideMark/>
          </w:tcPr>
          <w:p w14:paraId="0FDC70F8" w14:textId="77777777" w:rsidR="0046633F" w:rsidRPr="006D3A21" w:rsidRDefault="0046633F">
            <w:pPr>
              <w:rPr>
                <w:color w:val="000000" w:themeColor="text1"/>
                <w:lang w:val="en-GB"/>
              </w:rPr>
            </w:pPr>
            <w:r w:rsidRPr="006D3A21">
              <w:rPr>
                <w:color w:val="000000" w:themeColor="text1"/>
                <w:lang w:val="en-GB"/>
              </w:rPr>
              <w:t>U16</w:t>
            </w:r>
          </w:p>
        </w:tc>
        <w:tc>
          <w:tcPr>
            <w:tcW w:w="4959" w:type="dxa"/>
            <w:tcBorders>
              <w:top w:val="single" w:sz="4" w:space="0" w:color="auto"/>
              <w:left w:val="single" w:sz="4" w:space="0" w:color="auto"/>
              <w:bottom w:val="single" w:sz="4" w:space="0" w:color="auto"/>
              <w:right w:val="single" w:sz="4" w:space="0" w:color="auto"/>
            </w:tcBorders>
            <w:hideMark/>
          </w:tcPr>
          <w:p w14:paraId="16E68927" w14:textId="77777777" w:rsidR="0046633F" w:rsidRPr="006D3A21" w:rsidRDefault="0046633F">
            <w:pPr>
              <w:rPr>
                <w:color w:val="000000" w:themeColor="text1"/>
                <w:lang w:val="en-GB"/>
              </w:rPr>
            </w:pPr>
            <w:r w:rsidRPr="006D3A21">
              <w:rPr>
                <w:rFonts w:hint="eastAsia"/>
                <w:color w:val="000000" w:themeColor="text1"/>
                <w:lang w:val="en-GB"/>
              </w:rPr>
              <w:t>用户指定频段或者频点列表数目：</w:t>
            </w:r>
          </w:p>
          <w:p w14:paraId="25285358" w14:textId="77777777" w:rsidR="0046633F" w:rsidRDefault="0046633F">
            <w:pPr>
              <w:rPr>
                <w:color w:val="000000" w:themeColor="text1"/>
                <w:lang w:val="en-GB"/>
              </w:rPr>
            </w:pPr>
            <w:r w:rsidRPr="006D3A21">
              <w:rPr>
                <w:rFonts w:hint="eastAsia"/>
                <w:color w:val="000000" w:themeColor="text1"/>
                <w:lang w:val="en-GB"/>
              </w:rPr>
              <w:t>范围</w:t>
            </w:r>
            <w:r w:rsidRPr="006D3A21">
              <w:rPr>
                <w:color w:val="000000" w:themeColor="text1"/>
                <w:lang w:val="en-GB"/>
              </w:rPr>
              <w:t>: 1- 1000</w:t>
            </w:r>
          </w:p>
          <w:p w14:paraId="171216F6" w14:textId="77777777" w:rsidR="00003C7E" w:rsidRPr="006D3A21" w:rsidRDefault="00003C7E">
            <w:pPr>
              <w:rPr>
                <w:color w:val="000000" w:themeColor="text1"/>
                <w:lang w:val="en-GB"/>
              </w:rPr>
            </w:pPr>
            <w:r w:rsidRPr="006D3A21">
              <w:rPr>
                <w:rFonts w:hint="eastAsia"/>
                <w:color w:val="000000" w:themeColor="text1"/>
              </w:rPr>
              <w:t>【对于指定小区扫描，这里是指定小区数目】</w:t>
            </w:r>
          </w:p>
        </w:tc>
      </w:tr>
      <w:tr w:rsidR="00CA406B" w:rsidRPr="006D3A21" w14:paraId="3EECFE12" w14:textId="77777777" w:rsidTr="0046633F">
        <w:tc>
          <w:tcPr>
            <w:tcW w:w="2424" w:type="dxa"/>
            <w:tcBorders>
              <w:top w:val="single" w:sz="4" w:space="0" w:color="auto"/>
              <w:left w:val="single" w:sz="4" w:space="0" w:color="auto"/>
              <w:bottom w:val="single" w:sz="4" w:space="0" w:color="auto"/>
              <w:right w:val="single" w:sz="4" w:space="0" w:color="auto"/>
            </w:tcBorders>
          </w:tcPr>
          <w:p w14:paraId="39B1FE20" w14:textId="77777777" w:rsidR="00CA406B" w:rsidRPr="006D3A21" w:rsidRDefault="00CA406B">
            <w:pPr>
              <w:rPr>
                <w:color w:val="000000" w:themeColor="text1"/>
              </w:rPr>
            </w:pPr>
            <w:r w:rsidRPr="006D3A21">
              <w:rPr>
                <w:rFonts w:hint="eastAsia"/>
                <w:color w:val="000000" w:themeColor="text1"/>
              </w:rPr>
              <w:t>Pading1[2]</w:t>
            </w:r>
          </w:p>
        </w:tc>
        <w:tc>
          <w:tcPr>
            <w:tcW w:w="1227" w:type="dxa"/>
            <w:tcBorders>
              <w:top w:val="single" w:sz="4" w:space="0" w:color="auto"/>
              <w:left w:val="single" w:sz="4" w:space="0" w:color="auto"/>
              <w:bottom w:val="single" w:sz="4" w:space="0" w:color="auto"/>
              <w:right w:val="single" w:sz="4" w:space="0" w:color="auto"/>
            </w:tcBorders>
          </w:tcPr>
          <w:p w14:paraId="7C6ED1AF" w14:textId="77777777" w:rsidR="00CA406B" w:rsidRPr="006D3A21" w:rsidRDefault="00CA406B">
            <w:pPr>
              <w:rPr>
                <w:color w:val="000000" w:themeColor="text1"/>
                <w:lang w:val="en-GB"/>
              </w:rPr>
            </w:pPr>
            <w:r w:rsidRPr="006D3A21">
              <w:rPr>
                <w:color w:val="000000" w:themeColor="text1"/>
                <w:lang w:val="en-GB"/>
              </w:rPr>
              <w:t>U</w:t>
            </w:r>
            <w:r w:rsidRPr="006D3A21">
              <w:rPr>
                <w:rFonts w:hint="eastAsia"/>
                <w:color w:val="000000" w:themeColor="text1"/>
                <w:lang w:val="en-GB"/>
              </w:rPr>
              <w:t>8</w:t>
            </w:r>
          </w:p>
        </w:tc>
        <w:tc>
          <w:tcPr>
            <w:tcW w:w="4959" w:type="dxa"/>
            <w:tcBorders>
              <w:top w:val="single" w:sz="4" w:space="0" w:color="auto"/>
              <w:left w:val="single" w:sz="4" w:space="0" w:color="auto"/>
              <w:bottom w:val="single" w:sz="4" w:space="0" w:color="auto"/>
              <w:right w:val="single" w:sz="4" w:space="0" w:color="auto"/>
            </w:tcBorders>
          </w:tcPr>
          <w:p w14:paraId="426F3264" w14:textId="77777777" w:rsidR="00CA406B" w:rsidRPr="006D3A21" w:rsidRDefault="00CA406B">
            <w:pPr>
              <w:rPr>
                <w:color w:val="000000" w:themeColor="text1"/>
                <w:lang w:val="en-GB"/>
              </w:rPr>
            </w:pPr>
          </w:p>
        </w:tc>
      </w:tr>
      <w:tr w:rsidR="0046633F" w:rsidRPr="006D3A21" w14:paraId="1E6AD8B3" w14:textId="77777777" w:rsidTr="0046633F">
        <w:tc>
          <w:tcPr>
            <w:tcW w:w="8610" w:type="dxa"/>
            <w:gridSpan w:val="3"/>
            <w:tcBorders>
              <w:top w:val="single" w:sz="4" w:space="0" w:color="auto"/>
              <w:left w:val="single" w:sz="4" w:space="0" w:color="auto"/>
              <w:bottom w:val="single" w:sz="4" w:space="0" w:color="auto"/>
              <w:right w:val="single" w:sz="4" w:space="0" w:color="auto"/>
            </w:tcBorders>
            <w:hideMark/>
          </w:tcPr>
          <w:p w14:paraId="24DBC6EB" w14:textId="77777777" w:rsidR="0046633F" w:rsidRPr="006D3A21" w:rsidRDefault="0046633F">
            <w:pPr>
              <w:rPr>
                <w:color w:val="000000" w:themeColor="text1"/>
                <w:lang w:val="en-GB"/>
              </w:rPr>
            </w:pPr>
            <w:r w:rsidRPr="006D3A21">
              <w:rPr>
                <w:color w:val="000000" w:themeColor="text1"/>
              </w:rPr>
              <w:t>Struct{</w:t>
            </w:r>
          </w:p>
        </w:tc>
      </w:tr>
      <w:tr w:rsidR="0046633F" w:rsidRPr="006D3A21" w14:paraId="69378C16" w14:textId="77777777" w:rsidTr="0046633F">
        <w:tc>
          <w:tcPr>
            <w:tcW w:w="2424" w:type="dxa"/>
            <w:tcBorders>
              <w:top w:val="single" w:sz="4" w:space="0" w:color="auto"/>
              <w:left w:val="single" w:sz="4" w:space="0" w:color="auto"/>
              <w:bottom w:val="single" w:sz="4" w:space="0" w:color="auto"/>
              <w:right w:val="single" w:sz="4" w:space="0" w:color="auto"/>
            </w:tcBorders>
            <w:hideMark/>
          </w:tcPr>
          <w:p w14:paraId="04080EC4" w14:textId="77777777" w:rsidR="0046633F" w:rsidRPr="006D3A21" w:rsidRDefault="0046633F">
            <w:pPr>
              <w:rPr>
                <w:color w:val="000000" w:themeColor="text1"/>
              </w:rPr>
            </w:pPr>
            <w:r w:rsidRPr="006D3A21">
              <w:rPr>
                <w:color w:val="000000" w:themeColor="text1"/>
              </w:rPr>
              <w:t>Start EARFCN</w:t>
            </w:r>
          </w:p>
        </w:tc>
        <w:tc>
          <w:tcPr>
            <w:tcW w:w="1227" w:type="dxa"/>
            <w:tcBorders>
              <w:top w:val="single" w:sz="4" w:space="0" w:color="auto"/>
              <w:left w:val="single" w:sz="4" w:space="0" w:color="auto"/>
              <w:bottom w:val="single" w:sz="4" w:space="0" w:color="auto"/>
              <w:right w:val="single" w:sz="4" w:space="0" w:color="auto"/>
            </w:tcBorders>
            <w:hideMark/>
          </w:tcPr>
          <w:p w14:paraId="442B3079" w14:textId="77777777" w:rsidR="0046633F" w:rsidRPr="006D3A21" w:rsidRDefault="0046633F">
            <w:pPr>
              <w:rPr>
                <w:color w:val="000000" w:themeColor="text1"/>
                <w:lang w:val="en-GB"/>
              </w:rPr>
            </w:pPr>
            <w:r w:rsidRPr="006D3A21">
              <w:rPr>
                <w:color w:val="000000" w:themeColor="text1"/>
                <w:lang w:val="en-GB"/>
              </w:rPr>
              <w:t>U16</w:t>
            </w:r>
          </w:p>
        </w:tc>
        <w:tc>
          <w:tcPr>
            <w:tcW w:w="4959" w:type="dxa"/>
            <w:tcBorders>
              <w:top w:val="single" w:sz="4" w:space="0" w:color="auto"/>
              <w:left w:val="single" w:sz="4" w:space="0" w:color="auto"/>
              <w:bottom w:val="single" w:sz="4" w:space="0" w:color="auto"/>
              <w:right w:val="single" w:sz="4" w:space="0" w:color="auto"/>
            </w:tcBorders>
            <w:hideMark/>
          </w:tcPr>
          <w:p w14:paraId="47EF5F6F" w14:textId="77777777" w:rsidR="0046633F" w:rsidRPr="006D3A21" w:rsidRDefault="0046633F">
            <w:pPr>
              <w:rPr>
                <w:color w:val="000000" w:themeColor="text1"/>
                <w:lang w:val="en-GB"/>
              </w:rPr>
            </w:pPr>
            <w:r w:rsidRPr="006D3A21">
              <w:rPr>
                <w:rFonts w:hint="eastAsia"/>
                <w:color w:val="000000" w:themeColor="text1"/>
                <w:lang w:val="en-GB"/>
              </w:rPr>
              <w:t>当</w:t>
            </w:r>
            <w:r w:rsidRPr="006D3A21">
              <w:rPr>
                <w:color w:val="000000" w:themeColor="text1"/>
                <w:lang w:val="en-GB"/>
              </w:rPr>
              <w:t>ScanMode = 1</w:t>
            </w:r>
            <w:r w:rsidRPr="006D3A21">
              <w:rPr>
                <w:rFonts w:hint="eastAsia"/>
                <w:color w:val="000000" w:themeColor="text1"/>
                <w:lang w:val="en-GB"/>
              </w:rPr>
              <w:t>时，指定要扫描频段的起始频点；</w:t>
            </w:r>
          </w:p>
          <w:p w14:paraId="452CF81F" w14:textId="77777777" w:rsidR="0046633F" w:rsidRPr="006D3A21" w:rsidRDefault="0046633F">
            <w:pPr>
              <w:rPr>
                <w:color w:val="000000" w:themeColor="text1"/>
                <w:lang w:val="en-GB"/>
              </w:rPr>
            </w:pPr>
            <w:r w:rsidRPr="006D3A21">
              <w:rPr>
                <w:rFonts w:hint="eastAsia"/>
                <w:color w:val="000000" w:themeColor="text1"/>
                <w:lang w:val="en-GB"/>
              </w:rPr>
              <w:t>当</w:t>
            </w:r>
            <w:r w:rsidRPr="006D3A21">
              <w:rPr>
                <w:color w:val="000000" w:themeColor="text1"/>
                <w:lang w:val="en-GB"/>
              </w:rPr>
              <w:t>ScanMode = 2</w:t>
            </w:r>
            <w:r w:rsidRPr="006D3A21">
              <w:rPr>
                <w:rFonts w:hint="eastAsia"/>
                <w:color w:val="000000" w:themeColor="text1"/>
                <w:lang w:val="en-GB"/>
              </w:rPr>
              <w:t>时，指定要扫描的频点；</w:t>
            </w:r>
          </w:p>
        </w:tc>
      </w:tr>
      <w:tr w:rsidR="0046633F" w:rsidRPr="006D3A21" w14:paraId="53BD84D4" w14:textId="77777777" w:rsidTr="0046633F">
        <w:tc>
          <w:tcPr>
            <w:tcW w:w="2424" w:type="dxa"/>
            <w:tcBorders>
              <w:top w:val="single" w:sz="4" w:space="0" w:color="auto"/>
              <w:left w:val="single" w:sz="4" w:space="0" w:color="auto"/>
              <w:bottom w:val="single" w:sz="4" w:space="0" w:color="auto"/>
              <w:right w:val="single" w:sz="4" w:space="0" w:color="auto"/>
            </w:tcBorders>
            <w:hideMark/>
          </w:tcPr>
          <w:p w14:paraId="13060522" w14:textId="77777777" w:rsidR="0046633F" w:rsidRPr="006D3A21" w:rsidRDefault="0046633F">
            <w:pPr>
              <w:rPr>
                <w:color w:val="000000" w:themeColor="text1"/>
              </w:rPr>
            </w:pPr>
            <w:r w:rsidRPr="006D3A21">
              <w:rPr>
                <w:color w:val="000000" w:themeColor="text1"/>
              </w:rPr>
              <w:t>End EARFCN</w:t>
            </w:r>
          </w:p>
        </w:tc>
        <w:tc>
          <w:tcPr>
            <w:tcW w:w="1227" w:type="dxa"/>
            <w:tcBorders>
              <w:top w:val="single" w:sz="4" w:space="0" w:color="auto"/>
              <w:left w:val="single" w:sz="4" w:space="0" w:color="auto"/>
              <w:bottom w:val="single" w:sz="4" w:space="0" w:color="auto"/>
              <w:right w:val="single" w:sz="4" w:space="0" w:color="auto"/>
            </w:tcBorders>
            <w:hideMark/>
          </w:tcPr>
          <w:p w14:paraId="68FF945C" w14:textId="77777777" w:rsidR="0046633F" w:rsidRPr="006D3A21" w:rsidRDefault="0046633F">
            <w:pPr>
              <w:rPr>
                <w:color w:val="000000" w:themeColor="text1"/>
                <w:lang w:val="en-GB"/>
              </w:rPr>
            </w:pPr>
            <w:r w:rsidRPr="006D3A21">
              <w:rPr>
                <w:color w:val="000000" w:themeColor="text1"/>
                <w:lang w:val="en-GB"/>
              </w:rPr>
              <w:t>U16</w:t>
            </w:r>
          </w:p>
        </w:tc>
        <w:tc>
          <w:tcPr>
            <w:tcW w:w="4959" w:type="dxa"/>
            <w:tcBorders>
              <w:top w:val="single" w:sz="4" w:space="0" w:color="auto"/>
              <w:left w:val="single" w:sz="4" w:space="0" w:color="auto"/>
              <w:bottom w:val="single" w:sz="4" w:space="0" w:color="auto"/>
              <w:right w:val="single" w:sz="4" w:space="0" w:color="auto"/>
            </w:tcBorders>
            <w:hideMark/>
          </w:tcPr>
          <w:p w14:paraId="2FEB714D" w14:textId="77777777" w:rsidR="0046633F" w:rsidRPr="006D3A21" w:rsidRDefault="0046633F">
            <w:pPr>
              <w:rPr>
                <w:color w:val="000000" w:themeColor="text1"/>
                <w:lang w:val="en-GB"/>
              </w:rPr>
            </w:pPr>
            <w:r w:rsidRPr="006D3A21">
              <w:rPr>
                <w:rFonts w:hint="eastAsia"/>
                <w:color w:val="000000" w:themeColor="text1"/>
                <w:lang w:val="en-GB"/>
              </w:rPr>
              <w:t>当</w:t>
            </w:r>
            <w:r w:rsidRPr="006D3A21">
              <w:rPr>
                <w:color w:val="000000" w:themeColor="text1"/>
                <w:lang w:val="en-GB"/>
              </w:rPr>
              <w:t>ScanMode = 1</w:t>
            </w:r>
            <w:r w:rsidRPr="006D3A21">
              <w:rPr>
                <w:rFonts w:hint="eastAsia"/>
                <w:color w:val="000000" w:themeColor="text1"/>
                <w:lang w:val="en-GB"/>
              </w:rPr>
              <w:t>时，指定要扫描频段的截止频点；</w:t>
            </w:r>
          </w:p>
          <w:p w14:paraId="766675AE" w14:textId="77777777" w:rsidR="0046633F" w:rsidRPr="006D3A21" w:rsidRDefault="0046633F">
            <w:pPr>
              <w:rPr>
                <w:color w:val="000000" w:themeColor="text1"/>
                <w:lang w:val="en-GB"/>
              </w:rPr>
            </w:pPr>
            <w:r w:rsidRPr="006D3A21">
              <w:rPr>
                <w:rFonts w:hint="eastAsia"/>
                <w:color w:val="000000" w:themeColor="text1"/>
                <w:lang w:val="en-GB"/>
              </w:rPr>
              <w:t>当</w:t>
            </w:r>
            <w:r w:rsidRPr="006D3A21">
              <w:rPr>
                <w:color w:val="000000" w:themeColor="text1"/>
                <w:lang w:val="en-GB"/>
              </w:rPr>
              <w:t>ScanMode = 2</w:t>
            </w:r>
            <w:r w:rsidRPr="006D3A21">
              <w:rPr>
                <w:rFonts w:hint="eastAsia"/>
                <w:color w:val="000000" w:themeColor="text1"/>
                <w:lang w:val="en-GB"/>
              </w:rPr>
              <w:t>时，此字段无效，</w:t>
            </w:r>
            <w:r w:rsidRPr="006D3A21">
              <w:rPr>
                <w:color w:val="000000" w:themeColor="text1"/>
                <w:lang w:val="en-GB"/>
              </w:rPr>
              <w:t>0xFFFF</w:t>
            </w:r>
            <w:r w:rsidRPr="006D3A21">
              <w:rPr>
                <w:rFonts w:hint="eastAsia"/>
                <w:color w:val="000000" w:themeColor="text1"/>
                <w:lang w:val="en-GB"/>
              </w:rPr>
              <w:t>；</w:t>
            </w:r>
          </w:p>
        </w:tc>
      </w:tr>
      <w:tr w:rsidR="00384D29" w:rsidRPr="006D3A21" w14:paraId="1A72ADF8" w14:textId="77777777" w:rsidTr="0046633F">
        <w:tc>
          <w:tcPr>
            <w:tcW w:w="2424" w:type="dxa"/>
            <w:tcBorders>
              <w:top w:val="single" w:sz="4" w:space="0" w:color="auto"/>
              <w:left w:val="single" w:sz="4" w:space="0" w:color="auto"/>
              <w:bottom w:val="single" w:sz="4" w:space="0" w:color="auto"/>
              <w:right w:val="single" w:sz="4" w:space="0" w:color="auto"/>
            </w:tcBorders>
          </w:tcPr>
          <w:p w14:paraId="289D9328" w14:textId="77777777" w:rsidR="00384D29" w:rsidRPr="006D3A21" w:rsidRDefault="00384D29">
            <w:pPr>
              <w:rPr>
                <w:color w:val="000000" w:themeColor="text1"/>
              </w:rPr>
            </w:pPr>
            <w:r w:rsidRPr="006D3A21">
              <w:rPr>
                <w:color w:val="000000" w:themeColor="text1"/>
              </w:rPr>
              <w:t>Step</w:t>
            </w:r>
          </w:p>
        </w:tc>
        <w:tc>
          <w:tcPr>
            <w:tcW w:w="1227" w:type="dxa"/>
            <w:tcBorders>
              <w:top w:val="single" w:sz="4" w:space="0" w:color="auto"/>
              <w:left w:val="single" w:sz="4" w:space="0" w:color="auto"/>
              <w:bottom w:val="single" w:sz="4" w:space="0" w:color="auto"/>
              <w:right w:val="single" w:sz="4" w:space="0" w:color="auto"/>
            </w:tcBorders>
          </w:tcPr>
          <w:p w14:paraId="40232CB7" w14:textId="77777777" w:rsidR="00384D29" w:rsidRPr="006D3A21" w:rsidRDefault="00384D29">
            <w:pPr>
              <w:rPr>
                <w:color w:val="000000" w:themeColor="text1"/>
                <w:lang w:val="en-GB"/>
              </w:rPr>
            </w:pPr>
            <w:r w:rsidRPr="006D3A21">
              <w:rPr>
                <w:color w:val="000000" w:themeColor="text1"/>
                <w:lang w:val="en-GB"/>
              </w:rPr>
              <w:t>U16</w:t>
            </w:r>
          </w:p>
        </w:tc>
        <w:tc>
          <w:tcPr>
            <w:tcW w:w="4959" w:type="dxa"/>
            <w:tcBorders>
              <w:top w:val="single" w:sz="4" w:space="0" w:color="auto"/>
              <w:left w:val="single" w:sz="4" w:space="0" w:color="auto"/>
              <w:bottom w:val="single" w:sz="4" w:space="0" w:color="auto"/>
              <w:right w:val="single" w:sz="4" w:space="0" w:color="auto"/>
            </w:tcBorders>
          </w:tcPr>
          <w:p w14:paraId="20773163" w14:textId="77777777" w:rsidR="00384D29" w:rsidRPr="006D3A21" w:rsidRDefault="00384D29" w:rsidP="00274EC1">
            <w:pPr>
              <w:rPr>
                <w:color w:val="000000" w:themeColor="text1"/>
                <w:lang w:val="en-GB"/>
              </w:rPr>
            </w:pPr>
            <w:r w:rsidRPr="006D3A21">
              <w:rPr>
                <w:rFonts w:hint="eastAsia"/>
                <w:color w:val="000000" w:themeColor="text1"/>
                <w:lang w:val="en-GB"/>
              </w:rPr>
              <w:t>当</w:t>
            </w:r>
            <w:r w:rsidRPr="006D3A21">
              <w:rPr>
                <w:color w:val="000000" w:themeColor="text1"/>
                <w:lang w:val="en-GB"/>
              </w:rPr>
              <w:t>ScanMode = 1</w:t>
            </w:r>
            <w:r w:rsidRPr="006D3A21">
              <w:rPr>
                <w:rFonts w:hint="eastAsia"/>
                <w:color w:val="000000" w:themeColor="text1"/>
                <w:lang w:val="en-GB"/>
              </w:rPr>
              <w:t>时，指定步长，单位：</w:t>
            </w:r>
            <w:r w:rsidRPr="006D3A21">
              <w:rPr>
                <w:color w:val="000000" w:themeColor="text1"/>
                <w:lang w:val="en-GB"/>
              </w:rPr>
              <w:t>KHz</w:t>
            </w:r>
            <w:r w:rsidRPr="006D3A21">
              <w:rPr>
                <w:rFonts w:hint="eastAsia"/>
                <w:color w:val="000000" w:themeColor="text1"/>
                <w:lang w:val="en-GB"/>
              </w:rPr>
              <w:t>；</w:t>
            </w:r>
          </w:p>
          <w:p w14:paraId="17AE72B1" w14:textId="77777777" w:rsidR="00384D29" w:rsidRPr="006D3A21" w:rsidRDefault="00384D29">
            <w:pPr>
              <w:rPr>
                <w:color w:val="000000" w:themeColor="text1"/>
                <w:lang w:val="en-GB"/>
              </w:rPr>
            </w:pPr>
            <w:r w:rsidRPr="006D3A21">
              <w:rPr>
                <w:rFonts w:hint="eastAsia"/>
                <w:color w:val="000000" w:themeColor="text1"/>
                <w:lang w:val="en-GB"/>
              </w:rPr>
              <w:t>当</w:t>
            </w:r>
            <w:r w:rsidRPr="006D3A21">
              <w:rPr>
                <w:color w:val="000000" w:themeColor="text1"/>
                <w:lang w:val="en-GB"/>
              </w:rPr>
              <w:t>ScanMode = 2</w:t>
            </w:r>
            <w:r w:rsidRPr="006D3A21">
              <w:rPr>
                <w:rFonts w:hint="eastAsia"/>
                <w:color w:val="000000" w:themeColor="text1"/>
                <w:lang w:val="en-GB"/>
              </w:rPr>
              <w:t>时，此字段无效，</w:t>
            </w:r>
            <w:r w:rsidRPr="006D3A21">
              <w:rPr>
                <w:color w:val="000000" w:themeColor="text1"/>
                <w:lang w:val="en-GB"/>
              </w:rPr>
              <w:t>0xFFFF</w:t>
            </w:r>
            <w:r w:rsidRPr="006D3A21">
              <w:rPr>
                <w:rFonts w:hint="eastAsia"/>
                <w:color w:val="000000" w:themeColor="text1"/>
                <w:lang w:val="en-GB"/>
              </w:rPr>
              <w:t>；</w:t>
            </w:r>
          </w:p>
        </w:tc>
      </w:tr>
      <w:tr w:rsidR="00CA406B" w:rsidRPr="006D3A21" w14:paraId="61A37F58" w14:textId="77777777" w:rsidTr="0046633F">
        <w:tc>
          <w:tcPr>
            <w:tcW w:w="2424" w:type="dxa"/>
            <w:tcBorders>
              <w:top w:val="single" w:sz="4" w:space="0" w:color="auto"/>
              <w:left w:val="single" w:sz="4" w:space="0" w:color="auto"/>
              <w:bottom w:val="single" w:sz="4" w:space="0" w:color="auto"/>
              <w:right w:val="single" w:sz="4" w:space="0" w:color="auto"/>
            </w:tcBorders>
          </w:tcPr>
          <w:p w14:paraId="3C88C961" w14:textId="77777777" w:rsidR="00CA406B" w:rsidRPr="006D3A21" w:rsidRDefault="00CA406B">
            <w:pPr>
              <w:rPr>
                <w:color w:val="000000" w:themeColor="text1"/>
              </w:rPr>
            </w:pPr>
            <w:r w:rsidRPr="006D3A21">
              <w:rPr>
                <w:color w:val="000000" w:themeColor="text1"/>
              </w:rPr>
              <w:t>Padding</w:t>
            </w:r>
            <w:r w:rsidRPr="006D3A21">
              <w:rPr>
                <w:rFonts w:hint="eastAsia"/>
                <w:color w:val="000000" w:themeColor="text1"/>
              </w:rPr>
              <w:t>[2]</w:t>
            </w:r>
          </w:p>
        </w:tc>
        <w:tc>
          <w:tcPr>
            <w:tcW w:w="1227" w:type="dxa"/>
            <w:tcBorders>
              <w:top w:val="single" w:sz="4" w:space="0" w:color="auto"/>
              <w:left w:val="single" w:sz="4" w:space="0" w:color="auto"/>
              <w:bottom w:val="single" w:sz="4" w:space="0" w:color="auto"/>
              <w:right w:val="single" w:sz="4" w:space="0" w:color="auto"/>
            </w:tcBorders>
          </w:tcPr>
          <w:p w14:paraId="66A25040" w14:textId="77777777" w:rsidR="00CA406B" w:rsidRPr="006D3A21" w:rsidRDefault="00CA406B">
            <w:pPr>
              <w:rPr>
                <w:color w:val="000000" w:themeColor="text1"/>
                <w:lang w:val="en-GB"/>
              </w:rPr>
            </w:pPr>
            <w:r w:rsidRPr="006D3A21">
              <w:rPr>
                <w:color w:val="000000" w:themeColor="text1"/>
                <w:lang w:val="en-GB"/>
              </w:rPr>
              <w:t>U</w:t>
            </w:r>
            <w:r w:rsidRPr="006D3A21">
              <w:rPr>
                <w:rFonts w:hint="eastAsia"/>
                <w:color w:val="000000" w:themeColor="text1"/>
                <w:lang w:val="en-GB"/>
              </w:rPr>
              <w:t>8</w:t>
            </w:r>
          </w:p>
        </w:tc>
        <w:tc>
          <w:tcPr>
            <w:tcW w:w="4959" w:type="dxa"/>
            <w:tcBorders>
              <w:top w:val="single" w:sz="4" w:space="0" w:color="auto"/>
              <w:left w:val="single" w:sz="4" w:space="0" w:color="auto"/>
              <w:bottom w:val="single" w:sz="4" w:space="0" w:color="auto"/>
              <w:right w:val="single" w:sz="4" w:space="0" w:color="auto"/>
            </w:tcBorders>
          </w:tcPr>
          <w:p w14:paraId="7BED820F" w14:textId="77777777" w:rsidR="00CA406B" w:rsidRPr="006D3A21" w:rsidRDefault="00CA406B" w:rsidP="00274EC1">
            <w:pPr>
              <w:rPr>
                <w:color w:val="000000" w:themeColor="text1"/>
                <w:lang w:val="en-GB"/>
              </w:rPr>
            </w:pPr>
          </w:p>
        </w:tc>
      </w:tr>
      <w:tr w:rsidR="00EC6DF4" w:rsidRPr="006D3A21" w14:paraId="6A8BCCD0" w14:textId="77777777" w:rsidTr="0046633F">
        <w:tc>
          <w:tcPr>
            <w:tcW w:w="2424" w:type="dxa"/>
            <w:tcBorders>
              <w:top w:val="single" w:sz="4" w:space="0" w:color="auto"/>
              <w:left w:val="single" w:sz="4" w:space="0" w:color="auto"/>
              <w:bottom w:val="single" w:sz="4" w:space="0" w:color="auto"/>
              <w:right w:val="single" w:sz="4" w:space="0" w:color="auto"/>
            </w:tcBorders>
          </w:tcPr>
          <w:p w14:paraId="58594396" w14:textId="77777777" w:rsidR="00A13F11" w:rsidRPr="006D3A21" w:rsidRDefault="00EC6DF4" w:rsidP="00A13F11">
            <w:pPr>
              <w:rPr>
                <w:color w:val="000000" w:themeColor="text1"/>
              </w:rPr>
            </w:pPr>
            <w:r w:rsidRPr="006D3A21">
              <w:rPr>
                <w:color w:val="000000" w:themeColor="text1"/>
              </w:rPr>
              <w:t xml:space="preserve">} </w:t>
            </w:r>
            <w:r w:rsidR="00A13F11">
              <w:rPr>
                <w:rFonts w:hint="eastAsia"/>
                <w:color w:val="000000" w:themeColor="text1"/>
              </w:rPr>
              <w:t>【</w:t>
            </w:r>
            <w:r w:rsidR="00A13F11" w:rsidRPr="006D3A21">
              <w:rPr>
                <w:rFonts w:hint="eastAsia"/>
                <w:color w:val="000000" w:themeColor="text1"/>
              </w:rPr>
              <w:t>Earfcn</w:t>
            </w:r>
            <w:r w:rsidR="00A13F11" w:rsidRPr="006D3A21">
              <w:rPr>
                <w:color w:val="000000" w:themeColor="text1"/>
              </w:rPr>
              <w:t>Num</w:t>
            </w:r>
          </w:p>
          <w:p w14:paraId="7382AB8E" w14:textId="77777777" w:rsidR="00EC6DF4" w:rsidRPr="006D3A21" w:rsidRDefault="00A13F11" w:rsidP="00003C7E">
            <w:pPr>
              <w:rPr>
                <w:color w:val="000000" w:themeColor="text1"/>
              </w:rPr>
            </w:pPr>
            <w:r>
              <w:rPr>
                <w:rFonts w:hint="eastAsia"/>
                <w:color w:val="000000" w:themeColor="text1"/>
              </w:rPr>
              <w:t>】</w:t>
            </w:r>
          </w:p>
        </w:tc>
        <w:tc>
          <w:tcPr>
            <w:tcW w:w="1227" w:type="dxa"/>
            <w:tcBorders>
              <w:top w:val="single" w:sz="4" w:space="0" w:color="auto"/>
              <w:left w:val="single" w:sz="4" w:space="0" w:color="auto"/>
              <w:bottom w:val="single" w:sz="4" w:space="0" w:color="auto"/>
              <w:right w:val="single" w:sz="4" w:space="0" w:color="auto"/>
            </w:tcBorders>
          </w:tcPr>
          <w:p w14:paraId="76FC4D29" w14:textId="77777777" w:rsidR="00EC6DF4" w:rsidRPr="006D3A21" w:rsidRDefault="00EC6DF4">
            <w:pPr>
              <w:rPr>
                <w:color w:val="000000" w:themeColor="text1"/>
                <w:lang w:val="en-GB"/>
              </w:rPr>
            </w:pPr>
          </w:p>
        </w:tc>
        <w:tc>
          <w:tcPr>
            <w:tcW w:w="4959" w:type="dxa"/>
            <w:tcBorders>
              <w:top w:val="single" w:sz="4" w:space="0" w:color="auto"/>
              <w:left w:val="single" w:sz="4" w:space="0" w:color="auto"/>
              <w:bottom w:val="single" w:sz="4" w:space="0" w:color="auto"/>
              <w:right w:val="single" w:sz="4" w:space="0" w:color="auto"/>
            </w:tcBorders>
          </w:tcPr>
          <w:p w14:paraId="4829115C" w14:textId="77777777" w:rsidR="00EC6DF4" w:rsidRPr="006D3A21" w:rsidRDefault="00EC6DF4" w:rsidP="00274EC1">
            <w:pPr>
              <w:rPr>
                <w:color w:val="000000" w:themeColor="text1"/>
                <w:lang w:val="en-GB"/>
              </w:rPr>
            </w:pPr>
          </w:p>
        </w:tc>
      </w:tr>
    </w:tbl>
    <w:p w14:paraId="103D31F7" w14:textId="77777777" w:rsidR="0075692E" w:rsidRPr="006D3A21" w:rsidRDefault="0075692E" w:rsidP="00D62039">
      <w:pPr>
        <w:pStyle w:val="31"/>
        <w:rPr>
          <w:color w:val="000000" w:themeColor="text1"/>
          <w:lang w:val="en-GB"/>
        </w:rPr>
      </w:pPr>
      <w:bookmarkStart w:id="135" w:name="_Toc375126635"/>
      <w:r w:rsidRPr="006D3A21">
        <w:rPr>
          <w:color w:val="000000" w:themeColor="text1"/>
          <w:lang w:val="en-GB"/>
        </w:rPr>
        <w:t>AG_XX_UNSPECIFIED_CELL_SCAN_REQ</w:t>
      </w:r>
      <w:bookmarkEnd w:id="135"/>
    </w:p>
    <w:p w14:paraId="16B28183" w14:textId="77777777" w:rsidR="0007609D" w:rsidRPr="006D3A21" w:rsidRDefault="0007609D" w:rsidP="0007609D">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591F3B95" w14:textId="77777777" w:rsidR="0007609D" w:rsidRPr="006D3A21" w:rsidRDefault="0007609D" w:rsidP="0007609D">
      <w:pPr>
        <w:pStyle w:val="a5"/>
        <w:rPr>
          <w:color w:val="000000" w:themeColor="text1"/>
        </w:rPr>
      </w:pPr>
      <w:r w:rsidRPr="006D3A21">
        <w:rPr>
          <w:rFonts w:hint="eastAsia"/>
          <w:color w:val="000000" w:themeColor="text1"/>
        </w:rPr>
        <w:t>该消息是</w:t>
      </w:r>
      <w:r w:rsidRPr="006D3A21">
        <w:rPr>
          <w:rFonts w:hint="eastAsia"/>
          <w:color w:val="000000" w:themeColor="text1"/>
        </w:rPr>
        <w:t>APP Agent</w:t>
      </w:r>
      <w:r w:rsidRPr="006D3A21">
        <w:rPr>
          <w:rFonts w:hint="eastAsia"/>
          <w:color w:val="000000" w:themeColor="text1"/>
        </w:rPr>
        <w:t>接收到</w:t>
      </w:r>
      <w:r w:rsidRPr="006D3A21">
        <w:rPr>
          <w:rFonts w:hint="eastAsia"/>
          <w:color w:val="000000" w:themeColor="text1"/>
        </w:rPr>
        <w:t>PC</w:t>
      </w:r>
      <w:r w:rsidRPr="006D3A21">
        <w:rPr>
          <w:rFonts w:hint="eastAsia"/>
          <w:color w:val="000000" w:themeColor="text1"/>
        </w:rPr>
        <w:t>机的非指定小区扫描请求消息后，向</w:t>
      </w:r>
      <w:r w:rsidRPr="006D3A21">
        <w:rPr>
          <w:rFonts w:hint="eastAsia"/>
          <w:color w:val="000000" w:themeColor="text1"/>
        </w:rPr>
        <w:t>L1/L2P</w:t>
      </w:r>
      <w:r w:rsidRPr="006D3A21">
        <w:rPr>
          <w:rFonts w:hint="eastAsia"/>
          <w:color w:val="000000" w:themeColor="text1"/>
        </w:rPr>
        <w:t>发送的启动非指定小区业务的请求消息。</w:t>
      </w:r>
    </w:p>
    <w:p w14:paraId="1E3D976D" w14:textId="77777777" w:rsidR="0007609D" w:rsidRPr="006D3A21" w:rsidRDefault="0007609D" w:rsidP="0007609D">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3BE6F156" w14:textId="77777777" w:rsidR="0007609D" w:rsidRPr="006D3A21" w:rsidRDefault="0007609D" w:rsidP="0007609D">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＝＞PC</w:t>
      </w:r>
    </w:p>
    <w:p w14:paraId="25C547AF" w14:textId="77777777" w:rsidR="0007609D" w:rsidRPr="006D3A21" w:rsidRDefault="0007609D" w:rsidP="0007609D">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1C5BDD71" w14:textId="77777777" w:rsidR="0007609D" w:rsidRPr="006D3A21" w:rsidRDefault="0007609D" w:rsidP="0007609D">
      <w:pPr>
        <w:ind w:firstLine="425"/>
        <w:rPr>
          <w:color w:val="000000" w:themeColor="text1"/>
        </w:rPr>
      </w:pPr>
      <w:r w:rsidRPr="006D3A21">
        <w:rPr>
          <w:rFonts w:hint="eastAsia"/>
          <w:color w:val="000000" w:themeColor="text1"/>
        </w:rPr>
        <w:t>参见</w:t>
      </w:r>
      <w:r w:rsidRPr="006D3A21">
        <w:rPr>
          <w:color w:val="000000" w:themeColor="text1"/>
        </w:rPr>
        <w:t>AG_PC_UNSPECIFIED_CELL_SCAN_REQ</w:t>
      </w:r>
      <w:r w:rsidRPr="006D3A21">
        <w:rPr>
          <w:rFonts w:hint="eastAsia"/>
          <w:color w:val="000000" w:themeColor="text1"/>
        </w:rPr>
        <w:t>定义。</w:t>
      </w:r>
    </w:p>
    <w:p w14:paraId="0B4AFBDD" w14:textId="77777777" w:rsidR="0075692E" w:rsidRPr="006D3A21" w:rsidRDefault="0075692E" w:rsidP="0075692E">
      <w:pPr>
        <w:rPr>
          <w:color w:val="000000" w:themeColor="text1"/>
        </w:rPr>
      </w:pPr>
    </w:p>
    <w:p w14:paraId="56AD0F85" w14:textId="77777777" w:rsidR="00D920FA" w:rsidRPr="006D3A21" w:rsidRDefault="00D920FA" w:rsidP="000107A1">
      <w:pPr>
        <w:pStyle w:val="31"/>
        <w:rPr>
          <w:color w:val="000000" w:themeColor="text1"/>
        </w:rPr>
      </w:pPr>
      <w:bookmarkStart w:id="136" w:name="_Toc375126636"/>
      <w:r w:rsidRPr="006D3A21">
        <w:rPr>
          <w:rFonts w:hint="eastAsia"/>
          <w:color w:val="000000" w:themeColor="text1"/>
        </w:rPr>
        <w:lastRenderedPageBreak/>
        <w:t>L1_AG_</w:t>
      </w:r>
      <w:r w:rsidRPr="006D3A21">
        <w:rPr>
          <w:color w:val="000000" w:themeColor="text1"/>
        </w:rPr>
        <w:t>UNSPECIFIED_CELL_SCAN_REQ_</w:t>
      </w:r>
      <w:r w:rsidRPr="006D3A21">
        <w:rPr>
          <w:rFonts w:hint="eastAsia"/>
          <w:color w:val="000000" w:themeColor="text1"/>
        </w:rPr>
        <w:t>ACK</w:t>
      </w:r>
      <w:bookmarkEnd w:id="136"/>
    </w:p>
    <w:p w14:paraId="48395109" w14:textId="77777777" w:rsidR="0007609D" w:rsidRPr="006D3A21" w:rsidRDefault="0007609D" w:rsidP="0007609D">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59E69970" w14:textId="77777777" w:rsidR="0007609D" w:rsidRPr="006D3A21" w:rsidRDefault="0007609D" w:rsidP="0007609D">
      <w:pPr>
        <w:pStyle w:val="a5"/>
        <w:rPr>
          <w:color w:val="000000" w:themeColor="text1"/>
        </w:rPr>
      </w:pPr>
      <w:r w:rsidRPr="006D3A21">
        <w:rPr>
          <w:rFonts w:hint="eastAsia"/>
          <w:color w:val="000000" w:themeColor="text1"/>
        </w:rPr>
        <w:t>该消息是</w:t>
      </w:r>
      <w:r w:rsidRPr="006D3A21">
        <w:rPr>
          <w:rFonts w:hint="eastAsia"/>
          <w:color w:val="000000" w:themeColor="text1"/>
        </w:rPr>
        <w:t>L1</w:t>
      </w:r>
      <w:r w:rsidRPr="006D3A21">
        <w:rPr>
          <w:rFonts w:hint="eastAsia"/>
          <w:color w:val="000000" w:themeColor="text1"/>
        </w:rPr>
        <w:t>接收到</w:t>
      </w:r>
      <w:r w:rsidRPr="006D3A21">
        <w:rPr>
          <w:rFonts w:hint="eastAsia"/>
          <w:color w:val="000000" w:themeColor="text1"/>
        </w:rPr>
        <w:t>APP Agent</w:t>
      </w:r>
      <w:r w:rsidRPr="006D3A21">
        <w:rPr>
          <w:rFonts w:hint="eastAsia"/>
          <w:color w:val="000000" w:themeColor="text1"/>
        </w:rPr>
        <w:t>的非指定小区扫描请求消息后，</w:t>
      </w:r>
      <w:r w:rsidRPr="006D3A21">
        <w:rPr>
          <w:rFonts w:hint="eastAsia"/>
          <w:color w:val="000000" w:themeColor="text1"/>
        </w:rPr>
        <w:t xml:space="preserve"> L1</w:t>
      </w:r>
      <w:r w:rsidRPr="006D3A21">
        <w:rPr>
          <w:rFonts w:hint="eastAsia"/>
          <w:color w:val="000000" w:themeColor="text1"/>
        </w:rPr>
        <w:t>回复应答消息。</w:t>
      </w:r>
    </w:p>
    <w:p w14:paraId="7E994F5A" w14:textId="77777777" w:rsidR="0007609D" w:rsidRPr="006D3A21" w:rsidRDefault="0007609D" w:rsidP="0007609D">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5A861E96" w14:textId="77777777" w:rsidR="0007609D" w:rsidRPr="006D3A21" w:rsidRDefault="0007609D" w:rsidP="0007609D">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L1＝＞</w:t>
      </w:r>
      <w:r w:rsidRPr="006D3A21">
        <w:rPr>
          <w:rFonts w:hint="eastAsia"/>
          <w:color w:val="000000" w:themeColor="text1"/>
          <w:sz w:val="24"/>
          <w:szCs w:val="24"/>
        </w:rPr>
        <w:t>APP Agent</w:t>
      </w:r>
    </w:p>
    <w:p w14:paraId="66505A19" w14:textId="77777777" w:rsidR="0007609D" w:rsidRPr="006D3A21" w:rsidRDefault="0007609D" w:rsidP="0007609D">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339D69B8" w14:textId="77777777" w:rsidR="0007609D" w:rsidRPr="006D3A21" w:rsidRDefault="0007609D" w:rsidP="0007609D">
      <w:pPr>
        <w:ind w:firstLine="425"/>
        <w:rPr>
          <w:color w:val="000000" w:themeColor="text1"/>
        </w:rPr>
      </w:pPr>
      <w:r w:rsidRPr="006D3A21">
        <w:rPr>
          <w:rFonts w:hint="eastAsia"/>
          <w:color w:val="000000" w:themeColor="text1"/>
        </w:rPr>
        <w:t>参见标准</w:t>
      </w:r>
      <w:r w:rsidRPr="006D3A21">
        <w:rPr>
          <w:rFonts w:hint="eastAsia"/>
          <w:color w:val="000000" w:themeColor="text1"/>
        </w:rPr>
        <w:t>ACK</w:t>
      </w:r>
      <w:r w:rsidRPr="006D3A21">
        <w:rPr>
          <w:rFonts w:hint="eastAsia"/>
          <w:color w:val="000000" w:themeColor="text1"/>
        </w:rPr>
        <w:t>消息。</w:t>
      </w:r>
    </w:p>
    <w:p w14:paraId="38ED7C41" w14:textId="77777777" w:rsidR="0007609D" w:rsidRPr="006D3A21" w:rsidRDefault="0007609D" w:rsidP="00175FA8">
      <w:pPr>
        <w:pStyle w:val="a5"/>
        <w:rPr>
          <w:color w:val="000000" w:themeColor="text1"/>
        </w:rPr>
      </w:pPr>
    </w:p>
    <w:p w14:paraId="09C49D3D" w14:textId="77777777" w:rsidR="00D920FA" w:rsidRPr="006D3A21" w:rsidRDefault="003F32E8" w:rsidP="000107A1">
      <w:pPr>
        <w:pStyle w:val="31"/>
        <w:rPr>
          <w:color w:val="000000" w:themeColor="text1"/>
        </w:rPr>
      </w:pPr>
      <w:bookmarkStart w:id="137" w:name="_Toc375126637"/>
      <w:r w:rsidRPr="006D3A21">
        <w:rPr>
          <w:rFonts w:hint="eastAsia"/>
          <w:color w:val="000000" w:themeColor="text1"/>
        </w:rPr>
        <w:t>L2P</w:t>
      </w:r>
      <w:r w:rsidR="00D920FA" w:rsidRPr="006D3A21">
        <w:rPr>
          <w:rFonts w:hint="eastAsia"/>
          <w:color w:val="000000" w:themeColor="text1"/>
        </w:rPr>
        <w:t>_AG_</w:t>
      </w:r>
      <w:r w:rsidR="00D920FA" w:rsidRPr="006D3A21">
        <w:rPr>
          <w:color w:val="000000" w:themeColor="text1"/>
        </w:rPr>
        <w:t>UNSPECIFIED_CELL_SCAN_REQ_</w:t>
      </w:r>
      <w:r w:rsidR="00D920FA" w:rsidRPr="006D3A21">
        <w:rPr>
          <w:rFonts w:hint="eastAsia"/>
          <w:color w:val="000000" w:themeColor="text1"/>
        </w:rPr>
        <w:t>ACK</w:t>
      </w:r>
      <w:bookmarkEnd w:id="137"/>
    </w:p>
    <w:p w14:paraId="56D0D58C" w14:textId="77777777" w:rsidR="009B2430" w:rsidRPr="006D3A21" w:rsidRDefault="009B2430" w:rsidP="009B2430">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249D3207" w14:textId="77777777" w:rsidR="009B2430" w:rsidRPr="006D3A21" w:rsidRDefault="009B2430" w:rsidP="009B2430">
      <w:pPr>
        <w:pStyle w:val="a5"/>
        <w:rPr>
          <w:color w:val="000000" w:themeColor="text1"/>
        </w:rPr>
      </w:pPr>
      <w:r w:rsidRPr="006D3A21">
        <w:rPr>
          <w:rFonts w:hint="eastAsia"/>
          <w:color w:val="000000" w:themeColor="text1"/>
        </w:rPr>
        <w:t>该消息是</w:t>
      </w:r>
      <w:r w:rsidRPr="006D3A21">
        <w:rPr>
          <w:rFonts w:hint="eastAsia"/>
          <w:color w:val="000000" w:themeColor="text1"/>
        </w:rPr>
        <w:t>L2P</w:t>
      </w:r>
      <w:r w:rsidRPr="006D3A21">
        <w:rPr>
          <w:rFonts w:hint="eastAsia"/>
          <w:color w:val="000000" w:themeColor="text1"/>
        </w:rPr>
        <w:t>接收到</w:t>
      </w:r>
      <w:r w:rsidRPr="006D3A21">
        <w:rPr>
          <w:rFonts w:hint="eastAsia"/>
          <w:color w:val="000000" w:themeColor="text1"/>
        </w:rPr>
        <w:t>APP Agent</w:t>
      </w:r>
      <w:r w:rsidRPr="006D3A21">
        <w:rPr>
          <w:rFonts w:hint="eastAsia"/>
          <w:color w:val="000000" w:themeColor="text1"/>
        </w:rPr>
        <w:t>的非指定小区扫描请求消息后，</w:t>
      </w:r>
      <w:r w:rsidRPr="006D3A21">
        <w:rPr>
          <w:rFonts w:hint="eastAsia"/>
          <w:color w:val="000000" w:themeColor="text1"/>
        </w:rPr>
        <w:t xml:space="preserve"> L2P</w:t>
      </w:r>
      <w:r w:rsidRPr="006D3A21">
        <w:rPr>
          <w:rFonts w:hint="eastAsia"/>
          <w:color w:val="000000" w:themeColor="text1"/>
        </w:rPr>
        <w:t>回复应答消息。</w:t>
      </w:r>
    </w:p>
    <w:p w14:paraId="3D950C09" w14:textId="77777777" w:rsidR="009B2430" w:rsidRPr="006D3A21" w:rsidRDefault="009B2430" w:rsidP="009B2430">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19FB98C7" w14:textId="77777777" w:rsidR="009B2430" w:rsidRPr="006D3A21" w:rsidRDefault="009B2430" w:rsidP="009B2430">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L2P＝＞</w:t>
      </w:r>
      <w:r w:rsidRPr="006D3A21">
        <w:rPr>
          <w:rFonts w:hint="eastAsia"/>
          <w:color w:val="000000" w:themeColor="text1"/>
          <w:sz w:val="24"/>
          <w:szCs w:val="24"/>
        </w:rPr>
        <w:t>APP Agent</w:t>
      </w:r>
    </w:p>
    <w:p w14:paraId="6420C629" w14:textId="77777777" w:rsidR="009B2430" w:rsidRPr="006D3A21" w:rsidRDefault="009B2430" w:rsidP="009B2430">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585EF1C1" w14:textId="77777777" w:rsidR="009B2430" w:rsidRPr="006D3A21" w:rsidRDefault="009B2430" w:rsidP="009B2430">
      <w:pPr>
        <w:ind w:firstLine="425"/>
        <w:rPr>
          <w:color w:val="000000" w:themeColor="text1"/>
        </w:rPr>
      </w:pPr>
      <w:r w:rsidRPr="006D3A21">
        <w:rPr>
          <w:rFonts w:hint="eastAsia"/>
          <w:color w:val="000000" w:themeColor="text1"/>
        </w:rPr>
        <w:t>参见标准</w:t>
      </w:r>
      <w:r w:rsidRPr="006D3A21">
        <w:rPr>
          <w:rFonts w:hint="eastAsia"/>
          <w:color w:val="000000" w:themeColor="text1"/>
        </w:rPr>
        <w:t>ACK</w:t>
      </w:r>
      <w:r w:rsidRPr="006D3A21">
        <w:rPr>
          <w:rFonts w:hint="eastAsia"/>
          <w:color w:val="000000" w:themeColor="text1"/>
        </w:rPr>
        <w:t>消息。</w:t>
      </w:r>
    </w:p>
    <w:p w14:paraId="4D6D514E" w14:textId="77777777" w:rsidR="0075692E" w:rsidRPr="006D3A21" w:rsidRDefault="0075692E" w:rsidP="00291798">
      <w:pPr>
        <w:rPr>
          <w:rFonts w:asciiTheme="minorHAnsi" w:eastAsiaTheme="minorEastAsia" w:hAnsiTheme="minorHAnsi" w:cstheme="minorBidi"/>
          <w:color w:val="000000" w:themeColor="text1"/>
          <w:szCs w:val="22"/>
        </w:rPr>
      </w:pPr>
    </w:p>
    <w:p w14:paraId="75D4EF28" w14:textId="77777777" w:rsidR="00B91A61" w:rsidRPr="006D3A21" w:rsidRDefault="00B91A61" w:rsidP="00D4531D">
      <w:pPr>
        <w:pStyle w:val="a5"/>
        <w:ind w:firstLine="0"/>
        <w:rPr>
          <w:color w:val="000000" w:themeColor="text1"/>
        </w:rPr>
      </w:pPr>
    </w:p>
    <w:p w14:paraId="04E7B8DC" w14:textId="77777777" w:rsidR="00034BB6" w:rsidRPr="006D3A21" w:rsidRDefault="00034BB6" w:rsidP="000107A1">
      <w:pPr>
        <w:pStyle w:val="31"/>
        <w:rPr>
          <w:color w:val="000000" w:themeColor="text1"/>
          <w:lang w:val="en-GB"/>
        </w:rPr>
      </w:pPr>
      <w:bookmarkStart w:id="138" w:name="_Toc375126638"/>
      <w:r w:rsidRPr="006D3A21">
        <w:rPr>
          <w:color w:val="000000" w:themeColor="text1"/>
          <w:lang w:val="en-GB"/>
        </w:rPr>
        <w:t>L1_AG_</w:t>
      </w:r>
      <w:r w:rsidR="00A63FA8" w:rsidRPr="006D3A21">
        <w:rPr>
          <w:rFonts w:hint="eastAsia"/>
          <w:color w:val="000000" w:themeColor="text1"/>
          <w:lang w:val="en-GB"/>
        </w:rPr>
        <w:t>UN</w:t>
      </w:r>
      <w:r w:rsidRPr="006D3A21">
        <w:rPr>
          <w:color w:val="000000" w:themeColor="text1"/>
          <w:lang w:val="en-GB"/>
        </w:rPr>
        <w:t>SPECIFIED_CELL_SCAN_DATA</w:t>
      </w:r>
      <w:bookmarkEnd w:id="138"/>
    </w:p>
    <w:p w14:paraId="48AB95FB" w14:textId="77777777" w:rsidR="0007609D" w:rsidRPr="006D3A21" w:rsidRDefault="0007609D" w:rsidP="0007609D">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79A591A7" w14:textId="77777777" w:rsidR="0007609D" w:rsidRPr="006D3A21" w:rsidRDefault="0007609D" w:rsidP="0007609D">
      <w:pPr>
        <w:pStyle w:val="a5"/>
        <w:rPr>
          <w:color w:val="000000" w:themeColor="text1"/>
        </w:rPr>
      </w:pPr>
      <w:r w:rsidRPr="006D3A21">
        <w:rPr>
          <w:rFonts w:hint="eastAsia"/>
          <w:color w:val="000000" w:themeColor="text1"/>
        </w:rPr>
        <w:t>该消息是</w:t>
      </w:r>
      <w:r w:rsidRPr="006D3A21">
        <w:rPr>
          <w:rFonts w:hint="eastAsia"/>
          <w:color w:val="000000" w:themeColor="text1"/>
        </w:rPr>
        <w:t>L1</w:t>
      </w:r>
      <w:r w:rsidRPr="006D3A21">
        <w:rPr>
          <w:rFonts w:hint="eastAsia"/>
          <w:color w:val="000000" w:themeColor="text1"/>
        </w:rPr>
        <w:t>接收到</w:t>
      </w:r>
      <w:r w:rsidRPr="006D3A21">
        <w:rPr>
          <w:rFonts w:hint="eastAsia"/>
          <w:color w:val="000000" w:themeColor="text1"/>
        </w:rPr>
        <w:t>APP Agent</w:t>
      </w:r>
      <w:r w:rsidRPr="006D3A21">
        <w:rPr>
          <w:rFonts w:hint="eastAsia"/>
          <w:color w:val="000000" w:themeColor="text1"/>
        </w:rPr>
        <w:t>的非指定小区扫描请求消息</w:t>
      </w:r>
      <w:r w:rsidRPr="006D3A21">
        <w:rPr>
          <w:rFonts w:hint="eastAsia"/>
          <w:color w:val="000000" w:themeColor="text1"/>
        </w:rPr>
        <w:t>PC</w:t>
      </w:r>
      <w:r w:rsidRPr="006D3A21">
        <w:rPr>
          <w:color w:val="000000" w:themeColor="text1"/>
        </w:rPr>
        <w:t>_</w:t>
      </w:r>
      <w:r w:rsidRPr="006D3A21">
        <w:rPr>
          <w:rFonts w:hint="eastAsia"/>
          <w:color w:val="000000" w:themeColor="text1"/>
        </w:rPr>
        <w:t>XX_</w:t>
      </w:r>
      <w:r w:rsidRPr="006D3A21">
        <w:rPr>
          <w:color w:val="000000" w:themeColor="text1"/>
        </w:rPr>
        <w:t>AG_SPECIFIED_CELL_SCAN_REQ</w:t>
      </w:r>
      <w:r w:rsidRPr="006D3A21">
        <w:rPr>
          <w:rFonts w:hint="eastAsia"/>
          <w:color w:val="000000" w:themeColor="text1"/>
        </w:rPr>
        <w:t>后，</w:t>
      </w:r>
      <w:r w:rsidRPr="006D3A21">
        <w:rPr>
          <w:rFonts w:hint="eastAsia"/>
          <w:color w:val="000000" w:themeColor="text1"/>
        </w:rPr>
        <w:t xml:space="preserve"> L1</w:t>
      </w:r>
      <w:r w:rsidRPr="006D3A21">
        <w:rPr>
          <w:rFonts w:hint="eastAsia"/>
          <w:color w:val="000000" w:themeColor="text1"/>
        </w:rPr>
        <w:t>开始对小区进行扫描，</w:t>
      </w:r>
      <w:r w:rsidRPr="006D3A21">
        <w:rPr>
          <w:rFonts w:hint="eastAsia"/>
          <w:color w:val="000000" w:themeColor="text1"/>
          <w:lang w:val="en-GB"/>
        </w:rPr>
        <w:t>每搜索完成一个（</w:t>
      </w:r>
      <w:r w:rsidRPr="006D3A21">
        <w:rPr>
          <w:rFonts w:hint="eastAsia"/>
          <w:color w:val="000000" w:themeColor="text1"/>
          <w:lang w:val="en-GB"/>
        </w:rPr>
        <w:t>freq</w:t>
      </w:r>
      <w:r w:rsidRPr="006D3A21">
        <w:rPr>
          <w:rFonts w:hint="eastAsia"/>
          <w:color w:val="000000" w:themeColor="text1"/>
          <w:lang w:val="en-GB"/>
        </w:rPr>
        <w:t>，</w:t>
      </w:r>
      <w:r w:rsidRPr="006D3A21">
        <w:rPr>
          <w:rFonts w:hint="eastAsia"/>
          <w:color w:val="000000" w:themeColor="text1"/>
          <w:lang w:val="en-GB"/>
        </w:rPr>
        <w:t>pci</w:t>
      </w:r>
      <w:r w:rsidRPr="006D3A21">
        <w:rPr>
          <w:rFonts w:hint="eastAsia"/>
          <w:color w:val="000000" w:themeColor="text1"/>
          <w:lang w:val="en-GB"/>
        </w:rPr>
        <w:t>）上报给</w:t>
      </w:r>
      <w:r w:rsidRPr="006D3A21">
        <w:rPr>
          <w:rFonts w:hint="eastAsia"/>
          <w:color w:val="000000" w:themeColor="text1"/>
          <w:lang w:val="en-GB"/>
        </w:rPr>
        <w:t>APP Agent</w:t>
      </w:r>
      <w:r w:rsidRPr="006D3A21">
        <w:rPr>
          <w:rFonts w:hint="eastAsia"/>
          <w:color w:val="000000" w:themeColor="text1"/>
          <w:lang w:val="en-GB"/>
        </w:rPr>
        <w:t>小区扫描结果</w:t>
      </w:r>
      <w:r w:rsidRPr="006D3A21">
        <w:rPr>
          <w:rFonts w:hint="eastAsia"/>
          <w:color w:val="000000" w:themeColor="text1"/>
        </w:rPr>
        <w:t>。</w:t>
      </w:r>
    </w:p>
    <w:p w14:paraId="5FD19AD8" w14:textId="77777777" w:rsidR="0007609D" w:rsidRPr="006D3A21" w:rsidRDefault="0007609D" w:rsidP="0007609D">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072E2EF5" w14:textId="77777777" w:rsidR="0007609D" w:rsidRPr="006D3A21" w:rsidRDefault="0007609D" w:rsidP="0007609D">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L1＝＞</w:t>
      </w:r>
      <w:r w:rsidRPr="006D3A21">
        <w:rPr>
          <w:rFonts w:hint="eastAsia"/>
          <w:color w:val="000000" w:themeColor="text1"/>
          <w:sz w:val="24"/>
          <w:szCs w:val="24"/>
        </w:rPr>
        <w:t>APP Agent</w:t>
      </w:r>
    </w:p>
    <w:p w14:paraId="11CC225B" w14:textId="77777777" w:rsidR="0007609D" w:rsidRPr="006D3A21" w:rsidRDefault="0007609D" w:rsidP="00175FA8">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5F4EBD1F" w14:textId="77777777" w:rsidR="00B91A61" w:rsidRPr="006D3A21" w:rsidRDefault="00652FC1" w:rsidP="00175FA8">
      <w:pPr>
        <w:ind w:firstLine="420"/>
        <w:rPr>
          <w:color w:val="000000" w:themeColor="text1"/>
          <w:lang w:val="en-GB"/>
        </w:rPr>
      </w:pPr>
      <w:r w:rsidRPr="006D3A21">
        <w:rPr>
          <w:rFonts w:hint="eastAsia"/>
          <w:color w:val="000000" w:themeColor="text1"/>
          <w:lang w:val="en-GB"/>
        </w:rPr>
        <w:t>消息体参见</w:t>
      </w:r>
      <w:r w:rsidR="00A63FA8" w:rsidRPr="006D3A21">
        <w:rPr>
          <w:color w:val="000000" w:themeColor="text1"/>
          <w:lang w:val="en-GB"/>
        </w:rPr>
        <w:t>L1_AG_SPECIFIED_CELL_SCAN_DATA</w:t>
      </w:r>
    </w:p>
    <w:p w14:paraId="6ABA33B6" w14:textId="77777777" w:rsidR="009B2430" w:rsidRPr="006D3A21" w:rsidRDefault="009B2430" w:rsidP="000107A1">
      <w:pPr>
        <w:pStyle w:val="31"/>
        <w:rPr>
          <w:color w:val="000000" w:themeColor="text1"/>
          <w:lang w:val="en-GB"/>
        </w:rPr>
      </w:pPr>
      <w:bookmarkStart w:id="139" w:name="_Toc375126639"/>
      <w:r w:rsidRPr="006D3A21">
        <w:rPr>
          <w:color w:val="000000" w:themeColor="text1"/>
          <w:lang w:val="en-GB"/>
        </w:rPr>
        <w:t>L1_</w:t>
      </w:r>
      <w:r w:rsidRPr="006D3A21">
        <w:rPr>
          <w:rFonts w:hint="eastAsia"/>
          <w:color w:val="000000" w:themeColor="text1"/>
          <w:lang w:val="en-GB"/>
        </w:rPr>
        <w:t>UN</w:t>
      </w:r>
      <w:r w:rsidRPr="006D3A21">
        <w:rPr>
          <w:color w:val="000000" w:themeColor="text1"/>
          <w:lang w:val="en-GB"/>
        </w:rPr>
        <w:t>SPECIFIED_CELL_SCAN_DATA</w:t>
      </w:r>
      <w:bookmarkEnd w:id="139"/>
    </w:p>
    <w:p w14:paraId="045ECB13" w14:textId="77777777" w:rsidR="009B2430" w:rsidRPr="006D3A21" w:rsidRDefault="009B2430" w:rsidP="009B2430">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43A15857" w14:textId="77777777" w:rsidR="009B2430" w:rsidRPr="006D3A21" w:rsidRDefault="009B2430" w:rsidP="00175FA8">
      <w:pPr>
        <w:pStyle w:val="a5"/>
        <w:ind w:leftChars="50" w:left="105" w:firstLineChars="150" w:firstLine="315"/>
        <w:rPr>
          <w:color w:val="000000" w:themeColor="text1"/>
        </w:rPr>
      </w:pPr>
      <w:r w:rsidRPr="006D3A21">
        <w:rPr>
          <w:rFonts w:hint="eastAsia"/>
          <w:color w:val="000000" w:themeColor="text1"/>
        </w:rPr>
        <w:lastRenderedPageBreak/>
        <w:t>该消息是</w:t>
      </w:r>
      <w:r w:rsidRPr="006D3A21">
        <w:rPr>
          <w:rFonts w:hint="eastAsia"/>
          <w:color w:val="000000" w:themeColor="text1"/>
        </w:rPr>
        <w:t>APP Agent</w:t>
      </w:r>
      <w:r w:rsidRPr="006D3A21">
        <w:rPr>
          <w:rFonts w:hint="eastAsia"/>
          <w:color w:val="000000" w:themeColor="text1"/>
        </w:rPr>
        <w:t>接收到</w:t>
      </w:r>
      <w:r w:rsidRPr="006D3A21">
        <w:rPr>
          <w:rFonts w:hint="eastAsia"/>
          <w:color w:val="000000" w:themeColor="text1"/>
        </w:rPr>
        <w:t>L1</w:t>
      </w:r>
      <w:r w:rsidRPr="006D3A21">
        <w:rPr>
          <w:rFonts w:hint="eastAsia"/>
          <w:color w:val="000000" w:themeColor="text1"/>
        </w:rPr>
        <w:t>的</w:t>
      </w:r>
      <w:r w:rsidRPr="006D3A21">
        <w:rPr>
          <w:color w:val="000000" w:themeColor="text1"/>
          <w:lang w:val="en-GB"/>
        </w:rPr>
        <w:t>L1_AG_</w:t>
      </w:r>
      <w:r w:rsidRPr="006D3A21">
        <w:rPr>
          <w:rFonts w:hint="eastAsia"/>
          <w:color w:val="000000" w:themeColor="text1"/>
          <w:lang w:val="en-GB"/>
        </w:rPr>
        <w:t>UN</w:t>
      </w:r>
      <w:r w:rsidRPr="006D3A21">
        <w:rPr>
          <w:color w:val="000000" w:themeColor="text1"/>
          <w:lang w:val="en-GB"/>
        </w:rPr>
        <w:t>SPECIFIED_CELL_SCAN_DATA</w:t>
      </w:r>
      <w:r w:rsidRPr="006D3A21">
        <w:rPr>
          <w:rFonts w:hint="eastAsia"/>
          <w:color w:val="000000" w:themeColor="text1"/>
          <w:lang w:val="en-GB"/>
        </w:rPr>
        <w:t>消息后透传给</w:t>
      </w:r>
      <w:r w:rsidRPr="006D3A21">
        <w:rPr>
          <w:rFonts w:hint="eastAsia"/>
          <w:color w:val="000000" w:themeColor="text1"/>
          <w:lang w:val="en-GB"/>
        </w:rPr>
        <w:t>PC</w:t>
      </w:r>
      <w:r w:rsidRPr="006D3A21">
        <w:rPr>
          <w:rFonts w:hint="eastAsia"/>
          <w:color w:val="000000" w:themeColor="text1"/>
          <w:lang w:val="en-GB"/>
        </w:rPr>
        <w:t>机。消息内容与</w:t>
      </w:r>
      <w:r w:rsidRPr="006D3A21">
        <w:rPr>
          <w:color w:val="000000" w:themeColor="text1"/>
          <w:lang w:val="en-GB"/>
        </w:rPr>
        <w:t>L1_AG_</w:t>
      </w:r>
      <w:r w:rsidRPr="006D3A21">
        <w:rPr>
          <w:rFonts w:hint="eastAsia"/>
          <w:color w:val="000000" w:themeColor="text1"/>
          <w:lang w:val="en-GB"/>
        </w:rPr>
        <w:t>UN</w:t>
      </w:r>
      <w:r w:rsidRPr="006D3A21">
        <w:rPr>
          <w:color w:val="000000" w:themeColor="text1"/>
          <w:lang w:val="en-GB"/>
        </w:rPr>
        <w:t>SPECIFIED_CELL_SCAN_DATA</w:t>
      </w:r>
      <w:r w:rsidRPr="006D3A21">
        <w:rPr>
          <w:rFonts w:hint="eastAsia"/>
          <w:color w:val="000000" w:themeColor="text1"/>
          <w:lang w:val="en-GB"/>
        </w:rPr>
        <w:t>相同。</w:t>
      </w:r>
    </w:p>
    <w:p w14:paraId="1FC6E38A" w14:textId="77777777" w:rsidR="009B2430" w:rsidRPr="006D3A21" w:rsidRDefault="009B2430" w:rsidP="009B2430">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2C13E81F" w14:textId="77777777" w:rsidR="009B2430" w:rsidRPr="006D3A21" w:rsidRDefault="009B2430" w:rsidP="009B2430">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 xml:space="preserve"> ＝＞PC</w:t>
      </w:r>
    </w:p>
    <w:p w14:paraId="12BCAF94" w14:textId="77777777" w:rsidR="009B2430" w:rsidRPr="006D3A21" w:rsidRDefault="009B2430" w:rsidP="009B2430">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6BA86AB9" w14:textId="77777777" w:rsidR="009B2430" w:rsidRPr="006D3A21" w:rsidRDefault="009B2430" w:rsidP="009B2430">
      <w:pPr>
        <w:ind w:firstLine="420"/>
        <w:rPr>
          <w:color w:val="000000" w:themeColor="text1"/>
          <w:lang w:val="en-GB"/>
        </w:rPr>
      </w:pPr>
      <w:r w:rsidRPr="006D3A21">
        <w:rPr>
          <w:rFonts w:hint="eastAsia"/>
          <w:color w:val="000000" w:themeColor="text1"/>
          <w:lang w:val="en-GB"/>
        </w:rPr>
        <w:t>消息体参见</w:t>
      </w:r>
      <w:r w:rsidRPr="006D3A21">
        <w:rPr>
          <w:color w:val="000000" w:themeColor="text1"/>
          <w:lang w:val="en-GB"/>
        </w:rPr>
        <w:t>L1_AG_SPECIFIED_CELL_SCAN_DATA</w:t>
      </w:r>
    </w:p>
    <w:p w14:paraId="3713309F" w14:textId="77777777" w:rsidR="009B2430" w:rsidRPr="006D3A21" w:rsidRDefault="009B2430" w:rsidP="00175FA8">
      <w:pPr>
        <w:ind w:firstLine="420"/>
        <w:rPr>
          <w:color w:val="000000" w:themeColor="text1"/>
          <w:lang w:val="en-GB"/>
        </w:rPr>
      </w:pPr>
    </w:p>
    <w:p w14:paraId="763D0F83" w14:textId="77777777" w:rsidR="0075692E" w:rsidRPr="006D3A21" w:rsidRDefault="0075692E" w:rsidP="000107A1">
      <w:pPr>
        <w:pStyle w:val="31"/>
        <w:rPr>
          <w:color w:val="000000" w:themeColor="text1"/>
          <w:lang w:val="en-GB"/>
        </w:rPr>
      </w:pPr>
      <w:bookmarkStart w:id="140" w:name="_Toc375126640"/>
      <w:r w:rsidRPr="006D3A21">
        <w:rPr>
          <w:color w:val="000000" w:themeColor="text1"/>
          <w:lang w:val="en-GB"/>
        </w:rPr>
        <w:t>L</w:t>
      </w:r>
      <w:r w:rsidRPr="006D3A21">
        <w:rPr>
          <w:rFonts w:hint="eastAsia"/>
          <w:color w:val="000000" w:themeColor="text1"/>
          <w:lang w:val="en-GB"/>
        </w:rPr>
        <w:t>1</w:t>
      </w:r>
      <w:r w:rsidRPr="006D3A21">
        <w:rPr>
          <w:color w:val="000000" w:themeColor="text1"/>
          <w:lang w:val="en-GB"/>
        </w:rPr>
        <w:t>_AG_</w:t>
      </w:r>
      <w:r w:rsidRPr="006D3A21">
        <w:rPr>
          <w:rFonts w:hint="eastAsia"/>
          <w:color w:val="000000" w:themeColor="text1"/>
          <w:lang w:val="en-GB"/>
        </w:rPr>
        <w:t>UN</w:t>
      </w:r>
      <w:r w:rsidRPr="006D3A21">
        <w:rPr>
          <w:color w:val="000000" w:themeColor="text1"/>
          <w:lang w:val="en-GB"/>
        </w:rPr>
        <w:t>SPECIFIED_CELL_SCAN_</w:t>
      </w:r>
      <w:r w:rsidRPr="006D3A21">
        <w:rPr>
          <w:rFonts w:hint="eastAsia"/>
          <w:color w:val="000000" w:themeColor="text1"/>
          <w:lang w:val="en-GB"/>
        </w:rPr>
        <w:t>FINISH_IND</w:t>
      </w:r>
      <w:bookmarkEnd w:id="140"/>
    </w:p>
    <w:p w14:paraId="1F8906EF" w14:textId="77777777" w:rsidR="0007609D" w:rsidRPr="006D3A21" w:rsidRDefault="0007609D" w:rsidP="0007609D">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66DBB97E" w14:textId="77777777" w:rsidR="0007609D" w:rsidRPr="006D3A21" w:rsidRDefault="0007609D" w:rsidP="0007609D">
      <w:pPr>
        <w:pStyle w:val="a1"/>
        <w:numPr>
          <w:ilvl w:val="0"/>
          <w:numId w:val="0"/>
        </w:numPr>
        <w:ind w:left="420"/>
        <w:rPr>
          <w:color w:val="000000" w:themeColor="text1"/>
        </w:rPr>
      </w:pPr>
      <w:r w:rsidRPr="006D3A21">
        <w:rPr>
          <w:rFonts w:hint="eastAsia"/>
          <w:color w:val="000000" w:themeColor="text1"/>
        </w:rPr>
        <w:t>该消息是</w:t>
      </w:r>
      <w:r w:rsidRPr="006D3A21">
        <w:rPr>
          <w:rFonts w:hint="eastAsia"/>
          <w:color w:val="000000" w:themeColor="text1"/>
        </w:rPr>
        <w:t>L1</w:t>
      </w:r>
      <w:r w:rsidR="00FC4B5B" w:rsidRPr="006D3A21">
        <w:rPr>
          <w:rFonts w:hint="eastAsia"/>
          <w:color w:val="000000" w:themeColor="text1"/>
        </w:rPr>
        <w:t>非</w:t>
      </w:r>
      <w:r w:rsidRPr="006D3A21">
        <w:rPr>
          <w:rFonts w:hint="eastAsia"/>
          <w:color w:val="000000" w:themeColor="text1"/>
        </w:rPr>
        <w:t>指定小区扫描结束后发送给</w:t>
      </w:r>
      <w:r w:rsidRPr="006D3A21">
        <w:rPr>
          <w:rFonts w:hint="eastAsia"/>
          <w:color w:val="000000" w:themeColor="text1"/>
        </w:rPr>
        <w:t>APP Agent</w:t>
      </w:r>
      <w:r w:rsidRPr="006D3A21">
        <w:rPr>
          <w:rFonts w:hint="eastAsia"/>
          <w:color w:val="000000" w:themeColor="text1"/>
        </w:rPr>
        <w:t>的通知消息，通知</w:t>
      </w:r>
      <w:r w:rsidRPr="006D3A21">
        <w:rPr>
          <w:rFonts w:hint="eastAsia"/>
          <w:color w:val="000000" w:themeColor="text1"/>
        </w:rPr>
        <w:t>APP Agent</w:t>
      </w:r>
      <w:r w:rsidRPr="006D3A21">
        <w:rPr>
          <w:rFonts w:hint="eastAsia"/>
          <w:color w:val="000000" w:themeColor="text1"/>
        </w:rPr>
        <w:t>此次</w:t>
      </w:r>
      <w:r w:rsidR="00FC4B5B" w:rsidRPr="006D3A21">
        <w:rPr>
          <w:rFonts w:hint="eastAsia"/>
          <w:color w:val="000000" w:themeColor="text1"/>
        </w:rPr>
        <w:t>非</w:t>
      </w:r>
      <w:r w:rsidR="00BD276F">
        <w:rPr>
          <w:rFonts w:hint="eastAsia"/>
          <w:color w:val="000000" w:themeColor="text1"/>
        </w:rPr>
        <w:t>指定小区扫描结束</w:t>
      </w:r>
      <w:r w:rsidRPr="006D3A21">
        <w:rPr>
          <w:rFonts w:hint="eastAsia"/>
          <w:color w:val="000000" w:themeColor="text1"/>
        </w:rPr>
        <w:t>。</w:t>
      </w:r>
    </w:p>
    <w:p w14:paraId="1667F93B" w14:textId="77777777" w:rsidR="0007609D" w:rsidRPr="006D3A21" w:rsidRDefault="0007609D" w:rsidP="0007609D">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2DD119D6" w14:textId="77777777" w:rsidR="0007609D" w:rsidRPr="006D3A21" w:rsidRDefault="0007609D" w:rsidP="0007609D">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L1＝＞</w:t>
      </w:r>
      <w:r w:rsidRPr="006D3A21">
        <w:rPr>
          <w:rFonts w:hint="eastAsia"/>
          <w:color w:val="000000" w:themeColor="text1"/>
          <w:sz w:val="24"/>
          <w:szCs w:val="24"/>
        </w:rPr>
        <w:t>APP Agent</w:t>
      </w:r>
    </w:p>
    <w:p w14:paraId="49D8F292" w14:textId="77777777" w:rsidR="0007609D" w:rsidRPr="006D3A21" w:rsidRDefault="0007609D" w:rsidP="0007609D">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22DE9DFD" w14:textId="77777777" w:rsidR="00FC4B5B" w:rsidRPr="006D3A21" w:rsidRDefault="0007609D" w:rsidP="0075692E">
      <w:pPr>
        <w:pStyle w:val="a5"/>
        <w:rPr>
          <w:color w:val="000000" w:themeColor="text1"/>
        </w:rPr>
      </w:pPr>
      <w:r w:rsidRPr="006D3A21">
        <w:rPr>
          <w:rFonts w:hint="eastAsia"/>
          <w:color w:val="000000" w:themeColor="text1"/>
        </w:rPr>
        <w:t>参见消息头定义，只有消息头没有消息体。</w:t>
      </w:r>
    </w:p>
    <w:p w14:paraId="515FA94F" w14:textId="77777777" w:rsidR="00B91A61" w:rsidRPr="006D3A21" w:rsidRDefault="00B91A61" w:rsidP="00175FA8">
      <w:pPr>
        <w:pStyle w:val="a5"/>
        <w:ind w:firstLine="0"/>
        <w:rPr>
          <w:color w:val="000000" w:themeColor="text1"/>
          <w:lang w:val="en-GB"/>
        </w:rPr>
      </w:pPr>
    </w:p>
    <w:p w14:paraId="5DEF1097" w14:textId="77777777" w:rsidR="0075692E" w:rsidRPr="006D3A21" w:rsidRDefault="003F32E8" w:rsidP="000107A1">
      <w:pPr>
        <w:pStyle w:val="31"/>
        <w:rPr>
          <w:color w:val="000000" w:themeColor="text1"/>
          <w:lang w:val="en-GB"/>
        </w:rPr>
      </w:pPr>
      <w:bookmarkStart w:id="141" w:name="_Toc375126641"/>
      <w:r w:rsidRPr="006D3A21">
        <w:rPr>
          <w:color w:val="000000" w:themeColor="text1"/>
          <w:lang w:val="en-GB"/>
        </w:rPr>
        <w:t>L2P</w:t>
      </w:r>
      <w:r w:rsidR="0075692E" w:rsidRPr="006D3A21">
        <w:rPr>
          <w:color w:val="000000" w:themeColor="text1"/>
          <w:lang w:val="en-GB"/>
        </w:rPr>
        <w:t>_AG_</w:t>
      </w:r>
      <w:r w:rsidR="0075692E" w:rsidRPr="006D3A21">
        <w:rPr>
          <w:rFonts w:hint="eastAsia"/>
          <w:color w:val="000000" w:themeColor="text1"/>
          <w:lang w:val="en-GB"/>
        </w:rPr>
        <w:t>UN</w:t>
      </w:r>
      <w:r w:rsidR="0075692E" w:rsidRPr="006D3A21">
        <w:rPr>
          <w:color w:val="000000" w:themeColor="text1"/>
          <w:lang w:val="en-GB"/>
        </w:rPr>
        <w:t>SPECIFIED_CELL_SCAN_DATA</w:t>
      </w:r>
      <w:bookmarkEnd w:id="141"/>
    </w:p>
    <w:p w14:paraId="375C6957" w14:textId="77777777" w:rsidR="00FC4B5B" w:rsidRPr="006D3A21" w:rsidRDefault="00FC4B5B" w:rsidP="00FC4B5B">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6F420B70" w14:textId="77777777" w:rsidR="00FC4B5B" w:rsidRPr="006D3A21" w:rsidRDefault="00FC4B5B" w:rsidP="00FC4B5B">
      <w:pPr>
        <w:pStyle w:val="a5"/>
        <w:rPr>
          <w:color w:val="000000" w:themeColor="text1"/>
        </w:rPr>
      </w:pPr>
      <w:r w:rsidRPr="006D3A21">
        <w:rPr>
          <w:rFonts w:hint="eastAsia"/>
          <w:color w:val="000000" w:themeColor="text1"/>
        </w:rPr>
        <w:t>该消息是</w:t>
      </w:r>
      <w:r w:rsidRPr="006D3A21">
        <w:rPr>
          <w:rFonts w:hint="eastAsia"/>
          <w:color w:val="000000" w:themeColor="text1"/>
        </w:rPr>
        <w:t>L2P</w:t>
      </w:r>
      <w:r w:rsidRPr="006D3A21">
        <w:rPr>
          <w:rFonts w:hint="eastAsia"/>
          <w:color w:val="000000" w:themeColor="text1"/>
        </w:rPr>
        <w:t>接收到</w:t>
      </w:r>
      <w:r w:rsidRPr="006D3A21">
        <w:rPr>
          <w:rFonts w:hint="eastAsia"/>
          <w:color w:val="000000" w:themeColor="text1"/>
        </w:rPr>
        <w:t>APP Agent</w:t>
      </w:r>
      <w:r w:rsidRPr="006D3A21">
        <w:rPr>
          <w:rFonts w:hint="eastAsia"/>
          <w:color w:val="000000" w:themeColor="text1"/>
        </w:rPr>
        <w:t>的非指定小区扫描请求消息</w:t>
      </w:r>
      <w:r w:rsidRPr="006D3A21">
        <w:rPr>
          <w:rFonts w:hint="eastAsia"/>
          <w:color w:val="000000" w:themeColor="text1"/>
        </w:rPr>
        <w:t>PC</w:t>
      </w:r>
      <w:r w:rsidRPr="006D3A21">
        <w:rPr>
          <w:color w:val="000000" w:themeColor="text1"/>
        </w:rPr>
        <w:t>_</w:t>
      </w:r>
      <w:r w:rsidRPr="006D3A21">
        <w:rPr>
          <w:rFonts w:hint="eastAsia"/>
          <w:color w:val="000000" w:themeColor="text1"/>
        </w:rPr>
        <w:t>XX_</w:t>
      </w:r>
      <w:r w:rsidRPr="006D3A21">
        <w:rPr>
          <w:color w:val="000000" w:themeColor="text1"/>
        </w:rPr>
        <w:t>AG_</w:t>
      </w:r>
      <w:r w:rsidR="00BD276F">
        <w:rPr>
          <w:rFonts w:hint="eastAsia"/>
          <w:color w:val="000000" w:themeColor="text1"/>
        </w:rPr>
        <w:t>UN</w:t>
      </w:r>
      <w:r w:rsidRPr="006D3A21">
        <w:rPr>
          <w:color w:val="000000" w:themeColor="text1"/>
        </w:rPr>
        <w:t>SPECIFIED_CELL_SCAN_REQ</w:t>
      </w:r>
      <w:r w:rsidRPr="006D3A21">
        <w:rPr>
          <w:rFonts w:hint="eastAsia"/>
          <w:color w:val="000000" w:themeColor="text1"/>
        </w:rPr>
        <w:t>后，</w:t>
      </w:r>
      <w:r w:rsidRPr="006D3A21">
        <w:rPr>
          <w:rFonts w:hint="eastAsia"/>
          <w:color w:val="000000" w:themeColor="text1"/>
        </w:rPr>
        <w:t xml:space="preserve"> L2P</w:t>
      </w:r>
      <w:r w:rsidRPr="006D3A21">
        <w:rPr>
          <w:rFonts w:hint="eastAsia"/>
          <w:color w:val="000000" w:themeColor="text1"/>
        </w:rPr>
        <w:t>开始对非指定的小区进行扫描，</w:t>
      </w:r>
      <w:r w:rsidRPr="006D3A21">
        <w:rPr>
          <w:rFonts w:hint="eastAsia"/>
          <w:color w:val="000000" w:themeColor="text1"/>
          <w:lang w:val="en-GB"/>
        </w:rPr>
        <w:t>每搜索完成一个（</w:t>
      </w:r>
      <w:r w:rsidRPr="006D3A21">
        <w:rPr>
          <w:rFonts w:hint="eastAsia"/>
          <w:color w:val="000000" w:themeColor="text1"/>
          <w:lang w:val="en-GB"/>
        </w:rPr>
        <w:t>freq</w:t>
      </w:r>
      <w:r w:rsidRPr="006D3A21">
        <w:rPr>
          <w:rFonts w:hint="eastAsia"/>
          <w:color w:val="000000" w:themeColor="text1"/>
          <w:lang w:val="en-GB"/>
        </w:rPr>
        <w:t>，</w:t>
      </w:r>
      <w:r w:rsidRPr="006D3A21">
        <w:rPr>
          <w:rFonts w:hint="eastAsia"/>
          <w:color w:val="000000" w:themeColor="text1"/>
          <w:lang w:val="en-GB"/>
        </w:rPr>
        <w:t>pci</w:t>
      </w:r>
      <w:r w:rsidRPr="006D3A21">
        <w:rPr>
          <w:rFonts w:hint="eastAsia"/>
          <w:color w:val="000000" w:themeColor="text1"/>
          <w:lang w:val="en-GB"/>
        </w:rPr>
        <w:t>）上报给</w:t>
      </w:r>
      <w:r w:rsidRPr="006D3A21">
        <w:rPr>
          <w:rFonts w:hint="eastAsia"/>
          <w:color w:val="000000" w:themeColor="text1"/>
          <w:lang w:val="en-GB"/>
        </w:rPr>
        <w:t>APP Agent</w:t>
      </w:r>
      <w:r w:rsidRPr="006D3A21">
        <w:rPr>
          <w:rFonts w:hint="eastAsia"/>
          <w:color w:val="000000" w:themeColor="text1"/>
          <w:lang w:val="en-GB"/>
        </w:rPr>
        <w:t>小区扫描结果</w:t>
      </w:r>
      <w:r w:rsidRPr="006D3A21">
        <w:rPr>
          <w:rFonts w:hint="eastAsia"/>
          <w:color w:val="000000" w:themeColor="text1"/>
        </w:rPr>
        <w:t>。</w:t>
      </w:r>
    </w:p>
    <w:p w14:paraId="53BDC9E9" w14:textId="77777777" w:rsidR="00FC4B5B" w:rsidRPr="006D3A21" w:rsidRDefault="00FC4B5B" w:rsidP="00FC4B5B">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32F7E429" w14:textId="77777777" w:rsidR="00FC4B5B" w:rsidRPr="006D3A21" w:rsidRDefault="00FC4B5B" w:rsidP="00FC4B5B">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L2P＝＞</w:t>
      </w:r>
      <w:r w:rsidRPr="006D3A21">
        <w:rPr>
          <w:rFonts w:hint="eastAsia"/>
          <w:color w:val="000000" w:themeColor="text1"/>
          <w:sz w:val="24"/>
          <w:szCs w:val="24"/>
        </w:rPr>
        <w:t>APP Agent</w:t>
      </w:r>
    </w:p>
    <w:p w14:paraId="6AF8BDAD" w14:textId="77777777" w:rsidR="00FC4B5B" w:rsidRPr="006D3A21" w:rsidRDefault="00FC4B5B" w:rsidP="00FC4B5B">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63918C4F" w14:textId="77777777" w:rsidR="00E9090F" w:rsidRPr="006D3A21" w:rsidRDefault="00E9090F" w:rsidP="00175FA8">
      <w:pPr>
        <w:pStyle w:val="a5"/>
        <w:ind w:left="420" w:firstLine="0"/>
        <w:rPr>
          <w:color w:val="000000" w:themeColor="text1"/>
          <w:lang w:val="en-GB"/>
        </w:rPr>
      </w:pPr>
      <w:r w:rsidRPr="006D3A21">
        <w:rPr>
          <w:rFonts w:hint="eastAsia"/>
          <w:color w:val="000000" w:themeColor="text1"/>
          <w:lang w:val="en-GB"/>
        </w:rPr>
        <w:t>消息体参见</w:t>
      </w:r>
      <w:r w:rsidRPr="006D3A21">
        <w:rPr>
          <w:rFonts w:hint="eastAsia"/>
          <w:color w:val="000000" w:themeColor="text1"/>
          <w:lang w:val="en-GB"/>
        </w:rPr>
        <w:t>L2P_AG_SPECIFIED_SCAN_DATA</w:t>
      </w:r>
    </w:p>
    <w:p w14:paraId="61C09348" w14:textId="77777777" w:rsidR="0075692E" w:rsidRPr="006D3A21" w:rsidRDefault="0075692E" w:rsidP="0075692E">
      <w:pPr>
        <w:pStyle w:val="a5"/>
        <w:rPr>
          <w:color w:val="000000" w:themeColor="text1"/>
          <w:lang w:val="en-GB"/>
        </w:rPr>
      </w:pPr>
      <w:r w:rsidRPr="006D3A21">
        <w:rPr>
          <w:rFonts w:hint="eastAsia"/>
          <w:color w:val="000000" w:themeColor="text1"/>
          <w:lang w:val="en-GB"/>
        </w:rPr>
        <w:t>注：</w:t>
      </w:r>
      <w:r w:rsidR="004A502E" w:rsidRPr="006D3A21">
        <w:rPr>
          <w:rFonts w:asciiTheme="minorHAnsi" w:eastAsiaTheme="minorEastAsia" w:hAnsiTheme="minorHAnsi" w:cstheme="minorBidi" w:hint="eastAsia"/>
          <w:color w:val="000000" w:themeColor="text1"/>
          <w:szCs w:val="22"/>
        </w:rPr>
        <w:t>如果小区的</w:t>
      </w:r>
      <w:r w:rsidR="004A502E" w:rsidRPr="006D3A21">
        <w:rPr>
          <w:rFonts w:asciiTheme="minorHAnsi" w:eastAsiaTheme="minorEastAsia" w:hAnsiTheme="minorHAnsi" w:cstheme="minorBidi"/>
          <w:color w:val="000000" w:themeColor="text1"/>
          <w:szCs w:val="22"/>
        </w:rPr>
        <w:t xml:space="preserve">pci </w:t>
      </w:r>
      <w:r w:rsidR="004A502E" w:rsidRPr="006D3A21">
        <w:rPr>
          <w:rFonts w:asciiTheme="minorHAnsi" w:eastAsiaTheme="minorEastAsia" w:hAnsiTheme="minorHAnsi" w:cstheme="minorBidi" w:hint="eastAsia"/>
          <w:color w:val="000000" w:themeColor="text1"/>
          <w:szCs w:val="22"/>
        </w:rPr>
        <w:t>和</w:t>
      </w:r>
      <w:r w:rsidR="004A502E" w:rsidRPr="006D3A21">
        <w:rPr>
          <w:rFonts w:ascii="Arial" w:hAnsi="Arial" w:cs="Arial"/>
          <w:color w:val="000000" w:themeColor="text1"/>
          <w:sz w:val="18"/>
          <w:szCs w:val="18"/>
        </w:rPr>
        <w:t>EARFCN</w:t>
      </w:r>
      <w:r w:rsidR="004A502E" w:rsidRPr="006D3A21">
        <w:rPr>
          <w:rFonts w:ascii="Arial" w:hAnsi="Arial" w:cs="Arial" w:hint="eastAsia"/>
          <w:color w:val="000000" w:themeColor="text1"/>
          <w:sz w:val="18"/>
          <w:szCs w:val="18"/>
        </w:rPr>
        <w:t>信息有就上报，通过</w:t>
      </w:r>
      <w:r w:rsidR="004A502E" w:rsidRPr="006D3A21">
        <w:rPr>
          <w:color w:val="000000" w:themeColor="text1"/>
          <w:sz w:val="18"/>
          <w:szCs w:val="18"/>
        </w:rPr>
        <w:t>SibPresentFlg</w:t>
      </w:r>
      <w:r w:rsidR="004A502E" w:rsidRPr="006D3A21">
        <w:rPr>
          <w:rFonts w:hint="eastAsia"/>
          <w:color w:val="000000" w:themeColor="text1"/>
          <w:sz w:val="18"/>
          <w:szCs w:val="18"/>
        </w:rPr>
        <w:t>判断有哪些系统信息。</w:t>
      </w:r>
    </w:p>
    <w:p w14:paraId="33DF102B" w14:textId="77777777" w:rsidR="005347DE" w:rsidRPr="006D3A21" w:rsidRDefault="005347DE" w:rsidP="000107A1">
      <w:pPr>
        <w:pStyle w:val="31"/>
        <w:rPr>
          <w:color w:val="000000" w:themeColor="text1"/>
          <w:lang w:val="en-GB"/>
        </w:rPr>
      </w:pPr>
      <w:bookmarkStart w:id="142" w:name="_Toc375126642"/>
      <w:r w:rsidRPr="006D3A21">
        <w:rPr>
          <w:color w:val="000000" w:themeColor="text1"/>
          <w:lang w:val="en-GB"/>
        </w:rPr>
        <w:lastRenderedPageBreak/>
        <w:t>L2P_</w:t>
      </w:r>
      <w:r w:rsidRPr="006D3A21">
        <w:rPr>
          <w:rFonts w:hint="eastAsia"/>
          <w:color w:val="000000" w:themeColor="text1"/>
          <w:lang w:val="en-GB"/>
        </w:rPr>
        <w:t>UN</w:t>
      </w:r>
      <w:r w:rsidRPr="006D3A21">
        <w:rPr>
          <w:color w:val="000000" w:themeColor="text1"/>
          <w:lang w:val="en-GB"/>
        </w:rPr>
        <w:t>SPECIFIED_CELL_SCAN_DATA</w:t>
      </w:r>
      <w:bookmarkEnd w:id="142"/>
    </w:p>
    <w:p w14:paraId="0F7C0163" w14:textId="77777777" w:rsidR="005347DE" w:rsidRPr="006D3A21" w:rsidRDefault="005347DE" w:rsidP="005347DE">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234DFC8C" w14:textId="77777777" w:rsidR="005347DE" w:rsidRPr="006D3A21" w:rsidRDefault="005347DE" w:rsidP="005347DE">
      <w:pPr>
        <w:pStyle w:val="a5"/>
        <w:rPr>
          <w:color w:val="000000" w:themeColor="text1"/>
        </w:rPr>
      </w:pPr>
      <w:r w:rsidRPr="006D3A21">
        <w:rPr>
          <w:rFonts w:hint="eastAsia"/>
          <w:color w:val="000000" w:themeColor="text1"/>
        </w:rPr>
        <w:t>消息是</w:t>
      </w:r>
      <w:r w:rsidRPr="006D3A21">
        <w:rPr>
          <w:rFonts w:hint="eastAsia"/>
          <w:color w:val="000000" w:themeColor="text1"/>
        </w:rPr>
        <w:t>APP Agent</w:t>
      </w:r>
      <w:r w:rsidRPr="006D3A21">
        <w:rPr>
          <w:rFonts w:hint="eastAsia"/>
          <w:color w:val="000000" w:themeColor="text1"/>
        </w:rPr>
        <w:t>接收到</w:t>
      </w:r>
      <w:r w:rsidRPr="006D3A21">
        <w:rPr>
          <w:rFonts w:hint="eastAsia"/>
          <w:color w:val="000000" w:themeColor="text1"/>
        </w:rPr>
        <w:t>L2P</w:t>
      </w:r>
      <w:r w:rsidRPr="006D3A21">
        <w:rPr>
          <w:rFonts w:hint="eastAsia"/>
          <w:color w:val="000000" w:themeColor="text1"/>
        </w:rPr>
        <w:t>的</w:t>
      </w:r>
      <w:r w:rsidRPr="006D3A21">
        <w:rPr>
          <w:rFonts w:hint="eastAsia"/>
          <w:color w:val="000000" w:themeColor="text1"/>
        </w:rPr>
        <w:t>L2P_</w:t>
      </w:r>
      <w:r w:rsidRPr="006D3A21">
        <w:rPr>
          <w:color w:val="000000" w:themeColor="text1"/>
        </w:rPr>
        <w:t>AG_</w:t>
      </w:r>
      <w:r w:rsidR="00BD276F">
        <w:rPr>
          <w:rFonts w:hint="eastAsia"/>
          <w:color w:val="000000" w:themeColor="text1"/>
        </w:rPr>
        <w:t>UN</w:t>
      </w:r>
      <w:r w:rsidRPr="006D3A21">
        <w:rPr>
          <w:color w:val="000000" w:themeColor="text1"/>
        </w:rPr>
        <w:t>SPECIFIED_CELL_SCAN_</w:t>
      </w:r>
      <w:r w:rsidRPr="006D3A21">
        <w:rPr>
          <w:rFonts w:hint="eastAsia"/>
          <w:color w:val="000000" w:themeColor="text1"/>
        </w:rPr>
        <w:t>DATA</w:t>
      </w:r>
      <w:r w:rsidRPr="006D3A21">
        <w:rPr>
          <w:rFonts w:hint="eastAsia"/>
          <w:color w:val="000000" w:themeColor="text1"/>
        </w:rPr>
        <w:t>后透传给</w:t>
      </w:r>
      <w:r w:rsidRPr="006D3A21">
        <w:rPr>
          <w:rFonts w:hint="eastAsia"/>
          <w:color w:val="000000" w:themeColor="text1"/>
        </w:rPr>
        <w:t>PC</w:t>
      </w:r>
      <w:r w:rsidRPr="006D3A21">
        <w:rPr>
          <w:rFonts w:hint="eastAsia"/>
          <w:color w:val="000000" w:themeColor="text1"/>
        </w:rPr>
        <w:t>机的。消息内容与</w:t>
      </w:r>
      <w:r w:rsidRPr="006D3A21">
        <w:rPr>
          <w:rFonts w:hint="eastAsia"/>
          <w:color w:val="000000" w:themeColor="text1"/>
        </w:rPr>
        <w:t>L2P_</w:t>
      </w:r>
      <w:r w:rsidRPr="006D3A21">
        <w:rPr>
          <w:color w:val="000000" w:themeColor="text1"/>
        </w:rPr>
        <w:t>AG_SPECIFIED_CELL_SCAN_</w:t>
      </w:r>
      <w:r w:rsidRPr="006D3A21">
        <w:rPr>
          <w:rFonts w:hint="eastAsia"/>
          <w:color w:val="000000" w:themeColor="text1"/>
        </w:rPr>
        <w:t>DATA</w:t>
      </w:r>
      <w:r w:rsidRPr="006D3A21">
        <w:rPr>
          <w:rFonts w:hint="eastAsia"/>
          <w:color w:val="000000" w:themeColor="text1"/>
        </w:rPr>
        <w:t>相同。</w:t>
      </w:r>
    </w:p>
    <w:p w14:paraId="01DE4893" w14:textId="77777777" w:rsidR="005347DE" w:rsidRPr="006D3A21" w:rsidRDefault="005347DE" w:rsidP="005347DE">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4792EE58" w14:textId="77777777" w:rsidR="005347DE" w:rsidRPr="006D3A21" w:rsidRDefault="005347DE" w:rsidP="005347DE">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 xml:space="preserve"> ＝＞PC</w:t>
      </w:r>
    </w:p>
    <w:p w14:paraId="6ACE6FA0" w14:textId="77777777" w:rsidR="005347DE" w:rsidRPr="006D3A21" w:rsidRDefault="005347DE" w:rsidP="005347DE">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0C9D2CD0" w14:textId="77777777" w:rsidR="005347DE" w:rsidRPr="006D3A21" w:rsidRDefault="005347DE" w:rsidP="005347DE">
      <w:pPr>
        <w:pStyle w:val="a5"/>
        <w:ind w:left="420" w:firstLine="0"/>
        <w:rPr>
          <w:color w:val="000000" w:themeColor="text1"/>
          <w:lang w:val="en-GB"/>
        </w:rPr>
      </w:pPr>
      <w:r w:rsidRPr="006D3A21">
        <w:rPr>
          <w:rFonts w:hint="eastAsia"/>
          <w:color w:val="000000" w:themeColor="text1"/>
          <w:lang w:val="en-GB"/>
        </w:rPr>
        <w:t>消息体参见</w:t>
      </w:r>
      <w:r w:rsidRPr="006D3A21">
        <w:rPr>
          <w:rFonts w:hint="eastAsia"/>
          <w:color w:val="000000" w:themeColor="text1"/>
          <w:lang w:val="en-GB"/>
        </w:rPr>
        <w:t>L2P_AG_SPECIFIED_SCAN_DATA</w:t>
      </w:r>
    </w:p>
    <w:p w14:paraId="04CCD965" w14:textId="77777777" w:rsidR="005347DE" w:rsidRPr="006D3A21" w:rsidRDefault="005347DE" w:rsidP="0075692E">
      <w:pPr>
        <w:pStyle w:val="a5"/>
        <w:rPr>
          <w:color w:val="000000" w:themeColor="text1"/>
          <w:lang w:val="en-GB"/>
        </w:rPr>
      </w:pPr>
    </w:p>
    <w:p w14:paraId="41BCA326" w14:textId="77777777" w:rsidR="0075692E" w:rsidRPr="006D3A21" w:rsidRDefault="003F32E8" w:rsidP="000107A1">
      <w:pPr>
        <w:pStyle w:val="31"/>
        <w:rPr>
          <w:color w:val="000000" w:themeColor="text1"/>
          <w:lang w:val="en-GB"/>
        </w:rPr>
      </w:pPr>
      <w:bookmarkStart w:id="143" w:name="_Toc375126643"/>
      <w:r w:rsidRPr="006D3A21">
        <w:rPr>
          <w:color w:val="000000" w:themeColor="text1"/>
          <w:lang w:val="en-GB"/>
        </w:rPr>
        <w:t>L2P</w:t>
      </w:r>
      <w:r w:rsidR="0075692E" w:rsidRPr="006D3A21">
        <w:rPr>
          <w:color w:val="000000" w:themeColor="text1"/>
          <w:lang w:val="en-GB"/>
        </w:rPr>
        <w:t>_AG_</w:t>
      </w:r>
      <w:r w:rsidR="0075692E" w:rsidRPr="006D3A21">
        <w:rPr>
          <w:rFonts w:hint="eastAsia"/>
          <w:color w:val="000000" w:themeColor="text1"/>
          <w:lang w:val="en-GB"/>
        </w:rPr>
        <w:t>UN</w:t>
      </w:r>
      <w:r w:rsidR="0075692E" w:rsidRPr="006D3A21">
        <w:rPr>
          <w:color w:val="000000" w:themeColor="text1"/>
          <w:lang w:val="en-GB"/>
        </w:rPr>
        <w:t>SPECIFIED_CELL_SCAN_</w:t>
      </w:r>
      <w:r w:rsidR="0075692E" w:rsidRPr="006D3A21">
        <w:rPr>
          <w:rFonts w:hint="eastAsia"/>
          <w:color w:val="000000" w:themeColor="text1"/>
          <w:lang w:val="en-GB"/>
        </w:rPr>
        <w:t>FINISH_IND</w:t>
      </w:r>
      <w:bookmarkEnd w:id="143"/>
    </w:p>
    <w:p w14:paraId="7CCBD021" w14:textId="77777777" w:rsidR="00FC4B5B" w:rsidRPr="006D3A21" w:rsidRDefault="00FC4B5B" w:rsidP="00FC4B5B">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31FC6E56" w14:textId="77777777" w:rsidR="00FC4B5B" w:rsidRPr="006D3A21" w:rsidRDefault="00FC4B5B" w:rsidP="00FC4B5B">
      <w:pPr>
        <w:pStyle w:val="a1"/>
        <w:numPr>
          <w:ilvl w:val="0"/>
          <w:numId w:val="0"/>
        </w:numPr>
        <w:ind w:left="420"/>
        <w:rPr>
          <w:color w:val="000000" w:themeColor="text1"/>
        </w:rPr>
      </w:pPr>
      <w:r w:rsidRPr="006D3A21">
        <w:rPr>
          <w:rFonts w:hint="eastAsia"/>
          <w:color w:val="000000" w:themeColor="text1"/>
        </w:rPr>
        <w:t>该消息是</w:t>
      </w:r>
      <w:r w:rsidRPr="006D3A21">
        <w:rPr>
          <w:rFonts w:hint="eastAsia"/>
          <w:color w:val="000000" w:themeColor="text1"/>
        </w:rPr>
        <w:t>L2P</w:t>
      </w:r>
      <w:r w:rsidRPr="006D3A21">
        <w:rPr>
          <w:rFonts w:hint="eastAsia"/>
          <w:color w:val="000000" w:themeColor="text1"/>
        </w:rPr>
        <w:t>非指定小区扫描结束后发送给</w:t>
      </w:r>
      <w:r w:rsidRPr="006D3A21">
        <w:rPr>
          <w:rFonts w:hint="eastAsia"/>
          <w:color w:val="000000" w:themeColor="text1"/>
        </w:rPr>
        <w:t>APP Agent</w:t>
      </w:r>
      <w:r w:rsidRPr="006D3A21">
        <w:rPr>
          <w:rFonts w:hint="eastAsia"/>
          <w:color w:val="000000" w:themeColor="text1"/>
        </w:rPr>
        <w:t>的通知消息，通知</w:t>
      </w:r>
      <w:r w:rsidRPr="006D3A21">
        <w:rPr>
          <w:rFonts w:hint="eastAsia"/>
          <w:color w:val="000000" w:themeColor="text1"/>
        </w:rPr>
        <w:t>APP Agent</w:t>
      </w:r>
      <w:r w:rsidRPr="006D3A21">
        <w:rPr>
          <w:rFonts w:hint="eastAsia"/>
          <w:color w:val="000000" w:themeColor="text1"/>
        </w:rPr>
        <w:t>此次非</w:t>
      </w:r>
      <w:r w:rsidR="00BD276F">
        <w:rPr>
          <w:rFonts w:hint="eastAsia"/>
          <w:color w:val="000000" w:themeColor="text1"/>
        </w:rPr>
        <w:t>指定小区扫描结束</w:t>
      </w:r>
      <w:r w:rsidRPr="006D3A21">
        <w:rPr>
          <w:rFonts w:hint="eastAsia"/>
          <w:color w:val="000000" w:themeColor="text1"/>
        </w:rPr>
        <w:t>。</w:t>
      </w:r>
      <w:r w:rsidR="00C46975">
        <w:rPr>
          <w:rFonts w:hint="eastAsia"/>
          <w:color w:val="000000" w:themeColor="text1"/>
        </w:rPr>
        <w:t>A</w:t>
      </w:r>
      <w:r w:rsidR="00C46975">
        <w:rPr>
          <w:color w:val="000000" w:themeColor="text1"/>
        </w:rPr>
        <w:t>g</w:t>
      </w:r>
      <w:r w:rsidR="00C46975">
        <w:rPr>
          <w:rFonts w:hint="eastAsia"/>
          <w:color w:val="000000" w:themeColor="text1"/>
        </w:rPr>
        <w:t>ent</w:t>
      </w:r>
      <w:r w:rsidR="00C46975">
        <w:rPr>
          <w:rFonts w:hint="eastAsia"/>
          <w:color w:val="000000" w:themeColor="text1"/>
        </w:rPr>
        <w:t>收到此消息之后直接透传给</w:t>
      </w:r>
      <w:r w:rsidR="00C46975">
        <w:rPr>
          <w:rFonts w:hint="eastAsia"/>
          <w:color w:val="000000" w:themeColor="text1"/>
        </w:rPr>
        <w:t>PC</w:t>
      </w:r>
      <w:r w:rsidR="00C46975">
        <w:rPr>
          <w:rFonts w:hint="eastAsia"/>
          <w:color w:val="000000" w:themeColor="text1"/>
        </w:rPr>
        <w:t>机侧的</w:t>
      </w:r>
      <w:r w:rsidR="00C46975">
        <w:rPr>
          <w:rFonts w:hint="eastAsia"/>
          <w:color w:val="000000" w:themeColor="text1"/>
        </w:rPr>
        <w:t>AGI</w:t>
      </w:r>
    </w:p>
    <w:p w14:paraId="3C21A5E5" w14:textId="77777777" w:rsidR="00FC4B5B" w:rsidRPr="006D3A21" w:rsidRDefault="00FC4B5B" w:rsidP="00FC4B5B">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71E6150F" w14:textId="77777777" w:rsidR="00FC4B5B" w:rsidRPr="006D3A21" w:rsidRDefault="00FC4B5B" w:rsidP="00FC4B5B">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L2P＝＞</w:t>
      </w:r>
      <w:r w:rsidRPr="006D3A21">
        <w:rPr>
          <w:rFonts w:hint="eastAsia"/>
          <w:color w:val="000000" w:themeColor="text1"/>
          <w:sz w:val="24"/>
          <w:szCs w:val="24"/>
        </w:rPr>
        <w:t>APP Agent</w:t>
      </w:r>
      <w:r w:rsidR="00C46975">
        <w:rPr>
          <w:rFonts w:hint="eastAsia"/>
          <w:color w:val="000000" w:themeColor="text1"/>
          <w:sz w:val="24"/>
          <w:szCs w:val="24"/>
        </w:rPr>
        <w:t xml:space="preserve"> </w:t>
      </w:r>
      <w:r w:rsidR="00C46975" w:rsidRPr="006D3A21">
        <w:rPr>
          <w:rFonts w:ascii="宋体" w:hAnsi="宋体" w:hint="eastAsia"/>
          <w:color w:val="000000" w:themeColor="text1"/>
          <w:sz w:val="24"/>
          <w:szCs w:val="24"/>
        </w:rPr>
        <w:t>＝＞</w:t>
      </w:r>
      <w:r w:rsidR="00C46975">
        <w:rPr>
          <w:rFonts w:ascii="宋体" w:hAnsi="宋体" w:hint="eastAsia"/>
          <w:color w:val="000000" w:themeColor="text1"/>
          <w:sz w:val="24"/>
          <w:szCs w:val="24"/>
        </w:rPr>
        <w:t xml:space="preserve"> AGI</w:t>
      </w:r>
    </w:p>
    <w:p w14:paraId="22C2DC9C" w14:textId="77777777" w:rsidR="00FC4B5B" w:rsidRPr="006D3A21" w:rsidRDefault="00FC4B5B" w:rsidP="00FC4B5B">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2895FF66" w14:textId="77777777" w:rsidR="00FC4B5B" w:rsidRPr="006D3A21" w:rsidRDefault="00FC4B5B" w:rsidP="0075692E">
      <w:pPr>
        <w:pStyle w:val="a5"/>
        <w:rPr>
          <w:color w:val="000000" w:themeColor="text1"/>
        </w:rPr>
      </w:pPr>
      <w:r w:rsidRPr="006D3A21">
        <w:rPr>
          <w:rFonts w:hint="eastAsia"/>
          <w:color w:val="000000" w:themeColor="text1"/>
        </w:rPr>
        <w:t>参见标准消息头定义，只有消息头没有消息体。</w:t>
      </w:r>
    </w:p>
    <w:p w14:paraId="1D73C4C6" w14:textId="77777777" w:rsidR="00B91A61" w:rsidRPr="006D3A21" w:rsidRDefault="00B91A61" w:rsidP="00175FA8">
      <w:pPr>
        <w:pStyle w:val="a5"/>
        <w:ind w:firstLine="0"/>
        <w:rPr>
          <w:color w:val="000000" w:themeColor="text1"/>
          <w:lang w:val="en-GB"/>
        </w:rPr>
      </w:pPr>
    </w:p>
    <w:p w14:paraId="7D5095CD" w14:textId="77777777" w:rsidR="0075692E" w:rsidRPr="006D3A21" w:rsidRDefault="0075692E" w:rsidP="000107A1">
      <w:pPr>
        <w:pStyle w:val="31"/>
        <w:rPr>
          <w:color w:val="000000" w:themeColor="text1"/>
        </w:rPr>
      </w:pPr>
      <w:bookmarkStart w:id="144" w:name="_Toc375126644"/>
      <w:r w:rsidRPr="006D3A21">
        <w:rPr>
          <w:color w:val="000000" w:themeColor="text1"/>
        </w:rPr>
        <w:t>PC</w:t>
      </w:r>
      <w:r w:rsidRPr="006D3A21">
        <w:rPr>
          <w:rFonts w:hint="eastAsia"/>
          <w:color w:val="000000" w:themeColor="text1"/>
        </w:rPr>
        <w:t>_</w:t>
      </w:r>
      <w:r w:rsidR="00FC4B5B" w:rsidRPr="006D3A21">
        <w:rPr>
          <w:color w:val="000000" w:themeColor="text1"/>
        </w:rPr>
        <w:t>AG_</w:t>
      </w:r>
      <w:r w:rsidR="005D4EDB" w:rsidRPr="006D3A21">
        <w:rPr>
          <w:color w:val="000000" w:themeColor="text1"/>
        </w:rPr>
        <w:t>UNSPECIFIED_CELL_SCAN</w:t>
      </w:r>
      <w:r w:rsidRPr="006D3A21">
        <w:rPr>
          <w:color w:val="000000" w:themeColor="text1"/>
        </w:rPr>
        <w:t>_RE</w:t>
      </w:r>
      <w:r w:rsidRPr="006D3A21">
        <w:rPr>
          <w:rFonts w:hint="eastAsia"/>
          <w:color w:val="000000" w:themeColor="text1"/>
        </w:rPr>
        <w:t>L</w:t>
      </w:r>
      <w:bookmarkEnd w:id="144"/>
    </w:p>
    <w:p w14:paraId="178FCA51" w14:textId="77777777" w:rsidR="00FC4B5B" w:rsidRPr="006D3A21" w:rsidRDefault="00FC4B5B" w:rsidP="00FC4B5B">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02514E2F" w14:textId="77777777" w:rsidR="00FC4B5B" w:rsidRPr="006D3A21" w:rsidRDefault="00FC4B5B" w:rsidP="00FC4B5B">
      <w:pPr>
        <w:pStyle w:val="a1"/>
        <w:numPr>
          <w:ilvl w:val="0"/>
          <w:numId w:val="0"/>
        </w:numPr>
        <w:ind w:left="420"/>
        <w:rPr>
          <w:color w:val="000000" w:themeColor="text1"/>
        </w:rPr>
      </w:pPr>
      <w:r w:rsidRPr="006D3A21">
        <w:rPr>
          <w:rFonts w:hint="eastAsia"/>
          <w:color w:val="000000" w:themeColor="text1"/>
        </w:rPr>
        <w:t>该消息是</w:t>
      </w:r>
      <w:r w:rsidRPr="006D3A21">
        <w:rPr>
          <w:rFonts w:hint="eastAsia"/>
          <w:color w:val="000000" w:themeColor="text1"/>
        </w:rPr>
        <w:t>PC</w:t>
      </w:r>
      <w:r w:rsidRPr="006D3A21">
        <w:rPr>
          <w:rFonts w:hint="eastAsia"/>
          <w:color w:val="000000" w:themeColor="text1"/>
        </w:rPr>
        <w:t>通知</w:t>
      </w:r>
      <w:r w:rsidRPr="006D3A21">
        <w:rPr>
          <w:rFonts w:hint="eastAsia"/>
          <w:color w:val="000000" w:themeColor="text1"/>
        </w:rPr>
        <w:t>APP Agent</w:t>
      </w:r>
      <w:r w:rsidRPr="006D3A21">
        <w:rPr>
          <w:rFonts w:hint="eastAsia"/>
          <w:color w:val="000000" w:themeColor="text1"/>
        </w:rPr>
        <w:t>非指定小区扫描任务结束。</w:t>
      </w:r>
    </w:p>
    <w:p w14:paraId="043122DE" w14:textId="77777777" w:rsidR="00FC4B5B" w:rsidRPr="006D3A21" w:rsidRDefault="00FC4B5B" w:rsidP="00FC4B5B">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6C133E31" w14:textId="77777777" w:rsidR="00FC4B5B" w:rsidRPr="006D3A21" w:rsidRDefault="00FC4B5B" w:rsidP="00FC4B5B">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PC＝＞</w:t>
      </w:r>
      <w:r w:rsidRPr="006D3A21">
        <w:rPr>
          <w:rFonts w:hint="eastAsia"/>
          <w:color w:val="000000" w:themeColor="text1"/>
          <w:sz w:val="24"/>
          <w:szCs w:val="24"/>
        </w:rPr>
        <w:t>APP Agent</w:t>
      </w:r>
    </w:p>
    <w:p w14:paraId="3945E0B1" w14:textId="77777777" w:rsidR="00FC4B5B" w:rsidRPr="006D3A21" w:rsidRDefault="00FC4B5B" w:rsidP="00FC4B5B">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48C9BD71" w14:textId="77777777" w:rsidR="00FC4B5B" w:rsidRPr="006D3A21" w:rsidRDefault="00FC4B5B" w:rsidP="00FC4B5B">
      <w:pPr>
        <w:ind w:firstLine="420"/>
        <w:rPr>
          <w:color w:val="000000" w:themeColor="text1"/>
        </w:rPr>
      </w:pPr>
      <w:r w:rsidRPr="006D3A21">
        <w:rPr>
          <w:rFonts w:hint="eastAsia"/>
          <w:color w:val="000000" w:themeColor="text1"/>
        </w:rPr>
        <w:t>参见消息头定义，只有消息头没有消息体。</w:t>
      </w:r>
    </w:p>
    <w:p w14:paraId="7E757B67" w14:textId="77777777" w:rsidR="00FC4B5B" w:rsidRPr="006D3A21" w:rsidRDefault="00FC4B5B" w:rsidP="00175FA8">
      <w:pPr>
        <w:pStyle w:val="a5"/>
        <w:ind w:firstLine="514"/>
        <w:rPr>
          <w:color w:val="000000" w:themeColor="text1"/>
        </w:rPr>
      </w:pPr>
    </w:p>
    <w:p w14:paraId="7C0C1912" w14:textId="77777777" w:rsidR="00FC4B5B" w:rsidRPr="006D3A21" w:rsidRDefault="00FC4B5B" w:rsidP="000107A1">
      <w:pPr>
        <w:pStyle w:val="31"/>
        <w:rPr>
          <w:color w:val="000000" w:themeColor="text1"/>
        </w:rPr>
      </w:pPr>
      <w:bookmarkStart w:id="145" w:name="_Toc375126645"/>
      <w:r w:rsidRPr="006D3A21">
        <w:rPr>
          <w:color w:val="000000" w:themeColor="text1"/>
        </w:rPr>
        <w:t>AG_</w:t>
      </w:r>
      <w:r w:rsidRPr="006D3A21">
        <w:rPr>
          <w:rFonts w:hint="eastAsia"/>
          <w:color w:val="000000" w:themeColor="text1"/>
        </w:rPr>
        <w:t>XX_</w:t>
      </w:r>
      <w:r w:rsidRPr="006D3A21">
        <w:rPr>
          <w:color w:val="000000" w:themeColor="text1"/>
        </w:rPr>
        <w:t>UNSPECIFIED_CELL_SCAN_RE</w:t>
      </w:r>
      <w:r w:rsidRPr="006D3A21">
        <w:rPr>
          <w:rFonts w:hint="eastAsia"/>
          <w:color w:val="000000" w:themeColor="text1"/>
        </w:rPr>
        <w:t>L</w:t>
      </w:r>
      <w:bookmarkEnd w:id="145"/>
    </w:p>
    <w:p w14:paraId="772AD513" w14:textId="77777777" w:rsidR="00FC4B5B" w:rsidRPr="006D3A21" w:rsidRDefault="00FC4B5B" w:rsidP="00FC4B5B">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413D3EC0" w14:textId="77777777" w:rsidR="00FC4B5B" w:rsidRPr="006D3A21" w:rsidRDefault="00FC4B5B" w:rsidP="00FC4B5B">
      <w:pPr>
        <w:pStyle w:val="a1"/>
        <w:numPr>
          <w:ilvl w:val="0"/>
          <w:numId w:val="0"/>
        </w:numPr>
        <w:ind w:left="420"/>
        <w:rPr>
          <w:color w:val="000000" w:themeColor="text1"/>
          <w:sz w:val="24"/>
          <w:szCs w:val="24"/>
        </w:rPr>
      </w:pPr>
      <w:r w:rsidRPr="006D3A21">
        <w:rPr>
          <w:rFonts w:hint="eastAsia"/>
          <w:color w:val="000000" w:themeColor="text1"/>
        </w:rPr>
        <w:lastRenderedPageBreak/>
        <w:t>该消息是</w:t>
      </w:r>
      <w:r w:rsidRPr="006D3A21">
        <w:rPr>
          <w:rFonts w:hint="eastAsia"/>
          <w:color w:val="000000" w:themeColor="text1"/>
        </w:rPr>
        <w:t>APP Agent</w:t>
      </w:r>
      <w:r w:rsidRPr="006D3A21">
        <w:rPr>
          <w:rFonts w:hint="eastAsia"/>
          <w:color w:val="000000" w:themeColor="text1"/>
        </w:rPr>
        <w:t>接收到</w:t>
      </w:r>
      <w:r w:rsidRPr="006D3A21">
        <w:rPr>
          <w:rFonts w:hint="eastAsia"/>
          <w:color w:val="000000" w:themeColor="text1"/>
        </w:rPr>
        <w:t>PC</w:t>
      </w:r>
      <w:r w:rsidRPr="006D3A21">
        <w:rPr>
          <w:rFonts w:hint="eastAsia"/>
          <w:color w:val="000000" w:themeColor="text1"/>
        </w:rPr>
        <w:t>机的</w:t>
      </w:r>
      <w:r w:rsidRPr="006D3A21">
        <w:rPr>
          <w:color w:val="000000" w:themeColor="text1"/>
        </w:rPr>
        <w:t>PC</w:t>
      </w:r>
      <w:r w:rsidRPr="006D3A21">
        <w:rPr>
          <w:rFonts w:hint="eastAsia"/>
          <w:color w:val="000000" w:themeColor="text1"/>
        </w:rPr>
        <w:t>_</w:t>
      </w:r>
      <w:r w:rsidRPr="006D3A21">
        <w:rPr>
          <w:color w:val="000000" w:themeColor="text1"/>
        </w:rPr>
        <w:t xml:space="preserve"> AG_SPECIFIED_CELL_SCAN_RE</w:t>
      </w:r>
      <w:r w:rsidRPr="006D3A21">
        <w:rPr>
          <w:rFonts w:hint="eastAsia"/>
          <w:color w:val="000000" w:themeColor="text1"/>
        </w:rPr>
        <w:t>L</w:t>
      </w:r>
      <w:r w:rsidRPr="006D3A21">
        <w:rPr>
          <w:rFonts w:hint="eastAsia"/>
          <w:color w:val="000000" w:themeColor="text1"/>
        </w:rPr>
        <w:t>消息后，</w:t>
      </w:r>
      <w:r w:rsidRPr="006D3A21">
        <w:rPr>
          <w:rFonts w:hint="eastAsia"/>
          <w:color w:val="000000" w:themeColor="text1"/>
        </w:rPr>
        <w:t>APP Agent</w:t>
      </w:r>
      <w:r w:rsidRPr="006D3A21">
        <w:rPr>
          <w:rFonts w:hint="eastAsia"/>
          <w:color w:val="000000" w:themeColor="text1"/>
        </w:rPr>
        <w:t>向</w:t>
      </w:r>
      <w:r w:rsidRPr="006D3A21">
        <w:rPr>
          <w:rFonts w:hint="eastAsia"/>
          <w:color w:val="000000" w:themeColor="text1"/>
        </w:rPr>
        <w:t>L1/L2P</w:t>
      </w:r>
      <w:r w:rsidRPr="006D3A21">
        <w:rPr>
          <w:rFonts w:hint="eastAsia"/>
          <w:color w:val="000000" w:themeColor="text1"/>
        </w:rPr>
        <w:t>发送的非指定小区扫描任务接收的消息</w:t>
      </w:r>
      <w:r w:rsidRPr="006D3A21">
        <w:rPr>
          <w:rFonts w:hint="eastAsia"/>
          <w:color w:val="000000" w:themeColor="text1"/>
          <w:sz w:val="24"/>
          <w:szCs w:val="24"/>
        </w:rPr>
        <w:t>。</w:t>
      </w:r>
      <w:r w:rsidRPr="006D3A21">
        <w:rPr>
          <w:rFonts w:hint="eastAsia"/>
          <w:color w:val="000000" w:themeColor="text1"/>
        </w:rPr>
        <w:t>通知</w:t>
      </w:r>
      <w:r w:rsidRPr="006D3A21">
        <w:rPr>
          <w:rFonts w:hint="eastAsia"/>
          <w:color w:val="000000" w:themeColor="text1"/>
        </w:rPr>
        <w:t>L1/L2P</w:t>
      </w:r>
      <w:r w:rsidRPr="006D3A21">
        <w:rPr>
          <w:rFonts w:hint="eastAsia"/>
          <w:color w:val="000000" w:themeColor="text1"/>
        </w:rPr>
        <w:t>非指定小区扫描任务结束。</w:t>
      </w:r>
    </w:p>
    <w:p w14:paraId="659D2789" w14:textId="77777777" w:rsidR="00FC4B5B" w:rsidRPr="006D3A21" w:rsidRDefault="00FC4B5B" w:rsidP="00FC4B5B">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5902A02A" w14:textId="77777777" w:rsidR="00FC4B5B" w:rsidRPr="006D3A21" w:rsidRDefault="00FC4B5B" w:rsidP="00FC4B5B">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＝＞L1/L2P</w:t>
      </w:r>
    </w:p>
    <w:p w14:paraId="54C74C97" w14:textId="77777777" w:rsidR="00FC4B5B" w:rsidRPr="006D3A21" w:rsidRDefault="00FC4B5B" w:rsidP="00FC4B5B">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7CD214D1" w14:textId="77777777" w:rsidR="00FC4B5B" w:rsidRPr="006D3A21" w:rsidRDefault="00FC4B5B" w:rsidP="00FC4B5B">
      <w:pPr>
        <w:ind w:firstLine="420"/>
        <w:rPr>
          <w:color w:val="000000" w:themeColor="text1"/>
          <w:kern w:val="0"/>
          <w:lang w:val="en-GB"/>
        </w:rPr>
      </w:pPr>
      <w:r w:rsidRPr="006D3A21">
        <w:rPr>
          <w:rFonts w:hint="eastAsia"/>
          <w:color w:val="000000" w:themeColor="text1"/>
        </w:rPr>
        <w:t>参见</w:t>
      </w:r>
      <w:r w:rsidRPr="006D3A21">
        <w:rPr>
          <w:color w:val="000000" w:themeColor="text1"/>
        </w:rPr>
        <w:t>PC</w:t>
      </w:r>
      <w:r w:rsidRPr="006D3A21">
        <w:rPr>
          <w:rFonts w:hint="eastAsia"/>
          <w:color w:val="000000" w:themeColor="text1"/>
        </w:rPr>
        <w:t>_</w:t>
      </w:r>
      <w:r w:rsidRPr="006D3A21">
        <w:rPr>
          <w:color w:val="000000" w:themeColor="text1"/>
        </w:rPr>
        <w:t>AG_</w:t>
      </w:r>
      <w:r w:rsidRPr="006D3A21">
        <w:rPr>
          <w:rFonts w:hint="eastAsia"/>
          <w:color w:val="000000" w:themeColor="text1"/>
        </w:rPr>
        <w:t>UN</w:t>
      </w:r>
      <w:r w:rsidRPr="006D3A21">
        <w:rPr>
          <w:color w:val="000000" w:themeColor="text1"/>
        </w:rPr>
        <w:t>SPECIFIED_CELL_SCAN_RE</w:t>
      </w:r>
      <w:r w:rsidRPr="006D3A21">
        <w:rPr>
          <w:rFonts w:hint="eastAsia"/>
          <w:color w:val="000000" w:themeColor="text1"/>
        </w:rPr>
        <w:t>L</w:t>
      </w:r>
    </w:p>
    <w:p w14:paraId="22759F92" w14:textId="77777777" w:rsidR="00FC4B5B" w:rsidRPr="006D3A21" w:rsidRDefault="00FC4B5B" w:rsidP="009D48FA">
      <w:pPr>
        <w:pStyle w:val="a5"/>
        <w:ind w:firstLine="514"/>
        <w:rPr>
          <w:color w:val="000000" w:themeColor="text1"/>
        </w:rPr>
      </w:pPr>
    </w:p>
    <w:p w14:paraId="15777171" w14:textId="77777777" w:rsidR="005D4EDB" w:rsidRPr="006D3A21" w:rsidRDefault="005D4EDB" w:rsidP="000107A1">
      <w:pPr>
        <w:pStyle w:val="31"/>
        <w:rPr>
          <w:color w:val="000000" w:themeColor="text1"/>
        </w:rPr>
      </w:pPr>
      <w:bookmarkStart w:id="146" w:name="_Toc375126646"/>
      <w:r w:rsidRPr="006D3A21">
        <w:rPr>
          <w:rFonts w:hint="eastAsia"/>
          <w:color w:val="000000" w:themeColor="text1"/>
        </w:rPr>
        <w:t>L1_AG_UN</w:t>
      </w:r>
      <w:r w:rsidRPr="006D3A21">
        <w:rPr>
          <w:color w:val="000000" w:themeColor="text1"/>
        </w:rPr>
        <w:t>SPECIFIED_CELL_SCAN_ RE</w:t>
      </w:r>
      <w:r w:rsidRPr="006D3A21">
        <w:rPr>
          <w:rFonts w:hint="eastAsia"/>
          <w:color w:val="000000" w:themeColor="text1"/>
        </w:rPr>
        <w:t>L_ACK</w:t>
      </w:r>
      <w:bookmarkEnd w:id="146"/>
    </w:p>
    <w:p w14:paraId="2247C7E1" w14:textId="77777777" w:rsidR="00FC4B5B" w:rsidRPr="006D3A21" w:rsidRDefault="00FC4B5B" w:rsidP="00FC4B5B">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36CBD5AF" w14:textId="77777777" w:rsidR="00C46975" w:rsidRPr="006D3A21" w:rsidRDefault="00FC4B5B" w:rsidP="00C46975">
      <w:pPr>
        <w:pStyle w:val="a1"/>
        <w:numPr>
          <w:ilvl w:val="0"/>
          <w:numId w:val="0"/>
        </w:numPr>
        <w:ind w:left="420"/>
        <w:rPr>
          <w:color w:val="000000" w:themeColor="text1"/>
        </w:rPr>
      </w:pPr>
      <w:r w:rsidRPr="006D3A21">
        <w:rPr>
          <w:rFonts w:hint="eastAsia"/>
          <w:color w:val="000000" w:themeColor="text1"/>
        </w:rPr>
        <w:t>该消息是</w:t>
      </w:r>
      <w:r w:rsidRPr="006D3A21">
        <w:rPr>
          <w:rFonts w:hint="eastAsia"/>
          <w:color w:val="000000" w:themeColor="text1"/>
        </w:rPr>
        <w:t>L1</w:t>
      </w:r>
      <w:r w:rsidRPr="006D3A21">
        <w:rPr>
          <w:rFonts w:hint="eastAsia"/>
          <w:color w:val="000000" w:themeColor="text1"/>
        </w:rPr>
        <w:t>接收到</w:t>
      </w:r>
      <w:r w:rsidRPr="006D3A21">
        <w:rPr>
          <w:rFonts w:hint="eastAsia"/>
          <w:color w:val="000000" w:themeColor="text1"/>
        </w:rPr>
        <w:t>APP Agent</w:t>
      </w:r>
      <w:r w:rsidRPr="006D3A21">
        <w:rPr>
          <w:rFonts w:hint="eastAsia"/>
          <w:color w:val="000000" w:themeColor="text1"/>
        </w:rPr>
        <w:t>的</w:t>
      </w:r>
      <w:r w:rsidRPr="006D3A21">
        <w:rPr>
          <w:color w:val="000000" w:themeColor="text1"/>
        </w:rPr>
        <w:t xml:space="preserve"> AG_</w:t>
      </w:r>
      <w:r w:rsidRPr="006D3A21">
        <w:rPr>
          <w:rFonts w:hint="eastAsia"/>
          <w:color w:val="000000" w:themeColor="text1"/>
        </w:rPr>
        <w:t>XX_UN</w:t>
      </w:r>
      <w:r w:rsidRPr="006D3A21">
        <w:rPr>
          <w:color w:val="000000" w:themeColor="text1"/>
        </w:rPr>
        <w:t>SPECIFIED_CELL_SCAN_RE</w:t>
      </w:r>
      <w:r w:rsidRPr="006D3A21">
        <w:rPr>
          <w:rFonts w:hint="eastAsia"/>
          <w:color w:val="000000" w:themeColor="text1"/>
        </w:rPr>
        <w:t>L</w:t>
      </w:r>
      <w:r w:rsidRPr="006D3A21">
        <w:rPr>
          <w:rFonts w:hint="eastAsia"/>
          <w:color w:val="000000" w:themeColor="text1"/>
        </w:rPr>
        <w:t>消息后</w:t>
      </w:r>
      <w:r w:rsidRPr="006D3A21">
        <w:rPr>
          <w:rFonts w:hint="eastAsia"/>
          <w:color w:val="000000" w:themeColor="text1"/>
        </w:rPr>
        <w:t>,L1</w:t>
      </w:r>
      <w:r w:rsidRPr="006D3A21">
        <w:rPr>
          <w:rFonts w:hint="eastAsia"/>
          <w:color w:val="000000" w:themeColor="text1"/>
        </w:rPr>
        <w:t>回复的</w:t>
      </w:r>
      <w:r w:rsidRPr="006D3A21">
        <w:rPr>
          <w:rFonts w:hint="eastAsia"/>
          <w:color w:val="000000" w:themeColor="text1"/>
        </w:rPr>
        <w:t>ACK</w:t>
      </w:r>
      <w:r w:rsidRPr="006D3A21">
        <w:rPr>
          <w:rFonts w:hint="eastAsia"/>
          <w:color w:val="000000" w:themeColor="text1"/>
        </w:rPr>
        <w:t>消息。确认</w:t>
      </w:r>
      <w:r w:rsidRPr="006D3A21">
        <w:rPr>
          <w:rFonts w:hint="eastAsia"/>
          <w:color w:val="000000" w:themeColor="text1"/>
        </w:rPr>
        <w:t>L1</w:t>
      </w:r>
      <w:r w:rsidR="00C46975">
        <w:rPr>
          <w:rFonts w:hint="eastAsia"/>
          <w:color w:val="000000" w:themeColor="text1"/>
        </w:rPr>
        <w:t>释放非指定小区扫描参数，此次任务结束</w:t>
      </w:r>
      <w:r w:rsidRPr="006D3A21">
        <w:rPr>
          <w:rFonts w:hint="eastAsia"/>
          <w:color w:val="000000" w:themeColor="text1"/>
        </w:rPr>
        <w:t>。</w:t>
      </w:r>
      <w:r w:rsidR="00C46975">
        <w:rPr>
          <w:rFonts w:hint="eastAsia"/>
          <w:color w:val="000000" w:themeColor="text1"/>
        </w:rPr>
        <w:t>A</w:t>
      </w:r>
      <w:r w:rsidR="00C46975">
        <w:rPr>
          <w:color w:val="000000" w:themeColor="text1"/>
        </w:rPr>
        <w:t>g</w:t>
      </w:r>
      <w:r w:rsidR="00C46975">
        <w:rPr>
          <w:rFonts w:hint="eastAsia"/>
          <w:color w:val="000000" w:themeColor="text1"/>
        </w:rPr>
        <w:t>ent</w:t>
      </w:r>
      <w:r w:rsidR="00C46975">
        <w:rPr>
          <w:rFonts w:hint="eastAsia"/>
          <w:color w:val="000000" w:themeColor="text1"/>
        </w:rPr>
        <w:t>收到此消息之后直接透传给</w:t>
      </w:r>
      <w:r w:rsidR="00C46975">
        <w:rPr>
          <w:rFonts w:hint="eastAsia"/>
          <w:color w:val="000000" w:themeColor="text1"/>
        </w:rPr>
        <w:t>PC</w:t>
      </w:r>
      <w:r w:rsidR="00C46975">
        <w:rPr>
          <w:rFonts w:hint="eastAsia"/>
          <w:color w:val="000000" w:themeColor="text1"/>
        </w:rPr>
        <w:t>机上的</w:t>
      </w:r>
      <w:r w:rsidR="00C46975">
        <w:rPr>
          <w:rFonts w:hint="eastAsia"/>
          <w:color w:val="000000" w:themeColor="text1"/>
        </w:rPr>
        <w:t>AGI</w:t>
      </w:r>
      <w:r w:rsidR="00C46975">
        <w:rPr>
          <w:rFonts w:hint="eastAsia"/>
          <w:color w:val="000000" w:themeColor="text1"/>
        </w:rPr>
        <w:t>。</w:t>
      </w:r>
    </w:p>
    <w:p w14:paraId="44D17756" w14:textId="77777777" w:rsidR="00FC4B5B" w:rsidRPr="006D3A21" w:rsidRDefault="00FC4B5B" w:rsidP="00FC4B5B">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32DBF323" w14:textId="77777777" w:rsidR="00FC4B5B" w:rsidRPr="006D3A21" w:rsidRDefault="00FC4B5B" w:rsidP="00FC4B5B">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L1＝＞</w:t>
      </w:r>
      <w:r w:rsidRPr="006D3A21">
        <w:rPr>
          <w:rFonts w:hint="eastAsia"/>
          <w:color w:val="000000" w:themeColor="text1"/>
          <w:sz w:val="24"/>
          <w:szCs w:val="24"/>
        </w:rPr>
        <w:t>APP Agent</w:t>
      </w:r>
      <w:r w:rsidR="00C46975">
        <w:rPr>
          <w:rFonts w:hint="eastAsia"/>
          <w:color w:val="000000" w:themeColor="text1"/>
          <w:sz w:val="24"/>
          <w:szCs w:val="24"/>
        </w:rPr>
        <w:t xml:space="preserve"> </w:t>
      </w:r>
      <w:r w:rsidR="00C46975" w:rsidRPr="006D3A21">
        <w:rPr>
          <w:rFonts w:ascii="宋体" w:hAnsi="宋体" w:hint="eastAsia"/>
          <w:color w:val="000000" w:themeColor="text1"/>
          <w:sz w:val="24"/>
          <w:szCs w:val="24"/>
        </w:rPr>
        <w:t>＝＞</w:t>
      </w:r>
      <w:r w:rsidR="00C46975">
        <w:rPr>
          <w:rFonts w:ascii="宋体" w:hAnsi="宋体" w:hint="eastAsia"/>
          <w:color w:val="000000" w:themeColor="text1"/>
          <w:sz w:val="24"/>
          <w:szCs w:val="24"/>
        </w:rPr>
        <w:t xml:space="preserve"> PC</w:t>
      </w:r>
    </w:p>
    <w:p w14:paraId="3B0B57D6" w14:textId="77777777" w:rsidR="00FC4B5B" w:rsidRPr="006D3A21" w:rsidRDefault="00FC4B5B" w:rsidP="00FC4B5B">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3D358994" w14:textId="77777777" w:rsidR="00FC4B5B" w:rsidRPr="006D3A21" w:rsidRDefault="00FC4B5B" w:rsidP="00FC4B5B">
      <w:pPr>
        <w:ind w:firstLine="420"/>
        <w:rPr>
          <w:color w:val="000000" w:themeColor="text1"/>
          <w:kern w:val="0"/>
          <w:lang w:val="en-GB"/>
        </w:rPr>
      </w:pPr>
      <w:r w:rsidRPr="006D3A21">
        <w:rPr>
          <w:rFonts w:hint="eastAsia"/>
          <w:color w:val="000000" w:themeColor="text1"/>
        </w:rPr>
        <w:t>参见标准</w:t>
      </w:r>
      <w:r w:rsidRPr="006D3A21">
        <w:rPr>
          <w:rFonts w:hint="eastAsia"/>
          <w:color w:val="000000" w:themeColor="text1"/>
        </w:rPr>
        <w:t>ACK</w:t>
      </w:r>
      <w:r w:rsidRPr="006D3A21">
        <w:rPr>
          <w:rFonts w:hint="eastAsia"/>
          <w:color w:val="000000" w:themeColor="text1"/>
        </w:rPr>
        <w:t>消息。</w:t>
      </w:r>
    </w:p>
    <w:p w14:paraId="49EBCEA1" w14:textId="77777777" w:rsidR="00FC4B5B" w:rsidRPr="006D3A21" w:rsidRDefault="00FC4B5B" w:rsidP="009D48FA">
      <w:pPr>
        <w:pStyle w:val="a5"/>
        <w:rPr>
          <w:color w:val="000000" w:themeColor="text1"/>
          <w:lang w:val="en-GB"/>
        </w:rPr>
      </w:pPr>
    </w:p>
    <w:p w14:paraId="7662C47C" w14:textId="77777777" w:rsidR="005D4EDB" w:rsidRPr="006D3A21" w:rsidRDefault="003F32E8" w:rsidP="000107A1">
      <w:pPr>
        <w:pStyle w:val="31"/>
        <w:rPr>
          <w:color w:val="000000" w:themeColor="text1"/>
        </w:rPr>
      </w:pPr>
      <w:bookmarkStart w:id="147" w:name="_Toc375126647"/>
      <w:r w:rsidRPr="006D3A21">
        <w:rPr>
          <w:rFonts w:hint="eastAsia"/>
          <w:color w:val="000000" w:themeColor="text1"/>
        </w:rPr>
        <w:t>L2P</w:t>
      </w:r>
      <w:r w:rsidR="005D4EDB" w:rsidRPr="006D3A21">
        <w:rPr>
          <w:rFonts w:hint="eastAsia"/>
          <w:color w:val="000000" w:themeColor="text1"/>
        </w:rPr>
        <w:t>_AG_</w:t>
      </w:r>
      <w:r w:rsidR="004F26AF" w:rsidRPr="006D3A21">
        <w:rPr>
          <w:rFonts w:hint="eastAsia"/>
          <w:color w:val="000000" w:themeColor="text1"/>
        </w:rPr>
        <w:t>UN</w:t>
      </w:r>
      <w:r w:rsidR="005D4EDB" w:rsidRPr="006D3A21">
        <w:rPr>
          <w:color w:val="000000" w:themeColor="text1"/>
        </w:rPr>
        <w:t>SPECIFIED_CELL_SCAN</w:t>
      </w:r>
      <w:r w:rsidR="005D4EDB" w:rsidRPr="006D3A21">
        <w:rPr>
          <w:rFonts w:hint="eastAsia"/>
          <w:color w:val="000000" w:themeColor="text1"/>
        </w:rPr>
        <w:t>_</w:t>
      </w:r>
      <w:r w:rsidR="005D4EDB" w:rsidRPr="006D3A21">
        <w:rPr>
          <w:color w:val="000000" w:themeColor="text1"/>
        </w:rPr>
        <w:t xml:space="preserve"> RE</w:t>
      </w:r>
      <w:r w:rsidR="005D4EDB" w:rsidRPr="006D3A21">
        <w:rPr>
          <w:rFonts w:hint="eastAsia"/>
          <w:color w:val="000000" w:themeColor="text1"/>
        </w:rPr>
        <w:t>L_ACK</w:t>
      </w:r>
      <w:bookmarkEnd w:id="147"/>
    </w:p>
    <w:p w14:paraId="4618CC9F" w14:textId="77777777" w:rsidR="00FC4B5B" w:rsidRPr="006D3A21" w:rsidRDefault="00FC4B5B" w:rsidP="00FC4B5B">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406EC81A" w14:textId="77777777" w:rsidR="00FC4B5B" w:rsidRPr="006D3A21" w:rsidRDefault="00FC4B5B" w:rsidP="00FC4B5B">
      <w:pPr>
        <w:pStyle w:val="a1"/>
        <w:numPr>
          <w:ilvl w:val="0"/>
          <w:numId w:val="0"/>
        </w:numPr>
        <w:ind w:left="420"/>
        <w:rPr>
          <w:color w:val="000000" w:themeColor="text1"/>
        </w:rPr>
      </w:pPr>
      <w:r w:rsidRPr="006D3A21">
        <w:rPr>
          <w:rFonts w:hint="eastAsia"/>
          <w:color w:val="000000" w:themeColor="text1"/>
        </w:rPr>
        <w:t>该消息是</w:t>
      </w:r>
      <w:r w:rsidRPr="006D3A21">
        <w:rPr>
          <w:rFonts w:hint="eastAsia"/>
          <w:color w:val="000000" w:themeColor="text1"/>
        </w:rPr>
        <w:t>L2P</w:t>
      </w:r>
      <w:r w:rsidRPr="006D3A21">
        <w:rPr>
          <w:rFonts w:hint="eastAsia"/>
          <w:color w:val="000000" w:themeColor="text1"/>
        </w:rPr>
        <w:t>接收到</w:t>
      </w:r>
      <w:r w:rsidRPr="006D3A21">
        <w:rPr>
          <w:rFonts w:hint="eastAsia"/>
          <w:color w:val="000000" w:themeColor="text1"/>
        </w:rPr>
        <w:t>APP Agent</w:t>
      </w:r>
      <w:r w:rsidRPr="006D3A21">
        <w:rPr>
          <w:rFonts w:hint="eastAsia"/>
          <w:color w:val="000000" w:themeColor="text1"/>
        </w:rPr>
        <w:t>的</w:t>
      </w:r>
      <w:r w:rsidRPr="006D3A21">
        <w:rPr>
          <w:color w:val="000000" w:themeColor="text1"/>
        </w:rPr>
        <w:t xml:space="preserve"> AG_</w:t>
      </w:r>
      <w:r w:rsidRPr="006D3A21">
        <w:rPr>
          <w:rFonts w:hint="eastAsia"/>
          <w:color w:val="000000" w:themeColor="text1"/>
        </w:rPr>
        <w:t>XX_UN</w:t>
      </w:r>
      <w:r w:rsidRPr="006D3A21">
        <w:rPr>
          <w:color w:val="000000" w:themeColor="text1"/>
        </w:rPr>
        <w:t>SPECIFIED_CELL_SCAN_RE</w:t>
      </w:r>
      <w:r w:rsidRPr="006D3A21">
        <w:rPr>
          <w:rFonts w:hint="eastAsia"/>
          <w:color w:val="000000" w:themeColor="text1"/>
        </w:rPr>
        <w:t>L</w:t>
      </w:r>
      <w:r w:rsidRPr="006D3A21">
        <w:rPr>
          <w:rFonts w:hint="eastAsia"/>
          <w:color w:val="000000" w:themeColor="text1"/>
        </w:rPr>
        <w:t>消息后</w:t>
      </w:r>
      <w:r w:rsidRPr="006D3A21">
        <w:rPr>
          <w:rFonts w:hint="eastAsia"/>
          <w:color w:val="000000" w:themeColor="text1"/>
        </w:rPr>
        <w:t>,L2P</w:t>
      </w:r>
      <w:r w:rsidRPr="006D3A21">
        <w:rPr>
          <w:rFonts w:hint="eastAsia"/>
          <w:color w:val="000000" w:themeColor="text1"/>
        </w:rPr>
        <w:t>回复的</w:t>
      </w:r>
      <w:r w:rsidRPr="006D3A21">
        <w:rPr>
          <w:rFonts w:hint="eastAsia"/>
          <w:color w:val="000000" w:themeColor="text1"/>
        </w:rPr>
        <w:t>ACK</w:t>
      </w:r>
      <w:r w:rsidRPr="006D3A21">
        <w:rPr>
          <w:rFonts w:hint="eastAsia"/>
          <w:color w:val="000000" w:themeColor="text1"/>
        </w:rPr>
        <w:t>消息。确认</w:t>
      </w:r>
      <w:r w:rsidRPr="006D3A21">
        <w:rPr>
          <w:rFonts w:hint="eastAsia"/>
          <w:color w:val="000000" w:themeColor="text1"/>
        </w:rPr>
        <w:t>L2P</w:t>
      </w:r>
      <w:r w:rsidRPr="006D3A21">
        <w:rPr>
          <w:rFonts w:hint="eastAsia"/>
          <w:color w:val="000000" w:themeColor="text1"/>
        </w:rPr>
        <w:t>释放非指定小区扫描参数，此次任务接收</w:t>
      </w:r>
      <w:r w:rsidR="000466CD" w:rsidRPr="006D3A21">
        <w:rPr>
          <w:rFonts w:hint="eastAsia"/>
          <w:color w:val="000000" w:themeColor="text1"/>
        </w:rPr>
        <w:t>结束</w:t>
      </w:r>
      <w:r w:rsidR="00D13FDA">
        <w:rPr>
          <w:rFonts w:hint="eastAsia"/>
          <w:color w:val="000000" w:themeColor="text1"/>
        </w:rPr>
        <w:t>，</w:t>
      </w:r>
      <w:r w:rsidR="00D13FDA">
        <w:rPr>
          <w:rFonts w:hint="eastAsia"/>
          <w:color w:val="000000" w:themeColor="text1"/>
        </w:rPr>
        <w:t xml:space="preserve"> A</w:t>
      </w:r>
      <w:r w:rsidR="00D13FDA">
        <w:rPr>
          <w:color w:val="000000" w:themeColor="text1"/>
        </w:rPr>
        <w:t>g</w:t>
      </w:r>
      <w:r w:rsidR="00D13FDA">
        <w:rPr>
          <w:rFonts w:hint="eastAsia"/>
          <w:color w:val="000000" w:themeColor="text1"/>
        </w:rPr>
        <w:t>ent</w:t>
      </w:r>
      <w:r w:rsidR="00D13FDA">
        <w:rPr>
          <w:rFonts w:hint="eastAsia"/>
          <w:color w:val="000000" w:themeColor="text1"/>
        </w:rPr>
        <w:t>收到此消息之后直接透传给</w:t>
      </w:r>
      <w:r w:rsidR="00D13FDA">
        <w:rPr>
          <w:rFonts w:hint="eastAsia"/>
          <w:color w:val="000000" w:themeColor="text1"/>
        </w:rPr>
        <w:t>PC</w:t>
      </w:r>
      <w:r w:rsidR="00D13FDA">
        <w:rPr>
          <w:rFonts w:hint="eastAsia"/>
          <w:color w:val="000000" w:themeColor="text1"/>
        </w:rPr>
        <w:t>机上的</w:t>
      </w:r>
      <w:r w:rsidR="00D13FDA">
        <w:rPr>
          <w:rFonts w:hint="eastAsia"/>
          <w:color w:val="000000" w:themeColor="text1"/>
        </w:rPr>
        <w:t>AGI</w:t>
      </w:r>
      <w:r w:rsidR="00D13FDA">
        <w:rPr>
          <w:rFonts w:hint="eastAsia"/>
          <w:color w:val="000000" w:themeColor="text1"/>
        </w:rPr>
        <w:t>。</w:t>
      </w:r>
    </w:p>
    <w:p w14:paraId="74FF6D33" w14:textId="77777777" w:rsidR="00FC4B5B" w:rsidRPr="006D3A21" w:rsidRDefault="00FC4B5B" w:rsidP="00FC4B5B">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060D42FA" w14:textId="77777777" w:rsidR="00FC4B5B" w:rsidRPr="006D3A21" w:rsidRDefault="00FC4B5B" w:rsidP="00FC4B5B">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L2P＝＞</w:t>
      </w:r>
      <w:r w:rsidRPr="006D3A21">
        <w:rPr>
          <w:rFonts w:hint="eastAsia"/>
          <w:color w:val="000000" w:themeColor="text1"/>
          <w:sz w:val="24"/>
          <w:szCs w:val="24"/>
        </w:rPr>
        <w:t>APP Agent</w:t>
      </w:r>
      <w:r w:rsidR="00C46975">
        <w:rPr>
          <w:rFonts w:hint="eastAsia"/>
          <w:color w:val="000000" w:themeColor="text1"/>
          <w:sz w:val="24"/>
          <w:szCs w:val="24"/>
        </w:rPr>
        <w:t xml:space="preserve"> </w:t>
      </w:r>
      <w:r w:rsidR="00C46975" w:rsidRPr="006D3A21">
        <w:rPr>
          <w:rFonts w:ascii="宋体" w:hAnsi="宋体" w:hint="eastAsia"/>
          <w:color w:val="000000" w:themeColor="text1"/>
          <w:sz w:val="24"/>
          <w:szCs w:val="24"/>
        </w:rPr>
        <w:t>＝＞</w:t>
      </w:r>
      <w:r w:rsidR="00C46975">
        <w:rPr>
          <w:rFonts w:ascii="宋体" w:hAnsi="宋体" w:hint="eastAsia"/>
          <w:color w:val="000000" w:themeColor="text1"/>
          <w:sz w:val="24"/>
          <w:szCs w:val="24"/>
        </w:rPr>
        <w:t xml:space="preserve"> PC</w:t>
      </w:r>
    </w:p>
    <w:p w14:paraId="45CF37A1" w14:textId="77777777" w:rsidR="00FC4B5B" w:rsidRPr="006D3A21" w:rsidRDefault="00FC4B5B" w:rsidP="00FC4B5B">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3995E7EA" w14:textId="77777777" w:rsidR="00FC4B5B" w:rsidRPr="006D3A21" w:rsidRDefault="00FC4B5B" w:rsidP="00FC4B5B">
      <w:pPr>
        <w:ind w:firstLine="420"/>
        <w:rPr>
          <w:color w:val="000000" w:themeColor="text1"/>
          <w:kern w:val="0"/>
          <w:lang w:val="en-GB"/>
        </w:rPr>
      </w:pPr>
      <w:r w:rsidRPr="006D3A21">
        <w:rPr>
          <w:rFonts w:hint="eastAsia"/>
          <w:color w:val="000000" w:themeColor="text1"/>
        </w:rPr>
        <w:t>参见标准</w:t>
      </w:r>
      <w:r w:rsidRPr="006D3A21">
        <w:rPr>
          <w:rFonts w:hint="eastAsia"/>
          <w:color w:val="000000" w:themeColor="text1"/>
        </w:rPr>
        <w:t>ACK</w:t>
      </w:r>
      <w:r w:rsidRPr="006D3A21">
        <w:rPr>
          <w:rFonts w:hint="eastAsia"/>
          <w:color w:val="000000" w:themeColor="text1"/>
        </w:rPr>
        <w:t>消息。</w:t>
      </w:r>
    </w:p>
    <w:p w14:paraId="46EEE056" w14:textId="77777777" w:rsidR="00291798" w:rsidRPr="006D3A21" w:rsidRDefault="00291798" w:rsidP="00D36E47">
      <w:pPr>
        <w:rPr>
          <w:color w:val="000000" w:themeColor="text1"/>
        </w:rPr>
      </w:pPr>
    </w:p>
    <w:p w14:paraId="55212566" w14:textId="77777777" w:rsidR="00D36E47" w:rsidRPr="006D3A21" w:rsidRDefault="00ED1733" w:rsidP="000107A1">
      <w:pPr>
        <w:pStyle w:val="21"/>
        <w:rPr>
          <w:color w:val="000000" w:themeColor="text1"/>
        </w:rPr>
      </w:pPr>
      <w:bookmarkStart w:id="148" w:name="_Toc375126648"/>
      <w:r>
        <w:rPr>
          <w:rFonts w:hint="eastAsia"/>
          <w:color w:val="000000" w:themeColor="text1"/>
        </w:rPr>
        <w:lastRenderedPageBreak/>
        <w:t>IQ</w:t>
      </w:r>
      <w:r>
        <w:rPr>
          <w:rFonts w:hint="eastAsia"/>
          <w:color w:val="000000" w:themeColor="text1"/>
        </w:rPr>
        <w:t>数据存储</w:t>
      </w:r>
      <w:bookmarkEnd w:id="148"/>
    </w:p>
    <w:p w14:paraId="73A491F1" w14:textId="77777777" w:rsidR="00D36E47" w:rsidRPr="006D3A21" w:rsidRDefault="00D36E47" w:rsidP="00D36E47">
      <w:pPr>
        <w:pStyle w:val="aff8"/>
        <w:ind w:left="360" w:firstLine="0"/>
        <w:jc w:val="center"/>
        <w:rPr>
          <w:color w:val="000000" w:themeColor="text1"/>
        </w:rPr>
      </w:pPr>
    </w:p>
    <w:p w14:paraId="0B7FCD3B" w14:textId="77777777" w:rsidR="00D36E47" w:rsidRPr="006D3A21" w:rsidRDefault="00ED1733" w:rsidP="000107A1">
      <w:pPr>
        <w:pStyle w:val="31"/>
        <w:rPr>
          <w:color w:val="000000" w:themeColor="text1"/>
        </w:rPr>
      </w:pPr>
      <w:bookmarkStart w:id="149" w:name="_Toc375126649"/>
      <w:r>
        <w:rPr>
          <w:rFonts w:hint="eastAsia"/>
          <w:color w:val="000000" w:themeColor="text1"/>
        </w:rPr>
        <w:t>PC_AG_IQ_STORE_REQ</w:t>
      </w:r>
      <w:bookmarkEnd w:id="149"/>
    </w:p>
    <w:p w14:paraId="40F0FB85" w14:textId="77777777" w:rsidR="00FA510D" w:rsidRPr="006D3A21" w:rsidRDefault="00FA510D" w:rsidP="00FA510D">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77EDE1CC" w14:textId="77777777" w:rsidR="00FA510D" w:rsidRPr="006D3A21" w:rsidRDefault="00FA510D" w:rsidP="00FA510D">
      <w:pPr>
        <w:pStyle w:val="a1"/>
        <w:numPr>
          <w:ilvl w:val="0"/>
          <w:numId w:val="0"/>
        </w:numPr>
        <w:ind w:left="420"/>
        <w:rPr>
          <w:color w:val="000000" w:themeColor="text1"/>
        </w:rPr>
      </w:pPr>
      <w:r w:rsidRPr="006D3A21">
        <w:rPr>
          <w:rFonts w:hint="eastAsia"/>
          <w:color w:val="000000" w:themeColor="text1"/>
        </w:rPr>
        <w:t>该消息</w:t>
      </w:r>
      <w:r w:rsidR="00ED1733">
        <w:rPr>
          <w:rFonts w:hint="eastAsia"/>
          <w:color w:val="000000" w:themeColor="text1"/>
        </w:rPr>
        <w:t>PC</w:t>
      </w:r>
      <w:r w:rsidR="00ED1733">
        <w:rPr>
          <w:rFonts w:hint="eastAsia"/>
          <w:color w:val="000000" w:themeColor="text1"/>
        </w:rPr>
        <w:t>机发送</w:t>
      </w:r>
      <w:r w:rsidR="00ED1733">
        <w:rPr>
          <w:rFonts w:hint="eastAsia"/>
          <w:color w:val="000000" w:themeColor="text1"/>
        </w:rPr>
        <w:t>IQ</w:t>
      </w:r>
      <w:r w:rsidR="00ED1733">
        <w:rPr>
          <w:rFonts w:hint="eastAsia"/>
          <w:color w:val="000000" w:themeColor="text1"/>
        </w:rPr>
        <w:t>数据存储的配置消息给</w:t>
      </w:r>
      <w:r w:rsidR="00ED1733">
        <w:rPr>
          <w:rFonts w:hint="eastAsia"/>
          <w:color w:val="000000" w:themeColor="text1"/>
        </w:rPr>
        <w:t>APPAgent</w:t>
      </w:r>
      <w:r w:rsidR="00ED1733">
        <w:rPr>
          <w:rFonts w:hint="eastAsia"/>
          <w:color w:val="000000" w:themeColor="text1"/>
        </w:rPr>
        <w:t>，</w:t>
      </w:r>
      <w:r w:rsidR="00ED1733">
        <w:rPr>
          <w:rFonts w:hint="eastAsia"/>
          <w:color w:val="000000" w:themeColor="text1"/>
        </w:rPr>
        <w:t>A</w:t>
      </w:r>
      <w:r w:rsidR="00ED1733">
        <w:rPr>
          <w:color w:val="000000" w:themeColor="text1"/>
        </w:rPr>
        <w:t>g</w:t>
      </w:r>
      <w:r w:rsidR="00ED1733">
        <w:rPr>
          <w:rFonts w:hint="eastAsia"/>
          <w:color w:val="000000" w:themeColor="text1"/>
        </w:rPr>
        <w:t>ent</w:t>
      </w:r>
      <w:r w:rsidR="00ED1733">
        <w:rPr>
          <w:rFonts w:hint="eastAsia"/>
          <w:color w:val="000000" w:themeColor="text1"/>
        </w:rPr>
        <w:t>收到此消息之后透传给</w:t>
      </w:r>
      <w:r w:rsidR="00ED1733">
        <w:rPr>
          <w:rFonts w:hint="eastAsia"/>
          <w:color w:val="000000" w:themeColor="text1"/>
        </w:rPr>
        <w:t>L1/2P</w:t>
      </w:r>
      <w:r w:rsidRPr="006D3A21">
        <w:rPr>
          <w:rFonts w:hint="eastAsia"/>
          <w:color w:val="000000" w:themeColor="text1"/>
        </w:rPr>
        <w:t>。</w:t>
      </w:r>
    </w:p>
    <w:p w14:paraId="7BFC500F" w14:textId="77777777" w:rsidR="00FA510D" w:rsidRPr="006D3A21" w:rsidRDefault="00FA510D" w:rsidP="00FA510D">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19984085" w14:textId="77777777" w:rsidR="00FA510D" w:rsidRPr="006D3A21" w:rsidRDefault="00ED1733" w:rsidP="00FA510D">
      <w:pPr>
        <w:pStyle w:val="a1"/>
        <w:numPr>
          <w:ilvl w:val="0"/>
          <w:numId w:val="0"/>
        </w:numPr>
        <w:ind w:left="420"/>
        <w:rPr>
          <w:color w:val="000000" w:themeColor="text1"/>
          <w:sz w:val="24"/>
          <w:szCs w:val="24"/>
        </w:rPr>
      </w:pPr>
      <w:r>
        <w:rPr>
          <w:rFonts w:ascii="宋体" w:hAnsi="宋体" w:hint="eastAsia"/>
          <w:color w:val="000000" w:themeColor="text1"/>
          <w:sz w:val="24"/>
          <w:szCs w:val="24"/>
        </w:rPr>
        <w:t>PC</w:t>
      </w:r>
      <w:r w:rsidR="00FA510D" w:rsidRPr="006D3A21">
        <w:rPr>
          <w:rFonts w:ascii="宋体" w:hAnsi="宋体" w:hint="eastAsia"/>
          <w:color w:val="000000" w:themeColor="text1"/>
          <w:sz w:val="24"/>
          <w:szCs w:val="24"/>
        </w:rPr>
        <w:t>＝＞</w:t>
      </w:r>
      <w:r w:rsidR="00DA0130" w:rsidRPr="006D3A21">
        <w:rPr>
          <w:rFonts w:hint="eastAsia"/>
          <w:color w:val="000000" w:themeColor="text1"/>
          <w:sz w:val="24"/>
          <w:szCs w:val="24"/>
        </w:rPr>
        <w:t>APP Agent</w:t>
      </w:r>
    </w:p>
    <w:p w14:paraId="00EFE58B" w14:textId="77777777" w:rsidR="008A3DA7" w:rsidRPr="006D3A21" w:rsidRDefault="00FA510D" w:rsidP="00175FA8">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：见下表</w:t>
      </w:r>
    </w:p>
    <w:tbl>
      <w:tblPr>
        <w:tblW w:w="7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900"/>
        <w:gridCol w:w="4274"/>
      </w:tblGrid>
      <w:tr w:rsidR="00D75102" w:rsidRPr="006D3A21" w14:paraId="5C079F06" w14:textId="77777777" w:rsidTr="00D75102">
        <w:tc>
          <w:tcPr>
            <w:tcW w:w="2448" w:type="dxa"/>
          </w:tcPr>
          <w:p w14:paraId="0E45B3F4" w14:textId="77777777" w:rsidR="00D75102" w:rsidRPr="006D3A21" w:rsidRDefault="00D75102" w:rsidP="00D36E47">
            <w:pPr>
              <w:rPr>
                <w:b/>
                <w:color w:val="000000" w:themeColor="text1"/>
                <w:lang w:val="en-GB"/>
              </w:rPr>
            </w:pPr>
            <w:r w:rsidRPr="006D3A21">
              <w:rPr>
                <w:rFonts w:hint="eastAsia"/>
                <w:b/>
                <w:color w:val="000000" w:themeColor="text1"/>
                <w:lang w:val="en-GB"/>
              </w:rPr>
              <w:t>Parameter</w:t>
            </w:r>
          </w:p>
        </w:tc>
        <w:tc>
          <w:tcPr>
            <w:tcW w:w="900" w:type="dxa"/>
          </w:tcPr>
          <w:p w14:paraId="231562CC" w14:textId="77777777" w:rsidR="00D75102" w:rsidRPr="006D3A21" w:rsidRDefault="00D75102" w:rsidP="00D36E47">
            <w:pPr>
              <w:rPr>
                <w:b/>
                <w:color w:val="000000" w:themeColor="text1"/>
                <w:lang w:val="en-GB"/>
              </w:rPr>
            </w:pPr>
            <w:r>
              <w:rPr>
                <w:b/>
                <w:color w:val="000000" w:themeColor="text1"/>
                <w:lang w:val="en-GB"/>
              </w:rPr>
              <w:t>T</w:t>
            </w:r>
            <w:r>
              <w:rPr>
                <w:rFonts w:hint="eastAsia"/>
                <w:b/>
                <w:color w:val="000000" w:themeColor="text1"/>
                <w:lang w:val="en-GB"/>
              </w:rPr>
              <w:t>ype</w:t>
            </w:r>
          </w:p>
        </w:tc>
        <w:tc>
          <w:tcPr>
            <w:tcW w:w="4274" w:type="dxa"/>
          </w:tcPr>
          <w:p w14:paraId="067BF235" w14:textId="77777777" w:rsidR="00D75102" w:rsidRPr="006D3A21" w:rsidRDefault="00D75102" w:rsidP="00D36E47">
            <w:pPr>
              <w:rPr>
                <w:b/>
                <w:color w:val="000000" w:themeColor="text1"/>
                <w:lang w:val="en-GB"/>
              </w:rPr>
            </w:pPr>
            <w:r w:rsidRPr="006D3A21">
              <w:rPr>
                <w:rFonts w:hint="eastAsia"/>
                <w:b/>
                <w:color w:val="000000" w:themeColor="text1"/>
                <w:lang w:val="en-GB"/>
              </w:rPr>
              <w:t>Description</w:t>
            </w:r>
          </w:p>
        </w:tc>
      </w:tr>
      <w:tr w:rsidR="00D75102" w:rsidRPr="006D3A21" w14:paraId="083A6A94" w14:textId="77777777" w:rsidTr="00D75102">
        <w:tc>
          <w:tcPr>
            <w:tcW w:w="2448" w:type="dxa"/>
          </w:tcPr>
          <w:p w14:paraId="2B6CA17B" w14:textId="77777777" w:rsidR="00D75102" w:rsidRPr="006D3A21" w:rsidDel="00E16BA8" w:rsidRDefault="00ED1733" w:rsidP="00FA510D">
            <w:pPr>
              <w:rPr>
                <w:color w:val="000000" w:themeColor="text1"/>
                <w:lang w:val="en-GB"/>
              </w:rPr>
            </w:pPr>
            <w:r>
              <w:rPr>
                <w:rFonts w:hint="eastAsia"/>
                <w:color w:val="000000" w:themeColor="text1"/>
                <w:lang w:val="en-GB"/>
              </w:rPr>
              <w:t>StoreType</w:t>
            </w:r>
          </w:p>
        </w:tc>
        <w:tc>
          <w:tcPr>
            <w:tcW w:w="900" w:type="dxa"/>
          </w:tcPr>
          <w:p w14:paraId="017BA3E2" w14:textId="77777777" w:rsidR="00D75102" w:rsidRPr="006D3A21" w:rsidRDefault="00ED1733" w:rsidP="00FA510D">
            <w:pPr>
              <w:rPr>
                <w:color w:val="000000" w:themeColor="text1"/>
                <w:lang w:val="en-GB"/>
              </w:rPr>
            </w:pPr>
            <w:r>
              <w:rPr>
                <w:rFonts w:hint="eastAsia"/>
                <w:color w:val="000000" w:themeColor="text1"/>
                <w:lang w:val="en-GB"/>
              </w:rPr>
              <w:t>U8</w:t>
            </w:r>
          </w:p>
        </w:tc>
        <w:tc>
          <w:tcPr>
            <w:tcW w:w="4274" w:type="dxa"/>
          </w:tcPr>
          <w:p w14:paraId="7F4AD16A" w14:textId="77777777" w:rsidR="00D75102" w:rsidRDefault="00ED1733">
            <w:pPr>
              <w:rPr>
                <w:color w:val="000000" w:themeColor="text1"/>
                <w:lang w:val="en-GB"/>
              </w:rPr>
            </w:pPr>
            <w:r>
              <w:rPr>
                <w:rFonts w:hint="eastAsia"/>
                <w:color w:val="000000" w:themeColor="text1"/>
                <w:lang w:val="en-GB"/>
              </w:rPr>
              <w:t>数据存储模式</w:t>
            </w:r>
          </w:p>
          <w:p w14:paraId="7450D82D" w14:textId="77777777" w:rsidR="00ED1733" w:rsidRPr="00ED1733" w:rsidRDefault="00ED1733" w:rsidP="00ED1733">
            <w:pPr>
              <w:pStyle w:val="aff8"/>
              <w:numPr>
                <w:ilvl w:val="0"/>
                <w:numId w:val="26"/>
              </w:numPr>
              <w:rPr>
                <w:color w:val="000000" w:themeColor="text1"/>
                <w:lang w:val="en-GB"/>
              </w:rPr>
            </w:pPr>
            <w:r w:rsidRPr="00ED1733">
              <w:rPr>
                <w:rFonts w:hint="eastAsia"/>
                <w:color w:val="000000" w:themeColor="text1"/>
                <w:lang w:val="en-GB"/>
              </w:rPr>
              <w:t>循环存储</w:t>
            </w:r>
            <w:r>
              <w:rPr>
                <w:rFonts w:hint="eastAsia"/>
                <w:color w:val="000000" w:themeColor="text1"/>
                <w:lang w:val="en-GB"/>
              </w:rPr>
              <w:t>，数据一直存储，触发存储停止</w:t>
            </w:r>
            <w:r w:rsidR="0022663A">
              <w:rPr>
                <w:rFonts w:hint="eastAsia"/>
                <w:color w:val="000000" w:themeColor="text1"/>
                <w:lang w:val="en-GB"/>
              </w:rPr>
              <w:t>，存储示意图如下</w:t>
            </w:r>
            <w:r w:rsidR="006D4540">
              <w:rPr>
                <w:rFonts w:hint="eastAsia"/>
                <w:color w:val="000000" w:themeColor="text1"/>
                <w:lang w:val="en-GB"/>
              </w:rPr>
              <w:t>，如果是此模式的话，有</w:t>
            </w:r>
            <w:r w:rsidR="006D4540">
              <w:rPr>
                <w:rFonts w:hint="eastAsia"/>
                <w:color w:val="000000" w:themeColor="text1"/>
                <w:lang w:val="en-GB"/>
              </w:rPr>
              <w:t>Agent</w:t>
            </w:r>
            <w:r w:rsidR="006D4540">
              <w:rPr>
                <w:rFonts w:hint="eastAsia"/>
                <w:color w:val="000000" w:themeColor="text1"/>
                <w:lang w:val="en-GB"/>
              </w:rPr>
              <w:t>在反馈</w:t>
            </w:r>
            <w:r w:rsidR="006D4540">
              <w:rPr>
                <w:rFonts w:hint="eastAsia"/>
                <w:color w:val="000000" w:themeColor="text1"/>
                <w:lang w:val="en-GB"/>
              </w:rPr>
              <w:t>ACK</w:t>
            </w:r>
            <w:r w:rsidR="006D4540">
              <w:rPr>
                <w:rFonts w:hint="eastAsia"/>
                <w:color w:val="000000" w:themeColor="text1"/>
                <w:lang w:val="en-GB"/>
              </w:rPr>
              <w:t>的时候启动数据存储</w:t>
            </w:r>
          </w:p>
          <w:p w14:paraId="5C8227B6" w14:textId="77777777" w:rsidR="00ED1733" w:rsidRPr="00ED1733" w:rsidRDefault="00ED1733" w:rsidP="00ED1733">
            <w:pPr>
              <w:pStyle w:val="aff8"/>
              <w:numPr>
                <w:ilvl w:val="0"/>
                <w:numId w:val="26"/>
              </w:numPr>
              <w:rPr>
                <w:color w:val="000000" w:themeColor="text1"/>
                <w:lang w:val="en-GB"/>
              </w:rPr>
            </w:pPr>
            <w:r>
              <w:rPr>
                <w:rFonts w:hint="eastAsia"/>
                <w:color w:val="000000" w:themeColor="text1"/>
                <w:lang w:val="en-GB"/>
              </w:rPr>
              <w:t>触发存储，指定空间存储，通过触发启动存储，指定存储空间存满结束</w:t>
            </w:r>
            <w:r w:rsidR="0022663A">
              <w:rPr>
                <w:rFonts w:hint="eastAsia"/>
                <w:color w:val="000000" w:themeColor="text1"/>
                <w:lang w:val="en-GB"/>
              </w:rPr>
              <w:t>，存储示意图如下</w:t>
            </w:r>
          </w:p>
        </w:tc>
      </w:tr>
      <w:tr w:rsidR="00D75102" w:rsidRPr="006D3A21" w14:paraId="4A779057" w14:textId="77777777" w:rsidTr="00D75102">
        <w:tc>
          <w:tcPr>
            <w:tcW w:w="2448" w:type="dxa"/>
          </w:tcPr>
          <w:p w14:paraId="4417741A" w14:textId="77777777" w:rsidR="00D75102" w:rsidRPr="00ED1733" w:rsidRDefault="00ED1733" w:rsidP="00FA510D">
            <w:pPr>
              <w:rPr>
                <w:color w:val="000000" w:themeColor="text1"/>
              </w:rPr>
            </w:pPr>
            <w:r>
              <w:rPr>
                <w:rFonts w:hint="eastAsia"/>
                <w:color w:val="000000" w:themeColor="text1"/>
              </w:rPr>
              <w:t>TriggerType</w:t>
            </w:r>
          </w:p>
        </w:tc>
        <w:tc>
          <w:tcPr>
            <w:tcW w:w="900" w:type="dxa"/>
          </w:tcPr>
          <w:p w14:paraId="52CDD619" w14:textId="77777777" w:rsidR="00D75102" w:rsidRPr="006D3A21" w:rsidRDefault="00ED1733" w:rsidP="00FA510D">
            <w:pPr>
              <w:rPr>
                <w:color w:val="000000" w:themeColor="text1"/>
                <w:lang w:val="en-GB"/>
              </w:rPr>
            </w:pPr>
            <w:r>
              <w:rPr>
                <w:rFonts w:hint="eastAsia"/>
                <w:color w:val="000000" w:themeColor="text1"/>
                <w:lang w:val="en-GB"/>
              </w:rPr>
              <w:t>U8</w:t>
            </w:r>
          </w:p>
        </w:tc>
        <w:tc>
          <w:tcPr>
            <w:tcW w:w="4274" w:type="dxa"/>
          </w:tcPr>
          <w:p w14:paraId="3D9B4FF4" w14:textId="77777777" w:rsidR="00D75102" w:rsidRPr="00ED1733" w:rsidRDefault="00ED1733" w:rsidP="00ED1733">
            <w:pPr>
              <w:pStyle w:val="aff8"/>
              <w:numPr>
                <w:ilvl w:val="0"/>
                <w:numId w:val="27"/>
              </w:numPr>
              <w:rPr>
                <w:color w:val="000000" w:themeColor="text1"/>
                <w:lang w:val="en-GB"/>
              </w:rPr>
            </w:pPr>
            <w:r w:rsidRPr="00ED1733">
              <w:rPr>
                <w:rFonts w:hint="eastAsia"/>
                <w:color w:val="000000" w:themeColor="text1"/>
                <w:lang w:val="en-GB"/>
              </w:rPr>
              <w:t>定时存储</w:t>
            </w:r>
            <w:r w:rsidR="006D4540">
              <w:rPr>
                <w:rFonts w:hint="eastAsia"/>
                <w:color w:val="000000" w:themeColor="text1"/>
                <w:lang w:val="en-GB"/>
              </w:rPr>
              <w:t>，此模式由</w:t>
            </w:r>
            <w:r w:rsidR="006D4540">
              <w:rPr>
                <w:rFonts w:hint="eastAsia"/>
                <w:color w:val="000000" w:themeColor="text1"/>
                <w:lang w:val="en-GB"/>
              </w:rPr>
              <w:t>A</w:t>
            </w:r>
            <w:r w:rsidR="006D4540">
              <w:rPr>
                <w:color w:val="000000" w:themeColor="text1"/>
                <w:lang w:val="en-GB"/>
              </w:rPr>
              <w:t>g</w:t>
            </w:r>
            <w:r w:rsidR="006D4540">
              <w:rPr>
                <w:rFonts w:hint="eastAsia"/>
                <w:color w:val="000000" w:themeColor="text1"/>
                <w:lang w:val="en-GB"/>
              </w:rPr>
              <w:t>ent</w:t>
            </w:r>
            <w:r w:rsidR="006D4540">
              <w:rPr>
                <w:rFonts w:hint="eastAsia"/>
                <w:color w:val="000000" w:themeColor="text1"/>
                <w:lang w:val="en-GB"/>
              </w:rPr>
              <w:t>启动数据存储开始或者停止存储</w:t>
            </w:r>
          </w:p>
          <w:p w14:paraId="0A571970" w14:textId="77777777" w:rsidR="00ED1733" w:rsidRPr="00ED1733" w:rsidRDefault="00ED1733" w:rsidP="00ED1733">
            <w:pPr>
              <w:pStyle w:val="aff8"/>
              <w:numPr>
                <w:ilvl w:val="0"/>
                <w:numId w:val="27"/>
              </w:numPr>
              <w:rPr>
                <w:color w:val="000000" w:themeColor="text1"/>
                <w:lang w:val="en-GB"/>
              </w:rPr>
            </w:pPr>
            <w:r>
              <w:rPr>
                <w:rFonts w:hint="eastAsia"/>
                <w:color w:val="000000" w:themeColor="text1"/>
                <w:lang w:val="en-GB"/>
              </w:rPr>
              <w:t>事件触发存储</w:t>
            </w:r>
            <w:r w:rsidR="006D4540">
              <w:rPr>
                <w:rFonts w:hint="eastAsia"/>
                <w:color w:val="000000" w:themeColor="text1"/>
                <w:lang w:val="en-GB"/>
              </w:rPr>
              <w:t>，如果此模式下，根据事件所属类型，由</w:t>
            </w:r>
            <w:r w:rsidR="006D4540">
              <w:rPr>
                <w:rFonts w:hint="eastAsia"/>
                <w:color w:val="000000" w:themeColor="text1"/>
                <w:lang w:val="en-GB"/>
              </w:rPr>
              <w:t>L1</w:t>
            </w:r>
            <w:r w:rsidR="006D4540">
              <w:rPr>
                <w:rFonts w:hint="eastAsia"/>
                <w:color w:val="000000" w:themeColor="text1"/>
                <w:lang w:val="en-GB"/>
              </w:rPr>
              <w:t>或者</w:t>
            </w:r>
            <w:r w:rsidR="006D4540">
              <w:rPr>
                <w:rFonts w:hint="eastAsia"/>
                <w:color w:val="000000" w:themeColor="text1"/>
                <w:lang w:val="en-GB"/>
              </w:rPr>
              <w:t>L2P</w:t>
            </w:r>
            <w:r w:rsidR="006D4540">
              <w:rPr>
                <w:rFonts w:hint="eastAsia"/>
                <w:color w:val="000000" w:themeColor="text1"/>
                <w:lang w:val="en-GB"/>
              </w:rPr>
              <w:t>调用驱动函数启动数据存储或者停止存储</w:t>
            </w:r>
          </w:p>
        </w:tc>
      </w:tr>
      <w:tr w:rsidR="00ED1733" w:rsidRPr="006D3A21" w14:paraId="68B07700" w14:textId="77777777" w:rsidTr="00D75102">
        <w:tc>
          <w:tcPr>
            <w:tcW w:w="2448" w:type="dxa"/>
          </w:tcPr>
          <w:p w14:paraId="67E92B5A" w14:textId="77777777" w:rsidR="00ED1733" w:rsidRDefault="00ED1733" w:rsidP="00FA510D">
            <w:pPr>
              <w:rPr>
                <w:color w:val="000000" w:themeColor="text1"/>
                <w:lang w:val="en-GB"/>
              </w:rPr>
            </w:pPr>
            <w:r>
              <w:rPr>
                <w:rFonts w:hint="eastAsia"/>
                <w:color w:val="000000" w:themeColor="text1"/>
                <w:lang w:val="en-GB"/>
              </w:rPr>
              <w:t>Padding[2]</w:t>
            </w:r>
          </w:p>
        </w:tc>
        <w:tc>
          <w:tcPr>
            <w:tcW w:w="900" w:type="dxa"/>
          </w:tcPr>
          <w:p w14:paraId="7730FC0D" w14:textId="77777777" w:rsidR="00ED1733" w:rsidRDefault="00ED1733" w:rsidP="00FA510D">
            <w:pPr>
              <w:rPr>
                <w:color w:val="000000" w:themeColor="text1"/>
                <w:lang w:val="en-GB"/>
              </w:rPr>
            </w:pPr>
            <w:r>
              <w:rPr>
                <w:rFonts w:hint="eastAsia"/>
                <w:color w:val="000000" w:themeColor="text1"/>
                <w:lang w:val="en-GB"/>
              </w:rPr>
              <w:t>U8</w:t>
            </w:r>
          </w:p>
        </w:tc>
        <w:tc>
          <w:tcPr>
            <w:tcW w:w="4274" w:type="dxa"/>
          </w:tcPr>
          <w:p w14:paraId="2D426F31" w14:textId="77777777" w:rsidR="00ED1733" w:rsidRPr="006D3A21" w:rsidRDefault="00ED1733" w:rsidP="00FA510D">
            <w:pPr>
              <w:rPr>
                <w:color w:val="000000" w:themeColor="text1"/>
                <w:lang w:val="en-GB"/>
              </w:rPr>
            </w:pPr>
          </w:p>
        </w:tc>
      </w:tr>
      <w:tr w:rsidR="00D75102" w:rsidRPr="006D3A21" w14:paraId="3A235B77" w14:textId="77777777" w:rsidTr="00D75102">
        <w:tc>
          <w:tcPr>
            <w:tcW w:w="2448" w:type="dxa"/>
          </w:tcPr>
          <w:p w14:paraId="54D230C9" w14:textId="77777777" w:rsidR="00D75102" w:rsidRPr="006D3A21" w:rsidRDefault="00ED1733" w:rsidP="00FA510D">
            <w:pPr>
              <w:rPr>
                <w:color w:val="000000" w:themeColor="text1"/>
                <w:lang w:val="en-GB"/>
              </w:rPr>
            </w:pPr>
            <w:r>
              <w:rPr>
                <w:rFonts w:hint="eastAsia"/>
                <w:color w:val="000000" w:themeColor="text1"/>
                <w:lang w:val="en-GB"/>
              </w:rPr>
              <w:t>TriggerData</w:t>
            </w:r>
          </w:p>
        </w:tc>
        <w:tc>
          <w:tcPr>
            <w:tcW w:w="900" w:type="dxa"/>
          </w:tcPr>
          <w:p w14:paraId="1EA67D8B" w14:textId="77777777" w:rsidR="00D75102" w:rsidRPr="006D3A21" w:rsidRDefault="00ED1733" w:rsidP="00FA510D">
            <w:pPr>
              <w:rPr>
                <w:color w:val="000000" w:themeColor="text1"/>
                <w:lang w:val="en-GB"/>
              </w:rPr>
            </w:pPr>
            <w:r>
              <w:rPr>
                <w:rFonts w:hint="eastAsia"/>
                <w:color w:val="000000" w:themeColor="text1"/>
                <w:lang w:val="en-GB"/>
              </w:rPr>
              <w:t>U32</w:t>
            </w:r>
          </w:p>
        </w:tc>
        <w:tc>
          <w:tcPr>
            <w:tcW w:w="4274" w:type="dxa"/>
          </w:tcPr>
          <w:p w14:paraId="742AEDE6" w14:textId="77777777" w:rsidR="00D75102" w:rsidRDefault="00ED1733" w:rsidP="00FA510D">
            <w:pPr>
              <w:rPr>
                <w:color w:val="000000" w:themeColor="text1"/>
                <w:lang w:val="en-GB"/>
              </w:rPr>
            </w:pPr>
            <w:r>
              <w:rPr>
                <w:rFonts w:hint="eastAsia"/>
                <w:color w:val="000000" w:themeColor="text1"/>
                <w:lang w:val="en-GB"/>
              </w:rPr>
              <w:t>如果是定时存储，则此参数表示定时存储时间，时间格式如下：</w:t>
            </w:r>
          </w:p>
          <w:p w14:paraId="2DF5776F" w14:textId="77777777" w:rsidR="00ED1733" w:rsidRDefault="00ED1733" w:rsidP="00FA510D">
            <w:pPr>
              <w:rPr>
                <w:color w:val="000000" w:themeColor="text1"/>
                <w:lang w:val="en-GB"/>
              </w:rPr>
            </w:pPr>
            <w:r>
              <w:rPr>
                <w:rFonts w:hint="eastAsia"/>
                <w:color w:val="000000" w:themeColor="text1"/>
                <w:lang w:val="en-GB"/>
              </w:rPr>
              <w:t xml:space="preserve">TriggerData[0:7] </w:t>
            </w:r>
            <w:r w:rsidR="00B3113B">
              <w:rPr>
                <w:rFonts w:hint="eastAsia"/>
                <w:color w:val="000000" w:themeColor="text1"/>
                <w:lang w:val="en-GB"/>
              </w:rPr>
              <w:t>小时</w:t>
            </w:r>
            <w:r w:rsidR="00B3113B">
              <w:rPr>
                <w:rFonts w:hint="eastAsia"/>
                <w:color w:val="000000" w:themeColor="text1"/>
                <w:lang w:val="en-GB"/>
              </w:rPr>
              <w:t xml:space="preserve"> 0-24</w:t>
            </w:r>
          </w:p>
          <w:p w14:paraId="3CF39FF0" w14:textId="77777777" w:rsidR="00B3113B" w:rsidRDefault="00B3113B" w:rsidP="00B3113B">
            <w:pPr>
              <w:rPr>
                <w:color w:val="000000" w:themeColor="text1"/>
                <w:lang w:val="en-GB"/>
              </w:rPr>
            </w:pPr>
            <w:r>
              <w:rPr>
                <w:rFonts w:hint="eastAsia"/>
                <w:color w:val="000000" w:themeColor="text1"/>
                <w:lang w:val="en-GB"/>
              </w:rPr>
              <w:t xml:space="preserve">TriggerData[8:15] </w:t>
            </w:r>
            <w:r>
              <w:rPr>
                <w:rFonts w:hint="eastAsia"/>
                <w:color w:val="000000" w:themeColor="text1"/>
                <w:lang w:val="en-GB"/>
              </w:rPr>
              <w:t>分</w:t>
            </w:r>
            <w:r>
              <w:rPr>
                <w:rFonts w:hint="eastAsia"/>
                <w:color w:val="000000" w:themeColor="text1"/>
                <w:lang w:val="en-GB"/>
              </w:rPr>
              <w:t xml:space="preserve"> 0-60</w:t>
            </w:r>
          </w:p>
          <w:p w14:paraId="694B8005" w14:textId="77777777" w:rsidR="00B3113B" w:rsidRDefault="00B3113B" w:rsidP="00B3113B">
            <w:pPr>
              <w:rPr>
                <w:color w:val="000000" w:themeColor="text1"/>
                <w:lang w:val="en-GB"/>
              </w:rPr>
            </w:pPr>
            <w:r>
              <w:rPr>
                <w:rFonts w:hint="eastAsia"/>
                <w:color w:val="000000" w:themeColor="text1"/>
                <w:lang w:val="en-GB"/>
              </w:rPr>
              <w:t xml:space="preserve">TriggerData[16:24] </w:t>
            </w:r>
            <w:r>
              <w:rPr>
                <w:rFonts w:hint="eastAsia"/>
                <w:color w:val="000000" w:themeColor="text1"/>
                <w:lang w:val="en-GB"/>
              </w:rPr>
              <w:t>秒</w:t>
            </w:r>
            <w:r>
              <w:rPr>
                <w:rFonts w:hint="eastAsia"/>
                <w:color w:val="000000" w:themeColor="text1"/>
                <w:lang w:val="en-GB"/>
              </w:rPr>
              <w:t xml:space="preserve"> 0-60</w:t>
            </w:r>
          </w:p>
          <w:p w14:paraId="107B24BF" w14:textId="77777777" w:rsidR="00B3113B" w:rsidRDefault="00B3113B" w:rsidP="00FA510D">
            <w:pPr>
              <w:rPr>
                <w:color w:val="000000" w:themeColor="text1"/>
                <w:lang w:val="en-GB"/>
              </w:rPr>
            </w:pPr>
            <w:r>
              <w:rPr>
                <w:rFonts w:hint="eastAsia"/>
                <w:color w:val="000000" w:themeColor="text1"/>
                <w:lang w:val="en-GB"/>
              </w:rPr>
              <w:t>如果是事件触发存储，通过</w:t>
            </w:r>
            <w:r>
              <w:rPr>
                <w:rFonts w:hint="eastAsia"/>
                <w:color w:val="000000" w:themeColor="text1"/>
                <w:lang w:val="en-GB"/>
              </w:rPr>
              <w:t>bitmap</w:t>
            </w:r>
            <w:r>
              <w:rPr>
                <w:rFonts w:hint="eastAsia"/>
                <w:color w:val="000000" w:themeColor="text1"/>
                <w:lang w:val="en-GB"/>
              </w:rPr>
              <w:t>表示定义事件，</w:t>
            </w:r>
            <w:r>
              <w:rPr>
                <w:rFonts w:hint="eastAsia"/>
                <w:color w:val="000000" w:themeColor="text1"/>
                <w:lang w:val="en-GB"/>
              </w:rPr>
              <w:t>0</w:t>
            </w:r>
            <w:r>
              <w:rPr>
                <w:rFonts w:hint="eastAsia"/>
                <w:color w:val="000000" w:themeColor="text1"/>
                <w:lang w:val="en-GB"/>
              </w:rPr>
              <w:t>表示</w:t>
            </w:r>
            <w:r>
              <w:rPr>
                <w:rFonts w:hint="eastAsia"/>
                <w:color w:val="000000" w:themeColor="text1"/>
                <w:lang w:val="en-GB"/>
              </w:rPr>
              <w:t>disable</w:t>
            </w:r>
            <w:r>
              <w:rPr>
                <w:rFonts w:hint="eastAsia"/>
                <w:color w:val="000000" w:themeColor="text1"/>
                <w:lang w:val="en-GB"/>
              </w:rPr>
              <w:t>，</w:t>
            </w:r>
            <w:r>
              <w:rPr>
                <w:rFonts w:hint="eastAsia"/>
                <w:color w:val="000000" w:themeColor="text1"/>
                <w:lang w:val="en-GB"/>
              </w:rPr>
              <w:t xml:space="preserve"> 1</w:t>
            </w:r>
            <w:r>
              <w:rPr>
                <w:rFonts w:hint="eastAsia"/>
                <w:color w:val="000000" w:themeColor="text1"/>
                <w:lang w:val="en-GB"/>
              </w:rPr>
              <w:t>表示</w:t>
            </w:r>
            <w:r>
              <w:rPr>
                <w:rFonts w:hint="eastAsia"/>
                <w:color w:val="000000" w:themeColor="text1"/>
                <w:lang w:val="en-GB"/>
              </w:rPr>
              <w:t xml:space="preserve"> enable</w:t>
            </w:r>
          </w:p>
          <w:p w14:paraId="5F3D8090" w14:textId="77777777" w:rsidR="00B3113B" w:rsidRDefault="00B3113B" w:rsidP="00FA510D">
            <w:pPr>
              <w:rPr>
                <w:color w:val="000000" w:themeColor="text1"/>
                <w:lang w:val="en-GB"/>
              </w:rPr>
            </w:pPr>
            <w:r>
              <w:rPr>
                <w:rFonts w:hint="eastAsia"/>
                <w:color w:val="000000" w:themeColor="text1"/>
                <w:lang w:val="en-GB"/>
              </w:rPr>
              <w:t xml:space="preserve">TriggerData[0:15] </w:t>
            </w:r>
            <w:r>
              <w:rPr>
                <w:rFonts w:hint="eastAsia"/>
                <w:color w:val="000000" w:themeColor="text1"/>
                <w:lang w:val="en-GB"/>
              </w:rPr>
              <w:t>表示</w:t>
            </w:r>
            <w:r>
              <w:rPr>
                <w:rFonts w:hint="eastAsia"/>
                <w:color w:val="000000" w:themeColor="text1"/>
                <w:lang w:val="en-GB"/>
              </w:rPr>
              <w:t>L1</w:t>
            </w:r>
            <w:r>
              <w:rPr>
                <w:rFonts w:hint="eastAsia"/>
                <w:color w:val="000000" w:themeColor="text1"/>
                <w:lang w:val="en-GB"/>
              </w:rPr>
              <w:t>相关事件</w:t>
            </w:r>
          </w:p>
          <w:p w14:paraId="5579F199" w14:textId="77777777" w:rsidR="00B3113B" w:rsidRDefault="00B3113B" w:rsidP="00B3113B">
            <w:pPr>
              <w:rPr>
                <w:color w:val="000000" w:themeColor="text1"/>
                <w:lang w:val="en-GB"/>
              </w:rPr>
            </w:pPr>
            <w:r>
              <w:rPr>
                <w:rFonts w:hint="eastAsia"/>
                <w:color w:val="000000" w:themeColor="text1"/>
                <w:lang w:val="en-GB"/>
              </w:rPr>
              <w:t xml:space="preserve">TriggerData[16:31] </w:t>
            </w:r>
            <w:r>
              <w:rPr>
                <w:rFonts w:hint="eastAsia"/>
                <w:color w:val="000000" w:themeColor="text1"/>
                <w:lang w:val="en-GB"/>
              </w:rPr>
              <w:t>表示</w:t>
            </w:r>
            <w:r>
              <w:rPr>
                <w:rFonts w:hint="eastAsia"/>
                <w:color w:val="000000" w:themeColor="text1"/>
                <w:lang w:val="en-GB"/>
              </w:rPr>
              <w:t>L2P</w:t>
            </w:r>
            <w:r>
              <w:rPr>
                <w:rFonts w:hint="eastAsia"/>
                <w:color w:val="000000" w:themeColor="text1"/>
                <w:lang w:val="en-GB"/>
              </w:rPr>
              <w:t>相关事件</w:t>
            </w:r>
          </w:p>
          <w:p w14:paraId="423659E4" w14:textId="77777777" w:rsidR="00B3113B" w:rsidRPr="00ED1733" w:rsidRDefault="00B3113B" w:rsidP="00FA510D">
            <w:pPr>
              <w:rPr>
                <w:color w:val="000000" w:themeColor="text1"/>
                <w:lang w:val="en-GB"/>
              </w:rPr>
            </w:pPr>
          </w:p>
        </w:tc>
      </w:tr>
    </w:tbl>
    <w:p w14:paraId="7978C3B0" w14:textId="77777777" w:rsidR="005B31E1" w:rsidRDefault="00230ADD">
      <w:pPr>
        <w:pStyle w:val="a1"/>
        <w:numPr>
          <w:ilvl w:val="0"/>
          <w:numId w:val="0"/>
        </w:numPr>
        <w:ind w:left="420"/>
        <w:rPr>
          <w:color w:val="000000" w:themeColor="text1"/>
        </w:rPr>
      </w:pPr>
      <w:bookmarkStart w:id="150" w:name="_Toc375126650"/>
      <w:r>
        <w:rPr>
          <w:noProof/>
          <w:color w:val="000000" w:themeColor="text1"/>
        </w:rPr>
        <w:lastRenderedPageBreak/>
        <w:drawing>
          <wp:inline distT="0" distB="0" distL="0" distR="0" wp14:anchorId="1F1BDCED" wp14:editId="0AF71FFB">
            <wp:extent cx="5486400" cy="1201420"/>
            <wp:effectExtent l="19050" t="0" r="0" b="0"/>
            <wp:docPr id="2" name="图片 1"/>
            <wp:cNvGraphicFramePr/>
            <a:graphic xmlns:a="http://schemas.openxmlformats.org/drawingml/2006/main">
              <a:graphicData uri="http://schemas.openxmlformats.org/drawingml/2006/picture">
                <pic:pic xmlns:pic="http://schemas.openxmlformats.org/drawingml/2006/picture">
                  <pic:nvPicPr>
                    <pic:cNvPr id="19459" name="Picture 2"/>
                    <pic:cNvPicPr>
                      <a:picLocks noChangeAspect="1" noChangeArrowheads="1"/>
                    </pic:cNvPicPr>
                  </pic:nvPicPr>
                  <pic:blipFill>
                    <a:blip r:embed="rId30"/>
                    <a:srcRect/>
                    <a:stretch>
                      <a:fillRect/>
                    </a:stretch>
                  </pic:blipFill>
                  <pic:spPr bwMode="auto">
                    <a:xfrm>
                      <a:off x="0" y="0"/>
                      <a:ext cx="5486400" cy="1201420"/>
                    </a:xfrm>
                    <a:prstGeom prst="rect">
                      <a:avLst/>
                    </a:prstGeom>
                    <a:noFill/>
                    <a:ln w="9525">
                      <a:noFill/>
                      <a:miter lim="800000"/>
                      <a:headEnd/>
                      <a:tailEnd/>
                    </a:ln>
                  </pic:spPr>
                </pic:pic>
              </a:graphicData>
            </a:graphic>
          </wp:inline>
        </w:drawing>
      </w:r>
    </w:p>
    <w:p w14:paraId="28F82083" w14:textId="77777777" w:rsidR="005B31E1" w:rsidRDefault="0005178B">
      <w:pPr>
        <w:pStyle w:val="a1"/>
        <w:numPr>
          <w:ilvl w:val="0"/>
          <w:numId w:val="0"/>
        </w:numPr>
        <w:ind w:left="420"/>
        <w:jc w:val="center"/>
        <w:rPr>
          <w:color w:val="000000" w:themeColor="text1"/>
        </w:rPr>
      </w:pPr>
      <w:r w:rsidRPr="0005178B">
        <w:rPr>
          <w:rFonts w:hint="eastAsia"/>
          <w:color w:val="000000" w:themeColor="text1"/>
        </w:rPr>
        <w:t>循环存储示意图</w:t>
      </w:r>
    </w:p>
    <w:p w14:paraId="520418E1" w14:textId="77777777" w:rsidR="005B31E1" w:rsidRDefault="00230ADD">
      <w:pPr>
        <w:pStyle w:val="a1"/>
        <w:numPr>
          <w:ilvl w:val="0"/>
          <w:numId w:val="0"/>
        </w:numPr>
        <w:ind w:left="420"/>
        <w:rPr>
          <w:color w:val="000000" w:themeColor="text1"/>
        </w:rPr>
      </w:pPr>
      <w:r>
        <w:rPr>
          <w:noProof/>
          <w:color w:val="000000" w:themeColor="text1"/>
        </w:rPr>
        <w:drawing>
          <wp:inline distT="0" distB="0" distL="0" distR="0" wp14:anchorId="45929648" wp14:editId="239C278B">
            <wp:extent cx="5486400" cy="374650"/>
            <wp:effectExtent l="19050" t="0" r="0" b="0"/>
            <wp:docPr id="4" name="图片 3"/>
            <wp:cNvGraphicFramePr/>
            <a:graphic xmlns:a="http://schemas.openxmlformats.org/drawingml/2006/main">
              <a:graphicData uri="http://schemas.openxmlformats.org/drawingml/2006/picture">
                <pic:pic xmlns:pic="http://schemas.openxmlformats.org/drawingml/2006/picture">
                  <pic:nvPicPr>
                    <pic:cNvPr id="19460" name="Picture 3"/>
                    <pic:cNvPicPr>
                      <a:picLocks noChangeAspect="1" noChangeArrowheads="1"/>
                    </pic:cNvPicPr>
                  </pic:nvPicPr>
                  <pic:blipFill>
                    <a:blip r:embed="rId31"/>
                    <a:srcRect/>
                    <a:stretch>
                      <a:fillRect/>
                    </a:stretch>
                  </pic:blipFill>
                  <pic:spPr bwMode="auto">
                    <a:xfrm>
                      <a:off x="0" y="0"/>
                      <a:ext cx="5486400" cy="374650"/>
                    </a:xfrm>
                    <a:prstGeom prst="rect">
                      <a:avLst/>
                    </a:prstGeom>
                    <a:noFill/>
                    <a:ln w="9525">
                      <a:noFill/>
                      <a:miter lim="800000"/>
                      <a:headEnd/>
                      <a:tailEnd/>
                    </a:ln>
                  </pic:spPr>
                </pic:pic>
              </a:graphicData>
            </a:graphic>
          </wp:inline>
        </w:drawing>
      </w:r>
    </w:p>
    <w:p w14:paraId="023B6109" w14:textId="77777777" w:rsidR="005B31E1" w:rsidRDefault="0005178B">
      <w:pPr>
        <w:pStyle w:val="a1"/>
        <w:numPr>
          <w:ilvl w:val="0"/>
          <w:numId w:val="0"/>
        </w:numPr>
        <w:ind w:left="420"/>
        <w:jc w:val="center"/>
        <w:rPr>
          <w:color w:val="000000" w:themeColor="text1"/>
        </w:rPr>
      </w:pPr>
      <w:r w:rsidRPr="0005178B">
        <w:rPr>
          <w:rFonts w:hint="eastAsia"/>
          <w:color w:val="000000" w:themeColor="text1"/>
        </w:rPr>
        <w:t>触发存储示意图</w:t>
      </w:r>
    </w:p>
    <w:p w14:paraId="3B063BF6" w14:textId="77777777" w:rsidR="00B945E8" w:rsidRPr="006D3A21" w:rsidRDefault="00ED1733" w:rsidP="00B945E8">
      <w:pPr>
        <w:pStyle w:val="31"/>
        <w:rPr>
          <w:color w:val="000000" w:themeColor="text1"/>
        </w:rPr>
      </w:pPr>
      <w:r>
        <w:rPr>
          <w:rFonts w:hint="eastAsia"/>
          <w:color w:val="000000" w:themeColor="text1"/>
        </w:rPr>
        <w:t>AG</w:t>
      </w:r>
      <w:r w:rsidR="00BA6C49">
        <w:rPr>
          <w:rFonts w:hint="eastAsia"/>
          <w:color w:val="000000" w:themeColor="text1"/>
        </w:rPr>
        <w:t>_</w:t>
      </w:r>
      <w:r w:rsidR="00057C32">
        <w:rPr>
          <w:rFonts w:hint="eastAsia"/>
          <w:color w:val="000000" w:themeColor="text1"/>
        </w:rPr>
        <w:t>XX</w:t>
      </w:r>
      <w:r>
        <w:rPr>
          <w:rFonts w:hint="eastAsia"/>
          <w:color w:val="000000" w:themeColor="text1"/>
        </w:rPr>
        <w:t>_IQ_STORE_REQ</w:t>
      </w:r>
      <w:bookmarkEnd w:id="150"/>
    </w:p>
    <w:p w14:paraId="79370DDB" w14:textId="77777777" w:rsidR="00DA0130" w:rsidRPr="006D3A21" w:rsidRDefault="00DA0130" w:rsidP="00DA0130">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501B71F5" w14:textId="77777777" w:rsidR="00DA0130" w:rsidRPr="006D3A21" w:rsidRDefault="00DA0130" w:rsidP="00DA0130">
      <w:pPr>
        <w:pStyle w:val="a1"/>
        <w:numPr>
          <w:ilvl w:val="0"/>
          <w:numId w:val="0"/>
        </w:numPr>
        <w:ind w:left="420"/>
        <w:rPr>
          <w:color w:val="000000" w:themeColor="text1"/>
        </w:rPr>
      </w:pPr>
      <w:r w:rsidRPr="006D3A21">
        <w:rPr>
          <w:rFonts w:hint="eastAsia"/>
          <w:color w:val="000000" w:themeColor="text1"/>
        </w:rPr>
        <w:t>该消息是</w:t>
      </w:r>
      <w:r w:rsidRPr="006D3A21">
        <w:rPr>
          <w:rFonts w:hint="eastAsia"/>
          <w:color w:val="000000" w:themeColor="text1"/>
        </w:rPr>
        <w:t>APP Agent</w:t>
      </w:r>
      <w:r w:rsidRPr="006D3A21">
        <w:rPr>
          <w:rFonts w:hint="eastAsia"/>
          <w:color w:val="000000" w:themeColor="text1"/>
        </w:rPr>
        <w:t>收到</w:t>
      </w:r>
      <w:r w:rsidR="00B3113B">
        <w:rPr>
          <w:rFonts w:hint="eastAsia"/>
          <w:color w:val="000000" w:themeColor="text1"/>
        </w:rPr>
        <w:t>PC_AG_IQ_STORE_REQ</w:t>
      </w:r>
      <w:r w:rsidRPr="006D3A21">
        <w:rPr>
          <w:rFonts w:hint="eastAsia"/>
          <w:color w:val="000000" w:themeColor="text1"/>
        </w:rPr>
        <w:t>消息</w:t>
      </w:r>
      <w:r w:rsidR="00B3113B">
        <w:rPr>
          <w:rFonts w:hint="eastAsia"/>
          <w:color w:val="000000" w:themeColor="text1"/>
        </w:rPr>
        <w:t>之</w:t>
      </w:r>
      <w:r w:rsidRPr="006D3A21">
        <w:rPr>
          <w:rFonts w:hint="eastAsia"/>
          <w:color w:val="000000" w:themeColor="text1"/>
        </w:rPr>
        <w:t>后</w:t>
      </w:r>
      <w:r w:rsidR="00B3113B">
        <w:rPr>
          <w:rFonts w:hint="eastAsia"/>
          <w:color w:val="000000" w:themeColor="text1"/>
        </w:rPr>
        <w:t>给</w:t>
      </w:r>
      <w:r w:rsidR="00B3113B">
        <w:rPr>
          <w:rFonts w:hint="eastAsia"/>
          <w:color w:val="000000" w:themeColor="text1"/>
        </w:rPr>
        <w:t>L1</w:t>
      </w:r>
      <w:r w:rsidR="00057C32">
        <w:rPr>
          <w:rFonts w:hint="eastAsia"/>
          <w:color w:val="000000" w:themeColor="text1"/>
        </w:rPr>
        <w:t>/L2P</w:t>
      </w:r>
      <w:r w:rsidR="00B3113B">
        <w:rPr>
          <w:rFonts w:hint="eastAsia"/>
          <w:color w:val="000000" w:themeColor="text1"/>
        </w:rPr>
        <w:t>透传的消息，此消息是</w:t>
      </w:r>
      <w:r w:rsidR="00B3113B">
        <w:rPr>
          <w:rFonts w:hint="eastAsia"/>
          <w:color w:val="000000" w:themeColor="text1"/>
        </w:rPr>
        <w:t>PC_AG_IQ_STORE_REQ</w:t>
      </w:r>
      <w:r w:rsidR="00B3113B">
        <w:rPr>
          <w:rFonts w:hint="eastAsia"/>
          <w:color w:val="000000" w:themeColor="text1"/>
        </w:rPr>
        <w:t>消息的别名</w:t>
      </w:r>
      <w:r w:rsidRPr="006D3A21">
        <w:rPr>
          <w:rFonts w:hint="eastAsia"/>
          <w:color w:val="000000" w:themeColor="text1"/>
        </w:rPr>
        <w:t>。</w:t>
      </w:r>
    </w:p>
    <w:p w14:paraId="47EFB752" w14:textId="77777777" w:rsidR="00DA0130" w:rsidRPr="006D3A21" w:rsidRDefault="00DA0130" w:rsidP="00DA0130">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52588D2B" w14:textId="77777777" w:rsidR="00DA0130" w:rsidRPr="006D3A21" w:rsidRDefault="00DA0130" w:rsidP="00DA0130">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w:t>
      </w:r>
      <w:r w:rsidR="00B3113B">
        <w:rPr>
          <w:rFonts w:ascii="宋体" w:hAnsi="宋体" w:hint="eastAsia"/>
          <w:color w:val="000000" w:themeColor="text1"/>
          <w:sz w:val="24"/>
          <w:szCs w:val="24"/>
        </w:rPr>
        <w:t>L1</w:t>
      </w:r>
      <w:r w:rsidR="007D25DF">
        <w:rPr>
          <w:rFonts w:ascii="宋体" w:hAnsi="宋体" w:hint="eastAsia"/>
          <w:color w:val="000000" w:themeColor="text1"/>
          <w:sz w:val="24"/>
          <w:szCs w:val="24"/>
        </w:rPr>
        <w:t>/L2P</w:t>
      </w:r>
    </w:p>
    <w:p w14:paraId="2A2C964B" w14:textId="77777777" w:rsidR="00DA0130" w:rsidRPr="006D3A21" w:rsidRDefault="00DA0130" w:rsidP="00DA0130">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0B8E95C3" w14:textId="77777777" w:rsidR="00DA0130" w:rsidRPr="006D3A21" w:rsidRDefault="00DA0130" w:rsidP="00D07F3F">
      <w:pPr>
        <w:pStyle w:val="a5"/>
        <w:ind w:left="420" w:firstLine="0"/>
        <w:rPr>
          <w:color w:val="000000" w:themeColor="text1"/>
        </w:rPr>
      </w:pPr>
      <w:r w:rsidRPr="006D3A21">
        <w:rPr>
          <w:rFonts w:hint="eastAsia"/>
          <w:color w:val="000000" w:themeColor="text1"/>
        </w:rPr>
        <w:t>消息定义参见</w:t>
      </w:r>
      <w:r w:rsidR="00B3113B">
        <w:rPr>
          <w:rFonts w:hint="eastAsia"/>
          <w:color w:val="000000" w:themeColor="text1"/>
        </w:rPr>
        <w:t>PC_AG_IQ_STORE_REQ</w:t>
      </w:r>
      <w:r w:rsidRPr="006D3A21">
        <w:rPr>
          <w:rFonts w:hint="eastAsia"/>
          <w:color w:val="000000" w:themeColor="text1"/>
        </w:rPr>
        <w:t>。</w:t>
      </w:r>
    </w:p>
    <w:p w14:paraId="78141D7F" w14:textId="77777777" w:rsidR="00B809A7" w:rsidRPr="006D3A21" w:rsidRDefault="00B809A7" w:rsidP="00B809A7">
      <w:pPr>
        <w:pStyle w:val="31"/>
        <w:rPr>
          <w:color w:val="000000" w:themeColor="text1"/>
        </w:rPr>
      </w:pPr>
      <w:bookmarkStart w:id="151" w:name="_Toc375126652"/>
      <w:r>
        <w:rPr>
          <w:rFonts w:hint="eastAsia"/>
          <w:color w:val="000000" w:themeColor="text1"/>
        </w:rPr>
        <w:t>L1</w:t>
      </w:r>
      <w:r w:rsidRPr="006D3A21">
        <w:rPr>
          <w:rFonts w:hint="eastAsia"/>
          <w:color w:val="000000" w:themeColor="text1"/>
        </w:rPr>
        <w:t>_</w:t>
      </w:r>
      <w:r>
        <w:rPr>
          <w:rFonts w:hint="eastAsia"/>
          <w:color w:val="000000" w:themeColor="text1"/>
        </w:rPr>
        <w:t>AG</w:t>
      </w:r>
      <w:r w:rsidRPr="006D3A21">
        <w:rPr>
          <w:rFonts w:hint="eastAsia"/>
          <w:color w:val="000000" w:themeColor="text1"/>
        </w:rPr>
        <w:t>_</w:t>
      </w:r>
      <w:r>
        <w:rPr>
          <w:rFonts w:hint="eastAsia"/>
          <w:color w:val="000000" w:themeColor="text1"/>
        </w:rPr>
        <w:t>IQ_STORE</w:t>
      </w:r>
      <w:r w:rsidRPr="006D3A21">
        <w:rPr>
          <w:color w:val="000000" w:themeColor="text1"/>
        </w:rPr>
        <w:t>_</w:t>
      </w:r>
      <w:r>
        <w:rPr>
          <w:rFonts w:hint="eastAsia"/>
          <w:color w:val="000000" w:themeColor="text1"/>
        </w:rPr>
        <w:t>REQ</w:t>
      </w:r>
      <w:r>
        <w:rPr>
          <w:color w:val="000000" w:themeColor="text1"/>
        </w:rPr>
        <w:softHyphen/>
      </w:r>
      <w:r>
        <w:rPr>
          <w:rFonts w:hint="eastAsia"/>
          <w:color w:val="000000" w:themeColor="text1"/>
        </w:rPr>
        <w:t>_ACK</w:t>
      </w:r>
      <w:bookmarkEnd w:id="151"/>
    </w:p>
    <w:p w14:paraId="36BC922A" w14:textId="77777777" w:rsidR="00B809A7" w:rsidRPr="006D3A21" w:rsidRDefault="00B809A7" w:rsidP="00B809A7">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7B402700" w14:textId="77777777" w:rsidR="00B809A7" w:rsidRPr="006D3A21" w:rsidRDefault="00B809A7" w:rsidP="00B809A7">
      <w:pPr>
        <w:pStyle w:val="a1"/>
        <w:numPr>
          <w:ilvl w:val="0"/>
          <w:numId w:val="0"/>
        </w:numPr>
        <w:ind w:left="420"/>
        <w:rPr>
          <w:color w:val="000000" w:themeColor="text1"/>
        </w:rPr>
      </w:pPr>
      <w:r w:rsidRPr="006D3A21">
        <w:rPr>
          <w:rFonts w:hint="eastAsia"/>
          <w:color w:val="000000" w:themeColor="text1"/>
        </w:rPr>
        <w:t>该消息是</w:t>
      </w:r>
      <w:r>
        <w:rPr>
          <w:rFonts w:hint="eastAsia"/>
          <w:color w:val="000000" w:themeColor="text1"/>
        </w:rPr>
        <w:t>L1</w:t>
      </w:r>
      <w:r>
        <w:rPr>
          <w:rFonts w:hint="eastAsia"/>
          <w:color w:val="000000" w:themeColor="text1"/>
        </w:rPr>
        <w:t>在收到</w:t>
      </w:r>
      <w:r w:rsidRPr="006D3A21">
        <w:rPr>
          <w:rFonts w:hint="eastAsia"/>
          <w:color w:val="000000" w:themeColor="text1"/>
        </w:rPr>
        <w:t>L1_</w:t>
      </w:r>
      <w:r w:rsidRPr="00ED1733">
        <w:rPr>
          <w:rFonts w:hint="eastAsia"/>
          <w:color w:val="000000" w:themeColor="text1"/>
        </w:rPr>
        <w:t xml:space="preserve"> </w:t>
      </w:r>
      <w:r>
        <w:rPr>
          <w:rFonts w:hint="eastAsia"/>
          <w:color w:val="000000" w:themeColor="text1"/>
        </w:rPr>
        <w:t>AG_IQ_STORE_REQ</w:t>
      </w:r>
      <w:r>
        <w:rPr>
          <w:rFonts w:hint="eastAsia"/>
          <w:color w:val="000000" w:themeColor="text1"/>
        </w:rPr>
        <w:t>消息之后对</w:t>
      </w:r>
      <w:r>
        <w:rPr>
          <w:rFonts w:hint="eastAsia"/>
          <w:color w:val="000000" w:themeColor="text1"/>
        </w:rPr>
        <w:t>L1</w:t>
      </w:r>
      <w:r>
        <w:rPr>
          <w:rFonts w:hint="eastAsia"/>
          <w:color w:val="000000" w:themeColor="text1"/>
        </w:rPr>
        <w:t>进行配置，然后将反馈消息</w:t>
      </w:r>
      <w:r>
        <w:rPr>
          <w:rFonts w:hint="eastAsia"/>
          <w:color w:val="000000" w:themeColor="text1"/>
        </w:rPr>
        <w:t>L1</w:t>
      </w:r>
      <w:r w:rsidRPr="006D3A21">
        <w:rPr>
          <w:rFonts w:hint="eastAsia"/>
          <w:color w:val="000000" w:themeColor="text1"/>
        </w:rPr>
        <w:t>_</w:t>
      </w:r>
      <w:r>
        <w:rPr>
          <w:rFonts w:hint="eastAsia"/>
          <w:color w:val="000000" w:themeColor="text1"/>
        </w:rPr>
        <w:t>AG</w:t>
      </w:r>
      <w:r w:rsidRPr="006D3A21">
        <w:rPr>
          <w:rFonts w:hint="eastAsia"/>
          <w:color w:val="000000" w:themeColor="text1"/>
        </w:rPr>
        <w:t>_</w:t>
      </w:r>
      <w:r>
        <w:rPr>
          <w:rFonts w:hint="eastAsia"/>
          <w:color w:val="000000" w:themeColor="text1"/>
        </w:rPr>
        <w:t>IQ_STORE</w:t>
      </w:r>
      <w:r w:rsidRPr="006D3A21">
        <w:rPr>
          <w:color w:val="000000" w:themeColor="text1"/>
        </w:rPr>
        <w:t>_</w:t>
      </w:r>
      <w:r>
        <w:rPr>
          <w:rFonts w:hint="eastAsia"/>
          <w:color w:val="000000" w:themeColor="text1"/>
        </w:rPr>
        <w:t>REQ</w:t>
      </w:r>
      <w:r>
        <w:rPr>
          <w:color w:val="000000" w:themeColor="text1"/>
        </w:rPr>
        <w:softHyphen/>
      </w:r>
      <w:r>
        <w:rPr>
          <w:rFonts w:hint="eastAsia"/>
          <w:color w:val="000000" w:themeColor="text1"/>
        </w:rPr>
        <w:t>_ACK</w:t>
      </w:r>
      <w:r>
        <w:rPr>
          <w:rFonts w:hint="eastAsia"/>
          <w:color w:val="000000" w:themeColor="text1"/>
        </w:rPr>
        <w:t>发送给</w:t>
      </w:r>
      <w:r>
        <w:rPr>
          <w:rFonts w:hint="eastAsia"/>
          <w:color w:val="000000" w:themeColor="text1"/>
        </w:rPr>
        <w:t>Agent</w:t>
      </w:r>
      <w:r>
        <w:rPr>
          <w:rFonts w:hint="eastAsia"/>
          <w:color w:val="000000" w:themeColor="text1"/>
        </w:rPr>
        <w:t>，</w:t>
      </w:r>
      <w:r>
        <w:rPr>
          <w:rFonts w:hint="eastAsia"/>
          <w:color w:val="000000" w:themeColor="text1"/>
        </w:rPr>
        <w:t>Agent</w:t>
      </w:r>
      <w:r>
        <w:rPr>
          <w:rFonts w:hint="eastAsia"/>
          <w:color w:val="000000" w:themeColor="text1"/>
        </w:rPr>
        <w:t>将反馈消息</w:t>
      </w:r>
      <w:r w:rsidR="00C907AF">
        <w:rPr>
          <w:rFonts w:hint="eastAsia"/>
          <w:color w:val="000000" w:themeColor="text1"/>
        </w:rPr>
        <w:t>与</w:t>
      </w:r>
      <w:r w:rsidR="00C907AF">
        <w:rPr>
          <w:rFonts w:hint="eastAsia"/>
          <w:color w:val="000000" w:themeColor="text1"/>
        </w:rPr>
        <w:t>L2P</w:t>
      </w:r>
      <w:r w:rsidR="00C907AF">
        <w:rPr>
          <w:rFonts w:hint="eastAsia"/>
          <w:color w:val="000000" w:themeColor="text1"/>
        </w:rPr>
        <w:t>发送的反馈消息合并发送</w:t>
      </w:r>
      <w:r>
        <w:rPr>
          <w:rFonts w:hint="eastAsia"/>
          <w:color w:val="000000" w:themeColor="text1"/>
        </w:rPr>
        <w:t>给</w:t>
      </w:r>
      <w:r>
        <w:rPr>
          <w:rFonts w:hint="eastAsia"/>
          <w:color w:val="000000" w:themeColor="text1"/>
        </w:rPr>
        <w:t>PC</w:t>
      </w:r>
      <w:r>
        <w:rPr>
          <w:rFonts w:hint="eastAsia"/>
          <w:color w:val="000000" w:themeColor="text1"/>
        </w:rPr>
        <w:t>机的</w:t>
      </w:r>
      <w:r>
        <w:rPr>
          <w:rFonts w:hint="eastAsia"/>
          <w:color w:val="000000" w:themeColor="text1"/>
        </w:rPr>
        <w:t>AGI</w:t>
      </w:r>
      <w:r>
        <w:rPr>
          <w:rFonts w:hint="eastAsia"/>
          <w:color w:val="000000" w:themeColor="text1"/>
        </w:rPr>
        <w:t>。</w:t>
      </w:r>
    </w:p>
    <w:p w14:paraId="672531B8" w14:textId="77777777" w:rsidR="00B809A7" w:rsidRPr="006D3A21" w:rsidRDefault="00B809A7" w:rsidP="00B809A7">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18F15077" w14:textId="77777777" w:rsidR="00B809A7" w:rsidRPr="006D3A21" w:rsidRDefault="00B809A7" w:rsidP="00B809A7">
      <w:pPr>
        <w:pStyle w:val="a1"/>
        <w:numPr>
          <w:ilvl w:val="0"/>
          <w:numId w:val="0"/>
        </w:numPr>
        <w:ind w:left="420"/>
        <w:rPr>
          <w:color w:val="000000" w:themeColor="text1"/>
          <w:sz w:val="24"/>
          <w:szCs w:val="24"/>
        </w:rPr>
      </w:pPr>
      <w:r>
        <w:rPr>
          <w:rFonts w:ascii="宋体" w:hAnsi="宋体" w:hint="eastAsia"/>
          <w:color w:val="000000" w:themeColor="text1"/>
          <w:sz w:val="24"/>
          <w:szCs w:val="24"/>
        </w:rPr>
        <w:t>L1</w:t>
      </w:r>
      <w:r w:rsidRPr="006D3A21">
        <w:rPr>
          <w:rFonts w:ascii="宋体" w:hAnsi="宋体" w:hint="eastAsia"/>
          <w:color w:val="000000" w:themeColor="text1"/>
          <w:sz w:val="24"/>
          <w:szCs w:val="24"/>
        </w:rPr>
        <w:t>＝＞</w:t>
      </w:r>
      <w:r w:rsidRPr="006D3A21">
        <w:rPr>
          <w:rFonts w:hint="eastAsia"/>
          <w:color w:val="000000" w:themeColor="text1"/>
          <w:sz w:val="24"/>
          <w:szCs w:val="24"/>
        </w:rPr>
        <w:t>APP Agent</w:t>
      </w:r>
    </w:p>
    <w:p w14:paraId="7CA898ED" w14:textId="77777777" w:rsidR="00B809A7" w:rsidRPr="006D3A21" w:rsidRDefault="00B809A7" w:rsidP="00B809A7">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6AFFC909" w14:textId="77777777" w:rsidR="00B809A7" w:rsidRDefault="00B809A7" w:rsidP="00B809A7">
      <w:pPr>
        <w:pStyle w:val="a1"/>
        <w:numPr>
          <w:ilvl w:val="0"/>
          <w:numId w:val="0"/>
        </w:numPr>
        <w:ind w:left="420"/>
        <w:rPr>
          <w:color w:val="000000" w:themeColor="text1"/>
        </w:rPr>
      </w:pPr>
      <w:r>
        <w:rPr>
          <w:rFonts w:hint="eastAsia"/>
          <w:color w:val="000000" w:themeColor="text1"/>
        </w:rPr>
        <w:t>参见标准</w:t>
      </w:r>
      <w:r>
        <w:rPr>
          <w:rFonts w:hint="eastAsia"/>
          <w:color w:val="000000" w:themeColor="text1"/>
        </w:rPr>
        <w:t>ACK</w:t>
      </w:r>
      <w:r>
        <w:rPr>
          <w:rFonts w:hint="eastAsia"/>
          <w:color w:val="000000" w:themeColor="text1"/>
        </w:rPr>
        <w:t>反馈消息。</w:t>
      </w:r>
    </w:p>
    <w:p w14:paraId="71D051BB" w14:textId="77777777" w:rsidR="00C907AF" w:rsidRDefault="00C907AF" w:rsidP="00B809A7">
      <w:pPr>
        <w:pStyle w:val="a1"/>
        <w:numPr>
          <w:ilvl w:val="0"/>
          <w:numId w:val="0"/>
        </w:numPr>
        <w:ind w:left="420"/>
        <w:rPr>
          <w:color w:val="000000" w:themeColor="text1"/>
        </w:rPr>
      </w:pPr>
    </w:p>
    <w:p w14:paraId="5FDC6FB0" w14:textId="77777777" w:rsidR="00B809A7" w:rsidRPr="006D3A21" w:rsidRDefault="00B809A7" w:rsidP="00B809A7">
      <w:pPr>
        <w:pStyle w:val="31"/>
        <w:rPr>
          <w:color w:val="000000" w:themeColor="text1"/>
        </w:rPr>
      </w:pPr>
      <w:bookmarkStart w:id="152" w:name="_Toc375126653"/>
      <w:r>
        <w:rPr>
          <w:rFonts w:hint="eastAsia"/>
          <w:color w:val="000000" w:themeColor="text1"/>
        </w:rPr>
        <w:t>L2P</w:t>
      </w:r>
      <w:r w:rsidRPr="006D3A21">
        <w:rPr>
          <w:rFonts w:hint="eastAsia"/>
          <w:color w:val="000000" w:themeColor="text1"/>
        </w:rPr>
        <w:t>_</w:t>
      </w:r>
      <w:r>
        <w:rPr>
          <w:rFonts w:hint="eastAsia"/>
          <w:color w:val="000000" w:themeColor="text1"/>
        </w:rPr>
        <w:t>AG</w:t>
      </w:r>
      <w:r w:rsidRPr="006D3A21">
        <w:rPr>
          <w:rFonts w:hint="eastAsia"/>
          <w:color w:val="000000" w:themeColor="text1"/>
        </w:rPr>
        <w:t>_</w:t>
      </w:r>
      <w:r>
        <w:rPr>
          <w:rFonts w:hint="eastAsia"/>
          <w:color w:val="000000" w:themeColor="text1"/>
        </w:rPr>
        <w:t>IQ_STORE</w:t>
      </w:r>
      <w:r w:rsidRPr="006D3A21">
        <w:rPr>
          <w:color w:val="000000" w:themeColor="text1"/>
        </w:rPr>
        <w:t>_</w:t>
      </w:r>
      <w:r>
        <w:rPr>
          <w:rFonts w:hint="eastAsia"/>
          <w:color w:val="000000" w:themeColor="text1"/>
        </w:rPr>
        <w:t>REQ</w:t>
      </w:r>
      <w:r>
        <w:rPr>
          <w:color w:val="000000" w:themeColor="text1"/>
        </w:rPr>
        <w:softHyphen/>
      </w:r>
      <w:r>
        <w:rPr>
          <w:rFonts w:hint="eastAsia"/>
          <w:color w:val="000000" w:themeColor="text1"/>
        </w:rPr>
        <w:t>_ACK</w:t>
      </w:r>
      <w:bookmarkEnd w:id="152"/>
    </w:p>
    <w:p w14:paraId="26B59D6A" w14:textId="77777777" w:rsidR="00B809A7" w:rsidRPr="006D3A21" w:rsidRDefault="00B809A7" w:rsidP="00B809A7">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2064A342" w14:textId="77777777" w:rsidR="00B809A7" w:rsidRPr="006D3A21" w:rsidRDefault="00B809A7" w:rsidP="00B809A7">
      <w:pPr>
        <w:pStyle w:val="a1"/>
        <w:numPr>
          <w:ilvl w:val="0"/>
          <w:numId w:val="0"/>
        </w:numPr>
        <w:ind w:left="420"/>
        <w:rPr>
          <w:color w:val="000000" w:themeColor="text1"/>
        </w:rPr>
      </w:pPr>
      <w:r w:rsidRPr="006D3A21">
        <w:rPr>
          <w:rFonts w:hint="eastAsia"/>
          <w:color w:val="000000" w:themeColor="text1"/>
        </w:rPr>
        <w:lastRenderedPageBreak/>
        <w:t>该消息是</w:t>
      </w:r>
      <w:r>
        <w:rPr>
          <w:rFonts w:hint="eastAsia"/>
          <w:color w:val="000000" w:themeColor="text1"/>
        </w:rPr>
        <w:t>L2P</w:t>
      </w:r>
      <w:r>
        <w:rPr>
          <w:rFonts w:hint="eastAsia"/>
          <w:color w:val="000000" w:themeColor="text1"/>
        </w:rPr>
        <w:t>在收到</w:t>
      </w:r>
      <w:r>
        <w:rPr>
          <w:rFonts w:hint="eastAsia"/>
          <w:color w:val="000000" w:themeColor="text1"/>
        </w:rPr>
        <w:t>L2P</w:t>
      </w:r>
      <w:r w:rsidRPr="006D3A21">
        <w:rPr>
          <w:rFonts w:hint="eastAsia"/>
          <w:color w:val="000000" w:themeColor="text1"/>
        </w:rPr>
        <w:t>_</w:t>
      </w:r>
      <w:r w:rsidRPr="00ED1733">
        <w:rPr>
          <w:rFonts w:hint="eastAsia"/>
          <w:color w:val="000000" w:themeColor="text1"/>
        </w:rPr>
        <w:t xml:space="preserve"> </w:t>
      </w:r>
      <w:r>
        <w:rPr>
          <w:rFonts w:hint="eastAsia"/>
          <w:color w:val="000000" w:themeColor="text1"/>
        </w:rPr>
        <w:t>AG_IQ_STORE_REQ</w:t>
      </w:r>
      <w:r>
        <w:rPr>
          <w:rFonts w:hint="eastAsia"/>
          <w:color w:val="000000" w:themeColor="text1"/>
        </w:rPr>
        <w:t>消息之后对</w:t>
      </w:r>
      <w:r>
        <w:rPr>
          <w:rFonts w:hint="eastAsia"/>
          <w:color w:val="000000" w:themeColor="text1"/>
        </w:rPr>
        <w:t>L2P</w:t>
      </w:r>
      <w:r>
        <w:rPr>
          <w:rFonts w:hint="eastAsia"/>
          <w:color w:val="000000" w:themeColor="text1"/>
        </w:rPr>
        <w:t>进行配置，然后将反馈消息</w:t>
      </w:r>
      <w:r>
        <w:rPr>
          <w:rFonts w:hint="eastAsia"/>
          <w:color w:val="000000" w:themeColor="text1"/>
        </w:rPr>
        <w:t>L2P</w:t>
      </w:r>
      <w:r w:rsidRPr="006D3A21">
        <w:rPr>
          <w:rFonts w:hint="eastAsia"/>
          <w:color w:val="000000" w:themeColor="text1"/>
        </w:rPr>
        <w:t>_</w:t>
      </w:r>
      <w:r>
        <w:rPr>
          <w:rFonts w:hint="eastAsia"/>
          <w:color w:val="000000" w:themeColor="text1"/>
        </w:rPr>
        <w:t>AG</w:t>
      </w:r>
      <w:r w:rsidRPr="006D3A21">
        <w:rPr>
          <w:rFonts w:hint="eastAsia"/>
          <w:color w:val="000000" w:themeColor="text1"/>
        </w:rPr>
        <w:t>_</w:t>
      </w:r>
      <w:r>
        <w:rPr>
          <w:rFonts w:hint="eastAsia"/>
          <w:color w:val="000000" w:themeColor="text1"/>
        </w:rPr>
        <w:t>IQ_STORE</w:t>
      </w:r>
      <w:r w:rsidRPr="006D3A21">
        <w:rPr>
          <w:color w:val="000000" w:themeColor="text1"/>
        </w:rPr>
        <w:t>_</w:t>
      </w:r>
      <w:r>
        <w:rPr>
          <w:rFonts w:hint="eastAsia"/>
          <w:color w:val="000000" w:themeColor="text1"/>
        </w:rPr>
        <w:t>REQ</w:t>
      </w:r>
      <w:r>
        <w:rPr>
          <w:color w:val="000000" w:themeColor="text1"/>
        </w:rPr>
        <w:softHyphen/>
      </w:r>
      <w:r>
        <w:rPr>
          <w:rFonts w:hint="eastAsia"/>
          <w:color w:val="000000" w:themeColor="text1"/>
        </w:rPr>
        <w:t>_ACK</w:t>
      </w:r>
      <w:r>
        <w:rPr>
          <w:rFonts w:hint="eastAsia"/>
          <w:color w:val="000000" w:themeColor="text1"/>
        </w:rPr>
        <w:t>发送给</w:t>
      </w:r>
      <w:r>
        <w:rPr>
          <w:rFonts w:hint="eastAsia"/>
          <w:color w:val="000000" w:themeColor="text1"/>
        </w:rPr>
        <w:t>Agent</w:t>
      </w:r>
      <w:r>
        <w:rPr>
          <w:rFonts w:hint="eastAsia"/>
          <w:color w:val="000000" w:themeColor="text1"/>
        </w:rPr>
        <w:t>，</w:t>
      </w:r>
      <w:r>
        <w:rPr>
          <w:rFonts w:hint="eastAsia"/>
          <w:color w:val="000000" w:themeColor="text1"/>
        </w:rPr>
        <w:t>Agent</w:t>
      </w:r>
      <w:r>
        <w:rPr>
          <w:rFonts w:hint="eastAsia"/>
          <w:color w:val="000000" w:themeColor="text1"/>
        </w:rPr>
        <w:t>将反馈消息</w:t>
      </w:r>
      <w:r w:rsidR="00C907AF">
        <w:rPr>
          <w:rFonts w:hint="eastAsia"/>
          <w:color w:val="000000" w:themeColor="text1"/>
        </w:rPr>
        <w:t>与</w:t>
      </w:r>
      <w:r w:rsidR="00C907AF">
        <w:rPr>
          <w:rFonts w:hint="eastAsia"/>
          <w:color w:val="000000" w:themeColor="text1"/>
        </w:rPr>
        <w:t>L1</w:t>
      </w:r>
      <w:r w:rsidR="00C907AF">
        <w:rPr>
          <w:rFonts w:hint="eastAsia"/>
          <w:color w:val="000000" w:themeColor="text1"/>
        </w:rPr>
        <w:t>的反馈消息组装发送</w:t>
      </w:r>
      <w:r>
        <w:rPr>
          <w:rFonts w:hint="eastAsia"/>
          <w:color w:val="000000" w:themeColor="text1"/>
        </w:rPr>
        <w:t>给</w:t>
      </w:r>
      <w:r>
        <w:rPr>
          <w:rFonts w:hint="eastAsia"/>
          <w:color w:val="000000" w:themeColor="text1"/>
        </w:rPr>
        <w:t>PC</w:t>
      </w:r>
      <w:r>
        <w:rPr>
          <w:rFonts w:hint="eastAsia"/>
          <w:color w:val="000000" w:themeColor="text1"/>
        </w:rPr>
        <w:t>机的</w:t>
      </w:r>
      <w:r>
        <w:rPr>
          <w:rFonts w:hint="eastAsia"/>
          <w:color w:val="000000" w:themeColor="text1"/>
        </w:rPr>
        <w:t>AGI</w:t>
      </w:r>
      <w:r>
        <w:rPr>
          <w:rFonts w:hint="eastAsia"/>
          <w:color w:val="000000" w:themeColor="text1"/>
        </w:rPr>
        <w:t>。</w:t>
      </w:r>
    </w:p>
    <w:p w14:paraId="4FD7D3D9" w14:textId="77777777" w:rsidR="00B809A7" w:rsidRPr="006D3A21" w:rsidRDefault="00B809A7" w:rsidP="00B809A7">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25E70081" w14:textId="77777777" w:rsidR="00B809A7" w:rsidRPr="006D3A21" w:rsidRDefault="00B809A7" w:rsidP="00B809A7">
      <w:pPr>
        <w:pStyle w:val="a1"/>
        <w:numPr>
          <w:ilvl w:val="0"/>
          <w:numId w:val="0"/>
        </w:numPr>
        <w:ind w:left="420"/>
        <w:rPr>
          <w:color w:val="000000" w:themeColor="text1"/>
          <w:sz w:val="24"/>
          <w:szCs w:val="24"/>
        </w:rPr>
      </w:pPr>
      <w:r>
        <w:rPr>
          <w:rFonts w:ascii="宋体" w:hAnsi="宋体" w:hint="eastAsia"/>
          <w:color w:val="000000" w:themeColor="text1"/>
          <w:sz w:val="24"/>
          <w:szCs w:val="24"/>
        </w:rPr>
        <w:t>L2P</w:t>
      </w:r>
      <w:r w:rsidRPr="006D3A21">
        <w:rPr>
          <w:rFonts w:ascii="宋体" w:hAnsi="宋体" w:hint="eastAsia"/>
          <w:color w:val="000000" w:themeColor="text1"/>
          <w:sz w:val="24"/>
          <w:szCs w:val="24"/>
        </w:rPr>
        <w:t>＝＞</w:t>
      </w:r>
      <w:r w:rsidRPr="006D3A21">
        <w:rPr>
          <w:rFonts w:hint="eastAsia"/>
          <w:color w:val="000000" w:themeColor="text1"/>
          <w:sz w:val="24"/>
          <w:szCs w:val="24"/>
        </w:rPr>
        <w:t>APP Agent</w:t>
      </w:r>
      <w:r>
        <w:rPr>
          <w:rFonts w:ascii="宋体" w:hAnsi="宋体" w:hint="eastAsia"/>
          <w:color w:val="000000" w:themeColor="text1"/>
          <w:sz w:val="24"/>
          <w:szCs w:val="24"/>
        </w:rPr>
        <w:t xml:space="preserve"> </w:t>
      </w:r>
    </w:p>
    <w:p w14:paraId="2A0B1215" w14:textId="77777777" w:rsidR="00B809A7" w:rsidRPr="006D3A21" w:rsidRDefault="00B809A7" w:rsidP="00B809A7">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05C17278" w14:textId="77777777" w:rsidR="00B809A7" w:rsidRDefault="00B809A7" w:rsidP="00B809A7">
      <w:pPr>
        <w:pStyle w:val="a1"/>
        <w:numPr>
          <w:ilvl w:val="0"/>
          <w:numId w:val="0"/>
        </w:numPr>
        <w:ind w:left="420"/>
        <w:rPr>
          <w:color w:val="000000" w:themeColor="text1"/>
        </w:rPr>
      </w:pPr>
      <w:r>
        <w:rPr>
          <w:rFonts w:hint="eastAsia"/>
          <w:color w:val="000000" w:themeColor="text1"/>
        </w:rPr>
        <w:t>参见标准</w:t>
      </w:r>
      <w:r>
        <w:rPr>
          <w:rFonts w:hint="eastAsia"/>
          <w:color w:val="000000" w:themeColor="text1"/>
        </w:rPr>
        <w:t>ACK</w:t>
      </w:r>
      <w:r>
        <w:rPr>
          <w:rFonts w:hint="eastAsia"/>
          <w:color w:val="000000" w:themeColor="text1"/>
        </w:rPr>
        <w:t>反馈消息。</w:t>
      </w:r>
    </w:p>
    <w:p w14:paraId="695119F7" w14:textId="77777777" w:rsidR="005B31E1" w:rsidRDefault="00C907AF">
      <w:pPr>
        <w:pStyle w:val="31"/>
        <w:rPr>
          <w:color w:val="000000" w:themeColor="text1"/>
        </w:rPr>
      </w:pPr>
      <w:r>
        <w:rPr>
          <w:rFonts w:hint="eastAsia"/>
          <w:color w:val="000000" w:themeColor="text1"/>
        </w:rPr>
        <w:t>AG_PC_IQ_STORE_REQ_ACK</w:t>
      </w:r>
    </w:p>
    <w:p w14:paraId="675E17A8" w14:textId="77777777" w:rsidR="00C907AF" w:rsidRPr="006D3A21" w:rsidRDefault="00C907AF" w:rsidP="00C907AF">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1FBE7CB2" w14:textId="77777777" w:rsidR="00C907AF" w:rsidRPr="006D3A21" w:rsidRDefault="00C907AF" w:rsidP="00C907AF">
      <w:pPr>
        <w:pStyle w:val="a1"/>
        <w:numPr>
          <w:ilvl w:val="0"/>
          <w:numId w:val="0"/>
        </w:numPr>
        <w:ind w:left="420"/>
        <w:rPr>
          <w:color w:val="000000" w:themeColor="text1"/>
        </w:rPr>
      </w:pPr>
      <w:r>
        <w:rPr>
          <w:rFonts w:hint="eastAsia"/>
          <w:color w:val="000000" w:themeColor="text1"/>
        </w:rPr>
        <w:t>Agent</w:t>
      </w:r>
      <w:r>
        <w:rPr>
          <w:rFonts w:hint="eastAsia"/>
          <w:color w:val="000000" w:themeColor="text1"/>
        </w:rPr>
        <w:t>在收到</w:t>
      </w:r>
      <w:r>
        <w:rPr>
          <w:rFonts w:hint="eastAsia"/>
          <w:color w:val="000000" w:themeColor="text1"/>
        </w:rPr>
        <w:t>L1</w:t>
      </w:r>
      <w:r>
        <w:rPr>
          <w:rFonts w:hint="eastAsia"/>
          <w:color w:val="000000" w:themeColor="text1"/>
        </w:rPr>
        <w:t>和</w:t>
      </w:r>
      <w:r>
        <w:rPr>
          <w:rFonts w:hint="eastAsia"/>
          <w:color w:val="000000" w:themeColor="text1"/>
        </w:rPr>
        <w:t>L2P</w:t>
      </w:r>
      <w:r>
        <w:rPr>
          <w:rFonts w:hint="eastAsia"/>
          <w:color w:val="000000" w:themeColor="text1"/>
        </w:rPr>
        <w:t>的反馈消息后将反馈消息合并组装发给</w:t>
      </w:r>
      <w:r>
        <w:rPr>
          <w:rFonts w:hint="eastAsia"/>
          <w:color w:val="000000" w:themeColor="text1"/>
        </w:rPr>
        <w:t>PC</w:t>
      </w:r>
      <w:r>
        <w:rPr>
          <w:rFonts w:hint="eastAsia"/>
          <w:color w:val="000000" w:themeColor="text1"/>
        </w:rPr>
        <w:t>机上的</w:t>
      </w:r>
      <w:r>
        <w:rPr>
          <w:rFonts w:hint="eastAsia"/>
          <w:color w:val="000000" w:themeColor="text1"/>
        </w:rPr>
        <w:t>AGI</w:t>
      </w:r>
    </w:p>
    <w:p w14:paraId="69C28B62" w14:textId="77777777" w:rsidR="00C907AF" w:rsidRPr="006D3A21" w:rsidRDefault="00C907AF" w:rsidP="00C907AF">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676A1CD2" w14:textId="77777777" w:rsidR="00C907AF" w:rsidRPr="006D3A21" w:rsidRDefault="00C907AF" w:rsidP="00C907AF">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Pr>
          <w:rFonts w:hint="eastAsia"/>
          <w:color w:val="000000" w:themeColor="text1"/>
          <w:sz w:val="24"/>
          <w:szCs w:val="24"/>
        </w:rPr>
        <w:t xml:space="preserve"> </w:t>
      </w:r>
      <w:r w:rsidRPr="006D3A21">
        <w:rPr>
          <w:rFonts w:ascii="宋体" w:hAnsi="宋体" w:hint="eastAsia"/>
          <w:color w:val="000000" w:themeColor="text1"/>
          <w:sz w:val="24"/>
          <w:szCs w:val="24"/>
        </w:rPr>
        <w:t>＝＞</w:t>
      </w:r>
      <w:r>
        <w:rPr>
          <w:rFonts w:ascii="宋体" w:hAnsi="宋体" w:hint="eastAsia"/>
          <w:color w:val="000000" w:themeColor="text1"/>
          <w:sz w:val="24"/>
          <w:szCs w:val="24"/>
        </w:rPr>
        <w:t xml:space="preserve"> PC </w:t>
      </w:r>
    </w:p>
    <w:p w14:paraId="6CE0858B" w14:textId="77777777" w:rsidR="00C907AF" w:rsidRPr="006D3A21" w:rsidRDefault="00C907AF" w:rsidP="00C907AF">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7C701CDA" w14:textId="77777777" w:rsidR="00C907AF" w:rsidRDefault="00C907AF" w:rsidP="00C907AF">
      <w:pPr>
        <w:pStyle w:val="a1"/>
        <w:numPr>
          <w:ilvl w:val="0"/>
          <w:numId w:val="0"/>
        </w:numPr>
        <w:ind w:left="420"/>
        <w:rPr>
          <w:color w:val="000000" w:themeColor="text1"/>
        </w:rPr>
      </w:pPr>
      <w:r>
        <w:rPr>
          <w:rFonts w:hint="eastAsia"/>
          <w:color w:val="000000" w:themeColor="text1"/>
        </w:rPr>
        <w:t>参见标准</w:t>
      </w:r>
      <w:r>
        <w:rPr>
          <w:rFonts w:hint="eastAsia"/>
          <w:color w:val="000000" w:themeColor="text1"/>
        </w:rPr>
        <w:t>ACK</w:t>
      </w:r>
      <w:r>
        <w:rPr>
          <w:rFonts w:hint="eastAsia"/>
          <w:color w:val="000000" w:themeColor="text1"/>
        </w:rPr>
        <w:t>反馈消息。</w:t>
      </w:r>
    </w:p>
    <w:p w14:paraId="740FE508" w14:textId="77777777" w:rsidR="00C907AF" w:rsidRPr="00C907AF" w:rsidRDefault="00C907AF" w:rsidP="00B809A7">
      <w:pPr>
        <w:pStyle w:val="a1"/>
        <w:numPr>
          <w:ilvl w:val="0"/>
          <w:numId w:val="0"/>
        </w:numPr>
        <w:ind w:left="420"/>
        <w:rPr>
          <w:color w:val="000000" w:themeColor="text1"/>
        </w:rPr>
      </w:pPr>
    </w:p>
    <w:p w14:paraId="20D25E44" w14:textId="77777777" w:rsidR="00B809A7" w:rsidRPr="006D3A21" w:rsidRDefault="00B809A7" w:rsidP="00B809A7">
      <w:pPr>
        <w:pStyle w:val="31"/>
        <w:rPr>
          <w:color w:val="000000" w:themeColor="text1"/>
        </w:rPr>
      </w:pPr>
      <w:bookmarkStart w:id="153" w:name="_Toc375126655"/>
      <w:r>
        <w:rPr>
          <w:rFonts w:hint="eastAsia"/>
          <w:color w:val="000000" w:themeColor="text1"/>
        </w:rPr>
        <w:t>AG</w:t>
      </w:r>
      <w:r w:rsidR="00BA6C49">
        <w:rPr>
          <w:rFonts w:hint="eastAsia"/>
          <w:color w:val="000000" w:themeColor="text1"/>
        </w:rPr>
        <w:t>_</w:t>
      </w:r>
      <w:r w:rsidR="00301F3B">
        <w:rPr>
          <w:rFonts w:hint="eastAsia"/>
          <w:color w:val="000000" w:themeColor="text1"/>
        </w:rPr>
        <w:t>XX</w:t>
      </w:r>
      <w:r>
        <w:rPr>
          <w:rFonts w:hint="eastAsia"/>
          <w:color w:val="000000" w:themeColor="text1"/>
        </w:rPr>
        <w:t>_IQ_REL_REQ</w:t>
      </w:r>
      <w:bookmarkEnd w:id="153"/>
    </w:p>
    <w:p w14:paraId="41772202" w14:textId="77777777" w:rsidR="00B809A7" w:rsidRPr="006D3A21" w:rsidRDefault="00B809A7" w:rsidP="00B809A7">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12606F43" w14:textId="77777777" w:rsidR="00B809A7" w:rsidRPr="006D3A21" w:rsidRDefault="00B809A7" w:rsidP="00B809A7">
      <w:pPr>
        <w:pStyle w:val="a1"/>
        <w:numPr>
          <w:ilvl w:val="0"/>
          <w:numId w:val="0"/>
        </w:numPr>
        <w:ind w:left="420"/>
        <w:rPr>
          <w:color w:val="000000" w:themeColor="text1"/>
        </w:rPr>
      </w:pPr>
      <w:r w:rsidRPr="006D3A21">
        <w:rPr>
          <w:rFonts w:hint="eastAsia"/>
          <w:color w:val="000000" w:themeColor="text1"/>
        </w:rPr>
        <w:t>该消息是</w:t>
      </w:r>
      <w:r w:rsidRPr="006D3A21">
        <w:rPr>
          <w:rFonts w:hint="eastAsia"/>
          <w:color w:val="000000" w:themeColor="text1"/>
        </w:rPr>
        <w:t>APP Agent</w:t>
      </w:r>
      <w:r w:rsidR="00C907AF">
        <w:rPr>
          <w:rFonts w:hint="eastAsia"/>
          <w:color w:val="000000" w:themeColor="text1"/>
        </w:rPr>
        <w:t>在收到</w:t>
      </w:r>
      <w:r w:rsidR="00C907AF">
        <w:rPr>
          <w:rFonts w:hint="eastAsia"/>
          <w:color w:val="000000" w:themeColor="text1"/>
        </w:rPr>
        <w:t>L2P</w:t>
      </w:r>
      <w:r w:rsidR="00C907AF">
        <w:rPr>
          <w:rFonts w:hint="eastAsia"/>
          <w:color w:val="000000" w:themeColor="text1"/>
        </w:rPr>
        <w:t>反馈的</w:t>
      </w:r>
      <w:r w:rsidR="00C907AF">
        <w:rPr>
          <w:rFonts w:hint="eastAsia"/>
          <w:color w:val="000000" w:themeColor="text1"/>
        </w:rPr>
        <w:t>NACK</w:t>
      </w:r>
      <w:r w:rsidR="00C907AF">
        <w:rPr>
          <w:rFonts w:hint="eastAsia"/>
          <w:color w:val="000000" w:themeColor="text1"/>
        </w:rPr>
        <w:t>时候，给</w:t>
      </w:r>
      <w:r w:rsidR="00C907AF">
        <w:rPr>
          <w:rFonts w:hint="eastAsia"/>
          <w:color w:val="000000" w:themeColor="text1"/>
        </w:rPr>
        <w:t>L1</w:t>
      </w:r>
      <w:r w:rsidR="00C907AF">
        <w:rPr>
          <w:rFonts w:hint="eastAsia"/>
          <w:color w:val="000000" w:themeColor="text1"/>
        </w:rPr>
        <w:t>发送的将配置文件清除命令，也可以在</w:t>
      </w:r>
      <w:r w:rsidR="00C907AF">
        <w:rPr>
          <w:rFonts w:hint="eastAsia"/>
          <w:color w:val="000000" w:themeColor="text1"/>
        </w:rPr>
        <w:t>IQ</w:t>
      </w:r>
      <w:r w:rsidR="00C907AF">
        <w:rPr>
          <w:rFonts w:hint="eastAsia"/>
          <w:color w:val="000000" w:themeColor="text1"/>
        </w:rPr>
        <w:t>数据存储结束之后</w:t>
      </w:r>
      <w:r w:rsidR="00535A20">
        <w:rPr>
          <w:rFonts w:hint="eastAsia"/>
          <w:color w:val="000000" w:themeColor="text1"/>
        </w:rPr>
        <w:t>发给的</w:t>
      </w:r>
      <w:r w:rsidR="00535A20">
        <w:rPr>
          <w:rFonts w:hint="eastAsia"/>
          <w:color w:val="000000" w:themeColor="text1"/>
        </w:rPr>
        <w:t>L1</w:t>
      </w:r>
      <w:r w:rsidR="00535A20">
        <w:rPr>
          <w:rFonts w:hint="eastAsia"/>
          <w:color w:val="000000" w:themeColor="text1"/>
        </w:rPr>
        <w:t>配置清除命令</w:t>
      </w:r>
      <w:r w:rsidR="00301F3B">
        <w:rPr>
          <w:rFonts w:hint="eastAsia"/>
          <w:color w:val="000000" w:themeColor="text1"/>
        </w:rPr>
        <w:t xml:space="preserve">, </w:t>
      </w:r>
      <w:r w:rsidR="00301F3B">
        <w:rPr>
          <w:rFonts w:hint="eastAsia"/>
          <w:color w:val="000000" w:themeColor="text1"/>
        </w:rPr>
        <w:t>反之给</w:t>
      </w:r>
      <w:r w:rsidR="00301F3B">
        <w:rPr>
          <w:rFonts w:hint="eastAsia"/>
          <w:color w:val="000000" w:themeColor="text1"/>
        </w:rPr>
        <w:t>L2P</w:t>
      </w:r>
      <w:r w:rsidR="00301F3B">
        <w:rPr>
          <w:rFonts w:hint="eastAsia"/>
          <w:color w:val="000000" w:themeColor="text1"/>
        </w:rPr>
        <w:t>发送配置清除命令</w:t>
      </w:r>
      <w:r w:rsidRPr="006D3A21">
        <w:rPr>
          <w:rFonts w:hint="eastAsia"/>
          <w:color w:val="000000" w:themeColor="text1"/>
        </w:rPr>
        <w:t>。</w:t>
      </w:r>
    </w:p>
    <w:p w14:paraId="18990A3A" w14:textId="77777777" w:rsidR="00B809A7" w:rsidRPr="006D3A21" w:rsidRDefault="00B809A7" w:rsidP="00B809A7">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4229FEFA" w14:textId="77777777" w:rsidR="00B809A7" w:rsidRPr="006D3A21" w:rsidRDefault="00B809A7" w:rsidP="00B809A7">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w:t>
      </w:r>
      <w:r>
        <w:rPr>
          <w:rFonts w:ascii="宋体" w:hAnsi="宋体" w:hint="eastAsia"/>
          <w:color w:val="000000" w:themeColor="text1"/>
          <w:sz w:val="24"/>
          <w:szCs w:val="24"/>
        </w:rPr>
        <w:t>L1</w:t>
      </w:r>
      <w:r w:rsidR="00301F3B">
        <w:rPr>
          <w:rFonts w:ascii="宋体" w:hAnsi="宋体" w:hint="eastAsia"/>
          <w:color w:val="000000" w:themeColor="text1"/>
          <w:sz w:val="24"/>
          <w:szCs w:val="24"/>
        </w:rPr>
        <w:t>/L2P</w:t>
      </w:r>
    </w:p>
    <w:p w14:paraId="6027A797" w14:textId="77777777" w:rsidR="00B809A7" w:rsidRPr="006D3A21" w:rsidRDefault="00B809A7" w:rsidP="00B809A7">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6C5545D6" w14:textId="77777777" w:rsidR="005B31E1" w:rsidRDefault="00535A20">
      <w:pPr>
        <w:pStyle w:val="a5"/>
        <w:rPr>
          <w:color w:val="000000" w:themeColor="text1"/>
        </w:rPr>
      </w:pPr>
      <w:r>
        <w:rPr>
          <w:rFonts w:hint="eastAsia"/>
          <w:color w:val="000000" w:themeColor="text1"/>
        </w:rPr>
        <w:t>消息内容空，通过消息类型区分</w:t>
      </w:r>
      <w:r w:rsidR="00B809A7" w:rsidRPr="006D3A21">
        <w:rPr>
          <w:rFonts w:hint="eastAsia"/>
          <w:color w:val="000000" w:themeColor="text1"/>
        </w:rPr>
        <w:t>。</w:t>
      </w:r>
    </w:p>
    <w:p w14:paraId="1E6517DC" w14:textId="77777777" w:rsidR="00E2148B" w:rsidRDefault="00E2148B" w:rsidP="00301F3B">
      <w:pPr>
        <w:pStyle w:val="31"/>
        <w:rPr>
          <w:color w:val="000000" w:themeColor="text1"/>
        </w:rPr>
      </w:pPr>
      <w:r>
        <w:rPr>
          <w:rFonts w:hint="eastAsia"/>
          <w:color w:val="000000" w:themeColor="text1"/>
        </w:rPr>
        <w:t>L1_AG_PC_IQ_END_IND</w:t>
      </w:r>
    </w:p>
    <w:p w14:paraId="275102CE" w14:textId="77777777" w:rsidR="00E2148B" w:rsidRPr="006D3A21" w:rsidRDefault="00E2148B" w:rsidP="00E2148B">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69E54EEF" w14:textId="77777777" w:rsidR="005B31E1" w:rsidRDefault="00E2148B">
      <w:pPr>
        <w:pStyle w:val="a1"/>
        <w:numPr>
          <w:ilvl w:val="0"/>
          <w:numId w:val="0"/>
        </w:numPr>
        <w:ind w:left="420"/>
        <w:rPr>
          <w:color w:val="000000" w:themeColor="text1"/>
        </w:rPr>
      </w:pPr>
      <w:r w:rsidRPr="006D3A21">
        <w:rPr>
          <w:rFonts w:hint="eastAsia"/>
          <w:color w:val="000000" w:themeColor="text1"/>
        </w:rPr>
        <w:t>该消息是</w:t>
      </w:r>
      <w:r>
        <w:rPr>
          <w:rFonts w:hint="eastAsia"/>
          <w:color w:val="000000" w:themeColor="text1"/>
        </w:rPr>
        <w:t>L1</w:t>
      </w:r>
      <w:r>
        <w:rPr>
          <w:rFonts w:hint="eastAsia"/>
          <w:color w:val="000000" w:themeColor="text1"/>
        </w:rPr>
        <w:t>在数据存储完成之后发给</w:t>
      </w:r>
      <w:r>
        <w:rPr>
          <w:rFonts w:hint="eastAsia"/>
          <w:color w:val="000000" w:themeColor="text1"/>
        </w:rPr>
        <w:t>A</w:t>
      </w:r>
      <w:r>
        <w:rPr>
          <w:color w:val="000000" w:themeColor="text1"/>
        </w:rPr>
        <w:t>g</w:t>
      </w:r>
      <w:r>
        <w:rPr>
          <w:rFonts w:hint="eastAsia"/>
          <w:color w:val="000000" w:themeColor="text1"/>
        </w:rPr>
        <w:t>ent</w:t>
      </w:r>
      <w:r>
        <w:rPr>
          <w:rFonts w:hint="eastAsia"/>
          <w:color w:val="000000" w:themeColor="text1"/>
        </w:rPr>
        <w:t>的数据存储结束消息，</w:t>
      </w:r>
      <w:r>
        <w:rPr>
          <w:rFonts w:hint="eastAsia"/>
          <w:color w:val="000000" w:themeColor="text1"/>
        </w:rPr>
        <w:t>A</w:t>
      </w:r>
      <w:r>
        <w:rPr>
          <w:color w:val="000000" w:themeColor="text1"/>
        </w:rPr>
        <w:t>g</w:t>
      </w:r>
      <w:r>
        <w:rPr>
          <w:rFonts w:hint="eastAsia"/>
          <w:color w:val="000000" w:themeColor="text1"/>
        </w:rPr>
        <w:t>ent</w:t>
      </w:r>
      <w:r>
        <w:rPr>
          <w:rFonts w:hint="eastAsia"/>
          <w:color w:val="000000" w:themeColor="text1"/>
        </w:rPr>
        <w:t>在收到之后直接给</w:t>
      </w:r>
      <w:r>
        <w:rPr>
          <w:rFonts w:hint="eastAsia"/>
          <w:color w:val="000000" w:themeColor="text1"/>
        </w:rPr>
        <w:t>PC</w:t>
      </w:r>
      <w:r>
        <w:rPr>
          <w:rFonts w:hint="eastAsia"/>
          <w:color w:val="000000" w:themeColor="text1"/>
        </w:rPr>
        <w:t>机的</w:t>
      </w:r>
      <w:r>
        <w:rPr>
          <w:rFonts w:hint="eastAsia"/>
          <w:color w:val="000000" w:themeColor="text1"/>
        </w:rPr>
        <w:t>AGI</w:t>
      </w:r>
      <w:r>
        <w:rPr>
          <w:rFonts w:hint="eastAsia"/>
          <w:color w:val="000000" w:themeColor="text1"/>
        </w:rPr>
        <w:t>透传</w:t>
      </w:r>
    </w:p>
    <w:p w14:paraId="1D120636" w14:textId="77777777" w:rsidR="005B31E1" w:rsidRDefault="00E2148B">
      <w:pPr>
        <w:pStyle w:val="a1"/>
        <w:numPr>
          <w:ilvl w:val="0"/>
          <w:numId w:val="0"/>
        </w:numPr>
        <w:ind w:left="420"/>
        <w:rPr>
          <w:rFonts w:ascii="宋体" w:hAnsi="宋体"/>
          <w:b/>
          <w:bCs/>
          <w:color w:val="000000" w:themeColor="text1"/>
          <w:sz w:val="24"/>
          <w:szCs w:val="24"/>
        </w:rPr>
      </w:pPr>
      <w:r w:rsidRPr="006D3A21">
        <w:rPr>
          <w:rFonts w:ascii="宋体" w:hAnsi="宋体" w:hint="eastAsia"/>
          <w:b/>
          <w:bCs/>
          <w:color w:val="000000" w:themeColor="text1"/>
          <w:sz w:val="24"/>
          <w:szCs w:val="24"/>
        </w:rPr>
        <w:lastRenderedPageBreak/>
        <w:t>方向：</w:t>
      </w:r>
    </w:p>
    <w:p w14:paraId="578501DC" w14:textId="77777777" w:rsidR="00E2148B" w:rsidRPr="006D3A21" w:rsidRDefault="00E2148B" w:rsidP="00E2148B">
      <w:pPr>
        <w:pStyle w:val="a1"/>
        <w:numPr>
          <w:ilvl w:val="0"/>
          <w:numId w:val="0"/>
        </w:numPr>
        <w:ind w:left="420"/>
        <w:rPr>
          <w:color w:val="000000" w:themeColor="text1"/>
          <w:sz w:val="24"/>
          <w:szCs w:val="24"/>
        </w:rPr>
      </w:pPr>
      <w:r>
        <w:rPr>
          <w:rFonts w:ascii="宋体" w:hAnsi="宋体" w:hint="eastAsia"/>
          <w:color w:val="000000" w:themeColor="text1"/>
          <w:sz w:val="24"/>
          <w:szCs w:val="24"/>
        </w:rPr>
        <w:t>L1</w:t>
      </w:r>
      <w:r w:rsidRPr="006D3A21">
        <w:rPr>
          <w:rFonts w:ascii="宋体" w:hAnsi="宋体" w:hint="eastAsia"/>
          <w:color w:val="000000" w:themeColor="text1"/>
          <w:sz w:val="24"/>
          <w:szCs w:val="24"/>
        </w:rPr>
        <w:t>＝＞</w:t>
      </w:r>
      <w:r w:rsidRPr="006D3A21">
        <w:rPr>
          <w:rFonts w:hint="eastAsia"/>
          <w:color w:val="000000" w:themeColor="text1"/>
          <w:sz w:val="24"/>
          <w:szCs w:val="24"/>
        </w:rPr>
        <w:t>APP Agent</w:t>
      </w:r>
      <w:r>
        <w:rPr>
          <w:rFonts w:ascii="宋体" w:hAnsi="宋体" w:hint="eastAsia"/>
          <w:color w:val="000000" w:themeColor="text1"/>
          <w:sz w:val="24"/>
          <w:szCs w:val="24"/>
        </w:rPr>
        <w:t xml:space="preserve"> </w:t>
      </w:r>
    </w:p>
    <w:p w14:paraId="24A53043" w14:textId="77777777" w:rsidR="00E2148B" w:rsidRPr="006D3A21" w:rsidRDefault="00E2148B" w:rsidP="00E2148B">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70393DEC" w14:textId="77777777" w:rsidR="00E2148B" w:rsidRDefault="00E2148B" w:rsidP="00E2148B">
      <w:pPr>
        <w:pStyle w:val="a1"/>
        <w:numPr>
          <w:ilvl w:val="0"/>
          <w:numId w:val="0"/>
        </w:numPr>
        <w:ind w:left="420"/>
        <w:rPr>
          <w:color w:val="000000" w:themeColor="text1"/>
        </w:rPr>
      </w:pPr>
      <w:r>
        <w:rPr>
          <w:rFonts w:hint="eastAsia"/>
          <w:color w:val="000000" w:themeColor="text1"/>
        </w:rPr>
        <w:t>消息内容空，通过消息类型区分</w:t>
      </w:r>
    </w:p>
    <w:p w14:paraId="5F0980CA" w14:textId="77777777" w:rsidR="00230D0A" w:rsidRDefault="00230D0A" w:rsidP="00230D0A">
      <w:pPr>
        <w:pStyle w:val="31"/>
        <w:rPr>
          <w:color w:val="000000" w:themeColor="text1"/>
        </w:rPr>
      </w:pPr>
      <w:r>
        <w:rPr>
          <w:rFonts w:hint="eastAsia"/>
          <w:color w:val="000000" w:themeColor="text1"/>
        </w:rPr>
        <w:t>L2P_AG_PC_IQ_END_IND</w:t>
      </w:r>
    </w:p>
    <w:p w14:paraId="0A9EC18B" w14:textId="77777777" w:rsidR="00230D0A" w:rsidRPr="006D3A21" w:rsidRDefault="00230D0A" w:rsidP="00230D0A">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0773A427" w14:textId="77777777" w:rsidR="00230D0A" w:rsidRDefault="00230D0A" w:rsidP="00230D0A">
      <w:pPr>
        <w:pStyle w:val="a1"/>
        <w:numPr>
          <w:ilvl w:val="0"/>
          <w:numId w:val="0"/>
        </w:numPr>
        <w:ind w:left="420"/>
        <w:rPr>
          <w:color w:val="000000" w:themeColor="text1"/>
        </w:rPr>
      </w:pPr>
      <w:r w:rsidRPr="006D3A21">
        <w:rPr>
          <w:rFonts w:hint="eastAsia"/>
          <w:color w:val="000000" w:themeColor="text1"/>
        </w:rPr>
        <w:t>该消息是</w:t>
      </w:r>
      <w:r>
        <w:rPr>
          <w:rFonts w:hint="eastAsia"/>
          <w:color w:val="000000" w:themeColor="text1"/>
        </w:rPr>
        <w:t>L2P</w:t>
      </w:r>
      <w:r>
        <w:rPr>
          <w:rFonts w:hint="eastAsia"/>
          <w:color w:val="000000" w:themeColor="text1"/>
        </w:rPr>
        <w:t>在数据存储完成之后发给</w:t>
      </w:r>
      <w:r>
        <w:rPr>
          <w:rFonts w:hint="eastAsia"/>
          <w:color w:val="000000" w:themeColor="text1"/>
        </w:rPr>
        <w:t>A</w:t>
      </w:r>
      <w:r>
        <w:rPr>
          <w:color w:val="000000" w:themeColor="text1"/>
        </w:rPr>
        <w:t>g</w:t>
      </w:r>
      <w:r>
        <w:rPr>
          <w:rFonts w:hint="eastAsia"/>
          <w:color w:val="000000" w:themeColor="text1"/>
        </w:rPr>
        <w:t>ent</w:t>
      </w:r>
      <w:r>
        <w:rPr>
          <w:rFonts w:hint="eastAsia"/>
          <w:color w:val="000000" w:themeColor="text1"/>
        </w:rPr>
        <w:t>的数据存储结束消息，</w:t>
      </w:r>
      <w:r>
        <w:rPr>
          <w:rFonts w:hint="eastAsia"/>
          <w:color w:val="000000" w:themeColor="text1"/>
        </w:rPr>
        <w:t>A</w:t>
      </w:r>
      <w:r>
        <w:rPr>
          <w:color w:val="000000" w:themeColor="text1"/>
        </w:rPr>
        <w:t>g</w:t>
      </w:r>
      <w:r>
        <w:rPr>
          <w:rFonts w:hint="eastAsia"/>
          <w:color w:val="000000" w:themeColor="text1"/>
        </w:rPr>
        <w:t>ent</w:t>
      </w:r>
      <w:r>
        <w:rPr>
          <w:rFonts w:hint="eastAsia"/>
          <w:color w:val="000000" w:themeColor="text1"/>
        </w:rPr>
        <w:t>在收到之后直接给</w:t>
      </w:r>
      <w:r>
        <w:rPr>
          <w:rFonts w:hint="eastAsia"/>
          <w:color w:val="000000" w:themeColor="text1"/>
        </w:rPr>
        <w:t>PC</w:t>
      </w:r>
      <w:r>
        <w:rPr>
          <w:rFonts w:hint="eastAsia"/>
          <w:color w:val="000000" w:themeColor="text1"/>
        </w:rPr>
        <w:t>机的</w:t>
      </w:r>
      <w:r>
        <w:rPr>
          <w:rFonts w:hint="eastAsia"/>
          <w:color w:val="000000" w:themeColor="text1"/>
        </w:rPr>
        <w:t>AGI</w:t>
      </w:r>
      <w:r>
        <w:rPr>
          <w:rFonts w:hint="eastAsia"/>
          <w:color w:val="000000" w:themeColor="text1"/>
        </w:rPr>
        <w:t>透传</w:t>
      </w:r>
    </w:p>
    <w:p w14:paraId="7A6D178C" w14:textId="77777777" w:rsidR="00230D0A" w:rsidRPr="006D3A21" w:rsidRDefault="00230D0A" w:rsidP="00230D0A">
      <w:pPr>
        <w:pStyle w:val="a1"/>
        <w:numPr>
          <w:ilvl w:val="0"/>
          <w:numId w:val="0"/>
        </w:numPr>
        <w:ind w:left="420"/>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462D5C95" w14:textId="77777777" w:rsidR="00230D0A" w:rsidRPr="006D3A21" w:rsidRDefault="00230D0A" w:rsidP="00230D0A">
      <w:pPr>
        <w:pStyle w:val="a1"/>
        <w:numPr>
          <w:ilvl w:val="0"/>
          <w:numId w:val="0"/>
        </w:numPr>
        <w:ind w:left="420"/>
        <w:rPr>
          <w:color w:val="000000" w:themeColor="text1"/>
          <w:sz w:val="24"/>
          <w:szCs w:val="24"/>
        </w:rPr>
      </w:pPr>
      <w:r>
        <w:rPr>
          <w:rFonts w:ascii="宋体" w:hAnsi="宋体" w:hint="eastAsia"/>
          <w:color w:val="000000" w:themeColor="text1"/>
          <w:sz w:val="24"/>
          <w:szCs w:val="24"/>
        </w:rPr>
        <w:t>L2P</w:t>
      </w:r>
      <w:r w:rsidRPr="006D3A21">
        <w:rPr>
          <w:rFonts w:ascii="宋体" w:hAnsi="宋体" w:hint="eastAsia"/>
          <w:color w:val="000000" w:themeColor="text1"/>
          <w:sz w:val="24"/>
          <w:szCs w:val="24"/>
        </w:rPr>
        <w:t>＝＞</w:t>
      </w:r>
      <w:r w:rsidRPr="006D3A21">
        <w:rPr>
          <w:rFonts w:hint="eastAsia"/>
          <w:color w:val="000000" w:themeColor="text1"/>
          <w:sz w:val="24"/>
          <w:szCs w:val="24"/>
        </w:rPr>
        <w:t>APP Agent</w:t>
      </w:r>
      <w:r>
        <w:rPr>
          <w:rFonts w:ascii="宋体" w:hAnsi="宋体" w:hint="eastAsia"/>
          <w:color w:val="000000" w:themeColor="text1"/>
          <w:sz w:val="24"/>
          <w:szCs w:val="24"/>
        </w:rPr>
        <w:t xml:space="preserve"> </w:t>
      </w:r>
    </w:p>
    <w:p w14:paraId="55458A62" w14:textId="77777777" w:rsidR="00230D0A" w:rsidRPr="006D3A21" w:rsidRDefault="00230D0A" w:rsidP="00230D0A">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67DAABAA" w14:textId="77777777" w:rsidR="00E2148B" w:rsidRPr="00230D0A" w:rsidRDefault="00230D0A" w:rsidP="00E2148B">
      <w:pPr>
        <w:pStyle w:val="a1"/>
        <w:numPr>
          <w:ilvl w:val="0"/>
          <w:numId w:val="0"/>
        </w:numPr>
        <w:ind w:left="420"/>
        <w:rPr>
          <w:color w:val="000000" w:themeColor="text1"/>
        </w:rPr>
      </w:pPr>
      <w:r>
        <w:rPr>
          <w:rFonts w:hint="eastAsia"/>
          <w:color w:val="000000" w:themeColor="text1"/>
        </w:rPr>
        <w:t>消息内容空，通过消息类型区分</w:t>
      </w:r>
    </w:p>
    <w:p w14:paraId="4AF87F56" w14:textId="77777777" w:rsidR="005B31E1" w:rsidRDefault="00E2148B">
      <w:pPr>
        <w:pStyle w:val="31"/>
        <w:rPr>
          <w:color w:val="000000" w:themeColor="text1"/>
        </w:rPr>
      </w:pPr>
      <w:r>
        <w:rPr>
          <w:rFonts w:hint="eastAsia"/>
          <w:color w:val="000000" w:themeColor="text1"/>
        </w:rPr>
        <w:t>AG_PC_IQ_END_IND</w:t>
      </w:r>
    </w:p>
    <w:p w14:paraId="3A39D345" w14:textId="77777777" w:rsidR="00E2148B" w:rsidRPr="006D3A21" w:rsidRDefault="00E2148B" w:rsidP="00E2148B">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576ACD6A" w14:textId="77777777" w:rsidR="00E2148B" w:rsidRPr="006D3A21" w:rsidRDefault="00E2148B" w:rsidP="00E2148B">
      <w:pPr>
        <w:pStyle w:val="a1"/>
        <w:numPr>
          <w:ilvl w:val="0"/>
          <w:numId w:val="0"/>
        </w:numPr>
        <w:ind w:left="420"/>
        <w:rPr>
          <w:color w:val="000000" w:themeColor="text1"/>
        </w:rPr>
      </w:pPr>
      <w:r w:rsidRPr="006D3A21">
        <w:rPr>
          <w:rFonts w:hint="eastAsia"/>
          <w:color w:val="000000" w:themeColor="text1"/>
        </w:rPr>
        <w:t>该消息是</w:t>
      </w:r>
      <w:r>
        <w:rPr>
          <w:rFonts w:hint="eastAsia"/>
          <w:color w:val="000000" w:themeColor="text1"/>
        </w:rPr>
        <w:t>APP Agent</w:t>
      </w:r>
      <w:r>
        <w:rPr>
          <w:rFonts w:hint="eastAsia"/>
          <w:color w:val="000000" w:themeColor="text1"/>
        </w:rPr>
        <w:t>在数据存储完成之后发给</w:t>
      </w:r>
      <w:r>
        <w:rPr>
          <w:rFonts w:hint="eastAsia"/>
          <w:color w:val="000000" w:themeColor="text1"/>
        </w:rPr>
        <w:t>PC</w:t>
      </w:r>
      <w:r>
        <w:rPr>
          <w:rFonts w:hint="eastAsia"/>
          <w:color w:val="000000" w:themeColor="text1"/>
        </w:rPr>
        <w:t>机</w:t>
      </w:r>
      <w:r>
        <w:rPr>
          <w:rFonts w:hint="eastAsia"/>
          <w:color w:val="000000" w:themeColor="text1"/>
        </w:rPr>
        <w:t>AGI</w:t>
      </w:r>
      <w:r>
        <w:rPr>
          <w:rFonts w:hint="eastAsia"/>
          <w:color w:val="000000" w:themeColor="text1"/>
        </w:rPr>
        <w:t>的存储结束消息，如果是由</w:t>
      </w:r>
      <w:r>
        <w:rPr>
          <w:rFonts w:hint="eastAsia"/>
          <w:color w:val="000000" w:themeColor="text1"/>
        </w:rPr>
        <w:t>Agent</w:t>
      </w:r>
      <w:r>
        <w:rPr>
          <w:rFonts w:hint="eastAsia"/>
          <w:color w:val="000000" w:themeColor="text1"/>
        </w:rPr>
        <w:t>确定的时间，比如时间触发，则有</w:t>
      </w:r>
      <w:r>
        <w:rPr>
          <w:rFonts w:hint="eastAsia"/>
          <w:color w:val="000000" w:themeColor="text1"/>
        </w:rPr>
        <w:t>A</w:t>
      </w:r>
      <w:r>
        <w:rPr>
          <w:color w:val="000000" w:themeColor="text1"/>
        </w:rPr>
        <w:t>g</w:t>
      </w:r>
      <w:r>
        <w:rPr>
          <w:rFonts w:hint="eastAsia"/>
          <w:color w:val="000000" w:themeColor="text1"/>
        </w:rPr>
        <w:t>ent</w:t>
      </w:r>
      <w:r>
        <w:rPr>
          <w:rFonts w:hint="eastAsia"/>
          <w:color w:val="000000" w:themeColor="text1"/>
        </w:rPr>
        <w:t>直接生成发给</w:t>
      </w:r>
      <w:r>
        <w:rPr>
          <w:rFonts w:hint="eastAsia"/>
          <w:color w:val="000000" w:themeColor="text1"/>
        </w:rPr>
        <w:t>PC</w:t>
      </w:r>
      <w:r>
        <w:rPr>
          <w:rFonts w:hint="eastAsia"/>
          <w:color w:val="000000" w:themeColor="text1"/>
        </w:rPr>
        <w:t>，其他的是在收到</w:t>
      </w:r>
      <w:r>
        <w:rPr>
          <w:rFonts w:hint="eastAsia"/>
          <w:color w:val="000000" w:themeColor="text1"/>
        </w:rPr>
        <w:t>L1</w:t>
      </w:r>
      <w:r>
        <w:rPr>
          <w:rFonts w:hint="eastAsia"/>
          <w:color w:val="000000" w:themeColor="text1"/>
        </w:rPr>
        <w:t>或者</w:t>
      </w:r>
      <w:r>
        <w:rPr>
          <w:rFonts w:hint="eastAsia"/>
          <w:color w:val="000000" w:themeColor="text1"/>
        </w:rPr>
        <w:t>L2P</w:t>
      </w:r>
      <w:r>
        <w:rPr>
          <w:rFonts w:hint="eastAsia"/>
          <w:color w:val="000000" w:themeColor="text1"/>
        </w:rPr>
        <w:t>的结束消息后直接透传给</w:t>
      </w:r>
      <w:r>
        <w:rPr>
          <w:rFonts w:hint="eastAsia"/>
          <w:color w:val="000000" w:themeColor="text1"/>
        </w:rPr>
        <w:t>AGI</w:t>
      </w:r>
      <w:r>
        <w:rPr>
          <w:rFonts w:hint="eastAsia"/>
          <w:color w:val="000000" w:themeColor="text1"/>
        </w:rPr>
        <w:t>。</w:t>
      </w:r>
    </w:p>
    <w:p w14:paraId="3757430F" w14:textId="77777777" w:rsidR="00E2148B" w:rsidRPr="006D3A21" w:rsidRDefault="00E2148B" w:rsidP="00E2148B">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29B47157" w14:textId="77777777" w:rsidR="00E2148B" w:rsidRPr="006D3A21" w:rsidRDefault="00E2148B" w:rsidP="00E2148B">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w:t>
      </w:r>
      <w:r>
        <w:rPr>
          <w:rFonts w:ascii="宋体" w:hAnsi="宋体" w:hint="eastAsia"/>
          <w:color w:val="000000" w:themeColor="text1"/>
          <w:sz w:val="24"/>
          <w:szCs w:val="24"/>
        </w:rPr>
        <w:t xml:space="preserve">PC </w:t>
      </w:r>
    </w:p>
    <w:p w14:paraId="0A6CD6BF" w14:textId="77777777" w:rsidR="00E2148B" w:rsidRPr="006D3A21" w:rsidRDefault="00E2148B" w:rsidP="00E2148B">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0C772373" w14:textId="77777777" w:rsidR="005B31E1" w:rsidRDefault="00E2148B">
      <w:pPr>
        <w:pStyle w:val="a5"/>
      </w:pPr>
      <w:r>
        <w:rPr>
          <w:rFonts w:hint="eastAsia"/>
          <w:color w:val="000000" w:themeColor="text1"/>
        </w:rPr>
        <w:t>消息内容空，通过消息类型区分</w:t>
      </w:r>
    </w:p>
    <w:p w14:paraId="51979FE2" w14:textId="77777777" w:rsidR="00DA0130" w:rsidRPr="006D3A21" w:rsidRDefault="00DA0130" w:rsidP="00B809A7">
      <w:pPr>
        <w:pStyle w:val="a5"/>
        <w:rPr>
          <w:color w:val="000000" w:themeColor="text1"/>
        </w:rPr>
      </w:pPr>
    </w:p>
    <w:p w14:paraId="40DD8847" w14:textId="77777777" w:rsidR="00D36E47" w:rsidRPr="006D3A21" w:rsidRDefault="00D36E47" w:rsidP="00D36E47">
      <w:pPr>
        <w:rPr>
          <w:color w:val="000000" w:themeColor="text1"/>
        </w:rPr>
      </w:pPr>
    </w:p>
    <w:p w14:paraId="0DC1EA35" w14:textId="77777777" w:rsidR="005B31E1" w:rsidRDefault="006C397A">
      <w:pPr>
        <w:pStyle w:val="21"/>
        <w:ind w:firstLine="514"/>
        <w:rPr>
          <w:color w:val="000000" w:themeColor="text1"/>
        </w:rPr>
      </w:pPr>
      <w:bookmarkStart w:id="154" w:name="_Toc375126663"/>
      <w:bookmarkEnd w:id="92"/>
      <w:r w:rsidRPr="006D3A21">
        <w:rPr>
          <w:rFonts w:hint="eastAsia"/>
          <w:color w:val="000000" w:themeColor="text1"/>
        </w:rPr>
        <w:t>协议跟踪模式下的消息定义</w:t>
      </w:r>
      <w:bookmarkStart w:id="155" w:name="_Toc374110213"/>
      <w:bookmarkEnd w:id="154"/>
    </w:p>
    <w:p w14:paraId="6342A1A2" w14:textId="77777777" w:rsidR="00A63832" w:rsidRPr="006D3A21" w:rsidRDefault="00A63832" w:rsidP="00A63832">
      <w:pPr>
        <w:pStyle w:val="31"/>
        <w:ind w:firstLine="590"/>
        <w:rPr>
          <w:color w:val="000000" w:themeColor="text1"/>
        </w:rPr>
      </w:pPr>
      <w:r w:rsidRPr="006D3A21">
        <w:rPr>
          <w:rFonts w:hint="eastAsia"/>
          <w:color w:val="000000" w:themeColor="text1"/>
        </w:rPr>
        <w:t>PC_AG_</w:t>
      </w:r>
      <w:r w:rsidRPr="006D3A21">
        <w:rPr>
          <w:color w:val="000000" w:themeColor="text1"/>
        </w:rPr>
        <w:t>PROTOCOL_TRACE_REQ</w:t>
      </w:r>
      <w:bookmarkEnd w:id="155"/>
    </w:p>
    <w:p w14:paraId="0E3FAE67" w14:textId="77777777" w:rsidR="00A63832" w:rsidRPr="006D3A21" w:rsidRDefault="00A63832" w:rsidP="00A63832">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3C126422" w14:textId="77777777" w:rsidR="00A63832" w:rsidRPr="006D3A21" w:rsidRDefault="00A63832" w:rsidP="00A63832">
      <w:pPr>
        <w:pStyle w:val="a1"/>
        <w:numPr>
          <w:ilvl w:val="0"/>
          <w:numId w:val="0"/>
        </w:numPr>
        <w:ind w:left="420"/>
        <w:rPr>
          <w:color w:val="000000" w:themeColor="text1"/>
        </w:rPr>
      </w:pPr>
      <w:r w:rsidRPr="006D3A21">
        <w:rPr>
          <w:rFonts w:hint="eastAsia"/>
          <w:color w:val="000000" w:themeColor="text1"/>
        </w:rPr>
        <w:lastRenderedPageBreak/>
        <w:t>该消息是</w:t>
      </w:r>
      <w:r w:rsidRPr="006D3A21">
        <w:rPr>
          <w:rFonts w:hint="eastAsia"/>
          <w:color w:val="000000" w:themeColor="text1"/>
        </w:rPr>
        <w:t>PC</w:t>
      </w:r>
      <w:r w:rsidRPr="006D3A21">
        <w:rPr>
          <w:rFonts w:hint="eastAsia"/>
          <w:color w:val="000000" w:themeColor="text1"/>
        </w:rPr>
        <w:t>机向</w:t>
      </w:r>
      <w:r w:rsidRPr="006D3A21">
        <w:rPr>
          <w:rFonts w:hint="eastAsia"/>
          <w:color w:val="000000" w:themeColor="text1"/>
        </w:rPr>
        <w:t>APP Agent</w:t>
      </w:r>
      <w:r w:rsidRPr="006D3A21">
        <w:rPr>
          <w:rFonts w:hint="eastAsia"/>
          <w:color w:val="000000" w:themeColor="text1"/>
        </w:rPr>
        <w:t>发送协议跟踪请求消息，消息包括需要配置的小区参数和</w:t>
      </w:r>
      <w:r w:rsidRPr="006D3A21">
        <w:rPr>
          <w:rFonts w:hint="eastAsia"/>
          <w:color w:val="000000" w:themeColor="text1"/>
        </w:rPr>
        <w:t>UE</w:t>
      </w:r>
      <w:r w:rsidRPr="006D3A21">
        <w:rPr>
          <w:rFonts w:hint="eastAsia"/>
          <w:color w:val="000000" w:themeColor="text1"/>
        </w:rPr>
        <w:t>参数。</w:t>
      </w:r>
    </w:p>
    <w:p w14:paraId="28984777" w14:textId="77777777" w:rsidR="00A63832" w:rsidRPr="006D3A21" w:rsidRDefault="00A63832" w:rsidP="00A63832">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74FA7545" w14:textId="77777777" w:rsidR="00A63832" w:rsidRPr="006D3A21" w:rsidRDefault="00A63832" w:rsidP="00A63832">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PC＝＞</w:t>
      </w:r>
      <w:r w:rsidRPr="006D3A21">
        <w:rPr>
          <w:rFonts w:hint="eastAsia"/>
          <w:color w:val="000000" w:themeColor="text1"/>
          <w:sz w:val="24"/>
          <w:szCs w:val="24"/>
        </w:rPr>
        <w:t>APP Agent</w:t>
      </w:r>
    </w:p>
    <w:p w14:paraId="4771DE7D" w14:textId="77777777" w:rsidR="00A63832" w:rsidRPr="006D3A21" w:rsidRDefault="00A63832" w:rsidP="00A63832">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：见下表</w:t>
      </w: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567"/>
        <w:gridCol w:w="3541"/>
      </w:tblGrid>
      <w:tr w:rsidR="00A63832" w:rsidRPr="006D3A21" w14:paraId="122DD5E2" w14:textId="77777777" w:rsidTr="00904717">
        <w:tc>
          <w:tcPr>
            <w:tcW w:w="2660" w:type="dxa"/>
          </w:tcPr>
          <w:p w14:paraId="76713627" w14:textId="77777777" w:rsidR="00A63832" w:rsidRPr="006D3A21" w:rsidRDefault="00A63832" w:rsidP="00904717">
            <w:pPr>
              <w:rPr>
                <w:b/>
                <w:color w:val="000000" w:themeColor="text1"/>
                <w:lang w:val="en-GB"/>
              </w:rPr>
            </w:pPr>
            <w:r w:rsidRPr="006D3A21">
              <w:rPr>
                <w:rFonts w:hint="eastAsia"/>
                <w:b/>
                <w:color w:val="000000" w:themeColor="text1"/>
                <w:lang w:val="en-GB"/>
              </w:rPr>
              <w:t>Parameter</w:t>
            </w:r>
          </w:p>
        </w:tc>
        <w:tc>
          <w:tcPr>
            <w:tcW w:w="567" w:type="dxa"/>
          </w:tcPr>
          <w:p w14:paraId="703760B7" w14:textId="77777777" w:rsidR="00A63832" w:rsidRPr="006D3A21" w:rsidRDefault="00A63832" w:rsidP="00904717">
            <w:pPr>
              <w:rPr>
                <w:b/>
                <w:color w:val="000000" w:themeColor="text1"/>
                <w:lang w:val="en-GB"/>
              </w:rPr>
            </w:pPr>
            <w:r>
              <w:rPr>
                <w:b/>
                <w:color w:val="000000" w:themeColor="text1"/>
                <w:lang w:val="en-GB"/>
              </w:rPr>
              <w:t>T</w:t>
            </w:r>
            <w:r>
              <w:rPr>
                <w:rFonts w:hint="eastAsia"/>
                <w:b/>
                <w:color w:val="000000" w:themeColor="text1"/>
                <w:lang w:val="en-GB"/>
              </w:rPr>
              <w:t>ype</w:t>
            </w:r>
          </w:p>
        </w:tc>
        <w:tc>
          <w:tcPr>
            <w:tcW w:w="3541" w:type="dxa"/>
          </w:tcPr>
          <w:p w14:paraId="178631B6" w14:textId="77777777" w:rsidR="00A63832" w:rsidRPr="006D3A21" w:rsidRDefault="00A63832" w:rsidP="00904717">
            <w:pPr>
              <w:rPr>
                <w:b/>
                <w:color w:val="000000" w:themeColor="text1"/>
                <w:lang w:val="en-GB"/>
              </w:rPr>
            </w:pPr>
            <w:r w:rsidRPr="006D3A21">
              <w:rPr>
                <w:rFonts w:hint="eastAsia"/>
                <w:b/>
                <w:color w:val="000000" w:themeColor="text1"/>
                <w:lang w:val="en-GB"/>
              </w:rPr>
              <w:t>Description</w:t>
            </w:r>
          </w:p>
        </w:tc>
      </w:tr>
      <w:tr w:rsidR="00A63832" w:rsidRPr="006D3A21" w14:paraId="09C63812" w14:textId="77777777" w:rsidTr="00904717">
        <w:tc>
          <w:tcPr>
            <w:tcW w:w="2660" w:type="dxa"/>
          </w:tcPr>
          <w:p w14:paraId="0372EC83" w14:textId="77777777" w:rsidR="00A63832" w:rsidRPr="006D3A21" w:rsidRDefault="00A63832" w:rsidP="00904717">
            <w:pPr>
              <w:rPr>
                <w:rStyle w:val="affb"/>
                <w:color w:val="000000" w:themeColor="text1"/>
              </w:rPr>
            </w:pPr>
            <w:r w:rsidRPr="006D3A21">
              <w:rPr>
                <w:rStyle w:val="affb"/>
                <w:rFonts w:hint="eastAsia"/>
                <w:color w:val="000000" w:themeColor="text1"/>
              </w:rPr>
              <w:t>UeInfo</w:t>
            </w:r>
          </w:p>
        </w:tc>
        <w:tc>
          <w:tcPr>
            <w:tcW w:w="567" w:type="dxa"/>
          </w:tcPr>
          <w:p w14:paraId="6AE813E9" w14:textId="77777777" w:rsidR="00A63832" w:rsidRPr="006D3A21" w:rsidRDefault="00A63832" w:rsidP="00904717">
            <w:pPr>
              <w:rPr>
                <w:color w:val="000000" w:themeColor="text1"/>
                <w:lang w:val="en-GB"/>
              </w:rPr>
            </w:pPr>
          </w:p>
        </w:tc>
        <w:tc>
          <w:tcPr>
            <w:tcW w:w="3541" w:type="dxa"/>
          </w:tcPr>
          <w:p w14:paraId="6450C5EE" w14:textId="77777777" w:rsidR="00A63832" w:rsidRPr="006D3A21" w:rsidRDefault="00A63832" w:rsidP="00904717">
            <w:pPr>
              <w:pStyle w:val="a5"/>
              <w:ind w:firstLine="0"/>
              <w:jc w:val="left"/>
              <w:rPr>
                <w:color w:val="000000" w:themeColor="text1"/>
                <w:lang w:val="en-GB"/>
              </w:rPr>
            </w:pPr>
            <w:r w:rsidRPr="006D3A21">
              <w:rPr>
                <w:rFonts w:hint="eastAsia"/>
                <w:color w:val="000000" w:themeColor="text1"/>
                <w:lang w:val="en-GB"/>
              </w:rPr>
              <w:t>参见</w:t>
            </w:r>
            <w:r w:rsidRPr="006D3A21">
              <w:rPr>
                <w:color w:val="000000" w:themeColor="text1"/>
                <w:kern w:val="0"/>
              </w:rPr>
              <w:t>PROTOCOL_TRACE_</w:t>
            </w:r>
            <w:r w:rsidRPr="006D3A21">
              <w:rPr>
                <w:rFonts w:hint="eastAsia"/>
                <w:color w:val="000000" w:themeColor="text1"/>
                <w:kern w:val="0"/>
              </w:rPr>
              <w:t xml:space="preserve">UE_INFO_STRU </w:t>
            </w:r>
            <w:r w:rsidRPr="006D3A21">
              <w:rPr>
                <w:rFonts w:hint="eastAsia"/>
                <w:color w:val="000000" w:themeColor="text1"/>
                <w:kern w:val="0"/>
              </w:rPr>
              <w:t>结构</w:t>
            </w:r>
          </w:p>
        </w:tc>
      </w:tr>
      <w:tr w:rsidR="00A63832" w:rsidRPr="006D3A21" w14:paraId="594408C6" w14:textId="77777777" w:rsidTr="00904717">
        <w:tc>
          <w:tcPr>
            <w:tcW w:w="2660" w:type="dxa"/>
          </w:tcPr>
          <w:p w14:paraId="1461C0A4" w14:textId="77777777" w:rsidR="00A63832" w:rsidRPr="006D3A21" w:rsidRDefault="00A63832" w:rsidP="00904717">
            <w:pPr>
              <w:rPr>
                <w:rStyle w:val="affb"/>
                <w:color w:val="000000" w:themeColor="text1"/>
              </w:rPr>
            </w:pPr>
            <w:r w:rsidRPr="006D3A21">
              <w:rPr>
                <w:rFonts w:hint="eastAsia"/>
                <w:color w:val="000000" w:themeColor="text1"/>
                <w:lang w:val="en-GB"/>
              </w:rPr>
              <w:t>CellInfo</w:t>
            </w:r>
          </w:p>
        </w:tc>
        <w:tc>
          <w:tcPr>
            <w:tcW w:w="567" w:type="dxa"/>
          </w:tcPr>
          <w:p w14:paraId="05280C9A" w14:textId="77777777" w:rsidR="00A63832" w:rsidRPr="006D3A21" w:rsidRDefault="00A63832" w:rsidP="00904717">
            <w:pPr>
              <w:rPr>
                <w:color w:val="000000" w:themeColor="text1"/>
                <w:lang w:val="en-GB"/>
              </w:rPr>
            </w:pPr>
          </w:p>
        </w:tc>
        <w:tc>
          <w:tcPr>
            <w:tcW w:w="3541" w:type="dxa"/>
          </w:tcPr>
          <w:p w14:paraId="6C782C2F" w14:textId="77777777" w:rsidR="00A63832" w:rsidRPr="006D3A21" w:rsidRDefault="00A63832" w:rsidP="00904717">
            <w:pPr>
              <w:pStyle w:val="a5"/>
              <w:ind w:firstLine="0"/>
              <w:jc w:val="left"/>
              <w:rPr>
                <w:color w:val="000000" w:themeColor="text1"/>
                <w:lang w:val="en-GB"/>
              </w:rPr>
            </w:pPr>
            <w:r w:rsidRPr="006D3A21">
              <w:rPr>
                <w:rFonts w:hint="eastAsia"/>
                <w:color w:val="000000" w:themeColor="text1"/>
                <w:lang w:val="en-GB"/>
              </w:rPr>
              <w:t>参见</w:t>
            </w:r>
            <w:r w:rsidRPr="006D3A21">
              <w:rPr>
                <w:color w:val="000000" w:themeColor="text1"/>
                <w:kern w:val="0"/>
              </w:rPr>
              <w:t>PROTOCOL_TRACE_</w:t>
            </w:r>
            <w:r w:rsidRPr="006D3A21">
              <w:rPr>
                <w:rFonts w:hint="eastAsia"/>
                <w:color w:val="000000" w:themeColor="text1"/>
                <w:kern w:val="0"/>
              </w:rPr>
              <w:t xml:space="preserve">CELL_INFO_STRU </w:t>
            </w:r>
            <w:r w:rsidRPr="006D3A21">
              <w:rPr>
                <w:rFonts w:hint="eastAsia"/>
                <w:color w:val="000000" w:themeColor="text1"/>
                <w:kern w:val="0"/>
              </w:rPr>
              <w:t>结构</w:t>
            </w:r>
          </w:p>
        </w:tc>
      </w:tr>
    </w:tbl>
    <w:p w14:paraId="22117DF5" w14:textId="77777777" w:rsidR="005B31E1" w:rsidRDefault="005B31E1">
      <w:pPr>
        <w:pStyle w:val="a5"/>
      </w:pPr>
    </w:p>
    <w:p w14:paraId="1419D44F" w14:textId="77777777" w:rsidR="00A63832" w:rsidRPr="006D3A21" w:rsidRDefault="00A63832" w:rsidP="00A63832">
      <w:pPr>
        <w:pStyle w:val="31"/>
        <w:rPr>
          <w:color w:val="000000" w:themeColor="text1"/>
        </w:rPr>
      </w:pPr>
      <w:bookmarkStart w:id="156" w:name="_Toc374110214"/>
      <w:r w:rsidRPr="006D3A21">
        <w:rPr>
          <w:rFonts w:hint="eastAsia"/>
          <w:color w:val="000000" w:themeColor="text1"/>
        </w:rPr>
        <w:t>AG_XX_</w:t>
      </w:r>
      <w:r w:rsidRPr="006D3A21">
        <w:rPr>
          <w:color w:val="000000" w:themeColor="text1"/>
        </w:rPr>
        <w:t>PROTOCOL_TRACE_REQ</w:t>
      </w:r>
      <w:bookmarkEnd w:id="156"/>
    </w:p>
    <w:p w14:paraId="3DF285EF" w14:textId="77777777" w:rsidR="00A63832" w:rsidRPr="006D3A21" w:rsidRDefault="00A63832" w:rsidP="00A63832">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1C08F43F" w14:textId="77777777" w:rsidR="00A63832" w:rsidRPr="006D3A21" w:rsidRDefault="00A63832" w:rsidP="00A63832">
      <w:pPr>
        <w:pStyle w:val="a1"/>
        <w:numPr>
          <w:ilvl w:val="0"/>
          <w:numId w:val="0"/>
        </w:numPr>
        <w:ind w:left="420"/>
        <w:rPr>
          <w:color w:val="000000" w:themeColor="text1"/>
        </w:rPr>
      </w:pPr>
      <w:r w:rsidRPr="006D3A21">
        <w:rPr>
          <w:rFonts w:hint="eastAsia"/>
          <w:color w:val="000000" w:themeColor="text1"/>
        </w:rPr>
        <w:t>该消息是</w:t>
      </w:r>
      <w:r w:rsidRPr="006D3A21">
        <w:rPr>
          <w:rFonts w:hint="eastAsia"/>
          <w:color w:val="000000" w:themeColor="text1"/>
        </w:rPr>
        <w:t>APP Agent</w:t>
      </w:r>
      <w:r w:rsidRPr="006D3A21">
        <w:rPr>
          <w:rFonts w:hint="eastAsia"/>
          <w:color w:val="000000" w:themeColor="text1"/>
        </w:rPr>
        <w:t>接收到</w:t>
      </w:r>
      <w:r w:rsidRPr="006D3A21">
        <w:rPr>
          <w:rFonts w:hint="eastAsia"/>
          <w:color w:val="000000" w:themeColor="text1"/>
        </w:rPr>
        <w:t>PC</w:t>
      </w:r>
      <w:r w:rsidRPr="006D3A21">
        <w:rPr>
          <w:rFonts w:hint="eastAsia"/>
          <w:color w:val="000000" w:themeColor="text1"/>
        </w:rPr>
        <w:t>机的协议跟踪请求消息</w:t>
      </w:r>
      <w:r w:rsidRPr="006D3A21">
        <w:rPr>
          <w:rFonts w:hint="eastAsia"/>
          <w:color w:val="000000" w:themeColor="text1"/>
        </w:rPr>
        <w:t>PC_AG_</w:t>
      </w:r>
      <w:r w:rsidRPr="006D3A21">
        <w:rPr>
          <w:color w:val="000000" w:themeColor="text1"/>
        </w:rPr>
        <w:t>PROTOCOL_TRACE_REQ</w:t>
      </w:r>
    </w:p>
    <w:p w14:paraId="1E8EE73C" w14:textId="77777777" w:rsidR="00A63832" w:rsidRPr="006D3A21" w:rsidRDefault="00A63832" w:rsidP="00A63832">
      <w:pPr>
        <w:pStyle w:val="a1"/>
        <w:numPr>
          <w:ilvl w:val="0"/>
          <w:numId w:val="0"/>
        </w:numPr>
        <w:ind w:left="420"/>
        <w:rPr>
          <w:color w:val="000000" w:themeColor="text1"/>
        </w:rPr>
      </w:pPr>
      <w:r w:rsidRPr="006D3A21">
        <w:rPr>
          <w:rFonts w:hint="eastAsia"/>
          <w:color w:val="000000" w:themeColor="text1"/>
        </w:rPr>
        <w:t>后，</w:t>
      </w:r>
      <w:r w:rsidRPr="006D3A21">
        <w:rPr>
          <w:rFonts w:hint="eastAsia"/>
          <w:color w:val="000000" w:themeColor="text1"/>
        </w:rPr>
        <w:t>APP Agent</w:t>
      </w:r>
      <w:r w:rsidRPr="006D3A21">
        <w:rPr>
          <w:rFonts w:hint="eastAsia"/>
          <w:color w:val="000000" w:themeColor="text1"/>
        </w:rPr>
        <w:t>透传给各子系统的协议跟踪请求消息。消息内容相同，是</w:t>
      </w:r>
      <w:r w:rsidRPr="006D3A21">
        <w:rPr>
          <w:rFonts w:hint="eastAsia"/>
          <w:color w:val="000000" w:themeColor="text1"/>
        </w:rPr>
        <w:t>PC_AG_</w:t>
      </w:r>
      <w:r w:rsidRPr="006D3A21">
        <w:rPr>
          <w:color w:val="000000" w:themeColor="text1"/>
        </w:rPr>
        <w:t>PROTOCOL_TRACE_REQ</w:t>
      </w:r>
      <w:r w:rsidRPr="006D3A21">
        <w:rPr>
          <w:rFonts w:hint="eastAsia"/>
          <w:color w:val="000000" w:themeColor="text1"/>
        </w:rPr>
        <w:t>的别名。</w:t>
      </w:r>
    </w:p>
    <w:p w14:paraId="6B49B42C" w14:textId="77777777" w:rsidR="00A63832" w:rsidRPr="006D3A21" w:rsidRDefault="00A63832" w:rsidP="00A63832">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0591F1DA" w14:textId="77777777" w:rsidR="00A63832" w:rsidRPr="006D3A21" w:rsidRDefault="00A63832" w:rsidP="00A63832">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＝＞L1/L2P</w:t>
      </w:r>
    </w:p>
    <w:p w14:paraId="4AF7E108" w14:textId="77777777" w:rsidR="00A63832" w:rsidRPr="006D3A21" w:rsidRDefault="00A63832" w:rsidP="00A63832">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2280C986" w14:textId="77777777" w:rsidR="00A63832" w:rsidRPr="006D3A21" w:rsidRDefault="00A63832" w:rsidP="00A63832">
      <w:pPr>
        <w:pStyle w:val="a5"/>
        <w:rPr>
          <w:color w:val="000000" w:themeColor="text1"/>
        </w:rPr>
      </w:pPr>
      <w:r w:rsidRPr="006D3A21">
        <w:rPr>
          <w:rFonts w:hint="eastAsia"/>
          <w:color w:val="000000" w:themeColor="text1"/>
        </w:rPr>
        <w:t>参见</w:t>
      </w:r>
      <w:r w:rsidRPr="006D3A21">
        <w:rPr>
          <w:rFonts w:hint="eastAsia"/>
          <w:color w:val="000000" w:themeColor="text1"/>
        </w:rPr>
        <w:t>PC_AG_</w:t>
      </w:r>
      <w:r w:rsidRPr="006D3A21">
        <w:rPr>
          <w:color w:val="000000" w:themeColor="text1"/>
        </w:rPr>
        <w:t>PROTOCOL_TRACE_REQ</w:t>
      </w:r>
      <w:r w:rsidRPr="006D3A21">
        <w:rPr>
          <w:rFonts w:hint="eastAsia"/>
          <w:color w:val="000000" w:themeColor="text1"/>
        </w:rPr>
        <w:t>消息的定义。</w:t>
      </w:r>
    </w:p>
    <w:p w14:paraId="41BFD672" w14:textId="77777777" w:rsidR="00A63832" w:rsidRPr="006D3A21" w:rsidRDefault="00A63832" w:rsidP="00A63832">
      <w:pPr>
        <w:pStyle w:val="a5"/>
        <w:rPr>
          <w:color w:val="000000" w:themeColor="text1"/>
        </w:rPr>
      </w:pPr>
    </w:p>
    <w:p w14:paraId="7792B92A" w14:textId="77777777" w:rsidR="00A63832" w:rsidRPr="006D3A21" w:rsidRDefault="00A63832" w:rsidP="00A63832">
      <w:pPr>
        <w:pStyle w:val="41"/>
        <w:tabs>
          <w:tab w:val="clear" w:pos="2849"/>
          <w:tab w:val="num" w:pos="1573"/>
        </w:tabs>
        <w:ind w:left="1573"/>
      </w:pPr>
      <w:r w:rsidRPr="006D3A21">
        <w:t>PROTOCOL_TRACE_</w:t>
      </w:r>
      <w:r w:rsidRPr="006D3A21">
        <w:rPr>
          <w:rFonts w:hint="eastAsia"/>
        </w:rPr>
        <w:t>CELL_INFO_STRU</w:t>
      </w:r>
    </w:p>
    <w:p w14:paraId="52D673B9" w14:textId="77777777" w:rsidR="00A63832" w:rsidRPr="006D3A21" w:rsidRDefault="00A63832" w:rsidP="00A63832">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0822569A" w14:textId="77777777" w:rsidR="00A63832" w:rsidRPr="006D3A21" w:rsidRDefault="00A63832" w:rsidP="00A63832">
      <w:pPr>
        <w:pStyle w:val="a1"/>
        <w:numPr>
          <w:ilvl w:val="0"/>
          <w:numId w:val="0"/>
        </w:numPr>
        <w:ind w:left="420"/>
        <w:rPr>
          <w:color w:val="000000" w:themeColor="text1"/>
        </w:rPr>
      </w:pPr>
      <w:r w:rsidRPr="006D3A21">
        <w:rPr>
          <w:rFonts w:hint="eastAsia"/>
          <w:color w:val="000000" w:themeColor="text1"/>
        </w:rPr>
        <w:t>该结构体是协议跟踪时配置的小区参数。包含在协议跟踪请求消息中。</w:t>
      </w:r>
    </w:p>
    <w:p w14:paraId="286115FB" w14:textId="77777777" w:rsidR="00A63832" w:rsidRPr="006D3A21" w:rsidRDefault="00A63832" w:rsidP="00A63832">
      <w:pPr>
        <w:pStyle w:val="a1"/>
        <w:rPr>
          <w:color w:val="000000" w:themeColor="text1"/>
          <w:lang w:val="en-GB"/>
        </w:rPr>
      </w:pPr>
      <w:r w:rsidRPr="006D3A21">
        <w:rPr>
          <w:rFonts w:ascii="宋体" w:hAnsi="宋体" w:hint="eastAsia"/>
          <w:b/>
          <w:bCs/>
          <w:color w:val="000000" w:themeColor="text1"/>
          <w:sz w:val="24"/>
          <w:szCs w:val="24"/>
        </w:rPr>
        <w:t>结构体净荷</w:t>
      </w:r>
      <w:r w:rsidRPr="006D3A21">
        <w:rPr>
          <w:rFonts w:ascii="宋体" w:hAnsi="宋体" w:hint="eastAsia"/>
          <w:color w:val="000000" w:themeColor="text1"/>
          <w:sz w:val="24"/>
          <w:szCs w:val="24"/>
        </w:rPr>
        <w:t>：见下表</w:t>
      </w: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688"/>
        <w:gridCol w:w="3420"/>
      </w:tblGrid>
      <w:tr w:rsidR="00A63832" w:rsidRPr="006D3A21" w14:paraId="5D121C6B" w14:textId="77777777" w:rsidTr="00904717">
        <w:tc>
          <w:tcPr>
            <w:tcW w:w="2660" w:type="dxa"/>
          </w:tcPr>
          <w:p w14:paraId="2F951554" w14:textId="77777777" w:rsidR="00A63832" w:rsidRPr="006D3A21" w:rsidRDefault="00A63832" w:rsidP="00904717">
            <w:pPr>
              <w:rPr>
                <w:b/>
                <w:color w:val="000000" w:themeColor="text1"/>
                <w:lang w:val="en-GB"/>
              </w:rPr>
            </w:pPr>
            <w:r w:rsidRPr="006D3A21">
              <w:rPr>
                <w:rFonts w:hint="eastAsia"/>
                <w:b/>
                <w:color w:val="000000" w:themeColor="text1"/>
                <w:lang w:val="en-GB"/>
              </w:rPr>
              <w:t>Parameter</w:t>
            </w:r>
          </w:p>
        </w:tc>
        <w:tc>
          <w:tcPr>
            <w:tcW w:w="688" w:type="dxa"/>
          </w:tcPr>
          <w:p w14:paraId="055FF483" w14:textId="77777777" w:rsidR="00A63832" w:rsidRPr="006D3A21" w:rsidRDefault="00A63832" w:rsidP="00904717">
            <w:pPr>
              <w:rPr>
                <w:b/>
                <w:color w:val="000000" w:themeColor="text1"/>
                <w:lang w:val="en-GB"/>
              </w:rPr>
            </w:pPr>
            <w:r>
              <w:rPr>
                <w:b/>
                <w:color w:val="000000" w:themeColor="text1"/>
                <w:lang w:val="en-GB"/>
              </w:rPr>
              <w:t>T</w:t>
            </w:r>
            <w:r>
              <w:rPr>
                <w:rFonts w:hint="eastAsia"/>
                <w:b/>
                <w:color w:val="000000" w:themeColor="text1"/>
                <w:lang w:val="en-GB"/>
              </w:rPr>
              <w:t>ype</w:t>
            </w:r>
          </w:p>
        </w:tc>
        <w:tc>
          <w:tcPr>
            <w:tcW w:w="3420" w:type="dxa"/>
          </w:tcPr>
          <w:p w14:paraId="4D33F385" w14:textId="77777777" w:rsidR="00A63832" w:rsidRPr="006D3A21" w:rsidRDefault="00A63832" w:rsidP="00904717">
            <w:pPr>
              <w:rPr>
                <w:b/>
                <w:color w:val="000000" w:themeColor="text1"/>
                <w:lang w:val="en-GB"/>
              </w:rPr>
            </w:pPr>
            <w:r w:rsidRPr="006D3A21">
              <w:rPr>
                <w:rFonts w:hint="eastAsia"/>
                <w:b/>
                <w:color w:val="000000" w:themeColor="text1"/>
                <w:lang w:val="en-GB"/>
              </w:rPr>
              <w:t>Description</w:t>
            </w:r>
          </w:p>
        </w:tc>
      </w:tr>
      <w:tr w:rsidR="00A63832" w:rsidRPr="00411393" w14:paraId="4E199F7A" w14:textId="77777777" w:rsidTr="00904717">
        <w:tc>
          <w:tcPr>
            <w:tcW w:w="2660" w:type="dxa"/>
          </w:tcPr>
          <w:p w14:paraId="1AD90C51" w14:textId="77777777" w:rsidR="00A63832" w:rsidRPr="006D3A21" w:rsidRDefault="00A63832" w:rsidP="00904717">
            <w:pPr>
              <w:rPr>
                <w:color w:val="000000" w:themeColor="text1"/>
                <w:lang w:val="en-GB"/>
              </w:rPr>
            </w:pPr>
            <w:r w:rsidRPr="006D3A21">
              <w:rPr>
                <w:color w:val="000000" w:themeColor="text1"/>
                <w:lang w:val="en-GB"/>
              </w:rPr>
              <w:lastRenderedPageBreak/>
              <w:t>PlmnIdNum</w:t>
            </w:r>
          </w:p>
        </w:tc>
        <w:tc>
          <w:tcPr>
            <w:tcW w:w="688" w:type="dxa"/>
          </w:tcPr>
          <w:p w14:paraId="13BA31EE" w14:textId="77777777" w:rsidR="00A63832" w:rsidRPr="006D3A21" w:rsidRDefault="00A63832" w:rsidP="00904717">
            <w:pPr>
              <w:rPr>
                <w:color w:val="000000" w:themeColor="text1"/>
                <w:lang w:val="en-GB"/>
              </w:rPr>
            </w:pPr>
            <w:r w:rsidRPr="006D3A21">
              <w:rPr>
                <w:rFonts w:hint="eastAsia"/>
                <w:color w:val="000000" w:themeColor="text1"/>
                <w:lang w:val="en-GB"/>
              </w:rPr>
              <w:t>U32</w:t>
            </w:r>
          </w:p>
        </w:tc>
        <w:tc>
          <w:tcPr>
            <w:tcW w:w="3420" w:type="dxa"/>
          </w:tcPr>
          <w:p w14:paraId="691A3B45" w14:textId="77777777" w:rsidR="00200205" w:rsidRDefault="00A63832" w:rsidP="00904717">
            <w:pPr>
              <w:pStyle w:val="aff8"/>
              <w:ind w:left="360" w:firstLine="0"/>
              <w:rPr>
                <w:color w:val="000000" w:themeColor="text1"/>
                <w:lang w:val="en-GB"/>
              </w:rPr>
            </w:pPr>
            <w:r w:rsidRPr="006D3A21">
              <w:rPr>
                <w:rFonts w:hint="eastAsia"/>
                <w:color w:val="000000" w:themeColor="text1"/>
                <w:lang w:val="en-GB"/>
              </w:rPr>
              <w:t>运营商标识个数</w:t>
            </w:r>
            <w:r w:rsidR="00411393">
              <w:rPr>
                <w:rFonts w:hint="eastAsia"/>
                <w:color w:val="000000" w:themeColor="text1"/>
                <w:lang w:val="en-GB"/>
              </w:rPr>
              <w:t>，</w:t>
            </w:r>
          </w:p>
          <w:p w14:paraId="2E60AEAB" w14:textId="77777777" w:rsidR="00A63832" w:rsidRPr="006D3A21" w:rsidRDefault="00411393" w:rsidP="00904717">
            <w:pPr>
              <w:pStyle w:val="aff8"/>
              <w:ind w:left="360" w:firstLine="0"/>
              <w:rPr>
                <w:color w:val="000000" w:themeColor="text1"/>
              </w:rPr>
            </w:pPr>
            <w:r>
              <w:rPr>
                <w:rFonts w:hint="eastAsia"/>
                <w:color w:val="000000" w:themeColor="text1"/>
                <w:lang w:val="en-GB"/>
              </w:rPr>
              <w:t>如果此值为</w:t>
            </w:r>
            <w:r w:rsidR="00200205">
              <w:rPr>
                <w:rFonts w:hint="eastAsia"/>
                <w:color w:val="000000" w:themeColor="text1"/>
                <w:lang w:val="en-GB"/>
              </w:rPr>
              <w:t>0xffffffff</w:t>
            </w:r>
            <w:r>
              <w:rPr>
                <w:rFonts w:hint="eastAsia"/>
                <w:color w:val="000000" w:themeColor="text1"/>
                <w:lang w:val="en-GB"/>
              </w:rPr>
              <w:t>，则表示协议跟踪消息中小区相关参数无效</w:t>
            </w:r>
          </w:p>
        </w:tc>
      </w:tr>
      <w:tr w:rsidR="0022343B" w:rsidRPr="006D3A21" w14:paraId="70EF5313" w14:textId="77777777" w:rsidTr="00FB467C">
        <w:tc>
          <w:tcPr>
            <w:tcW w:w="6768" w:type="dxa"/>
            <w:gridSpan w:val="3"/>
          </w:tcPr>
          <w:p w14:paraId="4807DE7E" w14:textId="77777777" w:rsidR="0022343B" w:rsidRPr="006D3A21" w:rsidRDefault="0022343B" w:rsidP="00904717">
            <w:pPr>
              <w:rPr>
                <w:color w:val="000000" w:themeColor="text1"/>
                <w:lang w:val="en-GB"/>
              </w:rPr>
            </w:pPr>
            <w:r w:rsidRPr="006D3A21">
              <w:rPr>
                <w:color w:val="000000" w:themeColor="text1"/>
                <w:lang w:val="en-GB"/>
              </w:rPr>
              <w:t>Stru</w:t>
            </w:r>
            <w:r w:rsidRPr="006D3A21">
              <w:rPr>
                <w:rFonts w:hint="eastAsia"/>
                <w:color w:val="000000" w:themeColor="text1"/>
                <w:lang w:val="en-GB"/>
              </w:rPr>
              <w:t>ct</w:t>
            </w:r>
            <w:r w:rsidRPr="006D3A21">
              <w:rPr>
                <w:color w:val="000000" w:themeColor="text1"/>
                <w:lang w:val="en-GB"/>
              </w:rPr>
              <w:t>{</w:t>
            </w:r>
          </w:p>
        </w:tc>
      </w:tr>
      <w:tr w:rsidR="00A63832" w:rsidRPr="006D3A21" w14:paraId="5845F54A" w14:textId="77777777" w:rsidTr="00904717">
        <w:tc>
          <w:tcPr>
            <w:tcW w:w="2660" w:type="dxa"/>
          </w:tcPr>
          <w:p w14:paraId="2852EECC" w14:textId="77777777" w:rsidR="00A63832" w:rsidRPr="006D3A21" w:rsidRDefault="00A63832" w:rsidP="00904717">
            <w:pPr>
              <w:rPr>
                <w:color w:val="000000" w:themeColor="text1"/>
                <w:lang w:val="en-GB"/>
              </w:rPr>
            </w:pPr>
            <w:r w:rsidRPr="006D3A21">
              <w:rPr>
                <w:rFonts w:hint="eastAsia"/>
                <w:color w:val="000000" w:themeColor="text1"/>
                <w:lang w:val="en-GB"/>
              </w:rPr>
              <w:t>A</w:t>
            </w:r>
            <w:r w:rsidRPr="006D3A21">
              <w:rPr>
                <w:color w:val="000000" w:themeColor="text1"/>
                <w:lang w:val="en-GB"/>
              </w:rPr>
              <w:t>ucMcc[3]</w:t>
            </w:r>
          </w:p>
        </w:tc>
        <w:tc>
          <w:tcPr>
            <w:tcW w:w="688" w:type="dxa"/>
            <w:tcBorders>
              <w:bottom w:val="single" w:sz="4" w:space="0" w:color="auto"/>
            </w:tcBorders>
          </w:tcPr>
          <w:p w14:paraId="109FDB5C" w14:textId="77777777" w:rsidR="00A63832" w:rsidRPr="006D3A21" w:rsidDel="00607D0C" w:rsidRDefault="00A63832" w:rsidP="00904717">
            <w:pPr>
              <w:rPr>
                <w:color w:val="000000" w:themeColor="text1"/>
                <w:lang w:val="en-GB"/>
              </w:rPr>
            </w:pPr>
            <w:r w:rsidRPr="006D3A21">
              <w:rPr>
                <w:rFonts w:hint="eastAsia"/>
                <w:color w:val="000000" w:themeColor="text1"/>
                <w:lang w:val="en-GB"/>
              </w:rPr>
              <w:t>U8</w:t>
            </w:r>
          </w:p>
        </w:tc>
        <w:tc>
          <w:tcPr>
            <w:tcW w:w="3420" w:type="dxa"/>
          </w:tcPr>
          <w:p w14:paraId="5FAF0454" w14:textId="77777777" w:rsidR="00A63832" w:rsidRPr="006D3A21" w:rsidRDefault="00A63832" w:rsidP="00904717">
            <w:pPr>
              <w:rPr>
                <w:color w:val="000000" w:themeColor="text1"/>
                <w:lang w:val="en-GB"/>
              </w:rPr>
            </w:pPr>
            <w:r w:rsidRPr="000044F2">
              <w:rPr>
                <w:rFonts w:hint="eastAsia"/>
                <w:color w:val="000000" w:themeColor="text1"/>
                <w:lang w:val="en-GB"/>
              </w:rPr>
              <w:t>移动国家码，</w:t>
            </w:r>
            <w:r w:rsidRPr="000044F2">
              <w:rPr>
                <w:rFonts w:hint="eastAsia"/>
                <w:color w:val="000000" w:themeColor="text1"/>
                <w:lang w:val="en-GB"/>
              </w:rPr>
              <w:t>MCC</w:t>
            </w:r>
            <w:r w:rsidRPr="000044F2">
              <w:rPr>
                <w:rFonts w:hint="eastAsia"/>
                <w:color w:val="000000" w:themeColor="text1"/>
                <w:lang w:val="en-GB"/>
              </w:rPr>
              <w:t>的资源由国际电联（</w:t>
            </w:r>
            <w:r w:rsidRPr="000044F2">
              <w:rPr>
                <w:rFonts w:hint="eastAsia"/>
                <w:color w:val="000000" w:themeColor="text1"/>
                <w:lang w:val="en-GB"/>
              </w:rPr>
              <w:t>ITU</w:t>
            </w:r>
            <w:r w:rsidRPr="000044F2">
              <w:rPr>
                <w:rFonts w:hint="eastAsia"/>
                <w:color w:val="000000" w:themeColor="text1"/>
                <w:lang w:val="en-GB"/>
              </w:rPr>
              <w:t>）统一分配和管理，唯一识别移动用户所属的国家，共</w:t>
            </w:r>
            <w:r w:rsidRPr="000044F2">
              <w:rPr>
                <w:rFonts w:hint="eastAsia"/>
                <w:color w:val="000000" w:themeColor="text1"/>
                <w:lang w:val="en-GB"/>
              </w:rPr>
              <w:t>3</w:t>
            </w:r>
            <w:r w:rsidRPr="000044F2">
              <w:rPr>
                <w:rFonts w:hint="eastAsia"/>
                <w:color w:val="000000" w:themeColor="text1"/>
                <w:lang w:val="en-GB"/>
              </w:rPr>
              <w:t>位，中国为</w:t>
            </w:r>
            <w:r w:rsidRPr="000044F2">
              <w:rPr>
                <w:rFonts w:hint="eastAsia"/>
                <w:color w:val="000000" w:themeColor="text1"/>
                <w:lang w:val="en-GB"/>
              </w:rPr>
              <w:t>460</w:t>
            </w:r>
          </w:p>
        </w:tc>
      </w:tr>
      <w:tr w:rsidR="00A63832" w:rsidRPr="006D3A21" w14:paraId="6B227B62" w14:textId="77777777" w:rsidTr="00904717">
        <w:tc>
          <w:tcPr>
            <w:tcW w:w="2660" w:type="dxa"/>
          </w:tcPr>
          <w:p w14:paraId="0EDFEB82" w14:textId="77777777" w:rsidR="00A63832" w:rsidRPr="006D3A21" w:rsidDel="00EB5694" w:rsidRDefault="00A63832" w:rsidP="00904717">
            <w:pPr>
              <w:rPr>
                <w:color w:val="000000" w:themeColor="text1"/>
                <w:lang w:val="en-GB"/>
              </w:rPr>
            </w:pPr>
            <w:r w:rsidRPr="006D3A21">
              <w:rPr>
                <w:color w:val="000000" w:themeColor="text1"/>
                <w:lang w:val="en-GB"/>
              </w:rPr>
              <w:t>Padding</w:t>
            </w:r>
            <w:r w:rsidRPr="006D3A21">
              <w:rPr>
                <w:rFonts w:hint="eastAsia"/>
                <w:color w:val="000000" w:themeColor="text1"/>
                <w:lang w:val="en-GB"/>
              </w:rPr>
              <w:t>1</w:t>
            </w:r>
          </w:p>
        </w:tc>
        <w:tc>
          <w:tcPr>
            <w:tcW w:w="688" w:type="dxa"/>
            <w:tcBorders>
              <w:bottom w:val="single" w:sz="4" w:space="0" w:color="auto"/>
            </w:tcBorders>
          </w:tcPr>
          <w:p w14:paraId="3F5A829D" w14:textId="77777777" w:rsidR="00A63832" w:rsidRPr="006D3A21" w:rsidRDefault="00A63832" w:rsidP="00904717">
            <w:pPr>
              <w:rPr>
                <w:color w:val="000000" w:themeColor="text1"/>
                <w:lang w:val="en-GB"/>
              </w:rPr>
            </w:pPr>
            <w:r w:rsidRPr="006D3A21">
              <w:rPr>
                <w:rFonts w:hint="eastAsia"/>
                <w:color w:val="000000" w:themeColor="text1"/>
                <w:lang w:val="en-GB"/>
              </w:rPr>
              <w:t>U8</w:t>
            </w:r>
          </w:p>
        </w:tc>
        <w:tc>
          <w:tcPr>
            <w:tcW w:w="3420" w:type="dxa"/>
          </w:tcPr>
          <w:p w14:paraId="0E519735" w14:textId="77777777" w:rsidR="00A63832" w:rsidRPr="006D3A21" w:rsidRDefault="00A63832" w:rsidP="00904717">
            <w:pPr>
              <w:rPr>
                <w:color w:val="000000" w:themeColor="text1"/>
                <w:lang w:val="en-GB"/>
              </w:rPr>
            </w:pPr>
          </w:p>
        </w:tc>
      </w:tr>
      <w:tr w:rsidR="00A63832" w:rsidRPr="006D3A21" w14:paraId="555207F7" w14:textId="77777777" w:rsidTr="00904717">
        <w:tc>
          <w:tcPr>
            <w:tcW w:w="2660" w:type="dxa"/>
          </w:tcPr>
          <w:p w14:paraId="24E4421C" w14:textId="77777777" w:rsidR="00A63832" w:rsidRPr="006D3A21" w:rsidRDefault="00A63832" w:rsidP="00904717">
            <w:pPr>
              <w:rPr>
                <w:color w:val="000000" w:themeColor="text1"/>
                <w:lang w:val="en-GB"/>
              </w:rPr>
            </w:pPr>
            <w:r w:rsidRPr="006D3A21">
              <w:rPr>
                <w:rFonts w:hint="eastAsia"/>
                <w:color w:val="000000" w:themeColor="text1"/>
                <w:lang w:val="en-GB"/>
              </w:rPr>
              <w:t>A</w:t>
            </w:r>
            <w:r w:rsidRPr="006D3A21">
              <w:rPr>
                <w:color w:val="000000" w:themeColor="text1"/>
                <w:lang w:val="en-GB"/>
              </w:rPr>
              <w:t>ucMnc[</w:t>
            </w:r>
            <w:r>
              <w:rPr>
                <w:rFonts w:hint="eastAsia"/>
                <w:color w:val="000000" w:themeColor="text1"/>
                <w:lang w:val="en-GB"/>
              </w:rPr>
              <w:t>2</w:t>
            </w:r>
            <w:r w:rsidRPr="006D3A21">
              <w:rPr>
                <w:color w:val="000000" w:themeColor="text1"/>
                <w:lang w:val="en-GB"/>
              </w:rPr>
              <w:t>]</w:t>
            </w:r>
          </w:p>
        </w:tc>
        <w:tc>
          <w:tcPr>
            <w:tcW w:w="688" w:type="dxa"/>
            <w:tcBorders>
              <w:bottom w:val="single" w:sz="4" w:space="0" w:color="auto"/>
            </w:tcBorders>
          </w:tcPr>
          <w:p w14:paraId="63C8E80A" w14:textId="77777777" w:rsidR="00A63832" w:rsidRPr="006D3A21" w:rsidDel="00607D0C" w:rsidRDefault="00A63832" w:rsidP="00904717">
            <w:pPr>
              <w:rPr>
                <w:color w:val="000000" w:themeColor="text1"/>
                <w:lang w:val="en-GB"/>
              </w:rPr>
            </w:pPr>
            <w:r w:rsidRPr="006D3A21">
              <w:rPr>
                <w:rFonts w:hint="eastAsia"/>
                <w:color w:val="000000" w:themeColor="text1"/>
                <w:lang w:val="en-GB"/>
              </w:rPr>
              <w:t>U8</w:t>
            </w:r>
          </w:p>
        </w:tc>
        <w:tc>
          <w:tcPr>
            <w:tcW w:w="3420" w:type="dxa"/>
          </w:tcPr>
          <w:p w14:paraId="2D7AA67E" w14:textId="77777777" w:rsidR="00A63832" w:rsidRPr="006D3A21" w:rsidRDefault="00A63832" w:rsidP="00904717">
            <w:pPr>
              <w:rPr>
                <w:color w:val="000000" w:themeColor="text1"/>
                <w:lang w:val="en-GB"/>
              </w:rPr>
            </w:pPr>
            <w:r w:rsidRPr="000044F2">
              <w:rPr>
                <w:rFonts w:hint="eastAsia"/>
                <w:color w:val="000000" w:themeColor="text1"/>
                <w:lang w:val="en-GB"/>
              </w:rPr>
              <w:t>移动网络码，</w:t>
            </w:r>
            <w:r w:rsidRPr="000044F2">
              <w:rPr>
                <w:rFonts w:hint="eastAsia"/>
                <w:color w:val="000000" w:themeColor="text1"/>
                <w:lang w:val="en-GB"/>
              </w:rPr>
              <w:t>2</w:t>
            </w:r>
            <w:r w:rsidRPr="000044F2">
              <w:rPr>
                <w:rFonts w:hint="eastAsia"/>
                <w:color w:val="000000" w:themeColor="text1"/>
                <w:lang w:val="en-GB"/>
              </w:rPr>
              <w:t>位，中国移动的</w:t>
            </w:r>
            <w:r w:rsidRPr="000044F2">
              <w:rPr>
                <w:rFonts w:hint="eastAsia"/>
                <w:color w:val="000000" w:themeColor="text1"/>
                <w:lang w:val="en-GB"/>
              </w:rPr>
              <w:t>MNC</w:t>
            </w:r>
            <w:r w:rsidRPr="000044F2">
              <w:rPr>
                <w:rFonts w:hint="eastAsia"/>
                <w:color w:val="000000" w:themeColor="text1"/>
                <w:lang w:val="en-GB"/>
              </w:rPr>
              <w:t>为</w:t>
            </w:r>
            <w:r w:rsidRPr="000044F2">
              <w:rPr>
                <w:rFonts w:hint="eastAsia"/>
                <w:color w:val="000000" w:themeColor="text1"/>
                <w:lang w:val="en-GB"/>
              </w:rPr>
              <w:t>00</w:t>
            </w:r>
            <w:r w:rsidRPr="000044F2">
              <w:rPr>
                <w:rFonts w:hint="eastAsia"/>
                <w:color w:val="000000" w:themeColor="text1"/>
                <w:lang w:val="en-GB"/>
              </w:rPr>
              <w:t>和</w:t>
            </w:r>
            <w:r w:rsidRPr="000044F2">
              <w:rPr>
                <w:rFonts w:hint="eastAsia"/>
                <w:color w:val="000000" w:themeColor="text1"/>
                <w:lang w:val="en-GB"/>
              </w:rPr>
              <w:t>02[1]</w:t>
            </w:r>
            <w:r w:rsidRPr="000044F2">
              <w:rPr>
                <w:rFonts w:hint="eastAsia"/>
                <w:color w:val="000000" w:themeColor="text1"/>
                <w:lang w:val="en-GB"/>
              </w:rPr>
              <w:t>，中国联通的</w:t>
            </w:r>
            <w:r w:rsidRPr="000044F2">
              <w:rPr>
                <w:rFonts w:hint="eastAsia"/>
                <w:color w:val="000000" w:themeColor="text1"/>
                <w:lang w:val="en-GB"/>
              </w:rPr>
              <w:t>MNC</w:t>
            </w:r>
            <w:r w:rsidRPr="000044F2">
              <w:rPr>
                <w:rFonts w:hint="eastAsia"/>
                <w:color w:val="000000" w:themeColor="text1"/>
                <w:lang w:val="en-GB"/>
              </w:rPr>
              <w:t>为</w:t>
            </w:r>
            <w:r w:rsidRPr="000044F2">
              <w:rPr>
                <w:rFonts w:hint="eastAsia"/>
                <w:color w:val="000000" w:themeColor="text1"/>
                <w:lang w:val="en-GB"/>
              </w:rPr>
              <w:t>01</w:t>
            </w:r>
            <w:r w:rsidRPr="000044F2">
              <w:rPr>
                <w:rFonts w:hint="eastAsia"/>
                <w:color w:val="000000" w:themeColor="text1"/>
                <w:lang w:val="en-GB"/>
              </w:rPr>
              <w:t>，中国电信的</w:t>
            </w:r>
            <w:r w:rsidRPr="000044F2">
              <w:rPr>
                <w:rFonts w:hint="eastAsia"/>
                <w:color w:val="000000" w:themeColor="text1"/>
                <w:lang w:val="en-GB"/>
              </w:rPr>
              <w:t>MNC</w:t>
            </w:r>
            <w:r w:rsidRPr="000044F2">
              <w:rPr>
                <w:rFonts w:hint="eastAsia"/>
                <w:color w:val="000000" w:themeColor="text1"/>
                <w:lang w:val="en-GB"/>
              </w:rPr>
              <w:t>为</w:t>
            </w:r>
            <w:r w:rsidRPr="000044F2">
              <w:rPr>
                <w:rFonts w:hint="eastAsia"/>
                <w:color w:val="000000" w:themeColor="text1"/>
                <w:lang w:val="en-GB"/>
              </w:rPr>
              <w:t>03</w:t>
            </w:r>
          </w:p>
        </w:tc>
      </w:tr>
      <w:tr w:rsidR="00A63832" w:rsidRPr="006D3A21" w14:paraId="7279D0C1" w14:textId="77777777" w:rsidTr="00904717">
        <w:tc>
          <w:tcPr>
            <w:tcW w:w="2660" w:type="dxa"/>
          </w:tcPr>
          <w:p w14:paraId="4708608D" w14:textId="77777777" w:rsidR="00A63832" w:rsidRPr="006D3A21" w:rsidRDefault="00A63832" w:rsidP="00904717">
            <w:pPr>
              <w:rPr>
                <w:color w:val="000000" w:themeColor="text1"/>
                <w:lang w:val="en-GB"/>
              </w:rPr>
            </w:pPr>
            <w:r w:rsidRPr="006D3A21">
              <w:rPr>
                <w:color w:val="000000" w:themeColor="text1"/>
                <w:lang w:val="en-GB"/>
              </w:rPr>
              <w:t>P</w:t>
            </w:r>
            <w:r w:rsidRPr="006D3A21">
              <w:rPr>
                <w:rFonts w:hint="eastAsia"/>
                <w:color w:val="000000" w:themeColor="text1"/>
                <w:lang w:val="en-GB"/>
              </w:rPr>
              <w:t>ading2</w:t>
            </w:r>
            <w:r>
              <w:rPr>
                <w:rFonts w:hint="eastAsia"/>
                <w:color w:val="000000" w:themeColor="text1"/>
                <w:lang w:val="en-GB"/>
              </w:rPr>
              <w:t>[2]</w:t>
            </w:r>
          </w:p>
        </w:tc>
        <w:tc>
          <w:tcPr>
            <w:tcW w:w="688" w:type="dxa"/>
            <w:tcBorders>
              <w:bottom w:val="single" w:sz="4" w:space="0" w:color="auto"/>
            </w:tcBorders>
          </w:tcPr>
          <w:p w14:paraId="276CE88D" w14:textId="77777777" w:rsidR="00A63832" w:rsidRPr="006D3A21" w:rsidRDefault="00A63832" w:rsidP="00904717">
            <w:pPr>
              <w:rPr>
                <w:color w:val="000000" w:themeColor="text1"/>
                <w:lang w:val="en-GB"/>
              </w:rPr>
            </w:pPr>
            <w:r w:rsidRPr="006D3A21">
              <w:rPr>
                <w:color w:val="000000" w:themeColor="text1"/>
                <w:lang w:val="en-GB"/>
              </w:rPr>
              <w:t>U</w:t>
            </w:r>
            <w:r w:rsidRPr="006D3A21">
              <w:rPr>
                <w:rFonts w:hint="eastAsia"/>
                <w:color w:val="000000" w:themeColor="text1"/>
                <w:lang w:val="en-GB"/>
              </w:rPr>
              <w:t>8</w:t>
            </w:r>
          </w:p>
        </w:tc>
        <w:tc>
          <w:tcPr>
            <w:tcW w:w="3420" w:type="dxa"/>
          </w:tcPr>
          <w:p w14:paraId="18222F35" w14:textId="77777777" w:rsidR="00A63832" w:rsidRPr="006D3A21" w:rsidRDefault="00A63832" w:rsidP="00904717">
            <w:pPr>
              <w:rPr>
                <w:color w:val="000000" w:themeColor="text1"/>
                <w:lang w:val="en-GB"/>
              </w:rPr>
            </w:pPr>
          </w:p>
        </w:tc>
      </w:tr>
      <w:tr w:rsidR="0022343B" w:rsidRPr="006D3A21" w14:paraId="2F6E052E" w14:textId="77777777" w:rsidTr="00FB467C">
        <w:tc>
          <w:tcPr>
            <w:tcW w:w="6768" w:type="dxa"/>
            <w:gridSpan w:val="3"/>
          </w:tcPr>
          <w:p w14:paraId="464A6769" w14:textId="77777777" w:rsidR="0022343B" w:rsidRPr="006D3A21" w:rsidRDefault="0022343B" w:rsidP="00904717">
            <w:pPr>
              <w:rPr>
                <w:color w:val="000000" w:themeColor="text1"/>
                <w:lang w:val="en-GB"/>
              </w:rPr>
            </w:pPr>
            <w:r w:rsidRPr="006D3A21">
              <w:rPr>
                <w:rFonts w:hint="eastAsia"/>
                <w:color w:val="000000" w:themeColor="text1"/>
                <w:lang w:val="en-GB"/>
              </w:rPr>
              <w:t>}[</w:t>
            </w:r>
            <w:r w:rsidRPr="006D3A21">
              <w:rPr>
                <w:color w:val="000000" w:themeColor="text1"/>
                <w:lang w:val="en-GB"/>
              </w:rPr>
              <w:t>MAX_PLNMID_NUM</w:t>
            </w:r>
            <w:r w:rsidRPr="006D3A21">
              <w:rPr>
                <w:rFonts w:hint="eastAsia"/>
                <w:color w:val="000000" w:themeColor="text1"/>
                <w:lang w:val="en-GB"/>
              </w:rPr>
              <w:t>]</w:t>
            </w:r>
          </w:p>
        </w:tc>
      </w:tr>
      <w:tr w:rsidR="00A63832" w:rsidRPr="006D3A21" w14:paraId="0C929111" w14:textId="77777777" w:rsidTr="00904717">
        <w:tc>
          <w:tcPr>
            <w:tcW w:w="2660" w:type="dxa"/>
          </w:tcPr>
          <w:p w14:paraId="2AC98DFA" w14:textId="77777777" w:rsidR="00A63832" w:rsidRPr="006D3A21" w:rsidRDefault="00A63832" w:rsidP="00904717">
            <w:pPr>
              <w:rPr>
                <w:color w:val="000000" w:themeColor="text1"/>
                <w:lang w:val="en-GB"/>
              </w:rPr>
            </w:pPr>
            <w:r w:rsidRPr="006D3A21">
              <w:rPr>
                <w:rFonts w:hint="eastAsia"/>
                <w:color w:val="000000" w:themeColor="text1"/>
                <w:lang w:val="en-GB"/>
              </w:rPr>
              <w:t>RATType</w:t>
            </w:r>
          </w:p>
        </w:tc>
        <w:tc>
          <w:tcPr>
            <w:tcW w:w="688" w:type="dxa"/>
            <w:tcBorders>
              <w:bottom w:val="single" w:sz="4" w:space="0" w:color="auto"/>
            </w:tcBorders>
          </w:tcPr>
          <w:p w14:paraId="1158889D" w14:textId="77777777" w:rsidR="00A63832" w:rsidRPr="006D3A21" w:rsidRDefault="00A63832" w:rsidP="00904717">
            <w:pPr>
              <w:rPr>
                <w:color w:val="000000" w:themeColor="text1"/>
                <w:lang w:val="en-GB"/>
              </w:rPr>
            </w:pPr>
            <w:r w:rsidRPr="006D3A21">
              <w:rPr>
                <w:rFonts w:hint="eastAsia"/>
                <w:color w:val="000000" w:themeColor="text1"/>
                <w:lang w:val="en-GB"/>
              </w:rPr>
              <w:t>U8</w:t>
            </w:r>
          </w:p>
        </w:tc>
        <w:tc>
          <w:tcPr>
            <w:tcW w:w="3420" w:type="dxa"/>
          </w:tcPr>
          <w:p w14:paraId="0C7DABE1" w14:textId="77777777" w:rsidR="00A63832" w:rsidRPr="006D3A21" w:rsidRDefault="00A63832" w:rsidP="00904717">
            <w:pPr>
              <w:rPr>
                <w:color w:val="000000" w:themeColor="text1"/>
                <w:lang w:val="en-GB"/>
              </w:rPr>
            </w:pPr>
            <w:r w:rsidRPr="006D3A21">
              <w:rPr>
                <w:rFonts w:hint="eastAsia"/>
                <w:color w:val="000000" w:themeColor="text1"/>
                <w:lang w:val="en-GB"/>
              </w:rPr>
              <w:t>无线接入技术类型。</w:t>
            </w:r>
          </w:p>
          <w:p w14:paraId="4C379D18" w14:textId="77777777" w:rsidR="00A63832" w:rsidRPr="006D3A21" w:rsidRDefault="00A63832" w:rsidP="00904717">
            <w:pPr>
              <w:rPr>
                <w:rFonts w:ascii="Arial" w:hAnsi="Arial"/>
                <w:color w:val="000000" w:themeColor="text1"/>
                <w:sz w:val="24"/>
                <w:lang w:val="en-GB"/>
              </w:rPr>
            </w:pPr>
            <w:r w:rsidRPr="006D3A21">
              <w:rPr>
                <w:rFonts w:hint="eastAsia"/>
                <w:color w:val="000000" w:themeColor="text1"/>
                <w:lang w:val="en-GB"/>
              </w:rPr>
              <w:t>0-</w:t>
            </w:r>
            <w:r w:rsidR="0099635D" w:rsidRPr="0099635D">
              <w:rPr>
                <w:color w:val="000000" w:themeColor="text1"/>
                <w:lang w:val="en-GB"/>
              </w:rPr>
              <w:t>RAT_TDD</w:t>
            </w:r>
            <w:r w:rsidRPr="006D3A21">
              <w:rPr>
                <w:rFonts w:hint="eastAsia"/>
                <w:color w:val="000000" w:themeColor="text1"/>
                <w:lang w:val="en-GB"/>
              </w:rPr>
              <w:t>，</w:t>
            </w:r>
            <w:r w:rsidRPr="006D3A21">
              <w:rPr>
                <w:color w:val="000000" w:themeColor="text1"/>
                <w:lang w:val="en-GB"/>
              </w:rPr>
              <w:br/>
            </w:r>
            <w:r w:rsidRPr="006D3A21">
              <w:rPr>
                <w:rFonts w:hint="eastAsia"/>
                <w:color w:val="000000" w:themeColor="text1"/>
                <w:lang w:val="en-GB"/>
              </w:rPr>
              <w:t>1-</w:t>
            </w:r>
            <w:r w:rsidR="0099635D" w:rsidRPr="0099635D">
              <w:rPr>
                <w:color w:val="000000" w:themeColor="text1"/>
                <w:lang w:val="en-GB"/>
              </w:rPr>
              <w:t>RAT_FDD</w:t>
            </w:r>
            <w:r w:rsidRPr="006D3A21">
              <w:rPr>
                <w:rFonts w:hint="eastAsia"/>
                <w:color w:val="000000" w:themeColor="text1"/>
                <w:lang w:val="en-GB"/>
              </w:rPr>
              <w:t>，</w:t>
            </w:r>
            <w:r w:rsidRPr="006D3A21">
              <w:rPr>
                <w:color w:val="000000" w:themeColor="text1"/>
                <w:lang w:val="en-GB"/>
              </w:rPr>
              <w:br/>
            </w:r>
            <w:r w:rsidRPr="006D3A21">
              <w:rPr>
                <w:rFonts w:hint="eastAsia"/>
                <w:color w:val="000000" w:themeColor="text1"/>
                <w:lang w:val="en-GB"/>
              </w:rPr>
              <w:t>2-</w:t>
            </w:r>
            <w:r w:rsidR="0099635D" w:rsidRPr="0099635D">
              <w:rPr>
                <w:color w:val="000000" w:themeColor="text1"/>
                <w:lang w:val="en-GB"/>
              </w:rPr>
              <w:t>RAT_SCDMA</w:t>
            </w:r>
            <w:r w:rsidRPr="006D3A21">
              <w:rPr>
                <w:rFonts w:hint="eastAsia"/>
                <w:color w:val="000000" w:themeColor="text1"/>
                <w:lang w:val="en-GB"/>
              </w:rPr>
              <w:t>，</w:t>
            </w:r>
            <w:r w:rsidRPr="006D3A21">
              <w:rPr>
                <w:rFonts w:hint="eastAsia"/>
                <w:color w:val="000000" w:themeColor="text1"/>
                <w:lang w:val="en-GB"/>
              </w:rPr>
              <w:br/>
              <w:t>3-</w:t>
            </w:r>
            <w:r w:rsidR="0099635D" w:rsidRPr="0099635D">
              <w:rPr>
                <w:color w:val="000000" w:themeColor="text1"/>
                <w:lang w:val="en-GB"/>
              </w:rPr>
              <w:t>RAT_WCDMA</w:t>
            </w:r>
            <w:r w:rsidRPr="006D3A21">
              <w:rPr>
                <w:rFonts w:hint="eastAsia"/>
                <w:color w:val="000000" w:themeColor="text1"/>
                <w:lang w:val="en-GB"/>
              </w:rPr>
              <w:t>，</w:t>
            </w:r>
            <w:r w:rsidRPr="006D3A21">
              <w:rPr>
                <w:color w:val="000000" w:themeColor="text1"/>
                <w:lang w:val="en-GB"/>
              </w:rPr>
              <w:br/>
            </w:r>
            <w:r w:rsidRPr="006D3A21">
              <w:rPr>
                <w:rFonts w:hint="eastAsia"/>
                <w:color w:val="000000" w:themeColor="text1"/>
                <w:lang w:val="en-GB"/>
              </w:rPr>
              <w:t>4-</w:t>
            </w:r>
            <w:r w:rsidR="0099635D" w:rsidRPr="0099635D">
              <w:rPr>
                <w:color w:val="000000" w:themeColor="text1"/>
                <w:lang w:val="en-GB"/>
              </w:rPr>
              <w:t>RAT_GSM</w:t>
            </w:r>
          </w:p>
        </w:tc>
      </w:tr>
      <w:tr w:rsidR="00A63832" w:rsidRPr="006D3A21" w14:paraId="7A5A1F6D" w14:textId="77777777" w:rsidTr="00904717">
        <w:tc>
          <w:tcPr>
            <w:tcW w:w="2660" w:type="dxa"/>
          </w:tcPr>
          <w:p w14:paraId="6DD3E981" w14:textId="77777777" w:rsidR="00A63832" w:rsidRPr="006D3A21" w:rsidRDefault="00A63832" w:rsidP="00904717">
            <w:pPr>
              <w:rPr>
                <w:color w:val="000000" w:themeColor="text1"/>
                <w:lang w:val="en-GB"/>
              </w:rPr>
            </w:pPr>
            <w:r w:rsidRPr="006D3A21">
              <w:rPr>
                <w:color w:val="000000" w:themeColor="text1"/>
                <w:lang w:val="en-GB"/>
              </w:rPr>
              <w:t>C</w:t>
            </w:r>
            <w:r w:rsidRPr="006D3A21">
              <w:rPr>
                <w:rFonts w:hint="eastAsia"/>
                <w:color w:val="000000" w:themeColor="text1"/>
                <w:lang w:val="en-GB"/>
              </w:rPr>
              <w:t>ellSelectMode</w:t>
            </w:r>
          </w:p>
        </w:tc>
        <w:tc>
          <w:tcPr>
            <w:tcW w:w="688" w:type="dxa"/>
          </w:tcPr>
          <w:p w14:paraId="75B1D9C5" w14:textId="77777777" w:rsidR="00A63832" w:rsidRPr="006D3A21" w:rsidRDefault="00A63832" w:rsidP="00904717">
            <w:pPr>
              <w:rPr>
                <w:color w:val="000000" w:themeColor="text1"/>
                <w:lang w:val="en-GB"/>
              </w:rPr>
            </w:pPr>
            <w:r w:rsidRPr="006D3A21">
              <w:rPr>
                <w:rFonts w:hint="eastAsia"/>
                <w:color w:val="000000" w:themeColor="text1"/>
                <w:lang w:val="en-GB"/>
              </w:rPr>
              <w:t>U8</w:t>
            </w:r>
          </w:p>
        </w:tc>
        <w:tc>
          <w:tcPr>
            <w:tcW w:w="3420" w:type="dxa"/>
          </w:tcPr>
          <w:p w14:paraId="42FC4796" w14:textId="77777777" w:rsidR="00A63832" w:rsidRDefault="00A63832" w:rsidP="00904717">
            <w:pPr>
              <w:rPr>
                <w:rFonts w:ascii="宋体" w:hAnsi="宋体"/>
                <w:color w:val="000000" w:themeColor="text1"/>
              </w:rPr>
            </w:pPr>
            <w:r w:rsidRPr="006D3A21">
              <w:rPr>
                <w:rFonts w:hint="eastAsia"/>
                <w:color w:val="000000" w:themeColor="text1"/>
                <w:lang w:val="en-GB"/>
              </w:rPr>
              <w:t>小区选择模式：</w:t>
            </w:r>
            <w:r w:rsidRPr="006D3A21">
              <w:rPr>
                <w:color w:val="000000" w:themeColor="text1"/>
                <w:lang w:val="en-GB"/>
              </w:rPr>
              <w:br/>
            </w:r>
            <w:r w:rsidRPr="006D3A21">
              <w:rPr>
                <w:rFonts w:ascii="宋体" w:hAnsi="宋体" w:hint="eastAsia"/>
                <w:color w:val="000000" w:themeColor="text1"/>
              </w:rPr>
              <w:t>0：</w:t>
            </w:r>
            <w:r w:rsidRPr="006D3A21">
              <w:rPr>
                <w:rFonts w:ascii="宋体" w:hAnsi="宋体"/>
                <w:color w:val="000000" w:themeColor="text1"/>
              </w:rPr>
              <w:t>CELLSELMODE_MANUAL</w:t>
            </w:r>
            <w:r w:rsidRPr="006D3A21">
              <w:rPr>
                <w:rFonts w:ascii="宋体" w:hAnsi="宋体" w:hint="eastAsia"/>
                <w:color w:val="000000" w:themeColor="text1"/>
              </w:rPr>
              <w:t>手动指定</w:t>
            </w:r>
            <w:r w:rsidRPr="006D3A21">
              <w:rPr>
                <w:rFonts w:ascii="宋体" w:hAnsi="宋体"/>
                <w:color w:val="000000" w:themeColor="text1"/>
              </w:rPr>
              <w:br/>
            </w:r>
            <w:r w:rsidRPr="006D3A21">
              <w:rPr>
                <w:rFonts w:ascii="宋体" w:hAnsi="宋体" w:hint="eastAsia"/>
                <w:color w:val="000000" w:themeColor="text1"/>
              </w:rPr>
              <w:t>1：</w:t>
            </w:r>
            <w:r w:rsidRPr="006D3A21">
              <w:rPr>
                <w:rFonts w:ascii="宋体" w:hAnsi="宋体"/>
                <w:color w:val="000000" w:themeColor="text1"/>
              </w:rPr>
              <w:t>CELLSELMODE_FREQBAND</w:t>
            </w:r>
            <w:r w:rsidRPr="006D3A21">
              <w:rPr>
                <w:rFonts w:ascii="宋体" w:hAnsi="宋体" w:hint="eastAsia"/>
                <w:color w:val="000000" w:themeColor="text1"/>
              </w:rPr>
              <w:t xml:space="preserve">仪表自动选择FreqBand </w:t>
            </w:r>
            <w:r w:rsidRPr="006D3A21">
              <w:rPr>
                <w:rFonts w:ascii="宋体" w:hAnsi="宋体"/>
                <w:color w:val="000000" w:themeColor="text1"/>
              </w:rPr>
              <w:br/>
            </w:r>
            <w:r w:rsidRPr="006D3A21">
              <w:rPr>
                <w:rFonts w:ascii="宋体" w:hAnsi="宋体" w:hint="eastAsia"/>
                <w:color w:val="000000" w:themeColor="text1"/>
              </w:rPr>
              <w:t>2：</w:t>
            </w:r>
            <w:r w:rsidRPr="006D3A21">
              <w:rPr>
                <w:rFonts w:ascii="宋体" w:hAnsi="宋体"/>
                <w:color w:val="000000" w:themeColor="text1"/>
              </w:rPr>
              <w:t>CELLSELMODE_FREQLIST</w:t>
            </w:r>
            <w:r w:rsidRPr="006D3A21">
              <w:rPr>
                <w:rFonts w:ascii="宋体" w:hAnsi="宋体" w:hint="eastAsia"/>
                <w:color w:val="000000" w:themeColor="text1"/>
              </w:rPr>
              <w:t>仪表自动选择FreqList</w:t>
            </w:r>
          </w:p>
          <w:p w14:paraId="63532A6B" w14:textId="77777777" w:rsidR="002C3917" w:rsidRPr="006D3A21" w:rsidRDefault="002C3917" w:rsidP="00904717">
            <w:pPr>
              <w:rPr>
                <w:color w:val="000000" w:themeColor="text1"/>
                <w:lang w:val="en-GB"/>
              </w:rPr>
            </w:pPr>
            <w:r>
              <w:rPr>
                <w:rFonts w:ascii="宋体" w:hAnsi="宋体" w:hint="eastAsia"/>
                <w:color w:val="000000" w:themeColor="text1"/>
              </w:rPr>
              <w:t>3:</w:t>
            </w:r>
            <w:r w:rsidRPr="006D3A21">
              <w:rPr>
                <w:rFonts w:ascii="宋体" w:hAnsi="宋体"/>
                <w:color w:val="000000" w:themeColor="text1"/>
              </w:rPr>
              <w:t xml:space="preserve"> CELLSELMODE_</w:t>
            </w:r>
            <w:r>
              <w:rPr>
                <w:rFonts w:ascii="宋体" w:hAnsi="宋体" w:hint="eastAsia"/>
                <w:color w:val="000000" w:themeColor="text1"/>
              </w:rPr>
              <w:t>PCI  仪表指定PCI</w:t>
            </w:r>
          </w:p>
          <w:p w14:paraId="088F3E6A" w14:textId="77777777" w:rsidR="00A63832" w:rsidRPr="006D3A21" w:rsidRDefault="00A63832" w:rsidP="00904717">
            <w:pPr>
              <w:pStyle w:val="aff8"/>
              <w:ind w:left="360" w:firstLine="0"/>
              <w:rPr>
                <w:rFonts w:ascii="Arial" w:hAnsi="Arial"/>
                <w:color w:val="000000" w:themeColor="text1"/>
                <w:sz w:val="24"/>
                <w:lang w:val="en-GB"/>
              </w:rPr>
            </w:pPr>
          </w:p>
        </w:tc>
      </w:tr>
      <w:tr w:rsidR="00A63832" w:rsidRPr="006D3A21" w14:paraId="504F5B29" w14:textId="77777777" w:rsidTr="00904717">
        <w:tc>
          <w:tcPr>
            <w:tcW w:w="2660" w:type="dxa"/>
          </w:tcPr>
          <w:p w14:paraId="6E749E44" w14:textId="77777777" w:rsidR="00A63832" w:rsidRPr="006D3A21" w:rsidRDefault="00A63832" w:rsidP="00904717">
            <w:pPr>
              <w:rPr>
                <w:color w:val="000000" w:themeColor="text1"/>
                <w:lang w:val="en-GB"/>
              </w:rPr>
            </w:pPr>
            <w:r w:rsidRPr="006D3A21">
              <w:rPr>
                <w:rFonts w:hint="eastAsia"/>
                <w:color w:val="000000" w:themeColor="text1"/>
                <w:lang w:val="en-GB"/>
              </w:rPr>
              <w:t>CellReselectMode</w:t>
            </w:r>
          </w:p>
        </w:tc>
        <w:tc>
          <w:tcPr>
            <w:tcW w:w="688" w:type="dxa"/>
          </w:tcPr>
          <w:p w14:paraId="0AE898B5" w14:textId="77777777" w:rsidR="00A63832" w:rsidRPr="006D3A21" w:rsidRDefault="00A63832" w:rsidP="00904717">
            <w:pPr>
              <w:rPr>
                <w:color w:val="000000" w:themeColor="text1"/>
                <w:lang w:val="en-GB"/>
              </w:rPr>
            </w:pPr>
            <w:r w:rsidRPr="006D3A21">
              <w:rPr>
                <w:color w:val="000000" w:themeColor="text1"/>
                <w:lang w:val="en-GB"/>
              </w:rPr>
              <w:t>U</w:t>
            </w:r>
            <w:r w:rsidRPr="006D3A21">
              <w:rPr>
                <w:rFonts w:hint="eastAsia"/>
                <w:color w:val="000000" w:themeColor="text1"/>
                <w:lang w:val="en-GB"/>
              </w:rPr>
              <w:t>8</w:t>
            </w:r>
          </w:p>
        </w:tc>
        <w:tc>
          <w:tcPr>
            <w:tcW w:w="3420" w:type="dxa"/>
          </w:tcPr>
          <w:p w14:paraId="183710ED" w14:textId="77777777" w:rsidR="00A63832" w:rsidRDefault="00A63832" w:rsidP="00904717">
            <w:pPr>
              <w:rPr>
                <w:color w:val="000000" w:themeColor="text1"/>
                <w:lang w:val="en-GB"/>
              </w:rPr>
            </w:pPr>
            <w:r w:rsidRPr="006D3A21">
              <w:rPr>
                <w:rFonts w:hint="eastAsia"/>
                <w:color w:val="000000" w:themeColor="text1"/>
                <w:lang w:val="en-GB"/>
              </w:rPr>
              <w:t>小区重选模式：</w:t>
            </w:r>
          </w:p>
          <w:p w14:paraId="13911E48" w14:textId="77777777" w:rsidR="00F36825" w:rsidRPr="006D3A21" w:rsidRDefault="00F36825" w:rsidP="00904717">
            <w:pPr>
              <w:rPr>
                <w:color w:val="000000" w:themeColor="text1"/>
                <w:lang w:val="en-GB"/>
              </w:rPr>
            </w:pPr>
            <w:r>
              <w:rPr>
                <w:rFonts w:hint="eastAsia"/>
                <w:color w:val="000000" w:themeColor="text1"/>
                <w:lang w:val="en-GB"/>
              </w:rPr>
              <w:t>0-</w:t>
            </w:r>
            <w:r>
              <w:rPr>
                <w:rFonts w:hint="eastAsia"/>
                <w:color w:val="000000" w:themeColor="text1"/>
                <w:lang w:val="en-GB"/>
              </w:rPr>
              <w:t>不启动重选</w:t>
            </w:r>
          </w:p>
          <w:p w14:paraId="41435CE4" w14:textId="77777777" w:rsidR="00A63832" w:rsidRPr="006D3A21" w:rsidRDefault="00F36825" w:rsidP="00904717">
            <w:pPr>
              <w:rPr>
                <w:color w:val="000000" w:themeColor="text1"/>
                <w:lang w:val="en-GB"/>
              </w:rPr>
            </w:pPr>
            <w:r>
              <w:rPr>
                <w:rFonts w:hint="eastAsia"/>
                <w:color w:val="000000" w:themeColor="text1"/>
                <w:lang w:val="en-GB"/>
              </w:rPr>
              <w:t>1</w:t>
            </w:r>
            <w:r w:rsidR="00A63832" w:rsidRPr="006D3A21">
              <w:rPr>
                <w:rFonts w:hint="eastAsia"/>
                <w:color w:val="000000" w:themeColor="text1"/>
                <w:lang w:val="en-GB"/>
              </w:rPr>
              <w:t>-</w:t>
            </w:r>
            <w:r w:rsidR="00A63832" w:rsidRPr="006D3A21">
              <w:rPr>
                <w:color w:val="000000" w:themeColor="text1"/>
                <w:lang w:val="en-GB"/>
              </w:rPr>
              <w:t>CELLRESELMODE_MEASrEPORT</w:t>
            </w:r>
            <w:r w:rsidR="00A63832" w:rsidRPr="006D3A21">
              <w:rPr>
                <w:rFonts w:ascii="宋体" w:hAnsi="宋体" w:hint="eastAsia"/>
                <w:color w:val="000000" w:themeColor="text1"/>
              </w:rPr>
              <w:t>根据</w:t>
            </w:r>
            <w:r w:rsidR="00A63832" w:rsidRPr="006D3A21">
              <w:rPr>
                <w:color w:val="000000" w:themeColor="text1"/>
              </w:rPr>
              <w:t>UE</w:t>
            </w:r>
            <w:r w:rsidR="00A63832" w:rsidRPr="006D3A21">
              <w:rPr>
                <w:rFonts w:ascii="宋体" w:hAnsi="宋体" w:hint="eastAsia"/>
                <w:color w:val="000000" w:themeColor="text1"/>
              </w:rPr>
              <w:t>的测量报告(</w:t>
            </w:r>
            <w:r w:rsidR="00A63832" w:rsidRPr="006D3A21">
              <w:rPr>
                <w:rFonts w:hint="eastAsia"/>
                <w:color w:val="000000" w:themeColor="text1"/>
                <w:lang w:val="en-GB"/>
              </w:rPr>
              <w:t>Measurement report</w:t>
            </w:r>
            <w:r w:rsidR="00A63832" w:rsidRPr="006D3A21">
              <w:rPr>
                <w:rFonts w:ascii="宋体" w:hAnsi="宋体" w:hint="eastAsia"/>
                <w:color w:val="000000" w:themeColor="text1"/>
              </w:rPr>
              <w:t>)做小区重选</w:t>
            </w:r>
            <w:r w:rsidR="00A63832" w:rsidRPr="006D3A21">
              <w:rPr>
                <w:color w:val="000000" w:themeColor="text1"/>
                <w:lang w:val="en-GB"/>
              </w:rPr>
              <w:br/>
            </w:r>
            <w:r>
              <w:rPr>
                <w:rFonts w:hint="eastAsia"/>
                <w:color w:val="000000" w:themeColor="text1"/>
                <w:lang w:val="en-GB"/>
              </w:rPr>
              <w:lastRenderedPageBreak/>
              <w:t>2</w:t>
            </w:r>
            <w:r w:rsidR="00A63832" w:rsidRPr="006D3A21">
              <w:rPr>
                <w:rFonts w:hint="eastAsia"/>
                <w:color w:val="000000" w:themeColor="text1"/>
                <w:lang w:val="en-GB"/>
              </w:rPr>
              <w:t>-</w:t>
            </w:r>
            <w:r w:rsidR="00A63832" w:rsidRPr="006D3A21">
              <w:rPr>
                <w:color w:val="000000" w:themeColor="text1"/>
                <w:lang w:val="en-GB"/>
              </w:rPr>
              <w:t>CELLRESELMODE_RESELFLAG</w:t>
            </w:r>
            <w:r w:rsidR="00A63832" w:rsidRPr="006D3A21">
              <w:rPr>
                <w:rFonts w:hint="eastAsia"/>
                <w:color w:val="000000" w:themeColor="text1"/>
                <w:lang w:val="en-GB"/>
              </w:rPr>
              <w:t>根据</w:t>
            </w:r>
            <w:r w:rsidR="00A63832" w:rsidRPr="006D3A21">
              <w:rPr>
                <w:rFonts w:hint="eastAsia"/>
                <w:color w:val="000000" w:themeColor="text1"/>
                <w:lang w:val="en-GB"/>
              </w:rPr>
              <w:t>CellReselectionFlag</w:t>
            </w:r>
            <w:r w:rsidR="00A63832" w:rsidRPr="006D3A21">
              <w:rPr>
                <w:rFonts w:hint="eastAsia"/>
                <w:color w:val="000000" w:themeColor="text1"/>
                <w:lang w:val="en-GB"/>
              </w:rPr>
              <w:t>参数的</w:t>
            </w:r>
            <w:r w:rsidR="00A63832" w:rsidRPr="006D3A21">
              <w:rPr>
                <w:rFonts w:hint="eastAsia"/>
                <w:color w:val="000000" w:themeColor="text1"/>
                <w:lang w:val="en-GB"/>
              </w:rPr>
              <w:t>bitmap</w:t>
            </w:r>
            <w:r w:rsidR="00A63832" w:rsidRPr="006D3A21">
              <w:rPr>
                <w:rFonts w:hint="eastAsia"/>
                <w:color w:val="000000" w:themeColor="text1"/>
                <w:lang w:val="en-GB"/>
              </w:rPr>
              <w:t>位设置做小区重选。</w:t>
            </w:r>
          </w:p>
        </w:tc>
      </w:tr>
      <w:tr w:rsidR="00A63832" w:rsidRPr="006D3A21" w14:paraId="65220935" w14:textId="77777777" w:rsidTr="00904717">
        <w:tc>
          <w:tcPr>
            <w:tcW w:w="2660" w:type="dxa"/>
          </w:tcPr>
          <w:p w14:paraId="0F6926EA" w14:textId="77777777" w:rsidR="00A63832" w:rsidRPr="006D3A21" w:rsidRDefault="00A63832" w:rsidP="00904717">
            <w:pPr>
              <w:rPr>
                <w:color w:val="000000" w:themeColor="text1"/>
                <w:lang w:val="en-GB"/>
              </w:rPr>
            </w:pPr>
            <w:r w:rsidRPr="006D3A21">
              <w:rPr>
                <w:rFonts w:hint="eastAsia"/>
                <w:color w:val="000000" w:themeColor="text1"/>
                <w:lang w:val="en-GB"/>
              </w:rPr>
              <w:lastRenderedPageBreak/>
              <w:t>CellReselectionFlag</w:t>
            </w:r>
          </w:p>
        </w:tc>
        <w:tc>
          <w:tcPr>
            <w:tcW w:w="688" w:type="dxa"/>
          </w:tcPr>
          <w:p w14:paraId="50068B84" w14:textId="77777777" w:rsidR="00A63832" w:rsidRPr="006D3A21" w:rsidRDefault="00A63832" w:rsidP="00904717">
            <w:pPr>
              <w:rPr>
                <w:color w:val="000000" w:themeColor="text1"/>
                <w:lang w:val="en-GB"/>
              </w:rPr>
            </w:pPr>
            <w:r w:rsidRPr="006D3A21">
              <w:rPr>
                <w:rFonts w:hint="eastAsia"/>
                <w:color w:val="000000" w:themeColor="text1"/>
                <w:lang w:val="en-GB"/>
              </w:rPr>
              <w:t>U8</w:t>
            </w:r>
          </w:p>
        </w:tc>
        <w:tc>
          <w:tcPr>
            <w:tcW w:w="3420" w:type="dxa"/>
          </w:tcPr>
          <w:p w14:paraId="26231CBF" w14:textId="77777777" w:rsidR="00A63832" w:rsidRPr="006D3A21" w:rsidRDefault="00A63832" w:rsidP="00904717">
            <w:pPr>
              <w:rPr>
                <w:color w:val="000000" w:themeColor="text1"/>
                <w:lang w:val="en-GB"/>
              </w:rPr>
            </w:pPr>
            <w:r w:rsidRPr="006D3A21">
              <w:rPr>
                <w:rFonts w:hint="eastAsia"/>
                <w:color w:val="000000" w:themeColor="text1"/>
                <w:lang w:val="en-GB"/>
              </w:rPr>
              <w:t>当</w:t>
            </w:r>
            <w:r w:rsidRPr="006D3A21">
              <w:rPr>
                <w:rFonts w:hint="eastAsia"/>
                <w:color w:val="000000" w:themeColor="text1"/>
                <w:lang w:val="en-GB"/>
              </w:rPr>
              <w:t>CellReSelectMode</w:t>
            </w:r>
            <w:r w:rsidRPr="006D3A21">
              <w:rPr>
                <w:rFonts w:hint="eastAsia"/>
                <w:color w:val="000000" w:themeColor="text1"/>
                <w:lang w:val="en-GB"/>
              </w:rPr>
              <w:t>为</w:t>
            </w:r>
            <w:r w:rsidR="00F36825">
              <w:rPr>
                <w:rFonts w:hint="eastAsia"/>
                <w:color w:val="000000" w:themeColor="text1"/>
                <w:lang w:val="en-GB"/>
              </w:rPr>
              <w:t>2</w:t>
            </w:r>
            <w:r w:rsidRPr="006D3A21">
              <w:rPr>
                <w:rFonts w:hint="eastAsia"/>
                <w:color w:val="000000" w:themeColor="text1"/>
                <w:lang w:val="en-GB"/>
              </w:rPr>
              <w:t>时此参数有效。</w:t>
            </w:r>
          </w:p>
          <w:p w14:paraId="2C12A467" w14:textId="77777777" w:rsidR="00A63832" w:rsidRPr="006D3A21" w:rsidRDefault="00A63832" w:rsidP="00904717">
            <w:pPr>
              <w:rPr>
                <w:color w:val="000000" w:themeColor="text1"/>
                <w:lang w:val="en-GB"/>
              </w:rPr>
            </w:pPr>
            <w:r w:rsidRPr="006D3A21">
              <w:rPr>
                <w:rFonts w:hint="eastAsia"/>
                <w:color w:val="000000" w:themeColor="text1"/>
                <w:lang w:val="en-GB"/>
              </w:rPr>
              <w:t>Bitmap</w:t>
            </w:r>
          </w:p>
          <w:p w14:paraId="6239D52A" w14:textId="77777777" w:rsidR="00A63832" w:rsidRPr="006D3A21" w:rsidRDefault="00A63832" w:rsidP="00904717">
            <w:pPr>
              <w:rPr>
                <w:color w:val="000000" w:themeColor="text1"/>
                <w:lang w:val="en-GB"/>
              </w:rPr>
            </w:pPr>
            <w:r w:rsidRPr="006D3A21">
              <w:rPr>
                <w:color w:val="000000" w:themeColor="text1"/>
                <w:lang w:val="en-GB"/>
              </w:rPr>
              <w:t>B</w:t>
            </w:r>
            <w:r w:rsidRPr="006D3A21">
              <w:rPr>
                <w:rFonts w:hint="eastAsia"/>
                <w:color w:val="000000" w:themeColor="text1"/>
                <w:lang w:val="en-GB"/>
              </w:rPr>
              <w:t xml:space="preserve">it0: </w:t>
            </w:r>
            <w:r w:rsidRPr="006D3A21">
              <w:rPr>
                <w:rFonts w:hint="eastAsia"/>
                <w:color w:val="000000" w:themeColor="text1"/>
                <w:lang w:val="en-GB"/>
              </w:rPr>
              <w:t>启动同频小区重选</w:t>
            </w:r>
          </w:p>
          <w:p w14:paraId="5FB38C9D" w14:textId="77777777" w:rsidR="00A63832" w:rsidRPr="006D3A21" w:rsidRDefault="00A63832" w:rsidP="00904717">
            <w:pPr>
              <w:rPr>
                <w:color w:val="000000" w:themeColor="text1"/>
                <w:lang w:val="en-GB"/>
              </w:rPr>
            </w:pPr>
            <w:r w:rsidRPr="006D3A21">
              <w:rPr>
                <w:rFonts w:hint="eastAsia"/>
                <w:color w:val="000000" w:themeColor="text1"/>
                <w:lang w:val="en-GB"/>
              </w:rPr>
              <w:t xml:space="preserve">Bit1: </w:t>
            </w:r>
            <w:r w:rsidRPr="006D3A21">
              <w:rPr>
                <w:rFonts w:hint="eastAsia"/>
                <w:color w:val="000000" w:themeColor="text1"/>
                <w:lang w:val="en-GB"/>
              </w:rPr>
              <w:t>启动异频小区重选</w:t>
            </w:r>
          </w:p>
          <w:p w14:paraId="06265382" w14:textId="77777777" w:rsidR="00A63832" w:rsidRPr="006D3A21" w:rsidRDefault="00A63832" w:rsidP="00904717">
            <w:pPr>
              <w:rPr>
                <w:color w:val="000000" w:themeColor="text1"/>
                <w:lang w:val="en-GB"/>
              </w:rPr>
            </w:pPr>
            <w:r w:rsidRPr="006D3A21">
              <w:rPr>
                <w:rFonts w:hint="eastAsia"/>
                <w:color w:val="000000" w:themeColor="text1"/>
                <w:lang w:val="en-GB"/>
              </w:rPr>
              <w:t xml:space="preserve">Bit2: </w:t>
            </w:r>
            <w:r w:rsidRPr="006D3A21">
              <w:rPr>
                <w:rFonts w:hint="eastAsia"/>
                <w:color w:val="000000" w:themeColor="text1"/>
                <w:lang w:val="en-GB"/>
              </w:rPr>
              <w:t>启动</w:t>
            </w:r>
            <w:r w:rsidRPr="006D3A21">
              <w:rPr>
                <w:rFonts w:hint="eastAsia"/>
                <w:color w:val="000000" w:themeColor="text1"/>
                <w:lang w:val="en-GB"/>
              </w:rPr>
              <w:t>Inter-RAT</w:t>
            </w:r>
            <w:r w:rsidRPr="006D3A21">
              <w:rPr>
                <w:rFonts w:hint="eastAsia"/>
                <w:color w:val="000000" w:themeColor="text1"/>
                <w:lang w:val="en-GB"/>
              </w:rPr>
              <w:t>小区重选</w:t>
            </w:r>
          </w:p>
          <w:p w14:paraId="075E47FF" w14:textId="77777777" w:rsidR="00A63832" w:rsidRPr="006D3A21" w:rsidRDefault="00A63832" w:rsidP="00904717">
            <w:pPr>
              <w:rPr>
                <w:color w:val="000000" w:themeColor="text1"/>
                <w:lang w:val="en-GB"/>
              </w:rPr>
            </w:pPr>
            <w:r w:rsidRPr="006D3A21">
              <w:rPr>
                <w:rFonts w:hint="eastAsia"/>
                <w:color w:val="000000" w:themeColor="text1"/>
                <w:lang w:val="en-GB"/>
              </w:rPr>
              <w:t>Other:  Reserved</w:t>
            </w:r>
          </w:p>
          <w:p w14:paraId="46FCA3BB" w14:textId="77777777" w:rsidR="00A63832" w:rsidRPr="006D3A21" w:rsidRDefault="00A63832" w:rsidP="00904717">
            <w:pPr>
              <w:rPr>
                <w:color w:val="000000" w:themeColor="text1"/>
                <w:lang w:val="en-GB"/>
              </w:rPr>
            </w:pPr>
            <w:r w:rsidRPr="006D3A21">
              <w:rPr>
                <w:rFonts w:hint="eastAsia"/>
                <w:color w:val="000000" w:themeColor="text1"/>
                <w:lang w:val="en-GB"/>
              </w:rPr>
              <w:t>各</w:t>
            </w:r>
            <w:r w:rsidRPr="006D3A21">
              <w:rPr>
                <w:rFonts w:hint="eastAsia"/>
                <w:color w:val="000000" w:themeColor="text1"/>
                <w:lang w:val="en-GB"/>
              </w:rPr>
              <w:t>bit</w:t>
            </w:r>
            <w:r w:rsidRPr="006D3A21">
              <w:rPr>
                <w:rFonts w:hint="eastAsia"/>
                <w:color w:val="000000" w:themeColor="text1"/>
                <w:lang w:val="en-GB"/>
              </w:rPr>
              <w:t>位，</w:t>
            </w:r>
            <w:r w:rsidRPr="006D3A21">
              <w:rPr>
                <w:rFonts w:hint="eastAsia"/>
                <w:color w:val="000000" w:themeColor="text1"/>
                <w:lang w:val="en-GB"/>
              </w:rPr>
              <w:t>0 --- Disable</w:t>
            </w:r>
            <w:r w:rsidRPr="006D3A21">
              <w:rPr>
                <w:rFonts w:hint="eastAsia"/>
                <w:color w:val="000000" w:themeColor="text1"/>
                <w:lang w:val="en-GB"/>
              </w:rPr>
              <w:t>，</w:t>
            </w:r>
            <w:r w:rsidRPr="006D3A21">
              <w:rPr>
                <w:rFonts w:hint="eastAsia"/>
                <w:color w:val="000000" w:themeColor="text1"/>
                <w:lang w:val="en-GB"/>
              </w:rPr>
              <w:t xml:space="preserve"> 1 --- Enable</w:t>
            </w:r>
          </w:p>
        </w:tc>
      </w:tr>
      <w:tr w:rsidR="00A63832" w:rsidRPr="006D3A21" w14:paraId="359935DF" w14:textId="77777777" w:rsidTr="00904717">
        <w:tc>
          <w:tcPr>
            <w:tcW w:w="2660" w:type="dxa"/>
          </w:tcPr>
          <w:p w14:paraId="65C83302" w14:textId="77777777" w:rsidR="00A63832" w:rsidRPr="00A63832" w:rsidRDefault="0005178B" w:rsidP="00904717">
            <w:pPr>
              <w:rPr>
                <w:color w:val="000000" w:themeColor="text1"/>
                <w:highlight w:val="yellow"/>
                <w:lang w:val="en-GB"/>
              </w:rPr>
            </w:pPr>
            <w:r w:rsidRPr="0005178B">
              <w:rPr>
                <w:color w:val="000000" w:themeColor="text1"/>
                <w:highlight w:val="yellow"/>
                <w:lang w:val="en-GB"/>
              </w:rPr>
              <w:t>ProtolLayerSelect</w:t>
            </w:r>
          </w:p>
        </w:tc>
        <w:tc>
          <w:tcPr>
            <w:tcW w:w="688" w:type="dxa"/>
            <w:tcBorders>
              <w:bottom w:val="single" w:sz="4" w:space="0" w:color="auto"/>
            </w:tcBorders>
          </w:tcPr>
          <w:p w14:paraId="4C59BE20" w14:textId="77777777" w:rsidR="00A63832" w:rsidRPr="00A63832" w:rsidRDefault="0005178B" w:rsidP="00904717">
            <w:pPr>
              <w:rPr>
                <w:color w:val="000000" w:themeColor="text1"/>
                <w:highlight w:val="yellow"/>
                <w:lang w:val="en-GB"/>
              </w:rPr>
            </w:pPr>
            <w:r w:rsidRPr="0005178B">
              <w:rPr>
                <w:color w:val="000000" w:themeColor="text1"/>
                <w:highlight w:val="yellow"/>
                <w:lang w:val="en-GB"/>
              </w:rPr>
              <w:t>U</w:t>
            </w:r>
            <w:r w:rsidR="00A63832">
              <w:rPr>
                <w:rFonts w:hint="eastAsia"/>
                <w:color w:val="000000" w:themeColor="text1"/>
                <w:highlight w:val="yellow"/>
                <w:lang w:val="en-GB"/>
              </w:rPr>
              <w:t>16</w:t>
            </w:r>
          </w:p>
        </w:tc>
        <w:tc>
          <w:tcPr>
            <w:tcW w:w="3420" w:type="dxa"/>
          </w:tcPr>
          <w:p w14:paraId="29DFA8C5" w14:textId="77777777" w:rsidR="00A63832" w:rsidRPr="00A63832" w:rsidRDefault="0005178B" w:rsidP="00904717">
            <w:pPr>
              <w:rPr>
                <w:color w:val="000000" w:themeColor="text1"/>
                <w:highlight w:val="yellow"/>
                <w:lang w:val="en-GB"/>
              </w:rPr>
            </w:pPr>
            <w:r w:rsidRPr="0005178B">
              <w:rPr>
                <w:rFonts w:hint="eastAsia"/>
                <w:color w:val="000000" w:themeColor="text1"/>
                <w:highlight w:val="yellow"/>
                <w:lang w:val="en-GB"/>
              </w:rPr>
              <w:t>跟踪协议层选择。采用</w:t>
            </w:r>
            <w:r w:rsidRPr="0005178B">
              <w:rPr>
                <w:color w:val="000000" w:themeColor="text1"/>
                <w:highlight w:val="yellow"/>
                <w:lang w:val="en-GB"/>
              </w:rPr>
              <w:t>bitmap</w:t>
            </w:r>
            <w:r w:rsidRPr="0005178B">
              <w:rPr>
                <w:rFonts w:hint="eastAsia"/>
                <w:color w:val="000000" w:themeColor="text1"/>
                <w:highlight w:val="yellow"/>
                <w:lang w:val="en-GB"/>
              </w:rPr>
              <w:t>的方式：</w:t>
            </w:r>
          </w:p>
          <w:p w14:paraId="045A4A90" w14:textId="77777777" w:rsidR="00A63832" w:rsidRPr="00A63832" w:rsidRDefault="0005178B" w:rsidP="00904717">
            <w:pPr>
              <w:rPr>
                <w:color w:val="000000" w:themeColor="text1"/>
                <w:highlight w:val="yellow"/>
                <w:lang w:val="en-GB"/>
              </w:rPr>
            </w:pPr>
            <w:r w:rsidRPr="0005178B">
              <w:rPr>
                <w:color w:val="000000" w:themeColor="text1"/>
                <w:highlight w:val="yellow"/>
                <w:lang w:val="en-GB"/>
              </w:rPr>
              <w:t>Bit 0 ---- PHY_COMMEAS</w:t>
            </w:r>
          </w:p>
          <w:p w14:paraId="16EB243F" w14:textId="77777777" w:rsidR="00A63832" w:rsidRPr="00A63832" w:rsidRDefault="0005178B" w:rsidP="00904717">
            <w:pPr>
              <w:rPr>
                <w:color w:val="000000" w:themeColor="text1"/>
                <w:highlight w:val="yellow"/>
                <w:lang w:val="en-GB"/>
              </w:rPr>
            </w:pPr>
            <w:r w:rsidRPr="0005178B">
              <w:rPr>
                <w:color w:val="000000" w:themeColor="text1"/>
                <w:highlight w:val="yellow"/>
                <w:lang w:val="en-GB"/>
              </w:rPr>
              <w:t>Bit 1---- PHY UEMEAS</w:t>
            </w:r>
          </w:p>
          <w:p w14:paraId="55DA45A0" w14:textId="77777777" w:rsidR="00A63832" w:rsidRDefault="0005178B" w:rsidP="00904717">
            <w:pPr>
              <w:rPr>
                <w:color w:val="000000" w:themeColor="text1"/>
                <w:highlight w:val="yellow"/>
                <w:lang w:val="en-GB"/>
              </w:rPr>
            </w:pPr>
            <w:r w:rsidRPr="0005178B">
              <w:rPr>
                <w:color w:val="000000" w:themeColor="text1"/>
                <w:highlight w:val="yellow"/>
                <w:lang w:val="en-GB"/>
              </w:rPr>
              <w:t>Bit2-----</w:t>
            </w:r>
            <w:r w:rsidR="00746F50">
              <w:rPr>
                <w:rFonts w:hint="eastAsia"/>
                <w:color w:val="000000" w:themeColor="text1"/>
                <w:highlight w:val="yellow"/>
                <w:lang w:val="en-GB"/>
              </w:rPr>
              <w:t>L2P_</w:t>
            </w:r>
            <w:r w:rsidR="00A63832">
              <w:rPr>
                <w:rFonts w:hint="eastAsia"/>
                <w:color w:val="000000" w:themeColor="text1"/>
                <w:highlight w:val="yellow"/>
                <w:lang w:val="en-GB"/>
              </w:rPr>
              <w:t>MAC_PRACH</w:t>
            </w:r>
          </w:p>
          <w:p w14:paraId="31ADE291" w14:textId="77777777" w:rsidR="00A63832" w:rsidRDefault="00A63832" w:rsidP="00904717">
            <w:pPr>
              <w:rPr>
                <w:color w:val="000000" w:themeColor="text1"/>
                <w:highlight w:val="yellow"/>
                <w:lang w:val="en-GB"/>
              </w:rPr>
            </w:pPr>
            <w:r>
              <w:rPr>
                <w:rFonts w:hint="eastAsia"/>
                <w:color w:val="000000" w:themeColor="text1"/>
                <w:highlight w:val="yellow"/>
                <w:lang w:val="en-GB"/>
              </w:rPr>
              <w:t>Bit3-----</w:t>
            </w:r>
            <w:r w:rsidR="00746F50">
              <w:rPr>
                <w:rFonts w:hint="eastAsia"/>
                <w:color w:val="000000" w:themeColor="text1"/>
                <w:highlight w:val="yellow"/>
                <w:lang w:val="en-GB"/>
              </w:rPr>
              <w:t>L2P_</w:t>
            </w:r>
            <w:r>
              <w:rPr>
                <w:rFonts w:hint="eastAsia"/>
                <w:color w:val="000000" w:themeColor="text1"/>
                <w:highlight w:val="yellow"/>
                <w:lang w:val="en-GB"/>
              </w:rPr>
              <w:t>MAC_DCIINFO</w:t>
            </w:r>
          </w:p>
          <w:p w14:paraId="76D9AD8A" w14:textId="77777777" w:rsidR="00865F42" w:rsidRPr="00A63832" w:rsidRDefault="00865F42" w:rsidP="00904717">
            <w:pPr>
              <w:rPr>
                <w:color w:val="000000" w:themeColor="text1"/>
                <w:highlight w:val="yellow"/>
                <w:lang w:val="en-GB"/>
              </w:rPr>
            </w:pPr>
            <w:r>
              <w:rPr>
                <w:rFonts w:hint="eastAsia"/>
                <w:color w:val="000000" w:themeColor="text1"/>
                <w:highlight w:val="yellow"/>
                <w:lang w:val="en-GB"/>
              </w:rPr>
              <w:t>Bit4-----L2P_MAC_HICHINFO</w:t>
            </w:r>
          </w:p>
          <w:p w14:paraId="17E3714F" w14:textId="77777777" w:rsidR="00103E36" w:rsidRDefault="0005178B" w:rsidP="00320463">
            <w:pPr>
              <w:rPr>
                <w:color w:val="000000" w:themeColor="text1"/>
                <w:highlight w:val="yellow"/>
                <w:lang w:val="en-GB"/>
              </w:rPr>
            </w:pPr>
            <w:r w:rsidRPr="0005178B">
              <w:rPr>
                <w:color w:val="000000" w:themeColor="text1"/>
                <w:highlight w:val="yellow"/>
                <w:lang w:val="en-GB"/>
              </w:rPr>
              <w:t>B</w:t>
            </w:r>
            <w:r w:rsidR="00103E36">
              <w:rPr>
                <w:rFonts w:hint="eastAsia"/>
                <w:color w:val="000000" w:themeColor="text1"/>
                <w:highlight w:val="yellow"/>
                <w:lang w:val="en-GB"/>
              </w:rPr>
              <w:t>it5</w:t>
            </w:r>
            <w:r w:rsidR="00103E36">
              <w:rPr>
                <w:color w:val="000000" w:themeColor="text1"/>
                <w:highlight w:val="yellow"/>
                <w:lang w:val="en-GB"/>
              </w:rPr>
              <w:t xml:space="preserve"> </w:t>
            </w:r>
            <w:r w:rsidRPr="0005178B">
              <w:rPr>
                <w:color w:val="000000" w:themeColor="text1"/>
                <w:highlight w:val="yellow"/>
                <w:lang w:val="en-GB"/>
              </w:rPr>
              <w:t>----</w:t>
            </w:r>
            <w:r w:rsidR="00746F50">
              <w:rPr>
                <w:rFonts w:hint="eastAsia"/>
                <w:color w:val="000000" w:themeColor="text1"/>
                <w:highlight w:val="yellow"/>
                <w:lang w:val="en-GB"/>
              </w:rPr>
              <w:t>L2P_</w:t>
            </w:r>
            <w:r w:rsidRPr="0005178B">
              <w:rPr>
                <w:color w:val="000000" w:themeColor="text1"/>
                <w:highlight w:val="yellow"/>
                <w:lang w:val="en-GB"/>
              </w:rPr>
              <w:t>MAC</w:t>
            </w:r>
            <w:r w:rsidR="00A7265D">
              <w:rPr>
                <w:rFonts w:hint="eastAsia"/>
                <w:color w:val="000000" w:themeColor="text1"/>
                <w:highlight w:val="yellow"/>
                <w:lang w:val="en-GB"/>
              </w:rPr>
              <w:t>_CE</w:t>
            </w:r>
          </w:p>
          <w:p w14:paraId="0B7EA604" w14:textId="77777777" w:rsidR="00A7265D" w:rsidRPr="00A63832" w:rsidRDefault="00A7265D" w:rsidP="00320463">
            <w:pPr>
              <w:rPr>
                <w:color w:val="000000" w:themeColor="text1"/>
                <w:highlight w:val="yellow"/>
                <w:lang w:val="en-GB"/>
              </w:rPr>
            </w:pPr>
            <w:r>
              <w:rPr>
                <w:rFonts w:hint="eastAsia"/>
                <w:color w:val="000000" w:themeColor="text1"/>
                <w:highlight w:val="yellow"/>
                <w:lang w:val="en-GB"/>
              </w:rPr>
              <w:t>Bit6 ----L2P_MAC_SUBHEAD</w:t>
            </w:r>
          </w:p>
          <w:p w14:paraId="14B3916A" w14:textId="77777777" w:rsidR="00A63832" w:rsidRPr="00A63832" w:rsidRDefault="0005178B" w:rsidP="00904717">
            <w:pPr>
              <w:rPr>
                <w:color w:val="000000" w:themeColor="text1"/>
                <w:highlight w:val="yellow"/>
                <w:lang w:val="en-GB"/>
              </w:rPr>
            </w:pPr>
            <w:r w:rsidRPr="0005178B">
              <w:rPr>
                <w:color w:val="000000" w:themeColor="text1"/>
                <w:highlight w:val="yellow"/>
                <w:lang w:val="en-GB"/>
              </w:rPr>
              <w:t>B</w:t>
            </w:r>
            <w:r w:rsidR="00A63832">
              <w:rPr>
                <w:rFonts w:hint="eastAsia"/>
                <w:color w:val="000000" w:themeColor="text1"/>
                <w:highlight w:val="yellow"/>
                <w:lang w:val="en-GB"/>
              </w:rPr>
              <w:t>it</w:t>
            </w:r>
            <w:r w:rsidR="00A7265D">
              <w:rPr>
                <w:rFonts w:hint="eastAsia"/>
                <w:color w:val="000000" w:themeColor="text1"/>
                <w:highlight w:val="yellow"/>
                <w:lang w:val="en-GB"/>
              </w:rPr>
              <w:t>7</w:t>
            </w:r>
            <w:r w:rsidRPr="0005178B">
              <w:rPr>
                <w:color w:val="000000" w:themeColor="text1"/>
                <w:highlight w:val="yellow"/>
                <w:lang w:val="en-GB"/>
              </w:rPr>
              <w:t xml:space="preserve">  ----  </w:t>
            </w:r>
            <w:r w:rsidR="00746F50">
              <w:rPr>
                <w:rFonts w:hint="eastAsia"/>
                <w:color w:val="000000" w:themeColor="text1"/>
                <w:highlight w:val="yellow"/>
                <w:lang w:val="en-GB"/>
              </w:rPr>
              <w:t>L2P_</w:t>
            </w:r>
            <w:r w:rsidRPr="0005178B">
              <w:rPr>
                <w:color w:val="000000" w:themeColor="text1"/>
                <w:highlight w:val="yellow"/>
                <w:lang w:val="en-GB"/>
              </w:rPr>
              <w:t>RLC</w:t>
            </w:r>
          </w:p>
          <w:p w14:paraId="47DE5E8F" w14:textId="77777777" w:rsidR="00A63832" w:rsidRPr="00A63832" w:rsidRDefault="0005178B" w:rsidP="00904717">
            <w:pPr>
              <w:rPr>
                <w:color w:val="000000" w:themeColor="text1"/>
                <w:highlight w:val="yellow"/>
                <w:lang w:val="en-GB"/>
              </w:rPr>
            </w:pPr>
            <w:r w:rsidRPr="0005178B">
              <w:rPr>
                <w:color w:val="000000" w:themeColor="text1"/>
                <w:highlight w:val="yellow"/>
                <w:lang w:val="en-GB"/>
              </w:rPr>
              <w:t>B</w:t>
            </w:r>
            <w:r w:rsidR="00A63832">
              <w:rPr>
                <w:rFonts w:hint="eastAsia"/>
                <w:color w:val="000000" w:themeColor="text1"/>
                <w:highlight w:val="yellow"/>
                <w:lang w:val="en-GB"/>
              </w:rPr>
              <w:t>it</w:t>
            </w:r>
            <w:r w:rsidR="00A7265D">
              <w:rPr>
                <w:rFonts w:hint="eastAsia"/>
                <w:color w:val="000000" w:themeColor="text1"/>
                <w:highlight w:val="yellow"/>
                <w:lang w:val="en-GB"/>
              </w:rPr>
              <w:t>8</w:t>
            </w:r>
            <w:r w:rsidRPr="0005178B">
              <w:rPr>
                <w:color w:val="000000" w:themeColor="text1"/>
                <w:highlight w:val="yellow"/>
                <w:lang w:val="en-GB"/>
              </w:rPr>
              <w:t xml:space="preserve">  ----  </w:t>
            </w:r>
            <w:r w:rsidR="00746F50">
              <w:rPr>
                <w:rFonts w:hint="eastAsia"/>
                <w:color w:val="000000" w:themeColor="text1"/>
                <w:highlight w:val="yellow"/>
                <w:lang w:val="en-GB"/>
              </w:rPr>
              <w:t>L2P_</w:t>
            </w:r>
            <w:r w:rsidRPr="0005178B">
              <w:rPr>
                <w:color w:val="000000" w:themeColor="text1"/>
                <w:highlight w:val="yellow"/>
                <w:lang w:val="en-GB"/>
              </w:rPr>
              <w:t>PDCP</w:t>
            </w:r>
          </w:p>
          <w:p w14:paraId="38DE5FA1" w14:textId="77777777" w:rsidR="00A63832" w:rsidRDefault="0005178B" w:rsidP="00904717">
            <w:pPr>
              <w:rPr>
                <w:color w:val="000000" w:themeColor="text1"/>
                <w:highlight w:val="yellow"/>
                <w:lang w:val="en-GB"/>
              </w:rPr>
            </w:pPr>
            <w:r w:rsidRPr="0005178B">
              <w:rPr>
                <w:color w:val="000000" w:themeColor="text1"/>
                <w:highlight w:val="yellow"/>
                <w:lang w:val="en-GB"/>
              </w:rPr>
              <w:t>B</w:t>
            </w:r>
            <w:r w:rsidR="00A63832">
              <w:rPr>
                <w:rFonts w:hint="eastAsia"/>
                <w:color w:val="000000" w:themeColor="text1"/>
                <w:highlight w:val="yellow"/>
                <w:lang w:val="en-GB"/>
              </w:rPr>
              <w:t>it</w:t>
            </w:r>
            <w:r w:rsidR="00A7265D">
              <w:rPr>
                <w:rFonts w:hint="eastAsia"/>
                <w:color w:val="000000" w:themeColor="text1"/>
                <w:highlight w:val="yellow"/>
                <w:lang w:val="en-GB"/>
              </w:rPr>
              <w:t>9</w:t>
            </w:r>
            <w:r w:rsidRPr="0005178B">
              <w:rPr>
                <w:color w:val="000000" w:themeColor="text1"/>
                <w:highlight w:val="yellow"/>
                <w:lang w:val="en-GB"/>
              </w:rPr>
              <w:t xml:space="preserve">  ----  </w:t>
            </w:r>
            <w:r w:rsidR="00746F50">
              <w:rPr>
                <w:rFonts w:hint="eastAsia"/>
                <w:color w:val="000000" w:themeColor="text1"/>
                <w:highlight w:val="yellow"/>
                <w:lang w:val="en-GB"/>
              </w:rPr>
              <w:t>L2P_</w:t>
            </w:r>
            <w:r w:rsidRPr="0005178B">
              <w:rPr>
                <w:color w:val="000000" w:themeColor="text1"/>
                <w:highlight w:val="yellow"/>
                <w:lang w:val="en-GB"/>
              </w:rPr>
              <w:t>RRC</w:t>
            </w:r>
          </w:p>
          <w:p w14:paraId="4607687F" w14:textId="77777777" w:rsidR="00A63832" w:rsidRDefault="00A63832" w:rsidP="00904717">
            <w:pPr>
              <w:rPr>
                <w:color w:val="000000" w:themeColor="text1"/>
                <w:highlight w:val="yellow"/>
                <w:lang w:val="en-GB"/>
              </w:rPr>
            </w:pPr>
            <w:r>
              <w:rPr>
                <w:rFonts w:hint="eastAsia"/>
                <w:color w:val="000000" w:themeColor="text1"/>
                <w:highlight w:val="yellow"/>
                <w:lang w:val="en-GB"/>
              </w:rPr>
              <w:t>Bit</w:t>
            </w:r>
            <w:r w:rsidR="00A7265D">
              <w:rPr>
                <w:rFonts w:hint="eastAsia"/>
                <w:color w:val="000000" w:themeColor="text1"/>
                <w:highlight w:val="yellow"/>
                <w:lang w:val="en-GB"/>
              </w:rPr>
              <w:t>10</w:t>
            </w:r>
            <w:r>
              <w:rPr>
                <w:rFonts w:hint="eastAsia"/>
                <w:color w:val="000000" w:themeColor="text1"/>
                <w:highlight w:val="yellow"/>
                <w:lang w:val="en-GB"/>
              </w:rPr>
              <w:t xml:space="preserve"> ------</w:t>
            </w:r>
            <w:r w:rsidR="00746F50">
              <w:rPr>
                <w:rFonts w:hint="eastAsia"/>
                <w:color w:val="000000" w:themeColor="text1"/>
                <w:highlight w:val="yellow"/>
                <w:lang w:val="en-GB"/>
              </w:rPr>
              <w:t>L2P_</w:t>
            </w:r>
            <w:r>
              <w:rPr>
                <w:rFonts w:hint="eastAsia"/>
                <w:color w:val="000000" w:themeColor="text1"/>
                <w:highlight w:val="yellow"/>
                <w:lang w:val="en-GB"/>
              </w:rPr>
              <w:t>CELLINFO</w:t>
            </w:r>
          </w:p>
          <w:p w14:paraId="2540B524" w14:textId="77777777" w:rsidR="00A63832" w:rsidRPr="00A63832" w:rsidRDefault="00A63832" w:rsidP="00904717">
            <w:pPr>
              <w:rPr>
                <w:color w:val="000000" w:themeColor="text1"/>
                <w:highlight w:val="yellow"/>
                <w:lang w:val="en-GB"/>
              </w:rPr>
            </w:pPr>
            <w:r>
              <w:rPr>
                <w:rFonts w:hint="eastAsia"/>
                <w:color w:val="000000" w:themeColor="text1"/>
                <w:highlight w:val="yellow"/>
                <w:lang w:val="en-GB"/>
              </w:rPr>
              <w:t>Bit</w:t>
            </w:r>
            <w:r w:rsidR="00320463">
              <w:rPr>
                <w:rFonts w:hint="eastAsia"/>
                <w:color w:val="000000" w:themeColor="text1"/>
                <w:highlight w:val="yellow"/>
                <w:lang w:val="en-GB"/>
              </w:rPr>
              <w:t>1</w:t>
            </w:r>
            <w:r w:rsidR="00A7265D">
              <w:rPr>
                <w:rFonts w:hint="eastAsia"/>
                <w:color w:val="000000" w:themeColor="text1"/>
                <w:highlight w:val="yellow"/>
                <w:lang w:val="en-GB"/>
              </w:rPr>
              <w:t>1</w:t>
            </w:r>
            <w:r>
              <w:rPr>
                <w:rFonts w:hint="eastAsia"/>
                <w:color w:val="000000" w:themeColor="text1"/>
                <w:highlight w:val="yellow"/>
                <w:lang w:val="en-GB"/>
              </w:rPr>
              <w:t xml:space="preserve"> ------</w:t>
            </w:r>
            <w:r w:rsidR="00746F50">
              <w:rPr>
                <w:rFonts w:hint="eastAsia"/>
                <w:color w:val="000000" w:themeColor="text1"/>
                <w:highlight w:val="yellow"/>
                <w:lang w:val="en-GB"/>
              </w:rPr>
              <w:t>L2P_</w:t>
            </w:r>
            <w:r>
              <w:rPr>
                <w:rFonts w:hint="eastAsia"/>
                <w:color w:val="000000" w:themeColor="text1"/>
                <w:highlight w:val="yellow"/>
                <w:lang w:val="en-GB"/>
              </w:rPr>
              <w:t>PAGINGINFO</w:t>
            </w:r>
          </w:p>
          <w:p w14:paraId="3E71FA39" w14:textId="77777777" w:rsidR="00A63832" w:rsidRPr="00A63832" w:rsidRDefault="0005178B" w:rsidP="00904717">
            <w:pPr>
              <w:rPr>
                <w:color w:val="000000" w:themeColor="text1"/>
                <w:highlight w:val="yellow"/>
                <w:lang w:val="en-GB"/>
              </w:rPr>
            </w:pPr>
            <w:r w:rsidRPr="0005178B">
              <w:rPr>
                <w:rFonts w:hint="eastAsia"/>
                <w:color w:val="000000" w:themeColor="text1"/>
                <w:highlight w:val="yellow"/>
                <w:lang w:val="en-GB"/>
              </w:rPr>
              <w:t>各</w:t>
            </w:r>
            <w:r w:rsidRPr="0005178B">
              <w:rPr>
                <w:color w:val="000000" w:themeColor="text1"/>
                <w:highlight w:val="yellow"/>
                <w:lang w:val="en-GB"/>
              </w:rPr>
              <w:t>bit</w:t>
            </w:r>
            <w:r w:rsidRPr="0005178B">
              <w:rPr>
                <w:rFonts w:hint="eastAsia"/>
                <w:color w:val="000000" w:themeColor="text1"/>
                <w:highlight w:val="yellow"/>
                <w:lang w:val="en-GB"/>
              </w:rPr>
              <w:t>位，</w:t>
            </w:r>
            <w:r w:rsidRPr="0005178B">
              <w:rPr>
                <w:color w:val="000000" w:themeColor="text1"/>
                <w:highlight w:val="yellow"/>
                <w:lang w:val="en-GB"/>
              </w:rPr>
              <w:t>0 --- Disable</w:t>
            </w:r>
            <w:r w:rsidRPr="0005178B">
              <w:rPr>
                <w:rFonts w:hint="eastAsia"/>
                <w:color w:val="000000" w:themeColor="text1"/>
                <w:highlight w:val="yellow"/>
                <w:lang w:val="en-GB"/>
              </w:rPr>
              <w:t>，</w:t>
            </w:r>
            <w:r w:rsidRPr="0005178B">
              <w:rPr>
                <w:color w:val="000000" w:themeColor="text1"/>
                <w:highlight w:val="yellow"/>
                <w:lang w:val="en-GB"/>
              </w:rPr>
              <w:t xml:space="preserve"> 1 --- Enable</w:t>
            </w:r>
          </w:p>
        </w:tc>
      </w:tr>
      <w:tr w:rsidR="00103E36" w:rsidRPr="006D3A21" w14:paraId="76A33DBF" w14:textId="77777777" w:rsidTr="00904717">
        <w:tc>
          <w:tcPr>
            <w:tcW w:w="2660" w:type="dxa"/>
          </w:tcPr>
          <w:p w14:paraId="51B48BB2" w14:textId="77777777" w:rsidR="00103E36" w:rsidRPr="000D290B" w:rsidRDefault="00103E36" w:rsidP="00904717">
            <w:pPr>
              <w:rPr>
                <w:color w:val="000000" w:themeColor="text1"/>
                <w:highlight w:val="yellow"/>
                <w:lang w:val="en-GB"/>
              </w:rPr>
            </w:pPr>
            <w:r>
              <w:rPr>
                <w:rFonts w:hint="eastAsia"/>
                <w:color w:val="000000" w:themeColor="text1"/>
                <w:highlight w:val="yellow"/>
                <w:lang w:val="en-GB"/>
              </w:rPr>
              <w:t>L1MeasSelect</w:t>
            </w:r>
          </w:p>
        </w:tc>
        <w:tc>
          <w:tcPr>
            <w:tcW w:w="688" w:type="dxa"/>
            <w:tcBorders>
              <w:bottom w:val="single" w:sz="4" w:space="0" w:color="auto"/>
            </w:tcBorders>
          </w:tcPr>
          <w:p w14:paraId="166003C8" w14:textId="77777777" w:rsidR="00103E36" w:rsidRPr="000D290B" w:rsidRDefault="00103E36" w:rsidP="00904717">
            <w:pPr>
              <w:rPr>
                <w:color w:val="000000" w:themeColor="text1"/>
                <w:highlight w:val="yellow"/>
                <w:lang w:val="en-GB"/>
              </w:rPr>
            </w:pPr>
            <w:r>
              <w:rPr>
                <w:rFonts w:hint="eastAsia"/>
                <w:color w:val="000000" w:themeColor="text1"/>
                <w:highlight w:val="yellow"/>
                <w:lang w:val="en-GB"/>
              </w:rPr>
              <w:t>U16</w:t>
            </w:r>
          </w:p>
        </w:tc>
        <w:tc>
          <w:tcPr>
            <w:tcW w:w="3420" w:type="dxa"/>
          </w:tcPr>
          <w:p w14:paraId="7C7DDA82" w14:textId="77777777" w:rsidR="00103E36" w:rsidRDefault="00103E36" w:rsidP="00A63832">
            <w:pPr>
              <w:rPr>
                <w:color w:val="000000" w:themeColor="text1"/>
                <w:highlight w:val="yellow"/>
                <w:lang w:val="en-GB"/>
              </w:rPr>
            </w:pPr>
            <w:r>
              <w:rPr>
                <w:rFonts w:hint="eastAsia"/>
                <w:color w:val="000000" w:themeColor="text1"/>
                <w:highlight w:val="yellow"/>
                <w:lang w:val="en-GB"/>
              </w:rPr>
              <w:t>L1</w:t>
            </w:r>
            <w:r w:rsidR="00320463">
              <w:rPr>
                <w:rFonts w:hint="eastAsia"/>
                <w:color w:val="000000" w:themeColor="text1"/>
                <w:highlight w:val="yellow"/>
                <w:lang w:val="en-GB"/>
              </w:rPr>
              <w:t>的</w:t>
            </w:r>
            <w:r>
              <w:rPr>
                <w:rFonts w:hint="eastAsia"/>
                <w:color w:val="000000" w:themeColor="text1"/>
                <w:highlight w:val="yellow"/>
                <w:lang w:val="en-GB"/>
              </w:rPr>
              <w:t>测量项的选择，采用</w:t>
            </w:r>
            <w:r>
              <w:rPr>
                <w:rFonts w:hint="eastAsia"/>
                <w:color w:val="000000" w:themeColor="text1"/>
                <w:highlight w:val="yellow"/>
                <w:lang w:val="en-GB"/>
              </w:rPr>
              <w:t>bitmap</w:t>
            </w:r>
            <w:r>
              <w:rPr>
                <w:rFonts w:hint="eastAsia"/>
                <w:color w:val="000000" w:themeColor="text1"/>
                <w:highlight w:val="yellow"/>
                <w:lang w:val="en-GB"/>
              </w:rPr>
              <w:t>表示，未选中的可以不测量。</w:t>
            </w:r>
            <w:r w:rsidR="001E3720">
              <w:rPr>
                <w:rFonts w:hint="eastAsia"/>
                <w:color w:val="000000" w:themeColor="text1"/>
                <w:highlight w:val="yellow"/>
                <w:lang w:val="en-GB"/>
              </w:rPr>
              <w:t>如果</w:t>
            </w:r>
            <w:r w:rsidR="00B90A9F">
              <w:rPr>
                <w:rFonts w:hint="eastAsia"/>
                <w:color w:val="000000" w:themeColor="text1"/>
                <w:highlight w:val="yellow"/>
                <w:lang w:val="en-GB"/>
              </w:rPr>
              <w:t>参数</w:t>
            </w:r>
            <w:r w:rsidR="00B90A9F" w:rsidRPr="00956E78">
              <w:rPr>
                <w:color w:val="000000" w:themeColor="text1"/>
                <w:highlight w:val="yellow"/>
                <w:lang w:val="en-GB"/>
              </w:rPr>
              <w:t>ProtolLayerSelect</w:t>
            </w:r>
            <w:r w:rsidR="00B90A9F">
              <w:rPr>
                <w:rFonts w:hint="eastAsia"/>
                <w:color w:val="000000" w:themeColor="text1"/>
                <w:highlight w:val="yellow"/>
                <w:lang w:val="en-GB"/>
              </w:rPr>
              <w:t xml:space="preserve"> </w:t>
            </w:r>
            <w:r w:rsidR="00B90A9F">
              <w:rPr>
                <w:rFonts w:hint="eastAsia"/>
                <w:color w:val="000000" w:themeColor="text1"/>
                <w:highlight w:val="yellow"/>
                <w:lang w:val="en-GB"/>
              </w:rPr>
              <w:t>的</w:t>
            </w:r>
            <w:r w:rsidR="001E3720">
              <w:rPr>
                <w:rFonts w:hint="eastAsia"/>
                <w:color w:val="000000" w:themeColor="text1"/>
                <w:highlight w:val="yellow"/>
                <w:lang w:val="en-GB"/>
              </w:rPr>
              <w:t>Bit0</w:t>
            </w:r>
            <w:r w:rsidR="001E3720">
              <w:rPr>
                <w:rFonts w:hint="eastAsia"/>
                <w:color w:val="000000" w:themeColor="text1"/>
                <w:highlight w:val="yellow"/>
                <w:lang w:val="en-GB"/>
              </w:rPr>
              <w:t>有效，则下面所有的</w:t>
            </w:r>
            <w:r w:rsidR="001E3720">
              <w:rPr>
                <w:rFonts w:hint="eastAsia"/>
                <w:color w:val="000000" w:themeColor="text1"/>
                <w:highlight w:val="yellow"/>
                <w:lang w:val="en-GB"/>
              </w:rPr>
              <w:t>bit</w:t>
            </w:r>
            <w:r w:rsidR="00B90A9F">
              <w:rPr>
                <w:rFonts w:hint="eastAsia"/>
                <w:color w:val="000000" w:themeColor="text1"/>
                <w:highlight w:val="yellow"/>
                <w:lang w:val="en-GB"/>
              </w:rPr>
              <w:t>都需要判断有效性</w:t>
            </w:r>
            <w:r w:rsidR="001E3720">
              <w:rPr>
                <w:rFonts w:hint="eastAsia"/>
                <w:color w:val="000000" w:themeColor="text1"/>
                <w:highlight w:val="yellow"/>
                <w:lang w:val="en-GB"/>
              </w:rPr>
              <w:t>，如果</w:t>
            </w:r>
            <w:r w:rsidR="00B90A9F">
              <w:rPr>
                <w:rFonts w:hint="eastAsia"/>
                <w:color w:val="000000" w:themeColor="text1"/>
                <w:highlight w:val="yellow"/>
                <w:lang w:val="en-GB"/>
              </w:rPr>
              <w:t>参数</w:t>
            </w:r>
            <w:r w:rsidR="00B90A9F" w:rsidRPr="00956E78">
              <w:rPr>
                <w:color w:val="000000" w:themeColor="text1"/>
                <w:highlight w:val="yellow"/>
                <w:lang w:val="en-GB"/>
              </w:rPr>
              <w:t>ProtolLayerSelect</w:t>
            </w:r>
            <w:r w:rsidR="00B90A9F">
              <w:rPr>
                <w:rFonts w:hint="eastAsia"/>
                <w:color w:val="000000" w:themeColor="text1"/>
                <w:highlight w:val="yellow"/>
                <w:lang w:val="en-GB"/>
              </w:rPr>
              <w:t xml:space="preserve"> </w:t>
            </w:r>
            <w:r w:rsidR="00B90A9F">
              <w:rPr>
                <w:rFonts w:hint="eastAsia"/>
                <w:color w:val="000000" w:themeColor="text1"/>
                <w:highlight w:val="yellow"/>
                <w:lang w:val="en-GB"/>
              </w:rPr>
              <w:t>的</w:t>
            </w:r>
            <w:r w:rsidR="001E3720">
              <w:rPr>
                <w:rFonts w:hint="eastAsia"/>
                <w:color w:val="000000" w:themeColor="text1"/>
                <w:highlight w:val="yellow"/>
                <w:lang w:val="en-GB"/>
              </w:rPr>
              <w:t>Bit1</w:t>
            </w:r>
            <w:r w:rsidR="001E3720">
              <w:rPr>
                <w:rFonts w:hint="eastAsia"/>
                <w:color w:val="000000" w:themeColor="text1"/>
                <w:highlight w:val="yellow"/>
                <w:lang w:val="en-GB"/>
              </w:rPr>
              <w:t>有效，则只关注</w:t>
            </w:r>
            <w:r w:rsidR="001E3720">
              <w:rPr>
                <w:rFonts w:hint="eastAsia"/>
                <w:color w:val="000000" w:themeColor="text1"/>
                <w:highlight w:val="yellow"/>
                <w:lang w:val="en-GB"/>
              </w:rPr>
              <w:t>Bit0</w:t>
            </w:r>
            <w:r w:rsidR="001E3720">
              <w:rPr>
                <w:rFonts w:hint="eastAsia"/>
                <w:color w:val="000000" w:themeColor="text1"/>
                <w:highlight w:val="yellow"/>
                <w:lang w:val="en-GB"/>
              </w:rPr>
              <w:t>，</w:t>
            </w:r>
            <w:r w:rsidR="001E3720">
              <w:rPr>
                <w:rFonts w:hint="eastAsia"/>
                <w:color w:val="000000" w:themeColor="text1"/>
                <w:highlight w:val="yellow"/>
                <w:lang w:val="en-GB"/>
              </w:rPr>
              <w:t>Bit1</w:t>
            </w:r>
            <w:r w:rsidR="001E3720">
              <w:rPr>
                <w:rFonts w:hint="eastAsia"/>
                <w:color w:val="000000" w:themeColor="text1"/>
                <w:highlight w:val="yellow"/>
                <w:lang w:val="en-GB"/>
              </w:rPr>
              <w:t>和</w:t>
            </w:r>
            <w:r w:rsidR="001E3720">
              <w:rPr>
                <w:rFonts w:hint="eastAsia"/>
                <w:color w:val="000000" w:themeColor="text1"/>
                <w:highlight w:val="yellow"/>
                <w:lang w:val="en-GB"/>
              </w:rPr>
              <w:t>Bit3</w:t>
            </w:r>
            <w:r w:rsidR="00B90A9F">
              <w:rPr>
                <w:rFonts w:hint="eastAsia"/>
                <w:color w:val="000000" w:themeColor="text1"/>
                <w:highlight w:val="yellow"/>
                <w:lang w:val="en-GB"/>
              </w:rPr>
              <w:t>的有效性</w:t>
            </w:r>
            <w:r w:rsidR="001E3720">
              <w:rPr>
                <w:rFonts w:hint="eastAsia"/>
                <w:color w:val="000000" w:themeColor="text1"/>
                <w:highlight w:val="yellow"/>
                <w:lang w:val="en-GB"/>
              </w:rPr>
              <w:t>.</w:t>
            </w:r>
            <w:r w:rsidR="001E3720">
              <w:rPr>
                <w:color w:val="000000" w:themeColor="text1"/>
                <w:highlight w:val="yellow"/>
                <w:lang w:val="en-GB"/>
              </w:rPr>
              <w:t xml:space="preserve"> </w:t>
            </w:r>
          </w:p>
          <w:p w14:paraId="033498AE" w14:textId="77777777" w:rsidR="005B31E1" w:rsidRDefault="00103E36">
            <w:pPr>
              <w:rPr>
                <w:color w:val="1F497D"/>
              </w:rPr>
            </w:pPr>
            <w:r w:rsidRPr="00103E36">
              <w:rPr>
                <w:rFonts w:hint="eastAsia"/>
                <w:color w:val="000000" w:themeColor="text1"/>
                <w:highlight w:val="yellow"/>
                <w:lang w:val="en-GB"/>
              </w:rPr>
              <w:t>Bit0-----</w:t>
            </w:r>
            <w:r w:rsidR="0005178B" w:rsidRPr="0005178B">
              <w:rPr>
                <w:color w:val="1F497D"/>
              </w:rPr>
              <w:t xml:space="preserve"> RSRP/RSRQ/RSSI</w:t>
            </w:r>
          </w:p>
          <w:p w14:paraId="13D1EA9C" w14:textId="77777777" w:rsidR="005B31E1" w:rsidRDefault="00103E36">
            <w:pPr>
              <w:rPr>
                <w:color w:val="1F497D"/>
              </w:rPr>
            </w:pPr>
            <w:r>
              <w:rPr>
                <w:rFonts w:hint="eastAsia"/>
                <w:color w:val="1F497D"/>
              </w:rPr>
              <w:t>Bit1-----SINR</w:t>
            </w:r>
          </w:p>
          <w:p w14:paraId="77221A45" w14:textId="77777777" w:rsidR="005B31E1" w:rsidRDefault="00103E36">
            <w:pPr>
              <w:rPr>
                <w:color w:val="1F497D"/>
              </w:rPr>
            </w:pPr>
            <w:r>
              <w:rPr>
                <w:rFonts w:hint="eastAsia"/>
                <w:color w:val="1F497D"/>
              </w:rPr>
              <w:lastRenderedPageBreak/>
              <w:t>Bit2-----H</w:t>
            </w:r>
          </w:p>
          <w:p w14:paraId="7256B15D" w14:textId="77777777" w:rsidR="005B31E1" w:rsidRDefault="00103E36">
            <w:pPr>
              <w:rPr>
                <w:color w:val="1F497D"/>
              </w:rPr>
            </w:pPr>
            <w:r>
              <w:rPr>
                <w:rFonts w:hint="eastAsia"/>
                <w:color w:val="1F497D"/>
              </w:rPr>
              <w:t>Bit3-----Power</w:t>
            </w:r>
            <w:r w:rsidR="00C4503D">
              <w:rPr>
                <w:rFonts w:hint="eastAsia"/>
                <w:color w:val="1F497D"/>
              </w:rPr>
              <w:t>offset</w:t>
            </w:r>
          </w:p>
          <w:p w14:paraId="02DF36FF" w14:textId="77777777" w:rsidR="005B31E1" w:rsidRDefault="00320463">
            <w:pPr>
              <w:rPr>
                <w:color w:val="1F497D"/>
              </w:rPr>
            </w:pPr>
            <w:r>
              <w:rPr>
                <w:color w:val="1F497D"/>
              </w:rPr>
              <w:t>B</w:t>
            </w:r>
            <w:r w:rsidR="00EE63FB">
              <w:rPr>
                <w:rFonts w:hint="eastAsia"/>
                <w:color w:val="1F497D"/>
              </w:rPr>
              <w:t>it8---PBCH</w:t>
            </w:r>
          </w:p>
          <w:p w14:paraId="484D9201" w14:textId="77777777" w:rsidR="005B31E1" w:rsidRDefault="00EE63FB">
            <w:pPr>
              <w:rPr>
                <w:color w:val="1F497D"/>
              </w:rPr>
            </w:pPr>
            <w:r>
              <w:rPr>
                <w:rFonts w:hint="eastAsia"/>
                <w:color w:val="1F497D"/>
              </w:rPr>
              <w:t>Bit9---PCFICH</w:t>
            </w:r>
          </w:p>
          <w:p w14:paraId="62E70123" w14:textId="77777777" w:rsidR="005B31E1" w:rsidRDefault="00EE63FB">
            <w:pPr>
              <w:rPr>
                <w:color w:val="1F497D"/>
              </w:rPr>
            </w:pPr>
            <w:r>
              <w:rPr>
                <w:rFonts w:hint="eastAsia"/>
                <w:color w:val="1F497D"/>
              </w:rPr>
              <w:t>Bit10---PDCCH</w:t>
            </w:r>
          </w:p>
          <w:p w14:paraId="53238537" w14:textId="77777777" w:rsidR="005B31E1" w:rsidRDefault="00EE63FB">
            <w:pPr>
              <w:rPr>
                <w:color w:val="1F497D"/>
              </w:rPr>
            </w:pPr>
            <w:r>
              <w:rPr>
                <w:rFonts w:hint="eastAsia"/>
                <w:color w:val="1F497D"/>
              </w:rPr>
              <w:t>Bit11---PHICH</w:t>
            </w:r>
          </w:p>
          <w:p w14:paraId="14BA5F3B" w14:textId="77777777" w:rsidR="005B31E1" w:rsidRDefault="003B52B6">
            <w:pPr>
              <w:rPr>
                <w:color w:val="1F497D"/>
              </w:rPr>
            </w:pPr>
            <w:r>
              <w:rPr>
                <w:rFonts w:hint="eastAsia"/>
                <w:color w:val="1F497D"/>
              </w:rPr>
              <w:t>Bit12---PSS/SSS</w:t>
            </w:r>
          </w:p>
          <w:p w14:paraId="4CE42284" w14:textId="77777777" w:rsidR="005B31E1" w:rsidRDefault="008773F2">
            <w:pPr>
              <w:rPr>
                <w:color w:val="1F497D"/>
              </w:rPr>
            </w:pPr>
            <w:r>
              <w:rPr>
                <w:rFonts w:hint="eastAsia"/>
                <w:color w:val="1F497D"/>
              </w:rPr>
              <w:t>Bit13---CRS</w:t>
            </w:r>
          </w:p>
          <w:p w14:paraId="670CF1C0" w14:textId="77777777" w:rsidR="00103E36" w:rsidRPr="00103E36" w:rsidRDefault="00253700" w:rsidP="00253700">
            <w:pPr>
              <w:rPr>
                <w:color w:val="000000" w:themeColor="text1"/>
                <w:highlight w:val="yellow"/>
                <w:lang w:val="en-GB"/>
              </w:rPr>
            </w:pPr>
            <w:r w:rsidRPr="000D290B">
              <w:rPr>
                <w:rFonts w:hint="eastAsia"/>
                <w:color w:val="000000" w:themeColor="text1"/>
                <w:highlight w:val="yellow"/>
                <w:lang w:val="en-GB"/>
              </w:rPr>
              <w:t>各</w:t>
            </w:r>
            <w:r w:rsidRPr="000D290B">
              <w:rPr>
                <w:color w:val="000000" w:themeColor="text1"/>
                <w:highlight w:val="yellow"/>
                <w:lang w:val="en-GB"/>
              </w:rPr>
              <w:t>bit</w:t>
            </w:r>
            <w:r w:rsidRPr="000D290B">
              <w:rPr>
                <w:rFonts w:hint="eastAsia"/>
                <w:color w:val="000000" w:themeColor="text1"/>
                <w:highlight w:val="yellow"/>
                <w:lang w:val="en-GB"/>
              </w:rPr>
              <w:t>位，</w:t>
            </w:r>
            <w:r w:rsidRPr="000D290B">
              <w:rPr>
                <w:color w:val="000000" w:themeColor="text1"/>
                <w:highlight w:val="yellow"/>
                <w:lang w:val="en-GB"/>
              </w:rPr>
              <w:t>0 --- Disable</w:t>
            </w:r>
            <w:r w:rsidRPr="000D290B">
              <w:rPr>
                <w:rFonts w:hint="eastAsia"/>
                <w:color w:val="000000" w:themeColor="text1"/>
                <w:highlight w:val="yellow"/>
                <w:lang w:val="en-GB"/>
              </w:rPr>
              <w:t>，</w:t>
            </w:r>
            <w:r w:rsidRPr="000D290B">
              <w:rPr>
                <w:color w:val="000000" w:themeColor="text1"/>
                <w:highlight w:val="yellow"/>
                <w:lang w:val="en-GB"/>
              </w:rPr>
              <w:t xml:space="preserve"> 1 --- Enable</w:t>
            </w:r>
          </w:p>
        </w:tc>
      </w:tr>
      <w:tr w:rsidR="00A63832" w:rsidRPr="006D3A21" w14:paraId="0506683E" w14:textId="77777777" w:rsidTr="00904717">
        <w:tc>
          <w:tcPr>
            <w:tcW w:w="2660" w:type="dxa"/>
          </w:tcPr>
          <w:p w14:paraId="6F84B0E9" w14:textId="77777777" w:rsidR="00A63832" w:rsidRPr="00A63832" w:rsidRDefault="0005178B" w:rsidP="00904717">
            <w:pPr>
              <w:rPr>
                <w:color w:val="000000" w:themeColor="text1"/>
                <w:highlight w:val="yellow"/>
                <w:lang w:val="en-GB"/>
              </w:rPr>
            </w:pPr>
            <w:r w:rsidRPr="0005178B">
              <w:rPr>
                <w:color w:val="000000" w:themeColor="text1"/>
                <w:highlight w:val="yellow"/>
                <w:lang w:val="en-GB"/>
              </w:rPr>
              <w:lastRenderedPageBreak/>
              <w:t>PhyTrackInfoSelect</w:t>
            </w:r>
          </w:p>
        </w:tc>
        <w:tc>
          <w:tcPr>
            <w:tcW w:w="688" w:type="dxa"/>
            <w:tcBorders>
              <w:bottom w:val="single" w:sz="4" w:space="0" w:color="auto"/>
            </w:tcBorders>
          </w:tcPr>
          <w:p w14:paraId="5083C378" w14:textId="77777777" w:rsidR="00A63832" w:rsidRPr="00A63832" w:rsidRDefault="0005178B" w:rsidP="00904717">
            <w:pPr>
              <w:rPr>
                <w:color w:val="000000" w:themeColor="text1"/>
                <w:highlight w:val="yellow"/>
                <w:lang w:val="en-GB"/>
              </w:rPr>
            </w:pPr>
            <w:r w:rsidRPr="0005178B">
              <w:rPr>
                <w:color w:val="000000" w:themeColor="text1"/>
                <w:highlight w:val="yellow"/>
                <w:lang w:val="en-GB"/>
              </w:rPr>
              <w:t>U8</w:t>
            </w:r>
          </w:p>
        </w:tc>
        <w:tc>
          <w:tcPr>
            <w:tcW w:w="3420" w:type="dxa"/>
          </w:tcPr>
          <w:p w14:paraId="69EEB0ED" w14:textId="77777777" w:rsidR="00A63832" w:rsidRPr="00A63832" w:rsidRDefault="0005178B" w:rsidP="00A63832">
            <w:pPr>
              <w:rPr>
                <w:color w:val="000000" w:themeColor="text1"/>
                <w:highlight w:val="yellow"/>
                <w:lang w:val="en-GB"/>
              </w:rPr>
            </w:pPr>
            <w:r w:rsidRPr="0005178B">
              <w:rPr>
                <w:rFonts w:hint="eastAsia"/>
                <w:color w:val="000000" w:themeColor="text1"/>
                <w:highlight w:val="yellow"/>
                <w:lang w:val="en-GB"/>
              </w:rPr>
              <w:t>物理层子带测量</w:t>
            </w:r>
            <w:r w:rsidR="00A63832">
              <w:rPr>
                <w:rFonts w:hint="eastAsia"/>
                <w:color w:val="000000" w:themeColor="text1"/>
                <w:highlight w:val="yellow"/>
                <w:lang w:val="en-GB"/>
              </w:rPr>
              <w:t>的粒度，单位：</w:t>
            </w:r>
            <w:r w:rsidR="00A63832">
              <w:rPr>
                <w:rFonts w:hint="eastAsia"/>
                <w:color w:val="000000" w:themeColor="text1"/>
                <w:highlight w:val="yellow"/>
                <w:lang w:val="en-GB"/>
              </w:rPr>
              <w:t xml:space="preserve"> PRB</w:t>
            </w:r>
          </w:p>
        </w:tc>
      </w:tr>
      <w:tr w:rsidR="00A63832" w:rsidRPr="006D3A21" w14:paraId="105CCA3B" w14:textId="77777777" w:rsidTr="00904717">
        <w:tc>
          <w:tcPr>
            <w:tcW w:w="2660" w:type="dxa"/>
          </w:tcPr>
          <w:p w14:paraId="61D9B477" w14:textId="77777777" w:rsidR="00A63832" w:rsidRPr="00A63832" w:rsidRDefault="00A63832" w:rsidP="00904717">
            <w:pPr>
              <w:rPr>
                <w:color w:val="000000" w:themeColor="text1"/>
                <w:highlight w:val="yellow"/>
                <w:lang w:val="en-GB"/>
              </w:rPr>
            </w:pPr>
            <w:r>
              <w:rPr>
                <w:rFonts w:hint="eastAsia"/>
                <w:color w:val="000000" w:themeColor="text1"/>
                <w:highlight w:val="yellow"/>
                <w:lang w:val="en-GB"/>
              </w:rPr>
              <w:t>PyhMeasRptPeriod</w:t>
            </w:r>
          </w:p>
        </w:tc>
        <w:tc>
          <w:tcPr>
            <w:tcW w:w="688" w:type="dxa"/>
            <w:tcBorders>
              <w:bottom w:val="single" w:sz="4" w:space="0" w:color="auto"/>
            </w:tcBorders>
          </w:tcPr>
          <w:p w14:paraId="77ED1DEE" w14:textId="77777777" w:rsidR="00A63832" w:rsidRPr="00A63832" w:rsidRDefault="00A63832" w:rsidP="00904717">
            <w:pPr>
              <w:rPr>
                <w:color w:val="000000" w:themeColor="text1"/>
                <w:highlight w:val="yellow"/>
                <w:lang w:val="en-GB"/>
              </w:rPr>
            </w:pPr>
            <w:r>
              <w:rPr>
                <w:rFonts w:hint="eastAsia"/>
                <w:color w:val="000000" w:themeColor="text1"/>
                <w:highlight w:val="yellow"/>
                <w:lang w:val="en-GB"/>
              </w:rPr>
              <w:t>U8</w:t>
            </w:r>
          </w:p>
        </w:tc>
        <w:tc>
          <w:tcPr>
            <w:tcW w:w="3420" w:type="dxa"/>
          </w:tcPr>
          <w:p w14:paraId="5EA23875" w14:textId="77777777" w:rsidR="00A63832" w:rsidRPr="00A63832" w:rsidRDefault="00A63832" w:rsidP="00A63832">
            <w:pPr>
              <w:rPr>
                <w:color w:val="000000" w:themeColor="text1"/>
                <w:highlight w:val="yellow"/>
                <w:lang w:val="en-GB"/>
              </w:rPr>
            </w:pPr>
            <w:r>
              <w:rPr>
                <w:rFonts w:hint="eastAsia"/>
                <w:color w:val="000000" w:themeColor="text1"/>
                <w:highlight w:val="yellow"/>
                <w:lang w:val="en-GB"/>
              </w:rPr>
              <w:t>物理层公共测量上报的周期</w:t>
            </w:r>
          </w:p>
        </w:tc>
      </w:tr>
      <w:tr w:rsidR="00A63832" w:rsidRPr="006D3A21" w14:paraId="108C80A4" w14:textId="77777777" w:rsidTr="00904717">
        <w:tc>
          <w:tcPr>
            <w:tcW w:w="2660" w:type="dxa"/>
          </w:tcPr>
          <w:p w14:paraId="52C6F839" w14:textId="77777777" w:rsidR="00A63832" w:rsidRPr="006D3A21" w:rsidRDefault="00A63832" w:rsidP="00904717">
            <w:pPr>
              <w:rPr>
                <w:color w:val="000000" w:themeColor="text1"/>
                <w:lang w:val="en-GB"/>
              </w:rPr>
            </w:pPr>
            <w:r>
              <w:rPr>
                <w:rFonts w:hint="eastAsia"/>
                <w:color w:val="000000" w:themeColor="text1"/>
                <w:lang w:val="en-GB"/>
              </w:rPr>
              <w:t>A</w:t>
            </w:r>
            <w:r w:rsidRPr="006D3A21">
              <w:rPr>
                <w:rFonts w:hint="eastAsia"/>
                <w:color w:val="000000" w:themeColor="text1"/>
                <w:lang w:val="en-GB"/>
              </w:rPr>
              <w:t>verageFrameNum</w:t>
            </w:r>
          </w:p>
        </w:tc>
        <w:tc>
          <w:tcPr>
            <w:tcW w:w="688" w:type="dxa"/>
            <w:tcBorders>
              <w:bottom w:val="single" w:sz="4" w:space="0" w:color="auto"/>
            </w:tcBorders>
          </w:tcPr>
          <w:p w14:paraId="362D84CA" w14:textId="77777777" w:rsidR="00A63832" w:rsidRPr="006D3A21" w:rsidRDefault="00A63832" w:rsidP="00904717">
            <w:pPr>
              <w:rPr>
                <w:color w:val="000000" w:themeColor="text1"/>
                <w:lang w:val="en-GB"/>
              </w:rPr>
            </w:pPr>
            <w:r w:rsidRPr="006D3A21">
              <w:rPr>
                <w:rFonts w:hint="eastAsia"/>
                <w:color w:val="000000" w:themeColor="text1"/>
                <w:lang w:val="en-GB"/>
              </w:rPr>
              <w:t>U16</w:t>
            </w:r>
          </w:p>
        </w:tc>
        <w:tc>
          <w:tcPr>
            <w:tcW w:w="3420" w:type="dxa"/>
          </w:tcPr>
          <w:p w14:paraId="0B4C0A4F" w14:textId="77777777" w:rsidR="00A63832" w:rsidRPr="006D3A21" w:rsidRDefault="00A63832" w:rsidP="00904717">
            <w:pPr>
              <w:rPr>
                <w:color w:val="000000" w:themeColor="text1"/>
                <w:lang w:val="en-GB"/>
              </w:rPr>
            </w:pPr>
            <w:r w:rsidRPr="006D3A21">
              <w:rPr>
                <w:rFonts w:hint="eastAsia"/>
                <w:color w:val="000000" w:themeColor="text1"/>
                <w:lang w:val="en-GB"/>
              </w:rPr>
              <w:t>物理层功率测量平均帧数。</w:t>
            </w:r>
          </w:p>
          <w:p w14:paraId="7F3432C4" w14:textId="77777777" w:rsidR="00A63832" w:rsidRPr="006D3A21" w:rsidRDefault="00A63832" w:rsidP="00904717">
            <w:pPr>
              <w:rPr>
                <w:color w:val="000000" w:themeColor="text1"/>
                <w:lang w:val="en-GB"/>
              </w:rPr>
            </w:pPr>
            <w:r w:rsidRPr="006D3A21">
              <w:rPr>
                <w:rFonts w:hint="eastAsia"/>
                <w:color w:val="000000" w:themeColor="text1"/>
                <w:lang w:val="en-GB"/>
              </w:rPr>
              <w:t>可选参数。</w:t>
            </w:r>
          </w:p>
        </w:tc>
      </w:tr>
      <w:tr w:rsidR="00A63832" w:rsidRPr="006D3A21" w14:paraId="4E754694" w14:textId="77777777" w:rsidTr="00904717">
        <w:tc>
          <w:tcPr>
            <w:tcW w:w="2660" w:type="dxa"/>
          </w:tcPr>
          <w:p w14:paraId="792FDBBB" w14:textId="77777777" w:rsidR="00A63832" w:rsidRPr="006D3A21" w:rsidRDefault="00A63832" w:rsidP="00904717">
            <w:pPr>
              <w:rPr>
                <w:color w:val="000000" w:themeColor="text1"/>
                <w:lang w:val="en-GB"/>
              </w:rPr>
            </w:pPr>
            <w:r w:rsidRPr="006D3A21">
              <w:rPr>
                <w:rFonts w:hint="eastAsia"/>
                <w:color w:val="000000" w:themeColor="text1"/>
                <w:lang w:val="en-GB"/>
              </w:rPr>
              <w:t>statisticalInfo</w:t>
            </w:r>
            <w:r w:rsidRPr="006D3A21">
              <w:rPr>
                <w:color w:val="000000" w:themeColor="text1"/>
                <w:lang w:val="en-GB"/>
              </w:rPr>
              <w:t>R</w:t>
            </w:r>
            <w:r w:rsidRPr="006D3A21">
              <w:rPr>
                <w:rFonts w:hint="eastAsia"/>
                <w:color w:val="000000" w:themeColor="text1"/>
                <w:lang w:val="en-GB"/>
              </w:rPr>
              <w:t>eportPeriod</w:t>
            </w:r>
          </w:p>
        </w:tc>
        <w:tc>
          <w:tcPr>
            <w:tcW w:w="688" w:type="dxa"/>
            <w:tcBorders>
              <w:bottom w:val="single" w:sz="4" w:space="0" w:color="auto"/>
            </w:tcBorders>
          </w:tcPr>
          <w:p w14:paraId="3C0D9210" w14:textId="77777777" w:rsidR="00A63832" w:rsidRPr="006D3A21" w:rsidRDefault="00A63832" w:rsidP="00904717">
            <w:pPr>
              <w:rPr>
                <w:color w:val="000000" w:themeColor="text1"/>
                <w:lang w:val="en-GB"/>
              </w:rPr>
            </w:pPr>
            <w:r w:rsidRPr="006D3A21">
              <w:rPr>
                <w:rFonts w:hint="eastAsia"/>
                <w:color w:val="000000" w:themeColor="text1"/>
                <w:lang w:val="en-GB"/>
              </w:rPr>
              <w:t>U16</w:t>
            </w:r>
          </w:p>
        </w:tc>
        <w:tc>
          <w:tcPr>
            <w:tcW w:w="3420" w:type="dxa"/>
          </w:tcPr>
          <w:p w14:paraId="6FA956D6" w14:textId="77777777" w:rsidR="00A63832" w:rsidRPr="006D3A21" w:rsidRDefault="00A63832" w:rsidP="00904717">
            <w:pPr>
              <w:rPr>
                <w:color w:val="000000" w:themeColor="text1"/>
                <w:lang w:val="en-GB"/>
              </w:rPr>
            </w:pPr>
            <w:r w:rsidRPr="006D3A21">
              <w:rPr>
                <w:rFonts w:hint="eastAsia"/>
                <w:color w:val="000000" w:themeColor="text1"/>
                <w:lang w:val="en-GB"/>
              </w:rPr>
              <w:t>统计信息上报周期</w:t>
            </w:r>
          </w:p>
        </w:tc>
      </w:tr>
      <w:tr w:rsidR="00A63832" w:rsidRPr="006D3A21" w14:paraId="5294688C" w14:textId="77777777" w:rsidTr="00904717">
        <w:tc>
          <w:tcPr>
            <w:tcW w:w="2660" w:type="dxa"/>
          </w:tcPr>
          <w:p w14:paraId="042178E8" w14:textId="77777777" w:rsidR="00A63832" w:rsidRPr="006D3A21" w:rsidRDefault="00A63832" w:rsidP="00904717">
            <w:pPr>
              <w:rPr>
                <w:color w:val="000000" w:themeColor="text1"/>
                <w:lang w:val="en-GB"/>
              </w:rPr>
            </w:pPr>
            <w:r w:rsidRPr="006D3A21">
              <w:rPr>
                <w:color w:val="000000" w:themeColor="text1"/>
                <w:lang w:val="en-GB"/>
              </w:rPr>
              <w:t>C</w:t>
            </w:r>
            <w:r w:rsidRPr="006D3A21">
              <w:rPr>
                <w:rFonts w:hint="eastAsia"/>
                <w:color w:val="000000" w:themeColor="text1"/>
                <w:lang w:val="en-GB"/>
              </w:rPr>
              <w:t>trlInfo</w:t>
            </w:r>
            <w:r w:rsidRPr="006D3A21">
              <w:rPr>
                <w:color w:val="000000" w:themeColor="text1"/>
                <w:lang w:val="en-GB"/>
              </w:rPr>
              <w:t>R</w:t>
            </w:r>
            <w:r w:rsidRPr="006D3A21">
              <w:rPr>
                <w:rFonts w:hint="eastAsia"/>
                <w:color w:val="000000" w:themeColor="text1"/>
                <w:lang w:val="en-GB"/>
              </w:rPr>
              <w:t>eportPeriod</w:t>
            </w:r>
          </w:p>
        </w:tc>
        <w:tc>
          <w:tcPr>
            <w:tcW w:w="688" w:type="dxa"/>
            <w:tcBorders>
              <w:bottom w:val="single" w:sz="4" w:space="0" w:color="auto"/>
            </w:tcBorders>
          </w:tcPr>
          <w:p w14:paraId="1328074B" w14:textId="77777777" w:rsidR="00A63832" w:rsidRPr="006D3A21" w:rsidRDefault="00A63832" w:rsidP="00904717">
            <w:pPr>
              <w:rPr>
                <w:color w:val="000000" w:themeColor="text1"/>
                <w:lang w:val="en-GB"/>
              </w:rPr>
            </w:pPr>
            <w:r w:rsidRPr="006D3A21">
              <w:rPr>
                <w:rFonts w:hint="eastAsia"/>
                <w:color w:val="000000" w:themeColor="text1"/>
                <w:lang w:val="en-GB"/>
              </w:rPr>
              <w:t>U16</w:t>
            </w:r>
          </w:p>
        </w:tc>
        <w:tc>
          <w:tcPr>
            <w:tcW w:w="3420" w:type="dxa"/>
          </w:tcPr>
          <w:p w14:paraId="01AC85C4" w14:textId="77777777" w:rsidR="00A63832" w:rsidRPr="006D3A21" w:rsidRDefault="00A63832" w:rsidP="00904717">
            <w:pPr>
              <w:rPr>
                <w:color w:val="000000" w:themeColor="text1"/>
                <w:lang w:val="en-GB"/>
              </w:rPr>
            </w:pPr>
            <w:r w:rsidRPr="006D3A21">
              <w:rPr>
                <w:rFonts w:hint="eastAsia"/>
                <w:color w:val="000000" w:themeColor="text1"/>
                <w:lang w:val="en-GB"/>
              </w:rPr>
              <w:t>控制信息上报周期</w:t>
            </w:r>
          </w:p>
        </w:tc>
      </w:tr>
      <w:tr w:rsidR="00A63832" w:rsidRPr="006D3A21" w14:paraId="0EAF3043" w14:textId="77777777" w:rsidTr="00904717">
        <w:tc>
          <w:tcPr>
            <w:tcW w:w="2660" w:type="dxa"/>
          </w:tcPr>
          <w:p w14:paraId="227BB37B" w14:textId="77777777" w:rsidR="00A63832" w:rsidRPr="006D3A21" w:rsidRDefault="00A63832" w:rsidP="00904717">
            <w:pPr>
              <w:rPr>
                <w:color w:val="000000" w:themeColor="text1"/>
                <w:lang w:val="en-GB"/>
              </w:rPr>
            </w:pPr>
            <w:r w:rsidRPr="006D3A21">
              <w:rPr>
                <w:rFonts w:hint="eastAsia"/>
                <w:color w:val="000000" w:themeColor="text1"/>
                <w:lang w:val="en-GB"/>
              </w:rPr>
              <w:t>CellNumber</w:t>
            </w:r>
          </w:p>
        </w:tc>
        <w:tc>
          <w:tcPr>
            <w:tcW w:w="688" w:type="dxa"/>
            <w:tcBorders>
              <w:bottom w:val="single" w:sz="4" w:space="0" w:color="auto"/>
            </w:tcBorders>
          </w:tcPr>
          <w:p w14:paraId="7EA14062" w14:textId="77777777" w:rsidR="00A63832" w:rsidRPr="006D3A21" w:rsidRDefault="00A63832" w:rsidP="00904717">
            <w:pPr>
              <w:rPr>
                <w:color w:val="000000" w:themeColor="text1"/>
                <w:lang w:val="en-GB"/>
              </w:rPr>
            </w:pPr>
            <w:r w:rsidRPr="006D3A21">
              <w:rPr>
                <w:rFonts w:hint="eastAsia"/>
                <w:color w:val="000000" w:themeColor="text1"/>
                <w:lang w:val="en-GB"/>
              </w:rPr>
              <w:t>U16</w:t>
            </w:r>
          </w:p>
        </w:tc>
        <w:tc>
          <w:tcPr>
            <w:tcW w:w="3420" w:type="dxa"/>
          </w:tcPr>
          <w:p w14:paraId="0B2FF37B" w14:textId="77777777" w:rsidR="00A63832" w:rsidRPr="006D3A21" w:rsidRDefault="00A63832" w:rsidP="00904717">
            <w:pPr>
              <w:rPr>
                <w:color w:val="000000" w:themeColor="text1"/>
                <w:lang w:val="en-GB"/>
              </w:rPr>
            </w:pPr>
            <w:r w:rsidRPr="006D3A21">
              <w:rPr>
                <w:rFonts w:hint="eastAsia"/>
                <w:color w:val="000000" w:themeColor="text1"/>
                <w:lang w:val="en-GB"/>
              </w:rPr>
              <w:t>指定追踪的小区个数</w:t>
            </w:r>
          </w:p>
          <w:p w14:paraId="499C5D2C" w14:textId="77777777" w:rsidR="00A63832" w:rsidRPr="006D3A21" w:rsidRDefault="00A63832" w:rsidP="00904717">
            <w:pPr>
              <w:rPr>
                <w:color w:val="000000" w:themeColor="text1"/>
                <w:lang w:val="en-GB"/>
              </w:rPr>
            </w:pPr>
            <w:r w:rsidRPr="006D3A21">
              <w:rPr>
                <w:color w:val="000000" w:themeColor="text1"/>
                <w:lang w:val="en-GB"/>
              </w:rPr>
              <w:t>C</w:t>
            </w:r>
            <w:r w:rsidRPr="006D3A21">
              <w:rPr>
                <w:rFonts w:hint="eastAsia"/>
                <w:color w:val="000000" w:themeColor="text1"/>
                <w:lang w:val="en-GB"/>
              </w:rPr>
              <w:t>ellSelectMode</w:t>
            </w:r>
            <w:r w:rsidRPr="006D3A21">
              <w:rPr>
                <w:rFonts w:hint="eastAsia"/>
                <w:color w:val="000000" w:themeColor="text1"/>
                <w:lang w:val="en-GB"/>
              </w:rPr>
              <w:t>为仪表自动选择时，</w:t>
            </w:r>
            <w:r w:rsidRPr="006D3A21">
              <w:rPr>
                <w:rFonts w:hint="eastAsia"/>
                <w:color w:val="000000" w:themeColor="text1"/>
                <w:lang w:val="en-GB"/>
              </w:rPr>
              <w:t>CellInfoStru</w:t>
            </w:r>
            <w:r w:rsidRPr="006D3A21">
              <w:rPr>
                <w:rFonts w:hint="eastAsia"/>
                <w:color w:val="000000" w:themeColor="text1"/>
                <w:lang w:val="en-GB"/>
              </w:rPr>
              <w:t>结构无效</w:t>
            </w:r>
          </w:p>
        </w:tc>
      </w:tr>
      <w:tr w:rsidR="00A63832" w:rsidRPr="006D3A21" w14:paraId="65A59D38" w14:textId="77777777" w:rsidTr="00904717">
        <w:tc>
          <w:tcPr>
            <w:tcW w:w="2660" w:type="dxa"/>
          </w:tcPr>
          <w:p w14:paraId="71DB348E" w14:textId="77777777" w:rsidR="00A63832" w:rsidRPr="006D3A21" w:rsidRDefault="00A63832" w:rsidP="00904717">
            <w:pPr>
              <w:rPr>
                <w:color w:val="000000" w:themeColor="text1"/>
                <w:lang w:val="en-GB"/>
              </w:rPr>
            </w:pPr>
            <w:r w:rsidRPr="006D3A21">
              <w:rPr>
                <w:color w:val="000000" w:themeColor="text1"/>
                <w:lang w:val="en-GB"/>
              </w:rPr>
              <w:t>FreqBandNum</w:t>
            </w:r>
          </w:p>
        </w:tc>
        <w:tc>
          <w:tcPr>
            <w:tcW w:w="688" w:type="dxa"/>
            <w:tcBorders>
              <w:bottom w:val="single" w:sz="4" w:space="0" w:color="auto"/>
            </w:tcBorders>
          </w:tcPr>
          <w:p w14:paraId="017C30F6" w14:textId="77777777" w:rsidR="00A63832" w:rsidRPr="006D3A21" w:rsidRDefault="00A63832" w:rsidP="00904717">
            <w:pPr>
              <w:rPr>
                <w:color w:val="000000" w:themeColor="text1"/>
                <w:lang w:val="en-GB"/>
              </w:rPr>
            </w:pPr>
            <w:r w:rsidRPr="006D3A21">
              <w:rPr>
                <w:rFonts w:hint="eastAsia"/>
                <w:color w:val="000000" w:themeColor="text1"/>
                <w:lang w:val="en-GB"/>
              </w:rPr>
              <w:t>U16</w:t>
            </w:r>
          </w:p>
        </w:tc>
        <w:tc>
          <w:tcPr>
            <w:tcW w:w="3420" w:type="dxa"/>
          </w:tcPr>
          <w:p w14:paraId="146F0D22" w14:textId="77777777" w:rsidR="00A63832" w:rsidRPr="006D3A21" w:rsidRDefault="00A63832" w:rsidP="00904717">
            <w:pPr>
              <w:rPr>
                <w:color w:val="000000" w:themeColor="text1"/>
                <w:lang w:val="en-GB"/>
              </w:rPr>
            </w:pPr>
            <w:r w:rsidRPr="006D3A21">
              <w:rPr>
                <w:rFonts w:hint="eastAsia"/>
                <w:color w:val="000000" w:themeColor="text1"/>
                <w:lang w:val="en-GB"/>
              </w:rPr>
              <w:t>可选参数。</w:t>
            </w:r>
          </w:p>
          <w:p w14:paraId="03579AF0" w14:textId="77777777" w:rsidR="00A63832" w:rsidRPr="006D3A21" w:rsidRDefault="00A63832" w:rsidP="00904717">
            <w:pPr>
              <w:rPr>
                <w:color w:val="000000" w:themeColor="text1"/>
                <w:lang w:val="en-GB"/>
              </w:rPr>
            </w:pPr>
            <w:r w:rsidRPr="006D3A21">
              <w:rPr>
                <w:rFonts w:hint="eastAsia"/>
                <w:color w:val="000000" w:themeColor="text1"/>
                <w:lang w:val="en-GB"/>
              </w:rPr>
              <w:t>搜索的频段个数。</w:t>
            </w:r>
          </w:p>
          <w:p w14:paraId="52DF9009" w14:textId="77777777" w:rsidR="00A63832" w:rsidRPr="006D3A21" w:rsidRDefault="00A63832" w:rsidP="00904717">
            <w:pPr>
              <w:rPr>
                <w:color w:val="000000" w:themeColor="text1"/>
                <w:lang w:val="en-GB"/>
              </w:rPr>
            </w:pPr>
            <w:r w:rsidRPr="006D3A21">
              <w:rPr>
                <w:rFonts w:hint="eastAsia"/>
                <w:color w:val="000000" w:themeColor="text1"/>
              </w:rPr>
              <w:t>当</w:t>
            </w:r>
            <w:r w:rsidRPr="006D3A21">
              <w:rPr>
                <w:color w:val="000000" w:themeColor="text1"/>
                <w:lang w:val="en-GB"/>
              </w:rPr>
              <w:t>CellSelectMode=1</w:t>
            </w:r>
            <w:r w:rsidRPr="006D3A21">
              <w:rPr>
                <w:rFonts w:hint="eastAsia"/>
                <w:color w:val="000000" w:themeColor="text1"/>
                <w:lang w:val="en-GB"/>
              </w:rPr>
              <w:t>时有效。</w:t>
            </w:r>
          </w:p>
        </w:tc>
      </w:tr>
      <w:tr w:rsidR="00777EA9" w:rsidRPr="006D3A21" w14:paraId="48CC8F23" w14:textId="77777777" w:rsidTr="00904717">
        <w:tc>
          <w:tcPr>
            <w:tcW w:w="2660" w:type="dxa"/>
          </w:tcPr>
          <w:p w14:paraId="1D8D5DBD" w14:textId="77777777" w:rsidR="00777EA9" w:rsidRPr="006D3A21" w:rsidRDefault="00777EA9" w:rsidP="00904717">
            <w:pPr>
              <w:rPr>
                <w:color w:val="000000" w:themeColor="text1"/>
                <w:lang w:val="en-GB"/>
              </w:rPr>
            </w:pPr>
            <w:r w:rsidRPr="00F552EC">
              <w:rPr>
                <w:color w:val="000000" w:themeColor="text1"/>
                <w:highlight w:val="yellow"/>
                <w:lang w:val="en-GB"/>
              </w:rPr>
              <w:t>RadioParaGetFlag</w:t>
            </w:r>
          </w:p>
        </w:tc>
        <w:tc>
          <w:tcPr>
            <w:tcW w:w="688" w:type="dxa"/>
            <w:tcBorders>
              <w:bottom w:val="single" w:sz="4" w:space="0" w:color="auto"/>
            </w:tcBorders>
          </w:tcPr>
          <w:p w14:paraId="5351E0D1" w14:textId="77777777" w:rsidR="00777EA9" w:rsidRPr="006D3A21" w:rsidRDefault="00777EA9" w:rsidP="00904717">
            <w:pPr>
              <w:rPr>
                <w:color w:val="000000" w:themeColor="text1"/>
                <w:lang w:val="en-GB"/>
              </w:rPr>
            </w:pPr>
            <w:r>
              <w:rPr>
                <w:color w:val="000000" w:themeColor="text1"/>
                <w:highlight w:val="yellow"/>
                <w:lang w:val="en-GB"/>
              </w:rPr>
              <w:t>U</w:t>
            </w:r>
            <w:r>
              <w:rPr>
                <w:rFonts w:hint="eastAsia"/>
                <w:color w:val="000000" w:themeColor="text1"/>
                <w:lang w:val="en-GB"/>
              </w:rPr>
              <w:t>16</w:t>
            </w:r>
          </w:p>
        </w:tc>
        <w:tc>
          <w:tcPr>
            <w:tcW w:w="3420" w:type="dxa"/>
          </w:tcPr>
          <w:p w14:paraId="072AA4DF" w14:textId="77777777" w:rsidR="00777EA9" w:rsidRPr="00C61CEC" w:rsidRDefault="00777EA9" w:rsidP="00446B39">
            <w:pPr>
              <w:pStyle w:val="aff8"/>
              <w:numPr>
                <w:ilvl w:val="0"/>
                <w:numId w:val="32"/>
              </w:numPr>
              <w:rPr>
                <w:color w:val="000000" w:themeColor="text1"/>
                <w:highlight w:val="yellow"/>
                <w:lang w:val="en-GB"/>
              </w:rPr>
            </w:pPr>
            <w:r w:rsidRPr="00F552EC">
              <w:rPr>
                <w:rFonts w:hint="eastAsia"/>
                <w:color w:val="000000" w:themeColor="text1"/>
                <w:highlight w:val="yellow"/>
                <w:lang w:val="en-GB"/>
              </w:rPr>
              <w:t>根据监测到的</w:t>
            </w:r>
            <w:r w:rsidRPr="00F552EC">
              <w:rPr>
                <w:color w:val="000000" w:themeColor="text1"/>
                <w:highlight w:val="yellow"/>
                <w:lang w:val="en-GB"/>
              </w:rPr>
              <w:t>SIB</w:t>
            </w:r>
            <w:r w:rsidRPr="00F552EC">
              <w:rPr>
                <w:rFonts w:hint="eastAsia"/>
                <w:color w:val="000000" w:themeColor="text1"/>
                <w:highlight w:val="yellow"/>
                <w:lang w:val="en-GB"/>
              </w:rPr>
              <w:t>内容自动设置，最常用的方式</w:t>
            </w:r>
          </w:p>
          <w:p w14:paraId="0A03A48E" w14:textId="77777777" w:rsidR="00777EA9" w:rsidRPr="006D3A21" w:rsidRDefault="00777EA9" w:rsidP="00904717">
            <w:pPr>
              <w:rPr>
                <w:color w:val="000000" w:themeColor="text1"/>
                <w:lang w:val="en-GB"/>
              </w:rPr>
            </w:pPr>
            <w:r w:rsidRPr="00F552EC">
              <w:rPr>
                <w:rFonts w:hint="eastAsia"/>
                <w:color w:val="000000" w:themeColor="text1"/>
                <w:highlight w:val="yellow"/>
                <w:lang w:val="en-GB"/>
              </w:rPr>
              <w:t>手动设置无线参数，如果此值为</w:t>
            </w:r>
            <w:r w:rsidRPr="00F552EC">
              <w:rPr>
                <w:color w:val="000000" w:themeColor="text1"/>
                <w:highlight w:val="yellow"/>
                <w:lang w:val="en-GB"/>
              </w:rPr>
              <w:t>1</w:t>
            </w:r>
            <w:r w:rsidRPr="00F552EC">
              <w:rPr>
                <w:rFonts w:hint="eastAsia"/>
                <w:color w:val="000000" w:themeColor="text1"/>
                <w:highlight w:val="yellow"/>
                <w:lang w:val="en-GB"/>
              </w:rPr>
              <w:t>，则在对小区跟踪到</w:t>
            </w:r>
            <w:r w:rsidRPr="00F552EC">
              <w:rPr>
                <w:color w:val="000000" w:themeColor="text1"/>
                <w:highlight w:val="yellow"/>
                <w:lang w:val="en-GB"/>
              </w:rPr>
              <w:t>MIB</w:t>
            </w:r>
            <w:r w:rsidRPr="00F552EC">
              <w:rPr>
                <w:rFonts w:hint="eastAsia"/>
                <w:color w:val="000000" w:themeColor="text1"/>
                <w:highlight w:val="yellow"/>
                <w:lang w:val="en-GB"/>
              </w:rPr>
              <w:t>之后，即可对后续无线参数进行配置，不再获取</w:t>
            </w:r>
            <w:r w:rsidRPr="00F552EC">
              <w:rPr>
                <w:color w:val="000000" w:themeColor="text1"/>
                <w:highlight w:val="yellow"/>
                <w:lang w:val="en-GB"/>
              </w:rPr>
              <w:t>SIB</w:t>
            </w:r>
            <w:r w:rsidRPr="00F552EC">
              <w:rPr>
                <w:rFonts w:hint="eastAsia"/>
                <w:color w:val="000000" w:themeColor="text1"/>
                <w:highlight w:val="yellow"/>
                <w:lang w:val="en-GB"/>
              </w:rPr>
              <w:t>消息，就可上报小区锁定，无线参数配置消息在收到</w:t>
            </w:r>
            <w:r w:rsidRPr="00F552EC">
              <w:rPr>
                <w:color w:val="000000" w:themeColor="text1"/>
                <w:highlight w:val="yellow"/>
                <w:lang w:val="en-GB"/>
              </w:rPr>
              <w:t>ACK</w:t>
            </w:r>
            <w:r w:rsidRPr="00F552EC">
              <w:rPr>
                <w:rFonts w:hint="eastAsia"/>
                <w:color w:val="000000" w:themeColor="text1"/>
                <w:highlight w:val="yellow"/>
                <w:lang w:val="en-GB"/>
              </w:rPr>
              <w:t>之后发送给</w:t>
            </w:r>
            <w:r w:rsidRPr="00F552EC">
              <w:rPr>
                <w:color w:val="000000" w:themeColor="text1"/>
                <w:highlight w:val="yellow"/>
                <w:lang w:val="en-GB"/>
              </w:rPr>
              <w:t>Agent</w:t>
            </w:r>
            <w:r>
              <w:rPr>
                <w:rFonts w:hint="eastAsia"/>
                <w:color w:val="000000" w:themeColor="text1"/>
                <w:lang w:val="en-GB"/>
              </w:rPr>
              <w:t>，目前不实现</w:t>
            </w:r>
          </w:p>
        </w:tc>
      </w:tr>
      <w:tr w:rsidR="00CA3408" w:rsidRPr="006D3A21" w14:paraId="4D856234" w14:textId="77777777" w:rsidTr="00904717">
        <w:tc>
          <w:tcPr>
            <w:tcW w:w="2660" w:type="dxa"/>
          </w:tcPr>
          <w:p w14:paraId="6A9C0A5A" w14:textId="77777777" w:rsidR="00CA3408" w:rsidRPr="00F552EC" w:rsidRDefault="00CA3408" w:rsidP="00904717">
            <w:pPr>
              <w:rPr>
                <w:color w:val="000000" w:themeColor="text1"/>
                <w:highlight w:val="yellow"/>
                <w:lang w:val="en-GB"/>
              </w:rPr>
            </w:pPr>
            <w:r>
              <w:rPr>
                <w:rFonts w:hint="eastAsia"/>
                <w:color w:val="000000" w:themeColor="text1"/>
                <w:lang w:val="en-GB"/>
              </w:rPr>
              <w:t>AgcPara</w:t>
            </w:r>
          </w:p>
        </w:tc>
        <w:tc>
          <w:tcPr>
            <w:tcW w:w="688" w:type="dxa"/>
            <w:tcBorders>
              <w:bottom w:val="single" w:sz="4" w:space="0" w:color="auto"/>
            </w:tcBorders>
          </w:tcPr>
          <w:p w14:paraId="7F461A53" w14:textId="77777777" w:rsidR="00CA3408" w:rsidRDefault="00CA3408" w:rsidP="00904717">
            <w:pPr>
              <w:rPr>
                <w:color w:val="000000" w:themeColor="text1"/>
                <w:highlight w:val="yellow"/>
                <w:lang w:val="en-GB"/>
              </w:rPr>
            </w:pPr>
            <w:r>
              <w:rPr>
                <w:rFonts w:hint="eastAsia"/>
                <w:color w:val="000000" w:themeColor="text1"/>
                <w:lang w:val="en-GB"/>
              </w:rPr>
              <w:t>S</w:t>
            </w:r>
            <w:r w:rsidRPr="006D3A21">
              <w:rPr>
                <w:rFonts w:hint="eastAsia"/>
                <w:color w:val="000000" w:themeColor="text1"/>
                <w:lang w:val="en-GB"/>
              </w:rPr>
              <w:t>8</w:t>
            </w:r>
          </w:p>
        </w:tc>
        <w:tc>
          <w:tcPr>
            <w:tcW w:w="3420" w:type="dxa"/>
          </w:tcPr>
          <w:p w14:paraId="3F6CD71E" w14:textId="77777777" w:rsidR="005B31E1" w:rsidRDefault="00CA3408">
            <w:pPr>
              <w:pStyle w:val="aff8"/>
              <w:ind w:left="360" w:firstLine="0"/>
              <w:rPr>
                <w:color w:val="000000" w:themeColor="text1"/>
                <w:highlight w:val="yellow"/>
                <w:lang w:val="en-GB"/>
              </w:rPr>
            </w:pPr>
            <w:r>
              <w:rPr>
                <w:rFonts w:hint="eastAsia"/>
                <w:color w:val="000000" w:themeColor="text1"/>
                <w:lang w:val="en-GB"/>
              </w:rPr>
              <w:t>初始的</w:t>
            </w:r>
            <w:r>
              <w:rPr>
                <w:rFonts w:hint="eastAsia"/>
                <w:color w:val="000000" w:themeColor="text1"/>
                <w:lang w:val="en-GB"/>
              </w:rPr>
              <w:t>AGC</w:t>
            </w:r>
            <w:r>
              <w:rPr>
                <w:rFonts w:hint="eastAsia"/>
                <w:color w:val="000000" w:themeColor="text1"/>
                <w:lang w:val="en-GB"/>
              </w:rPr>
              <w:t>因子，表示最初上行信号用的</w:t>
            </w:r>
            <w:r>
              <w:rPr>
                <w:rFonts w:hint="eastAsia"/>
                <w:color w:val="000000" w:themeColor="text1"/>
                <w:lang w:val="en-GB"/>
              </w:rPr>
              <w:t>AGC</w:t>
            </w:r>
            <w:r>
              <w:rPr>
                <w:rFonts w:hint="eastAsia"/>
                <w:color w:val="000000" w:themeColor="text1"/>
                <w:lang w:val="en-GB"/>
              </w:rPr>
              <w:t>因子，如果值为</w:t>
            </w:r>
            <w:r>
              <w:rPr>
                <w:rFonts w:hint="eastAsia"/>
                <w:color w:val="000000" w:themeColor="text1"/>
                <w:lang w:val="en-GB"/>
              </w:rPr>
              <w:t xml:space="preserve">0 </w:t>
            </w:r>
            <w:r>
              <w:rPr>
                <w:rFonts w:hint="eastAsia"/>
                <w:color w:val="000000" w:themeColor="text1"/>
                <w:lang w:val="en-GB"/>
              </w:rPr>
              <w:t>则认为此参数无效</w:t>
            </w:r>
          </w:p>
        </w:tc>
      </w:tr>
      <w:tr w:rsidR="00CA3408" w:rsidRPr="006D3A21" w14:paraId="1AF3FACE" w14:textId="77777777" w:rsidTr="00904717">
        <w:tc>
          <w:tcPr>
            <w:tcW w:w="2660" w:type="dxa"/>
          </w:tcPr>
          <w:p w14:paraId="11154999" w14:textId="77777777" w:rsidR="00CA3408" w:rsidRPr="00F552EC" w:rsidRDefault="00CA3408" w:rsidP="00904717">
            <w:pPr>
              <w:rPr>
                <w:color w:val="000000" w:themeColor="text1"/>
                <w:highlight w:val="yellow"/>
                <w:lang w:val="en-GB"/>
              </w:rPr>
            </w:pPr>
            <w:r>
              <w:rPr>
                <w:rFonts w:hint="eastAsia"/>
                <w:color w:val="000000" w:themeColor="text1"/>
                <w:highlight w:val="yellow"/>
                <w:lang w:val="en-GB"/>
              </w:rPr>
              <w:t>padding</w:t>
            </w:r>
          </w:p>
        </w:tc>
        <w:tc>
          <w:tcPr>
            <w:tcW w:w="688" w:type="dxa"/>
            <w:tcBorders>
              <w:bottom w:val="single" w:sz="4" w:space="0" w:color="auto"/>
            </w:tcBorders>
          </w:tcPr>
          <w:p w14:paraId="78B52ADA" w14:textId="77777777" w:rsidR="00CA3408" w:rsidRDefault="00CA3408" w:rsidP="00904717">
            <w:pPr>
              <w:rPr>
                <w:color w:val="000000" w:themeColor="text1"/>
                <w:highlight w:val="yellow"/>
                <w:lang w:val="en-GB"/>
              </w:rPr>
            </w:pPr>
            <w:r>
              <w:rPr>
                <w:rFonts w:hint="eastAsia"/>
                <w:color w:val="000000" w:themeColor="text1"/>
                <w:highlight w:val="yellow"/>
                <w:lang w:val="en-GB"/>
              </w:rPr>
              <w:t>U8</w:t>
            </w:r>
          </w:p>
        </w:tc>
        <w:tc>
          <w:tcPr>
            <w:tcW w:w="3420" w:type="dxa"/>
          </w:tcPr>
          <w:p w14:paraId="5939D6D8" w14:textId="77777777" w:rsidR="005B31E1" w:rsidRDefault="005B31E1">
            <w:pPr>
              <w:pStyle w:val="aff8"/>
              <w:ind w:left="360" w:firstLine="0"/>
              <w:rPr>
                <w:color w:val="000000" w:themeColor="text1"/>
                <w:highlight w:val="yellow"/>
                <w:lang w:val="en-GB"/>
              </w:rPr>
            </w:pPr>
          </w:p>
        </w:tc>
      </w:tr>
      <w:tr w:rsidR="00CA3408" w:rsidRPr="006D3A21" w14:paraId="30ACA856" w14:textId="77777777" w:rsidTr="00904717">
        <w:tc>
          <w:tcPr>
            <w:tcW w:w="2660" w:type="dxa"/>
            <w:tcBorders>
              <w:right w:val="nil"/>
            </w:tcBorders>
          </w:tcPr>
          <w:p w14:paraId="1CE97E9D" w14:textId="77777777" w:rsidR="00CA3408" w:rsidRPr="006D3A21" w:rsidRDefault="00CA3408" w:rsidP="00904717">
            <w:pPr>
              <w:rPr>
                <w:color w:val="000000" w:themeColor="text1"/>
                <w:lang w:val="en-GB"/>
              </w:rPr>
            </w:pPr>
            <w:r w:rsidRPr="006D3A21">
              <w:rPr>
                <w:rFonts w:hint="eastAsia"/>
                <w:color w:val="000000" w:themeColor="text1"/>
                <w:lang w:val="en-GB"/>
              </w:rPr>
              <w:t>CellInfoStru{</w:t>
            </w:r>
          </w:p>
        </w:tc>
        <w:tc>
          <w:tcPr>
            <w:tcW w:w="688" w:type="dxa"/>
            <w:tcBorders>
              <w:left w:val="nil"/>
              <w:right w:val="nil"/>
            </w:tcBorders>
          </w:tcPr>
          <w:p w14:paraId="44AB1557" w14:textId="77777777" w:rsidR="00CA3408" w:rsidRPr="006D3A21" w:rsidRDefault="00CA3408" w:rsidP="00904717">
            <w:pPr>
              <w:rPr>
                <w:color w:val="000000" w:themeColor="text1"/>
                <w:lang w:val="en-GB"/>
              </w:rPr>
            </w:pPr>
          </w:p>
        </w:tc>
        <w:tc>
          <w:tcPr>
            <w:tcW w:w="3420" w:type="dxa"/>
            <w:tcBorders>
              <w:left w:val="nil"/>
            </w:tcBorders>
          </w:tcPr>
          <w:p w14:paraId="725E8F4E" w14:textId="77777777" w:rsidR="00CA3408" w:rsidRPr="006D3A21" w:rsidRDefault="00CA3408" w:rsidP="00904717">
            <w:pPr>
              <w:rPr>
                <w:color w:val="000000" w:themeColor="text1"/>
                <w:lang w:val="en-GB"/>
              </w:rPr>
            </w:pPr>
          </w:p>
        </w:tc>
      </w:tr>
      <w:tr w:rsidR="00CA3408" w:rsidRPr="006D3A21" w14:paraId="07464526" w14:textId="77777777" w:rsidTr="00904717">
        <w:tc>
          <w:tcPr>
            <w:tcW w:w="2660" w:type="dxa"/>
          </w:tcPr>
          <w:p w14:paraId="6AC2AE9A" w14:textId="77777777" w:rsidR="00CA3408" w:rsidRPr="006D3A21" w:rsidRDefault="00CA3408" w:rsidP="00904717">
            <w:pPr>
              <w:rPr>
                <w:color w:val="000000" w:themeColor="text1"/>
                <w:lang w:val="en-GB"/>
              </w:rPr>
            </w:pPr>
            <w:r w:rsidRPr="006D3A21">
              <w:rPr>
                <w:color w:val="000000" w:themeColor="text1"/>
              </w:rPr>
              <w:t>EARFCN</w:t>
            </w:r>
          </w:p>
        </w:tc>
        <w:tc>
          <w:tcPr>
            <w:tcW w:w="688" w:type="dxa"/>
          </w:tcPr>
          <w:p w14:paraId="49B12F19" w14:textId="77777777" w:rsidR="00CA3408" w:rsidRPr="006D3A21" w:rsidRDefault="00CA3408" w:rsidP="00904717">
            <w:pPr>
              <w:rPr>
                <w:color w:val="000000" w:themeColor="text1"/>
                <w:lang w:val="en-GB"/>
              </w:rPr>
            </w:pPr>
            <w:r w:rsidRPr="006D3A21">
              <w:rPr>
                <w:rFonts w:hint="eastAsia"/>
                <w:color w:val="000000" w:themeColor="text1"/>
                <w:lang w:val="en-GB"/>
              </w:rPr>
              <w:t>U16</w:t>
            </w:r>
          </w:p>
        </w:tc>
        <w:tc>
          <w:tcPr>
            <w:tcW w:w="3420" w:type="dxa"/>
          </w:tcPr>
          <w:p w14:paraId="2D68B42A" w14:textId="77777777" w:rsidR="00CA3408" w:rsidRPr="006D3A21" w:rsidRDefault="00CA3408" w:rsidP="00904717">
            <w:pPr>
              <w:rPr>
                <w:color w:val="000000" w:themeColor="text1"/>
              </w:rPr>
            </w:pPr>
            <w:r w:rsidRPr="006D3A21">
              <w:rPr>
                <w:rFonts w:hint="eastAsia"/>
                <w:color w:val="000000" w:themeColor="text1"/>
                <w:lang w:val="en-GB"/>
              </w:rPr>
              <w:t>小区载波频点，采用</w:t>
            </w:r>
            <w:r w:rsidRPr="006D3A21">
              <w:rPr>
                <w:color w:val="000000" w:themeColor="text1"/>
              </w:rPr>
              <w:t>EARFCN</w:t>
            </w:r>
            <w:r w:rsidRPr="006D3A21">
              <w:rPr>
                <w:rFonts w:hint="eastAsia"/>
                <w:color w:val="000000" w:themeColor="text1"/>
              </w:rPr>
              <w:t>指定。</w:t>
            </w:r>
          </w:p>
          <w:p w14:paraId="24D4802F" w14:textId="77777777" w:rsidR="00CA3408" w:rsidRPr="006D3A21" w:rsidRDefault="00CA3408" w:rsidP="00904717">
            <w:pPr>
              <w:pStyle w:val="aff8"/>
              <w:numPr>
                <w:ilvl w:val="0"/>
                <w:numId w:val="16"/>
              </w:numPr>
              <w:rPr>
                <w:color w:val="000000" w:themeColor="text1"/>
                <w:lang w:val="en-GB"/>
              </w:rPr>
            </w:pPr>
          </w:p>
        </w:tc>
      </w:tr>
      <w:tr w:rsidR="00CA3408" w:rsidRPr="006D3A21" w14:paraId="6350694E" w14:textId="77777777" w:rsidTr="00904717">
        <w:tc>
          <w:tcPr>
            <w:tcW w:w="2660" w:type="dxa"/>
          </w:tcPr>
          <w:p w14:paraId="2DD76D84" w14:textId="77777777" w:rsidR="00CA3408" w:rsidRPr="006D3A21" w:rsidRDefault="00CA3408" w:rsidP="00904717">
            <w:pPr>
              <w:rPr>
                <w:color w:val="000000" w:themeColor="text1"/>
                <w:lang w:val="en-GB"/>
              </w:rPr>
            </w:pPr>
            <w:r w:rsidRPr="006D3A21">
              <w:rPr>
                <w:rFonts w:hint="eastAsia"/>
                <w:color w:val="000000" w:themeColor="text1"/>
                <w:lang w:val="en-GB"/>
              </w:rPr>
              <w:lastRenderedPageBreak/>
              <w:t>PCI</w:t>
            </w:r>
          </w:p>
        </w:tc>
        <w:tc>
          <w:tcPr>
            <w:tcW w:w="688" w:type="dxa"/>
            <w:tcBorders>
              <w:bottom w:val="single" w:sz="4" w:space="0" w:color="auto"/>
            </w:tcBorders>
          </w:tcPr>
          <w:p w14:paraId="3C9128F6" w14:textId="77777777" w:rsidR="00CA3408" w:rsidRPr="006D3A21" w:rsidRDefault="00CA3408" w:rsidP="00904717">
            <w:pPr>
              <w:rPr>
                <w:color w:val="000000" w:themeColor="text1"/>
                <w:lang w:val="en-GB"/>
              </w:rPr>
            </w:pPr>
            <w:r w:rsidRPr="006D3A21">
              <w:rPr>
                <w:rFonts w:hint="eastAsia"/>
                <w:color w:val="000000" w:themeColor="text1"/>
                <w:lang w:val="en-GB"/>
              </w:rPr>
              <w:t>U16</w:t>
            </w:r>
          </w:p>
        </w:tc>
        <w:tc>
          <w:tcPr>
            <w:tcW w:w="3420" w:type="dxa"/>
          </w:tcPr>
          <w:p w14:paraId="27DD2E33" w14:textId="77777777" w:rsidR="00CA3408" w:rsidRPr="006D3A21" w:rsidRDefault="00CA3408" w:rsidP="00904717">
            <w:pPr>
              <w:rPr>
                <w:color w:val="000000" w:themeColor="text1"/>
                <w:lang w:val="en-GB"/>
              </w:rPr>
            </w:pPr>
            <w:r w:rsidRPr="006D3A21">
              <w:rPr>
                <w:rFonts w:hint="eastAsia"/>
                <w:color w:val="000000" w:themeColor="text1"/>
                <w:lang w:val="en-GB"/>
              </w:rPr>
              <w:t>物理层小区标识。</w:t>
            </w:r>
          </w:p>
          <w:p w14:paraId="6B422348" w14:textId="77777777" w:rsidR="00CA3408" w:rsidRPr="006D3A21" w:rsidRDefault="00CA3408" w:rsidP="00904717">
            <w:pPr>
              <w:rPr>
                <w:color w:val="000000" w:themeColor="text1"/>
                <w:lang w:val="en-GB"/>
              </w:rPr>
            </w:pPr>
          </w:p>
        </w:tc>
      </w:tr>
      <w:tr w:rsidR="00CA3408" w:rsidRPr="006D3A21" w14:paraId="498481C4" w14:textId="77777777" w:rsidTr="00904717">
        <w:tc>
          <w:tcPr>
            <w:tcW w:w="2660" w:type="dxa"/>
            <w:tcBorders>
              <w:right w:val="nil"/>
            </w:tcBorders>
          </w:tcPr>
          <w:p w14:paraId="1EE4C1C2" w14:textId="77777777" w:rsidR="00CA3408" w:rsidRPr="006D3A21" w:rsidRDefault="00CA3408" w:rsidP="00904717">
            <w:pPr>
              <w:rPr>
                <w:color w:val="000000" w:themeColor="text1"/>
                <w:lang w:val="en-GB"/>
              </w:rPr>
            </w:pPr>
            <w:r w:rsidRPr="006D3A21">
              <w:rPr>
                <w:rFonts w:hint="eastAsia"/>
                <w:color w:val="000000" w:themeColor="text1"/>
                <w:lang w:val="en-GB"/>
              </w:rPr>
              <w:t>}[ CellNumber]</w:t>
            </w:r>
          </w:p>
        </w:tc>
        <w:tc>
          <w:tcPr>
            <w:tcW w:w="688" w:type="dxa"/>
            <w:tcBorders>
              <w:left w:val="nil"/>
              <w:right w:val="nil"/>
            </w:tcBorders>
          </w:tcPr>
          <w:p w14:paraId="48EA02F2" w14:textId="77777777" w:rsidR="00CA3408" w:rsidRPr="006D3A21" w:rsidRDefault="00CA3408" w:rsidP="00904717">
            <w:pPr>
              <w:rPr>
                <w:color w:val="000000" w:themeColor="text1"/>
                <w:lang w:val="en-GB"/>
              </w:rPr>
            </w:pPr>
          </w:p>
        </w:tc>
        <w:tc>
          <w:tcPr>
            <w:tcW w:w="3420" w:type="dxa"/>
            <w:tcBorders>
              <w:left w:val="nil"/>
            </w:tcBorders>
          </w:tcPr>
          <w:p w14:paraId="547FE517" w14:textId="77777777" w:rsidR="00CA3408" w:rsidRPr="006D3A21" w:rsidRDefault="00CA3408" w:rsidP="00904717">
            <w:pPr>
              <w:rPr>
                <w:color w:val="000000" w:themeColor="text1"/>
                <w:lang w:val="en-GB"/>
              </w:rPr>
            </w:pPr>
          </w:p>
        </w:tc>
      </w:tr>
      <w:tr w:rsidR="00CA3408" w:rsidRPr="006D3A21" w14:paraId="7776B3C4" w14:textId="77777777" w:rsidTr="00904717">
        <w:tc>
          <w:tcPr>
            <w:tcW w:w="2660" w:type="dxa"/>
          </w:tcPr>
          <w:p w14:paraId="7B7310F2" w14:textId="77777777" w:rsidR="00CA3408" w:rsidRPr="006D3A21" w:rsidRDefault="00CA3408" w:rsidP="00904717">
            <w:pPr>
              <w:rPr>
                <w:color w:val="000000" w:themeColor="text1"/>
                <w:lang w:val="en-GB"/>
              </w:rPr>
            </w:pPr>
            <w:r w:rsidRPr="006D3A21">
              <w:rPr>
                <w:color w:val="000000" w:themeColor="text1"/>
              </w:rPr>
              <w:t>Struct{</w:t>
            </w:r>
          </w:p>
        </w:tc>
        <w:tc>
          <w:tcPr>
            <w:tcW w:w="688" w:type="dxa"/>
          </w:tcPr>
          <w:p w14:paraId="085DFE77" w14:textId="77777777" w:rsidR="00CA3408" w:rsidRPr="006D3A21" w:rsidRDefault="00CA3408" w:rsidP="00904717">
            <w:pPr>
              <w:rPr>
                <w:color w:val="000000" w:themeColor="text1"/>
                <w:lang w:val="en-GB"/>
              </w:rPr>
            </w:pPr>
          </w:p>
        </w:tc>
        <w:tc>
          <w:tcPr>
            <w:tcW w:w="3420" w:type="dxa"/>
          </w:tcPr>
          <w:p w14:paraId="18F7DA19" w14:textId="77777777" w:rsidR="00CA3408" w:rsidRPr="006D3A21" w:rsidRDefault="00CA3408" w:rsidP="00904717">
            <w:pPr>
              <w:rPr>
                <w:color w:val="000000" w:themeColor="text1"/>
                <w:lang w:val="en-GB"/>
              </w:rPr>
            </w:pPr>
          </w:p>
        </w:tc>
      </w:tr>
      <w:tr w:rsidR="00CA3408" w:rsidRPr="006D3A21" w14:paraId="2BA0AF9A" w14:textId="77777777" w:rsidTr="00904717">
        <w:tc>
          <w:tcPr>
            <w:tcW w:w="2660" w:type="dxa"/>
          </w:tcPr>
          <w:p w14:paraId="1FDB595F" w14:textId="77777777" w:rsidR="00CA3408" w:rsidRPr="006D3A21" w:rsidRDefault="00CA3408" w:rsidP="00904717">
            <w:pPr>
              <w:rPr>
                <w:color w:val="000000" w:themeColor="text1"/>
                <w:lang w:val="en-GB"/>
              </w:rPr>
            </w:pPr>
            <w:r w:rsidRPr="006D3A21">
              <w:rPr>
                <w:color w:val="000000" w:themeColor="text1"/>
              </w:rPr>
              <w:t>Start EARFCN</w:t>
            </w:r>
          </w:p>
        </w:tc>
        <w:tc>
          <w:tcPr>
            <w:tcW w:w="688" w:type="dxa"/>
          </w:tcPr>
          <w:p w14:paraId="3D004C08" w14:textId="77777777" w:rsidR="00CA3408" w:rsidRPr="006D3A21" w:rsidRDefault="00CA3408" w:rsidP="00904717">
            <w:pPr>
              <w:rPr>
                <w:color w:val="000000" w:themeColor="text1"/>
                <w:lang w:val="en-GB"/>
              </w:rPr>
            </w:pPr>
            <w:r w:rsidRPr="006D3A21">
              <w:rPr>
                <w:rFonts w:hint="eastAsia"/>
                <w:color w:val="000000" w:themeColor="text1"/>
                <w:lang w:val="en-GB"/>
              </w:rPr>
              <w:t>U16</w:t>
            </w:r>
          </w:p>
        </w:tc>
        <w:tc>
          <w:tcPr>
            <w:tcW w:w="3420" w:type="dxa"/>
          </w:tcPr>
          <w:p w14:paraId="4F71A36D" w14:textId="77777777" w:rsidR="00CA3408" w:rsidRPr="006D3A21" w:rsidRDefault="00CA3408" w:rsidP="00904717">
            <w:pPr>
              <w:rPr>
                <w:color w:val="000000" w:themeColor="text1"/>
                <w:lang w:val="en-GB"/>
              </w:rPr>
            </w:pPr>
            <w:r w:rsidRPr="006D3A21">
              <w:rPr>
                <w:rFonts w:hint="eastAsia"/>
                <w:color w:val="000000" w:themeColor="text1"/>
                <w:lang w:val="en-GB"/>
              </w:rPr>
              <w:t>当</w:t>
            </w:r>
            <w:r w:rsidRPr="006D3A21">
              <w:rPr>
                <w:color w:val="000000" w:themeColor="text1"/>
                <w:lang w:val="en-GB"/>
              </w:rPr>
              <w:t>Scan Mode = 1</w:t>
            </w:r>
            <w:r w:rsidRPr="006D3A21">
              <w:rPr>
                <w:rFonts w:hint="eastAsia"/>
                <w:color w:val="000000" w:themeColor="text1"/>
                <w:lang w:val="en-GB"/>
              </w:rPr>
              <w:t>时，指定要扫描频段的起始频点；</w:t>
            </w:r>
          </w:p>
          <w:p w14:paraId="5597623D" w14:textId="77777777" w:rsidR="00CA3408" w:rsidRPr="006D3A21" w:rsidRDefault="00CA3408" w:rsidP="00904717">
            <w:pPr>
              <w:rPr>
                <w:color w:val="000000" w:themeColor="text1"/>
                <w:lang w:val="en-GB"/>
              </w:rPr>
            </w:pPr>
            <w:r w:rsidRPr="006D3A21">
              <w:rPr>
                <w:rFonts w:hint="eastAsia"/>
                <w:color w:val="000000" w:themeColor="text1"/>
                <w:lang w:val="en-GB"/>
              </w:rPr>
              <w:t>当</w:t>
            </w:r>
            <w:r w:rsidRPr="006D3A21">
              <w:rPr>
                <w:color w:val="000000" w:themeColor="text1"/>
                <w:lang w:val="en-GB"/>
              </w:rPr>
              <w:t>Scan Mode = 2</w:t>
            </w:r>
            <w:r w:rsidRPr="006D3A21">
              <w:rPr>
                <w:rFonts w:hint="eastAsia"/>
                <w:color w:val="000000" w:themeColor="text1"/>
                <w:lang w:val="en-GB"/>
              </w:rPr>
              <w:t>时，指定要扫描的频点；</w:t>
            </w:r>
          </w:p>
        </w:tc>
      </w:tr>
      <w:tr w:rsidR="00CA3408" w:rsidRPr="006D3A21" w14:paraId="167D00B0" w14:textId="77777777" w:rsidTr="00904717">
        <w:tc>
          <w:tcPr>
            <w:tcW w:w="2660" w:type="dxa"/>
          </w:tcPr>
          <w:p w14:paraId="4E7D80EF" w14:textId="77777777" w:rsidR="00CA3408" w:rsidRPr="006D3A21" w:rsidRDefault="00CA3408" w:rsidP="00904717">
            <w:pPr>
              <w:rPr>
                <w:color w:val="000000" w:themeColor="text1"/>
                <w:lang w:val="en-GB"/>
              </w:rPr>
            </w:pPr>
            <w:r w:rsidRPr="006D3A21">
              <w:rPr>
                <w:color w:val="000000" w:themeColor="text1"/>
              </w:rPr>
              <w:t>End EARFCN</w:t>
            </w:r>
          </w:p>
        </w:tc>
        <w:tc>
          <w:tcPr>
            <w:tcW w:w="688" w:type="dxa"/>
          </w:tcPr>
          <w:p w14:paraId="3FC8306F" w14:textId="77777777" w:rsidR="00CA3408" w:rsidRPr="006D3A21" w:rsidRDefault="00CA3408" w:rsidP="00904717">
            <w:pPr>
              <w:rPr>
                <w:color w:val="000000" w:themeColor="text1"/>
                <w:lang w:val="en-GB"/>
              </w:rPr>
            </w:pPr>
            <w:r w:rsidRPr="006D3A21">
              <w:rPr>
                <w:rFonts w:hint="eastAsia"/>
                <w:color w:val="000000" w:themeColor="text1"/>
                <w:lang w:val="en-GB"/>
              </w:rPr>
              <w:t>U16</w:t>
            </w:r>
          </w:p>
        </w:tc>
        <w:tc>
          <w:tcPr>
            <w:tcW w:w="3420" w:type="dxa"/>
          </w:tcPr>
          <w:p w14:paraId="7DF6E378" w14:textId="77777777" w:rsidR="00CA3408" w:rsidRPr="006D3A21" w:rsidRDefault="00CA3408" w:rsidP="00904717">
            <w:pPr>
              <w:rPr>
                <w:color w:val="000000" w:themeColor="text1"/>
                <w:lang w:val="en-GB"/>
              </w:rPr>
            </w:pPr>
            <w:r w:rsidRPr="006D3A21">
              <w:rPr>
                <w:rFonts w:hint="eastAsia"/>
                <w:color w:val="000000" w:themeColor="text1"/>
                <w:lang w:val="en-GB"/>
              </w:rPr>
              <w:t>当</w:t>
            </w:r>
            <w:r w:rsidRPr="006D3A21">
              <w:rPr>
                <w:color w:val="000000" w:themeColor="text1"/>
                <w:lang w:val="en-GB"/>
              </w:rPr>
              <w:t>Scan Mode = 1</w:t>
            </w:r>
            <w:r w:rsidRPr="006D3A21">
              <w:rPr>
                <w:rFonts w:hint="eastAsia"/>
                <w:color w:val="000000" w:themeColor="text1"/>
                <w:lang w:val="en-GB"/>
              </w:rPr>
              <w:t>时，指定要扫描频段的截止频点；</w:t>
            </w:r>
          </w:p>
          <w:p w14:paraId="038167EF" w14:textId="77777777" w:rsidR="00CA3408" w:rsidRPr="006D3A21" w:rsidRDefault="00CA3408" w:rsidP="00904717">
            <w:pPr>
              <w:rPr>
                <w:color w:val="000000" w:themeColor="text1"/>
                <w:lang w:val="en-GB"/>
              </w:rPr>
            </w:pPr>
            <w:r w:rsidRPr="006D3A21">
              <w:rPr>
                <w:rFonts w:hint="eastAsia"/>
                <w:color w:val="000000" w:themeColor="text1"/>
                <w:lang w:val="en-GB"/>
              </w:rPr>
              <w:t>当</w:t>
            </w:r>
            <w:r w:rsidRPr="006D3A21">
              <w:rPr>
                <w:color w:val="000000" w:themeColor="text1"/>
                <w:lang w:val="en-GB"/>
              </w:rPr>
              <w:t>Scan Mode = 2</w:t>
            </w:r>
            <w:r w:rsidRPr="006D3A21">
              <w:rPr>
                <w:rFonts w:hint="eastAsia"/>
                <w:color w:val="000000" w:themeColor="text1"/>
                <w:lang w:val="en-GB"/>
              </w:rPr>
              <w:t>时，此字段无效，</w:t>
            </w:r>
            <w:r w:rsidRPr="006D3A21">
              <w:rPr>
                <w:color w:val="000000" w:themeColor="text1"/>
                <w:lang w:val="en-GB"/>
              </w:rPr>
              <w:t>0xFFFFFFFF</w:t>
            </w:r>
            <w:r w:rsidRPr="006D3A21">
              <w:rPr>
                <w:rFonts w:hint="eastAsia"/>
                <w:color w:val="000000" w:themeColor="text1"/>
                <w:lang w:val="en-GB"/>
              </w:rPr>
              <w:t>；</w:t>
            </w:r>
          </w:p>
        </w:tc>
      </w:tr>
      <w:tr w:rsidR="00CA3408" w:rsidRPr="006D3A21" w14:paraId="3EC4AD96" w14:textId="77777777" w:rsidTr="00904717">
        <w:tc>
          <w:tcPr>
            <w:tcW w:w="2660" w:type="dxa"/>
          </w:tcPr>
          <w:p w14:paraId="549010A4" w14:textId="77777777" w:rsidR="00CA3408" w:rsidRPr="006D3A21" w:rsidRDefault="00CA3408" w:rsidP="00904717">
            <w:pPr>
              <w:rPr>
                <w:color w:val="000000" w:themeColor="text1"/>
                <w:lang w:val="en-GB"/>
              </w:rPr>
            </w:pPr>
            <w:r w:rsidRPr="006D3A21">
              <w:rPr>
                <w:color w:val="000000" w:themeColor="text1"/>
              </w:rPr>
              <w:t>Step</w:t>
            </w:r>
          </w:p>
        </w:tc>
        <w:tc>
          <w:tcPr>
            <w:tcW w:w="688" w:type="dxa"/>
          </w:tcPr>
          <w:p w14:paraId="35DB3FF7" w14:textId="77777777" w:rsidR="00CA3408" w:rsidRPr="006D3A21" w:rsidRDefault="00CA3408" w:rsidP="00904717">
            <w:pPr>
              <w:rPr>
                <w:color w:val="000000" w:themeColor="text1"/>
                <w:lang w:val="en-GB"/>
              </w:rPr>
            </w:pPr>
            <w:r w:rsidRPr="006D3A21">
              <w:rPr>
                <w:rFonts w:hint="eastAsia"/>
                <w:color w:val="000000" w:themeColor="text1"/>
                <w:lang w:val="en-GB"/>
              </w:rPr>
              <w:t>U16</w:t>
            </w:r>
          </w:p>
        </w:tc>
        <w:tc>
          <w:tcPr>
            <w:tcW w:w="3420" w:type="dxa"/>
          </w:tcPr>
          <w:p w14:paraId="3731BF26" w14:textId="77777777" w:rsidR="00CA3408" w:rsidRPr="006D3A21" w:rsidRDefault="00CA3408" w:rsidP="00904717">
            <w:pPr>
              <w:rPr>
                <w:color w:val="000000" w:themeColor="text1"/>
                <w:lang w:val="en-GB"/>
              </w:rPr>
            </w:pPr>
            <w:r w:rsidRPr="006D3A21">
              <w:rPr>
                <w:rFonts w:hint="eastAsia"/>
                <w:color w:val="000000" w:themeColor="text1"/>
                <w:lang w:val="en-GB"/>
              </w:rPr>
              <w:t>当</w:t>
            </w:r>
            <w:r w:rsidRPr="006D3A21">
              <w:rPr>
                <w:color w:val="000000" w:themeColor="text1"/>
                <w:lang w:val="en-GB"/>
              </w:rPr>
              <w:t>Scan Mode = 1</w:t>
            </w:r>
            <w:r w:rsidRPr="006D3A21">
              <w:rPr>
                <w:rFonts w:hint="eastAsia"/>
                <w:color w:val="000000" w:themeColor="text1"/>
                <w:lang w:val="en-GB"/>
              </w:rPr>
              <w:t>时，指定步长，单位：</w:t>
            </w:r>
            <w:r w:rsidRPr="006D3A21">
              <w:rPr>
                <w:color w:val="000000" w:themeColor="text1"/>
                <w:lang w:val="en-GB"/>
              </w:rPr>
              <w:t>KHz</w:t>
            </w:r>
            <w:r w:rsidRPr="006D3A21">
              <w:rPr>
                <w:rFonts w:hint="eastAsia"/>
                <w:color w:val="000000" w:themeColor="text1"/>
                <w:lang w:val="en-GB"/>
              </w:rPr>
              <w:t>；</w:t>
            </w:r>
          </w:p>
          <w:p w14:paraId="0A7ED52C" w14:textId="77777777" w:rsidR="00CA3408" w:rsidRPr="006D3A21" w:rsidRDefault="00CA3408" w:rsidP="00904717">
            <w:pPr>
              <w:rPr>
                <w:color w:val="000000" w:themeColor="text1"/>
                <w:lang w:val="en-GB"/>
              </w:rPr>
            </w:pPr>
            <w:r w:rsidRPr="006D3A21">
              <w:rPr>
                <w:rFonts w:hint="eastAsia"/>
                <w:color w:val="000000" w:themeColor="text1"/>
                <w:lang w:val="en-GB"/>
              </w:rPr>
              <w:t>当</w:t>
            </w:r>
            <w:r w:rsidRPr="006D3A21">
              <w:rPr>
                <w:color w:val="000000" w:themeColor="text1"/>
                <w:lang w:val="en-GB"/>
              </w:rPr>
              <w:t>Scan Mode = 2</w:t>
            </w:r>
            <w:r w:rsidRPr="006D3A21">
              <w:rPr>
                <w:rFonts w:hint="eastAsia"/>
                <w:color w:val="000000" w:themeColor="text1"/>
                <w:lang w:val="en-GB"/>
              </w:rPr>
              <w:t>时，此字段无效，</w:t>
            </w:r>
            <w:r w:rsidRPr="006D3A21">
              <w:rPr>
                <w:color w:val="000000" w:themeColor="text1"/>
                <w:lang w:val="en-GB"/>
              </w:rPr>
              <w:t>0xFFFFFFFF</w:t>
            </w:r>
            <w:r w:rsidRPr="006D3A21">
              <w:rPr>
                <w:rFonts w:hint="eastAsia"/>
                <w:color w:val="000000" w:themeColor="text1"/>
                <w:lang w:val="en-GB"/>
              </w:rPr>
              <w:t>；</w:t>
            </w:r>
          </w:p>
        </w:tc>
      </w:tr>
      <w:tr w:rsidR="00CA3408" w:rsidRPr="006D3A21" w14:paraId="544831D8" w14:textId="77777777" w:rsidTr="00904717">
        <w:tc>
          <w:tcPr>
            <w:tcW w:w="2660" w:type="dxa"/>
          </w:tcPr>
          <w:p w14:paraId="1A441A9A" w14:textId="77777777" w:rsidR="00CA3408" w:rsidRPr="006D3A21" w:rsidRDefault="00CA3408" w:rsidP="00904717">
            <w:pPr>
              <w:rPr>
                <w:color w:val="000000" w:themeColor="text1"/>
              </w:rPr>
            </w:pPr>
            <w:r w:rsidRPr="006D3A21">
              <w:rPr>
                <w:rFonts w:hint="eastAsia"/>
                <w:color w:val="000000" w:themeColor="text1"/>
                <w:lang w:val="en-GB"/>
              </w:rPr>
              <w:t>PCI</w:t>
            </w:r>
          </w:p>
        </w:tc>
        <w:tc>
          <w:tcPr>
            <w:tcW w:w="688" w:type="dxa"/>
          </w:tcPr>
          <w:p w14:paraId="41BD47E2" w14:textId="77777777" w:rsidR="00CA3408" w:rsidRPr="006D3A21" w:rsidRDefault="00CA3408" w:rsidP="00904717">
            <w:pPr>
              <w:rPr>
                <w:color w:val="000000" w:themeColor="text1"/>
                <w:lang w:val="en-GB"/>
              </w:rPr>
            </w:pPr>
            <w:r w:rsidRPr="006D3A21">
              <w:rPr>
                <w:rFonts w:hint="eastAsia"/>
                <w:color w:val="000000" w:themeColor="text1"/>
                <w:lang w:val="en-GB"/>
              </w:rPr>
              <w:t>U16</w:t>
            </w:r>
          </w:p>
        </w:tc>
        <w:tc>
          <w:tcPr>
            <w:tcW w:w="3420" w:type="dxa"/>
          </w:tcPr>
          <w:p w14:paraId="157B7CF3" w14:textId="77777777" w:rsidR="00CA3408" w:rsidRPr="006D3A21" w:rsidRDefault="00CA3408" w:rsidP="00915052">
            <w:pPr>
              <w:rPr>
                <w:color w:val="000000" w:themeColor="text1"/>
                <w:lang w:val="en-GB"/>
              </w:rPr>
            </w:pPr>
            <w:r>
              <w:rPr>
                <w:rFonts w:hint="eastAsia"/>
                <w:color w:val="000000" w:themeColor="text1"/>
                <w:lang w:val="en-GB"/>
              </w:rPr>
              <w:t>物理层小区标，当</w:t>
            </w:r>
            <w:r>
              <w:rPr>
                <w:color w:val="000000" w:themeColor="text1"/>
                <w:lang w:val="en-GB"/>
              </w:rPr>
              <w:t>Scan Mode =</w:t>
            </w:r>
            <w:r>
              <w:rPr>
                <w:rFonts w:hint="eastAsia"/>
                <w:color w:val="000000" w:themeColor="text1"/>
                <w:lang w:val="en-GB"/>
              </w:rPr>
              <w:t>3</w:t>
            </w:r>
            <w:r>
              <w:rPr>
                <w:rFonts w:hint="eastAsia"/>
                <w:color w:val="000000" w:themeColor="text1"/>
                <w:lang w:val="en-GB"/>
              </w:rPr>
              <w:t>是此字段有效，表示在</w:t>
            </w:r>
            <w:r>
              <w:rPr>
                <w:rFonts w:hint="eastAsia"/>
                <w:color w:val="000000" w:themeColor="text1"/>
                <w:lang w:val="en-GB"/>
              </w:rPr>
              <w:t>AGT</w:t>
            </w:r>
            <w:r>
              <w:rPr>
                <w:rFonts w:hint="eastAsia"/>
                <w:color w:val="000000" w:themeColor="text1"/>
                <w:lang w:val="en-GB"/>
              </w:rPr>
              <w:t>支持频段能力的所有此</w:t>
            </w:r>
            <w:r>
              <w:rPr>
                <w:rFonts w:hint="eastAsia"/>
                <w:color w:val="000000" w:themeColor="text1"/>
                <w:lang w:val="en-GB"/>
              </w:rPr>
              <w:t>PCI</w:t>
            </w:r>
            <w:r>
              <w:rPr>
                <w:rFonts w:hint="eastAsia"/>
                <w:color w:val="000000" w:themeColor="text1"/>
                <w:lang w:val="en-GB"/>
              </w:rPr>
              <w:t>都扫描，寻找信号最强的小区驻留，</w:t>
            </w:r>
            <w:r>
              <w:rPr>
                <w:color w:val="000000" w:themeColor="text1"/>
                <w:lang w:val="en-GB"/>
              </w:rPr>
              <w:t>Scan Mode</w:t>
            </w:r>
            <w:r>
              <w:rPr>
                <w:rFonts w:hint="eastAsia"/>
                <w:color w:val="000000" w:themeColor="text1"/>
                <w:lang w:val="en-GB"/>
              </w:rPr>
              <w:t>为其他值时此字段无效</w:t>
            </w:r>
          </w:p>
          <w:p w14:paraId="3D753392" w14:textId="77777777" w:rsidR="00CA3408" w:rsidRPr="006D3A21" w:rsidRDefault="00CA3408" w:rsidP="00904717">
            <w:pPr>
              <w:rPr>
                <w:color w:val="000000" w:themeColor="text1"/>
                <w:lang w:val="en-GB"/>
              </w:rPr>
            </w:pPr>
          </w:p>
        </w:tc>
      </w:tr>
      <w:tr w:rsidR="00CA3408" w:rsidRPr="006D3A21" w14:paraId="3835DEEF" w14:textId="77777777" w:rsidTr="00FB467C">
        <w:tc>
          <w:tcPr>
            <w:tcW w:w="6768" w:type="dxa"/>
            <w:gridSpan w:val="3"/>
          </w:tcPr>
          <w:p w14:paraId="70AD0215" w14:textId="77777777" w:rsidR="00CA3408" w:rsidRPr="006D3A21" w:rsidRDefault="00CA3408" w:rsidP="00904717">
            <w:pPr>
              <w:rPr>
                <w:color w:val="000000" w:themeColor="text1"/>
                <w:lang w:val="en-GB"/>
              </w:rPr>
            </w:pPr>
            <w:r w:rsidRPr="006D3A21">
              <w:rPr>
                <w:color w:val="000000" w:themeColor="text1"/>
              </w:rPr>
              <w:t xml:space="preserve">}[ </w:t>
            </w:r>
            <w:r w:rsidRPr="006D3A21">
              <w:rPr>
                <w:color w:val="000000" w:themeColor="text1"/>
                <w:lang w:val="en-GB"/>
              </w:rPr>
              <w:t>FreqBandNum</w:t>
            </w:r>
            <w:r w:rsidRPr="006D3A21">
              <w:rPr>
                <w:color w:val="000000" w:themeColor="text1"/>
              </w:rPr>
              <w:t>]</w:t>
            </w:r>
          </w:p>
        </w:tc>
      </w:tr>
    </w:tbl>
    <w:p w14:paraId="05B641AE" w14:textId="77777777" w:rsidR="00A63832" w:rsidRPr="006D3A21" w:rsidRDefault="00A63832" w:rsidP="00A63832">
      <w:pPr>
        <w:pStyle w:val="a5"/>
        <w:rPr>
          <w:color w:val="000000" w:themeColor="text1"/>
        </w:rPr>
      </w:pPr>
    </w:p>
    <w:p w14:paraId="3C02754C" w14:textId="77777777" w:rsidR="00A63832" w:rsidRPr="006D3A21" w:rsidRDefault="00A63832" w:rsidP="00A63832">
      <w:pPr>
        <w:pStyle w:val="41"/>
        <w:tabs>
          <w:tab w:val="clear" w:pos="2849"/>
          <w:tab w:val="num" w:pos="1573"/>
        </w:tabs>
        <w:ind w:left="1573"/>
      </w:pPr>
      <w:r w:rsidRPr="006D3A21">
        <w:t>PROTOCOL_TRACE_</w:t>
      </w:r>
      <w:r w:rsidRPr="006D3A21">
        <w:rPr>
          <w:rFonts w:hint="eastAsia"/>
        </w:rPr>
        <w:t>UE_INFO_STRU</w:t>
      </w:r>
    </w:p>
    <w:p w14:paraId="455AAA38" w14:textId="77777777" w:rsidR="00A63832" w:rsidRPr="006D3A21" w:rsidRDefault="00A63832" w:rsidP="00A63832">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4240F65E" w14:textId="77777777" w:rsidR="00A63832" w:rsidRPr="006D3A21" w:rsidRDefault="00A63832" w:rsidP="00A63832">
      <w:pPr>
        <w:pStyle w:val="a1"/>
        <w:numPr>
          <w:ilvl w:val="0"/>
          <w:numId w:val="0"/>
        </w:numPr>
        <w:ind w:left="420"/>
        <w:rPr>
          <w:color w:val="000000" w:themeColor="text1"/>
        </w:rPr>
      </w:pPr>
      <w:r w:rsidRPr="006D3A21">
        <w:rPr>
          <w:rFonts w:hint="eastAsia"/>
          <w:color w:val="000000" w:themeColor="text1"/>
        </w:rPr>
        <w:t>该结构体是协议跟踪时配置的</w:t>
      </w:r>
      <w:r w:rsidRPr="006D3A21">
        <w:rPr>
          <w:rFonts w:hint="eastAsia"/>
          <w:color w:val="000000" w:themeColor="text1"/>
        </w:rPr>
        <w:t>UE</w:t>
      </w:r>
      <w:r w:rsidRPr="006D3A21">
        <w:rPr>
          <w:rFonts w:hint="eastAsia"/>
          <w:color w:val="000000" w:themeColor="text1"/>
        </w:rPr>
        <w:t>参数。包含在协议跟踪请求消息中。</w:t>
      </w:r>
    </w:p>
    <w:p w14:paraId="51384DB0" w14:textId="77777777" w:rsidR="00A63832" w:rsidRPr="006D3A21" w:rsidRDefault="00A63832" w:rsidP="00A63832">
      <w:pPr>
        <w:pStyle w:val="a1"/>
        <w:rPr>
          <w:color w:val="000000" w:themeColor="text1"/>
          <w:lang w:val="en-GB"/>
        </w:rPr>
      </w:pPr>
      <w:r w:rsidRPr="006D3A21">
        <w:rPr>
          <w:rFonts w:ascii="宋体" w:hAnsi="宋体" w:hint="eastAsia"/>
          <w:b/>
          <w:bCs/>
          <w:color w:val="000000" w:themeColor="text1"/>
          <w:sz w:val="24"/>
          <w:szCs w:val="24"/>
        </w:rPr>
        <w:t>结构体净荷</w:t>
      </w:r>
      <w:r w:rsidRPr="006D3A21">
        <w:rPr>
          <w:rFonts w:ascii="宋体" w:hAnsi="宋体" w:hint="eastAsia"/>
          <w:color w:val="000000" w:themeColor="text1"/>
          <w:sz w:val="24"/>
          <w:szCs w:val="24"/>
        </w:rPr>
        <w:t>：见下表</w:t>
      </w: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255"/>
        <w:gridCol w:w="3420"/>
      </w:tblGrid>
      <w:tr w:rsidR="00A63832" w:rsidRPr="006D3A21" w14:paraId="724C47A4" w14:textId="77777777" w:rsidTr="00904717">
        <w:tc>
          <w:tcPr>
            <w:tcW w:w="2093" w:type="dxa"/>
          </w:tcPr>
          <w:p w14:paraId="78093519" w14:textId="77777777" w:rsidR="00A63832" w:rsidRPr="006D3A21" w:rsidRDefault="00A63832" w:rsidP="00904717">
            <w:pPr>
              <w:rPr>
                <w:b/>
                <w:color w:val="000000" w:themeColor="text1"/>
                <w:lang w:val="en-GB"/>
              </w:rPr>
            </w:pPr>
            <w:r w:rsidRPr="006D3A21">
              <w:rPr>
                <w:rFonts w:hint="eastAsia"/>
                <w:b/>
                <w:color w:val="000000" w:themeColor="text1"/>
                <w:lang w:val="en-GB"/>
              </w:rPr>
              <w:t>Parameter</w:t>
            </w:r>
          </w:p>
        </w:tc>
        <w:tc>
          <w:tcPr>
            <w:tcW w:w="1255" w:type="dxa"/>
          </w:tcPr>
          <w:p w14:paraId="1446E9F5" w14:textId="77777777" w:rsidR="00A63832" w:rsidRPr="006D3A21" w:rsidRDefault="00A63832" w:rsidP="00904717">
            <w:pPr>
              <w:rPr>
                <w:b/>
                <w:color w:val="000000" w:themeColor="text1"/>
                <w:lang w:val="en-GB"/>
              </w:rPr>
            </w:pPr>
            <w:r>
              <w:rPr>
                <w:b/>
                <w:color w:val="000000" w:themeColor="text1"/>
                <w:lang w:val="en-GB"/>
              </w:rPr>
              <w:t>T</w:t>
            </w:r>
            <w:r>
              <w:rPr>
                <w:rFonts w:hint="eastAsia"/>
                <w:b/>
                <w:color w:val="000000" w:themeColor="text1"/>
                <w:lang w:val="en-GB"/>
              </w:rPr>
              <w:t>ype</w:t>
            </w:r>
          </w:p>
        </w:tc>
        <w:tc>
          <w:tcPr>
            <w:tcW w:w="3420" w:type="dxa"/>
          </w:tcPr>
          <w:p w14:paraId="7F8A28CD" w14:textId="77777777" w:rsidR="00A63832" w:rsidRPr="006D3A21" w:rsidRDefault="00A63832" w:rsidP="00904717">
            <w:pPr>
              <w:rPr>
                <w:b/>
                <w:color w:val="000000" w:themeColor="text1"/>
                <w:lang w:val="en-GB"/>
              </w:rPr>
            </w:pPr>
            <w:r w:rsidRPr="006D3A21">
              <w:rPr>
                <w:rFonts w:hint="eastAsia"/>
                <w:b/>
                <w:color w:val="000000" w:themeColor="text1"/>
                <w:lang w:val="en-GB"/>
              </w:rPr>
              <w:t>Description</w:t>
            </w:r>
          </w:p>
        </w:tc>
      </w:tr>
      <w:tr w:rsidR="00A63832" w:rsidRPr="006D3A21" w14:paraId="0029DF15" w14:textId="77777777" w:rsidTr="00904717">
        <w:tc>
          <w:tcPr>
            <w:tcW w:w="2093" w:type="dxa"/>
          </w:tcPr>
          <w:p w14:paraId="7365527D" w14:textId="77777777" w:rsidR="00A63832" w:rsidRPr="006D3A21" w:rsidRDefault="00A63832" w:rsidP="00904717">
            <w:pPr>
              <w:rPr>
                <w:color w:val="000000" w:themeColor="text1"/>
                <w:lang w:val="en-GB"/>
              </w:rPr>
            </w:pPr>
            <w:r w:rsidRPr="006D3A21">
              <w:rPr>
                <w:rFonts w:hint="eastAsia"/>
                <w:color w:val="000000" w:themeColor="text1"/>
                <w:lang w:val="en-GB"/>
              </w:rPr>
              <w:t>UESelectMode</w:t>
            </w:r>
          </w:p>
        </w:tc>
        <w:tc>
          <w:tcPr>
            <w:tcW w:w="1255" w:type="dxa"/>
            <w:tcBorders>
              <w:bottom w:val="single" w:sz="4" w:space="0" w:color="auto"/>
            </w:tcBorders>
          </w:tcPr>
          <w:p w14:paraId="111A859E" w14:textId="77777777" w:rsidR="00A63832" w:rsidRPr="006D3A21" w:rsidRDefault="00A63832" w:rsidP="00904717">
            <w:pPr>
              <w:rPr>
                <w:color w:val="000000" w:themeColor="text1"/>
                <w:lang w:val="en-GB"/>
              </w:rPr>
            </w:pPr>
            <w:r w:rsidRPr="006D3A21">
              <w:rPr>
                <w:rFonts w:hint="eastAsia"/>
                <w:color w:val="000000" w:themeColor="text1"/>
                <w:lang w:val="en-GB"/>
              </w:rPr>
              <w:t>U8</w:t>
            </w:r>
          </w:p>
        </w:tc>
        <w:tc>
          <w:tcPr>
            <w:tcW w:w="3420" w:type="dxa"/>
          </w:tcPr>
          <w:p w14:paraId="4184A9C8" w14:textId="77777777" w:rsidR="00A63832" w:rsidRPr="006D3A21" w:rsidRDefault="00A63832" w:rsidP="00904717">
            <w:pPr>
              <w:rPr>
                <w:color w:val="000000" w:themeColor="text1"/>
                <w:lang w:val="en-GB"/>
              </w:rPr>
            </w:pPr>
            <w:r w:rsidRPr="006D3A21">
              <w:rPr>
                <w:rFonts w:hint="eastAsia"/>
                <w:color w:val="000000" w:themeColor="text1"/>
                <w:lang w:val="en-GB"/>
              </w:rPr>
              <w:t>UE</w:t>
            </w:r>
            <w:r w:rsidRPr="006D3A21">
              <w:rPr>
                <w:rFonts w:hint="eastAsia"/>
                <w:color w:val="000000" w:themeColor="text1"/>
                <w:lang w:val="en-GB"/>
              </w:rPr>
              <w:t>选择模式：</w:t>
            </w:r>
          </w:p>
          <w:p w14:paraId="19723E04" w14:textId="77777777" w:rsidR="00A63832" w:rsidRPr="006D3A21" w:rsidRDefault="00A63832" w:rsidP="00904717">
            <w:pPr>
              <w:rPr>
                <w:color w:val="000000" w:themeColor="text1"/>
                <w:lang w:val="en-GB"/>
              </w:rPr>
            </w:pPr>
            <w:r w:rsidRPr="006D3A21">
              <w:rPr>
                <w:rFonts w:hint="eastAsia"/>
                <w:color w:val="000000" w:themeColor="text1"/>
                <w:lang w:val="en-GB"/>
              </w:rPr>
              <w:t>0,</w:t>
            </w:r>
            <w:r w:rsidRPr="006D3A21">
              <w:rPr>
                <w:color w:val="000000" w:themeColor="text1"/>
                <w:lang w:val="en-GB"/>
              </w:rPr>
              <w:t>UESELMODE_MANUAL</w:t>
            </w:r>
            <w:r w:rsidRPr="006D3A21">
              <w:rPr>
                <w:rFonts w:hint="eastAsia"/>
                <w:color w:val="000000" w:themeColor="text1"/>
                <w:lang w:val="en-GB"/>
              </w:rPr>
              <w:t>手动指定</w:t>
            </w:r>
          </w:p>
          <w:p w14:paraId="4EC1E98E" w14:textId="77777777" w:rsidR="00A63832" w:rsidRPr="006D3A21" w:rsidRDefault="00A63832" w:rsidP="00904717">
            <w:pPr>
              <w:rPr>
                <w:color w:val="000000" w:themeColor="text1"/>
                <w:lang w:val="en-GB"/>
              </w:rPr>
            </w:pPr>
            <w:r w:rsidRPr="006D3A21">
              <w:rPr>
                <w:rFonts w:hint="eastAsia"/>
                <w:color w:val="000000" w:themeColor="text1"/>
                <w:lang w:val="en-GB"/>
              </w:rPr>
              <w:lastRenderedPageBreak/>
              <w:t xml:space="preserve">1, </w:t>
            </w:r>
            <w:r w:rsidRPr="006D3A21">
              <w:rPr>
                <w:color w:val="000000" w:themeColor="text1"/>
                <w:lang w:val="en-GB"/>
              </w:rPr>
              <w:t>UESELMODE_AUTO</w:t>
            </w:r>
            <w:r w:rsidRPr="006D3A21">
              <w:rPr>
                <w:rFonts w:hint="eastAsia"/>
                <w:color w:val="000000" w:themeColor="text1"/>
                <w:lang w:val="en-GB"/>
              </w:rPr>
              <w:t>仪表自动选择</w:t>
            </w:r>
          </w:p>
        </w:tc>
      </w:tr>
      <w:tr w:rsidR="00A63832" w:rsidRPr="006D3A21" w14:paraId="5441D841" w14:textId="77777777" w:rsidTr="00904717">
        <w:tc>
          <w:tcPr>
            <w:tcW w:w="2093" w:type="dxa"/>
          </w:tcPr>
          <w:p w14:paraId="615FCAB8" w14:textId="77777777" w:rsidR="00A63832" w:rsidRPr="006D3A21" w:rsidRDefault="00A63832" w:rsidP="00904717">
            <w:pPr>
              <w:rPr>
                <w:color w:val="000000" w:themeColor="text1"/>
                <w:lang w:val="en-GB"/>
              </w:rPr>
            </w:pPr>
            <w:r w:rsidRPr="007700A4">
              <w:rPr>
                <w:color w:val="000000" w:themeColor="text1"/>
                <w:lang w:val="en-GB"/>
              </w:rPr>
              <w:lastRenderedPageBreak/>
              <w:t>TraceUENum</w:t>
            </w:r>
          </w:p>
        </w:tc>
        <w:tc>
          <w:tcPr>
            <w:tcW w:w="1255" w:type="dxa"/>
            <w:tcBorders>
              <w:bottom w:val="single" w:sz="4" w:space="0" w:color="auto"/>
            </w:tcBorders>
          </w:tcPr>
          <w:p w14:paraId="32F0E77D" w14:textId="77777777" w:rsidR="00A63832" w:rsidRPr="006D3A21" w:rsidRDefault="00A63832" w:rsidP="00904717">
            <w:pPr>
              <w:rPr>
                <w:color w:val="000000" w:themeColor="text1"/>
                <w:lang w:val="en-GB"/>
              </w:rPr>
            </w:pPr>
            <w:r>
              <w:rPr>
                <w:color w:val="000000" w:themeColor="text1"/>
                <w:lang w:val="en-GB"/>
              </w:rPr>
              <w:t>U</w:t>
            </w:r>
            <w:r>
              <w:rPr>
                <w:rFonts w:hint="eastAsia"/>
                <w:color w:val="000000" w:themeColor="text1"/>
                <w:lang w:val="en-GB"/>
              </w:rPr>
              <w:t>8</w:t>
            </w:r>
          </w:p>
        </w:tc>
        <w:tc>
          <w:tcPr>
            <w:tcW w:w="3420" w:type="dxa"/>
          </w:tcPr>
          <w:p w14:paraId="5EED64D3" w14:textId="77777777" w:rsidR="00A63832" w:rsidRPr="006D3A21" w:rsidRDefault="00A63832" w:rsidP="00904717">
            <w:pPr>
              <w:rPr>
                <w:color w:val="000000" w:themeColor="text1"/>
                <w:lang w:val="en-GB"/>
              </w:rPr>
            </w:pPr>
            <w:r w:rsidRPr="007700A4">
              <w:rPr>
                <w:rFonts w:hint="eastAsia"/>
                <w:color w:val="000000" w:themeColor="text1"/>
                <w:lang w:val="en-GB"/>
              </w:rPr>
              <w:t>跟踪</w:t>
            </w:r>
            <w:r w:rsidRPr="007700A4">
              <w:rPr>
                <w:rFonts w:hint="eastAsia"/>
                <w:color w:val="000000" w:themeColor="text1"/>
                <w:lang w:val="en-GB"/>
              </w:rPr>
              <w:t>UE</w:t>
            </w:r>
            <w:r w:rsidRPr="007700A4">
              <w:rPr>
                <w:rFonts w:hint="eastAsia"/>
                <w:color w:val="000000" w:themeColor="text1"/>
                <w:lang w:val="en-GB"/>
              </w:rPr>
              <w:t>的个数取值范围：</w:t>
            </w:r>
            <w:r w:rsidRPr="007700A4">
              <w:rPr>
                <w:rFonts w:hint="eastAsia"/>
                <w:color w:val="000000" w:themeColor="text1"/>
                <w:lang w:val="en-GB"/>
              </w:rPr>
              <w:t>0 ~ MAX_TRACEUE_NUM</w:t>
            </w:r>
            <w:r w:rsidR="001668CC">
              <w:rPr>
                <w:rFonts w:hint="eastAsia"/>
                <w:color w:val="000000" w:themeColor="text1"/>
                <w:lang w:val="en-GB"/>
              </w:rPr>
              <w:t>，</w:t>
            </w:r>
            <w:r w:rsidR="001668CC">
              <w:rPr>
                <w:rFonts w:hint="eastAsia"/>
                <w:color w:val="000000" w:themeColor="text1"/>
                <w:lang w:val="en-GB"/>
              </w:rPr>
              <w:t>0</w:t>
            </w:r>
            <w:r w:rsidR="001668CC">
              <w:rPr>
                <w:rFonts w:hint="eastAsia"/>
                <w:color w:val="000000" w:themeColor="text1"/>
                <w:lang w:val="en-GB"/>
              </w:rPr>
              <w:t>表示此数据结构无效</w:t>
            </w:r>
          </w:p>
        </w:tc>
      </w:tr>
      <w:tr w:rsidR="00A63832" w:rsidRPr="006D3A21" w14:paraId="12BCC83E" w14:textId="77777777" w:rsidTr="00904717">
        <w:tc>
          <w:tcPr>
            <w:tcW w:w="2093" w:type="dxa"/>
          </w:tcPr>
          <w:p w14:paraId="7D121B23" w14:textId="77777777" w:rsidR="00A63832" w:rsidRPr="006D3A21" w:rsidRDefault="00A63832" w:rsidP="00904717">
            <w:pPr>
              <w:rPr>
                <w:color w:val="000000" w:themeColor="text1"/>
                <w:lang w:val="en-GB"/>
              </w:rPr>
            </w:pPr>
            <w:r w:rsidRPr="006D3A21">
              <w:rPr>
                <w:rFonts w:hint="eastAsia"/>
                <w:color w:val="000000" w:themeColor="text1"/>
                <w:lang w:val="en-GB"/>
              </w:rPr>
              <w:t>UEID</w:t>
            </w:r>
            <w:r>
              <w:rPr>
                <w:rFonts w:hint="eastAsia"/>
                <w:color w:val="000000" w:themeColor="text1"/>
                <w:lang w:val="en-GB"/>
              </w:rPr>
              <w:t>List</w:t>
            </w:r>
            <w:r w:rsidRPr="006D3A21">
              <w:rPr>
                <w:rFonts w:hint="eastAsia"/>
                <w:color w:val="000000" w:themeColor="text1"/>
                <w:lang w:val="en-GB"/>
              </w:rPr>
              <w:t>Count</w:t>
            </w:r>
          </w:p>
        </w:tc>
        <w:tc>
          <w:tcPr>
            <w:tcW w:w="1255" w:type="dxa"/>
            <w:tcBorders>
              <w:bottom w:val="single" w:sz="4" w:space="0" w:color="auto"/>
            </w:tcBorders>
          </w:tcPr>
          <w:p w14:paraId="3AA812A3" w14:textId="77777777" w:rsidR="00A63832" w:rsidRPr="006D3A21" w:rsidRDefault="00A63832" w:rsidP="00904717">
            <w:pPr>
              <w:rPr>
                <w:color w:val="000000" w:themeColor="text1"/>
                <w:lang w:val="en-GB"/>
              </w:rPr>
            </w:pPr>
            <w:r w:rsidRPr="006D3A21">
              <w:rPr>
                <w:rFonts w:hint="eastAsia"/>
                <w:color w:val="000000" w:themeColor="text1"/>
                <w:lang w:val="en-GB"/>
              </w:rPr>
              <w:t>U8</w:t>
            </w:r>
          </w:p>
        </w:tc>
        <w:tc>
          <w:tcPr>
            <w:tcW w:w="3420" w:type="dxa"/>
          </w:tcPr>
          <w:p w14:paraId="5CDFDA0B" w14:textId="77777777" w:rsidR="00A63832" w:rsidRPr="006D3A21" w:rsidRDefault="00A63832" w:rsidP="00904717">
            <w:pPr>
              <w:rPr>
                <w:color w:val="000000" w:themeColor="text1"/>
                <w:lang w:val="en-GB"/>
              </w:rPr>
            </w:pPr>
            <w:r w:rsidRPr="006D3A21">
              <w:rPr>
                <w:rFonts w:hint="eastAsia"/>
                <w:color w:val="000000" w:themeColor="text1"/>
                <w:lang w:val="en-GB"/>
              </w:rPr>
              <w:t xml:space="preserve">UE ID </w:t>
            </w:r>
            <w:r w:rsidRPr="006D3A21">
              <w:rPr>
                <w:rFonts w:hint="eastAsia"/>
                <w:color w:val="000000" w:themeColor="text1"/>
                <w:lang w:val="en-GB"/>
              </w:rPr>
              <w:t>个数</w:t>
            </w:r>
          </w:p>
        </w:tc>
      </w:tr>
      <w:tr w:rsidR="00A63832" w:rsidRPr="006D3A21" w14:paraId="7E28B453" w14:textId="77777777" w:rsidTr="00904717">
        <w:tc>
          <w:tcPr>
            <w:tcW w:w="2093" w:type="dxa"/>
          </w:tcPr>
          <w:p w14:paraId="6F5AA9BE" w14:textId="77777777" w:rsidR="00A63832" w:rsidRPr="006D3A21" w:rsidRDefault="00A63832" w:rsidP="00904717">
            <w:pPr>
              <w:rPr>
                <w:color w:val="000000" w:themeColor="text1"/>
                <w:lang w:val="en-GB"/>
              </w:rPr>
            </w:pPr>
            <w:r>
              <w:rPr>
                <w:rFonts w:hint="eastAsia"/>
                <w:color w:val="000000" w:themeColor="text1"/>
                <w:lang w:val="en-GB"/>
              </w:rPr>
              <w:t>KeyGetMode</w:t>
            </w:r>
          </w:p>
        </w:tc>
        <w:tc>
          <w:tcPr>
            <w:tcW w:w="1255" w:type="dxa"/>
            <w:tcBorders>
              <w:bottom w:val="single" w:sz="4" w:space="0" w:color="auto"/>
            </w:tcBorders>
          </w:tcPr>
          <w:p w14:paraId="042ED936" w14:textId="77777777" w:rsidR="00A63832" w:rsidRPr="006D3A21" w:rsidRDefault="00A63832" w:rsidP="00904717">
            <w:pPr>
              <w:rPr>
                <w:color w:val="000000" w:themeColor="text1"/>
                <w:lang w:val="en-GB"/>
              </w:rPr>
            </w:pPr>
            <w:r>
              <w:rPr>
                <w:rFonts w:hint="eastAsia"/>
                <w:color w:val="000000" w:themeColor="text1"/>
                <w:lang w:val="en-GB"/>
              </w:rPr>
              <w:t>U8</w:t>
            </w:r>
          </w:p>
        </w:tc>
        <w:tc>
          <w:tcPr>
            <w:tcW w:w="3420" w:type="dxa"/>
          </w:tcPr>
          <w:p w14:paraId="144F9169" w14:textId="77777777" w:rsidR="00A63832" w:rsidRPr="001B32C1" w:rsidRDefault="00A63832" w:rsidP="00904717">
            <w:pPr>
              <w:rPr>
                <w:color w:val="000000" w:themeColor="text1"/>
                <w:lang w:val="en-GB"/>
              </w:rPr>
            </w:pPr>
            <w:r w:rsidRPr="001B32C1">
              <w:rPr>
                <w:rFonts w:hint="eastAsia"/>
                <w:color w:val="000000" w:themeColor="text1"/>
                <w:lang w:val="en-GB"/>
              </w:rPr>
              <w:t>UE</w:t>
            </w:r>
            <w:r w:rsidRPr="001B32C1">
              <w:rPr>
                <w:rFonts w:hint="eastAsia"/>
                <w:color w:val="000000" w:themeColor="text1"/>
                <w:lang w:val="en-GB"/>
              </w:rPr>
              <w:t>的</w:t>
            </w:r>
            <w:r w:rsidRPr="001B32C1">
              <w:rPr>
                <w:rFonts w:hint="eastAsia"/>
                <w:color w:val="000000" w:themeColor="text1"/>
                <w:lang w:val="en-GB"/>
              </w:rPr>
              <w:t>KEY</w:t>
            </w:r>
            <w:r w:rsidRPr="001B32C1">
              <w:rPr>
                <w:rFonts w:hint="eastAsia"/>
                <w:color w:val="000000" w:themeColor="text1"/>
                <w:lang w:val="en-GB"/>
              </w:rPr>
              <w:t>获取方式：</w:t>
            </w:r>
          </w:p>
          <w:p w14:paraId="4B8A23BD" w14:textId="77777777" w:rsidR="00A63832" w:rsidRPr="001B32C1" w:rsidRDefault="00A63832" w:rsidP="00904717">
            <w:pPr>
              <w:rPr>
                <w:color w:val="000000" w:themeColor="text1"/>
                <w:lang w:val="en-GB"/>
              </w:rPr>
            </w:pPr>
            <w:r w:rsidRPr="001B32C1">
              <w:rPr>
                <w:rFonts w:hint="eastAsia"/>
                <w:color w:val="000000" w:themeColor="text1"/>
                <w:lang w:val="en-GB"/>
              </w:rPr>
              <w:t xml:space="preserve">KEY_GET_MODE_MANUAL: </w:t>
            </w:r>
            <w:r w:rsidRPr="001B32C1">
              <w:rPr>
                <w:rFonts w:hint="eastAsia"/>
                <w:color w:val="000000" w:themeColor="text1"/>
                <w:lang w:val="en-GB"/>
              </w:rPr>
              <w:t>手动指定</w:t>
            </w:r>
            <w:r w:rsidRPr="001B32C1">
              <w:rPr>
                <w:rFonts w:hint="eastAsia"/>
                <w:color w:val="000000" w:themeColor="text1"/>
                <w:lang w:val="en-GB"/>
              </w:rPr>
              <w:t>;</w:t>
            </w:r>
          </w:p>
          <w:p w14:paraId="0D89E527" w14:textId="77777777" w:rsidR="00A63832" w:rsidRPr="006D3A21" w:rsidRDefault="00A63832" w:rsidP="00904717">
            <w:pPr>
              <w:rPr>
                <w:color w:val="000000" w:themeColor="text1"/>
                <w:lang w:val="en-GB"/>
              </w:rPr>
            </w:pPr>
            <w:r w:rsidRPr="001B32C1">
              <w:rPr>
                <w:rFonts w:hint="eastAsia"/>
                <w:color w:val="000000" w:themeColor="text1"/>
                <w:lang w:val="en-GB"/>
              </w:rPr>
              <w:t>KEY_GET_MODE_USIM  : USIM</w:t>
            </w:r>
            <w:r w:rsidRPr="001B32C1">
              <w:rPr>
                <w:rFonts w:hint="eastAsia"/>
                <w:color w:val="000000" w:themeColor="text1"/>
                <w:lang w:val="en-GB"/>
              </w:rPr>
              <w:t>卡获得，只能指定</w:t>
            </w:r>
            <w:r w:rsidRPr="001B32C1">
              <w:rPr>
                <w:rFonts w:hint="eastAsia"/>
                <w:color w:val="000000" w:themeColor="text1"/>
                <w:lang w:val="en-GB"/>
              </w:rPr>
              <w:t>1</w:t>
            </w:r>
            <w:r w:rsidRPr="001B32C1">
              <w:rPr>
                <w:rFonts w:hint="eastAsia"/>
                <w:color w:val="000000" w:themeColor="text1"/>
                <w:lang w:val="en-GB"/>
              </w:rPr>
              <w:t>个</w:t>
            </w:r>
            <w:r w:rsidRPr="001B32C1">
              <w:rPr>
                <w:rFonts w:hint="eastAsia"/>
                <w:color w:val="000000" w:themeColor="text1"/>
                <w:lang w:val="en-GB"/>
              </w:rPr>
              <w:t>UE</w:t>
            </w:r>
          </w:p>
        </w:tc>
      </w:tr>
      <w:tr w:rsidR="00A63832" w:rsidRPr="006D3A21" w14:paraId="3DFD7D3D" w14:textId="77777777" w:rsidTr="00904717">
        <w:tc>
          <w:tcPr>
            <w:tcW w:w="2093" w:type="dxa"/>
          </w:tcPr>
          <w:p w14:paraId="7A9AC5F7" w14:textId="77777777" w:rsidR="00A63832" w:rsidRPr="006D3A21" w:rsidRDefault="00A63832" w:rsidP="00904717">
            <w:pPr>
              <w:rPr>
                <w:color w:val="000000" w:themeColor="text1"/>
                <w:lang w:val="en-GB"/>
              </w:rPr>
            </w:pPr>
            <w:r>
              <w:rPr>
                <w:rFonts w:hint="eastAsia"/>
                <w:color w:val="000000" w:themeColor="text1"/>
                <w:lang w:val="en-GB"/>
              </w:rPr>
              <w:t>UeSilenceCheckTimer</w:t>
            </w:r>
          </w:p>
        </w:tc>
        <w:tc>
          <w:tcPr>
            <w:tcW w:w="1255" w:type="dxa"/>
            <w:tcBorders>
              <w:bottom w:val="single" w:sz="4" w:space="0" w:color="auto"/>
            </w:tcBorders>
          </w:tcPr>
          <w:p w14:paraId="1EA991A3" w14:textId="77777777" w:rsidR="00A63832" w:rsidRPr="006D3A21" w:rsidRDefault="00A63832" w:rsidP="00904717">
            <w:pPr>
              <w:rPr>
                <w:color w:val="000000" w:themeColor="text1"/>
                <w:lang w:val="en-GB"/>
              </w:rPr>
            </w:pPr>
            <w:r w:rsidRPr="006D3A21">
              <w:rPr>
                <w:rFonts w:hint="eastAsia"/>
                <w:color w:val="000000" w:themeColor="text1"/>
                <w:lang w:val="en-GB"/>
              </w:rPr>
              <w:t>U</w:t>
            </w:r>
            <w:r>
              <w:rPr>
                <w:rFonts w:hint="eastAsia"/>
                <w:color w:val="000000" w:themeColor="text1"/>
                <w:lang w:val="en-GB"/>
              </w:rPr>
              <w:t>32</w:t>
            </w:r>
          </w:p>
        </w:tc>
        <w:tc>
          <w:tcPr>
            <w:tcW w:w="3420" w:type="dxa"/>
          </w:tcPr>
          <w:p w14:paraId="6A44EC42" w14:textId="77777777" w:rsidR="00A63832" w:rsidRDefault="00A63832" w:rsidP="00904717">
            <w:pPr>
              <w:rPr>
                <w:color w:val="000000" w:themeColor="text1"/>
                <w:lang w:val="en-GB"/>
              </w:rPr>
            </w:pPr>
            <w:r w:rsidRPr="002D7B9A">
              <w:rPr>
                <w:rFonts w:hint="eastAsia"/>
                <w:color w:val="000000" w:themeColor="text1"/>
                <w:lang w:val="en-GB"/>
              </w:rPr>
              <w:t>取值为</w:t>
            </w:r>
            <w:r w:rsidRPr="002D7B9A">
              <w:rPr>
                <w:rFonts w:hint="eastAsia"/>
                <w:color w:val="000000" w:themeColor="text1"/>
                <w:lang w:val="en-GB"/>
              </w:rPr>
              <w:t>0</w:t>
            </w:r>
            <w:r w:rsidRPr="002D7B9A">
              <w:rPr>
                <w:rFonts w:hint="eastAsia"/>
                <w:color w:val="000000" w:themeColor="text1"/>
                <w:lang w:val="en-GB"/>
              </w:rPr>
              <w:t>：表示</w:t>
            </w:r>
            <w:r w:rsidRPr="002D7B9A">
              <w:rPr>
                <w:rFonts w:hint="eastAsia"/>
                <w:color w:val="000000" w:themeColor="text1"/>
                <w:lang w:val="en-GB"/>
              </w:rPr>
              <w:t>L2P</w:t>
            </w:r>
            <w:r w:rsidRPr="002D7B9A">
              <w:rPr>
                <w:rFonts w:hint="eastAsia"/>
                <w:color w:val="000000" w:themeColor="text1"/>
                <w:lang w:val="en-GB"/>
              </w:rPr>
              <w:t>不启动对沉默</w:t>
            </w:r>
            <w:r w:rsidRPr="002D7B9A">
              <w:rPr>
                <w:rFonts w:hint="eastAsia"/>
                <w:color w:val="000000" w:themeColor="text1"/>
                <w:lang w:val="en-GB"/>
              </w:rPr>
              <w:t>UE</w:t>
            </w:r>
            <w:r w:rsidRPr="002D7B9A">
              <w:rPr>
                <w:rFonts w:hint="eastAsia"/>
                <w:color w:val="000000" w:themeColor="text1"/>
                <w:lang w:val="en-GB"/>
              </w:rPr>
              <w:t>的异常保护</w:t>
            </w:r>
            <w:r>
              <w:rPr>
                <w:rFonts w:hint="eastAsia"/>
                <w:color w:val="000000" w:themeColor="text1"/>
                <w:lang w:val="en-GB"/>
              </w:rPr>
              <w:t>;</w:t>
            </w:r>
          </w:p>
          <w:p w14:paraId="71289C34" w14:textId="77777777" w:rsidR="00A63832" w:rsidRPr="006D3A21" w:rsidRDefault="00A63832" w:rsidP="00904717">
            <w:pPr>
              <w:rPr>
                <w:color w:val="000000" w:themeColor="text1"/>
                <w:lang w:val="en-GB"/>
              </w:rPr>
            </w:pPr>
            <w:r w:rsidRPr="00930C62">
              <w:rPr>
                <w:rFonts w:hint="eastAsia"/>
                <w:color w:val="000000" w:themeColor="text1"/>
                <w:lang w:val="en-GB"/>
              </w:rPr>
              <w:t>取值</w:t>
            </w:r>
            <w:r w:rsidRPr="00930C62">
              <w:rPr>
                <w:rFonts w:hint="eastAsia"/>
                <w:color w:val="000000" w:themeColor="text1"/>
                <w:lang w:val="en-GB"/>
              </w:rPr>
              <w:t>&gt;0</w:t>
            </w:r>
            <w:r w:rsidRPr="00930C62">
              <w:rPr>
                <w:rFonts w:hint="eastAsia"/>
                <w:color w:val="000000" w:themeColor="text1"/>
                <w:lang w:val="en-GB"/>
              </w:rPr>
              <w:t>：表示</w:t>
            </w:r>
            <w:r w:rsidRPr="00930C62">
              <w:rPr>
                <w:rFonts w:hint="eastAsia"/>
                <w:color w:val="000000" w:themeColor="text1"/>
                <w:lang w:val="en-GB"/>
              </w:rPr>
              <w:t>L2P</w:t>
            </w:r>
            <w:r w:rsidRPr="00930C62">
              <w:rPr>
                <w:rFonts w:hint="eastAsia"/>
                <w:color w:val="000000" w:themeColor="text1"/>
                <w:lang w:val="en-GB"/>
              </w:rPr>
              <w:t>判别、上报沉默</w:t>
            </w:r>
            <w:r w:rsidRPr="00930C62">
              <w:rPr>
                <w:rFonts w:hint="eastAsia"/>
                <w:color w:val="000000" w:themeColor="text1"/>
                <w:lang w:val="en-GB"/>
              </w:rPr>
              <w:t>UE</w:t>
            </w:r>
            <w:r w:rsidRPr="00930C62">
              <w:rPr>
                <w:rFonts w:hint="eastAsia"/>
                <w:color w:val="000000" w:themeColor="text1"/>
                <w:lang w:val="en-GB"/>
              </w:rPr>
              <w:t>的计时门限</w:t>
            </w:r>
          </w:p>
        </w:tc>
      </w:tr>
      <w:tr w:rsidR="00A63832" w:rsidRPr="006D3A21" w14:paraId="08FE7DC1" w14:textId="77777777" w:rsidTr="00904717">
        <w:tc>
          <w:tcPr>
            <w:tcW w:w="2093" w:type="dxa"/>
            <w:tcBorders>
              <w:right w:val="nil"/>
            </w:tcBorders>
          </w:tcPr>
          <w:p w14:paraId="40BA5ADC" w14:textId="77777777" w:rsidR="00A63832" w:rsidRPr="006D3A21" w:rsidRDefault="00A63832" w:rsidP="00904717">
            <w:pPr>
              <w:rPr>
                <w:color w:val="000000" w:themeColor="text1"/>
                <w:lang w:val="en-GB"/>
              </w:rPr>
            </w:pPr>
            <w:r w:rsidRPr="006D3A21">
              <w:rPr>
                <w:rFonts w:hint="eastAsia"/>
                <w:color w:val="000000" w:themeColor="text1"/>
                <w:lang w:val="en-GB"/>
              </w:rPr>
              <w:t>UEInfoStru{</w:t>
            </w:r>
          </w:p>
        </w:tc>
        <w:tc>
          <w:tcPr>
            <w:tcW w:w="1255" w:type="dxa"/>
            <w:tcBorders>
              <w:left w:val="nil"/>
              <w:right w:val="nil"/>
            </w:tcBorders>
          </w:tcPr>
          <w:p w14:paraId="483C919F" w14:textId="77777777" w:rsidR="00A63832" w:rsidRPr="006D3A21" w:rsidRDefault="00A63832" w:rsidP="00904717">
            <w:pPr>
              <w:rPr>
                <w:color w:val="000000" w:themeColor="text1"/>
                <w:lang w:val="en-GB"/>
              </w:rPr>
            </w:pPr>
          </w:p>
        </w:tc>
        <w:tc>
          <w:tcPr>
            <w:tcW w:w="3420" w:type="dxa"/>
            <w:tcBorders>
              <w:left w:val="nil"/>
            </w:tcBorders>
          </w:tcPr>
          <w:p w14:paraId="56AB6996" w14:textId="77777777" w:rsidR="00A63832" w:rsidRPr="006D3A21" w:rsidRDefault="00A63832" w:rsidP="00904717">
            <w:pPr>
              <w:rPr>
                <w:color w:val="000000" w:themeColor="text1"/>
                <w:lang w:val="en-GB"/>
              </w:rPr>
            </w:pPr>
          </w:p>
        </w:tc>
      </w:tr>
      <w:tr w:rsidR="00A63832" w:rsidRPr="006D3A21" w14:paraId="2F1832DD" w14:textId="77777777" w:rsidTr="00904717">
        <w:tc>
          <w:tcPr>
            <w:tcW w:w="2093" w:type="dxa"/>
          </w:tcPr>
          <w:p w14:paraId="262B1BEC" w14:textId="77777777" w:rsidR="00A63832" w:rsidRPr="006D3A21" w:rsidRDefault="00A63832" w:rsidP="00904717">
            <w:pPr>
              <w:rPr>
                <w:color w:val="000000" w:themeColor="text1"/>
                <w:lang w:val="en-GB"/>
              </w:rPr>
            </w:pPr>
            <w:r w:rsidRPr="008F4D3E">
              <w:rPr>
                <w:color w:val="000000" w:themeColor="text1"/>
                <w:lang w:val="en-GB"/>
              </w:rPr>
              <w:t>CellInfoFlag</w:t>
            </w:r>
          </w:p>
        </w:tc>
        <w:tc>
          <w:tcPr>
            <w:tcW w:w="1255" w:type="dxa"/>
          </w:tcPr>
          <w:p w14:paraId="5EDAF929" w14:textId="77777777" w:rsidR="00A63832" w:rsidRPr="006D3A21" w:rsidRDefault="00A63832" w:rsidP="00904717">
            <w:pPr>
              <w:rPr>
                <w:color w:val="000000" w:themeColor="text1"/>
                <w:lang w:val="en-GB"/>
              </w:rPr>
            </w:pPr>
            <w:r>
              <w:rPr>
                <w:color w:val="000000" w:themeColor="text1"/>
                <w:lang w:val="en-GB"/>
              </w:rPr>
              <w:t>U</w:t>
            </w:r>
            <w:r>
              <w:rPr>
                <w:rFonts w:hint="eastAsia"/>
                <w:color w:val="000000" w:themeColor="text1"/>
                <w:lang w:val="en-GB"/>
              </w:rPr>
              <w:t>8</w:t>
            </w:r>
          </w:p>
        </w:tc>
        <w:tc>
          <w:tcPr>
            <w:tcW w:w="3420" w:type="dxa"/>
          </w:tcPr>
          <w:p w14:paraId="11957E3A" w14:textId="77777777" w:rsidR="00A63832" w:rsidRPr="006D3A21" w:rsidRDefault="00A63832" w:rsidP="00904717">
            <w:pPr>
              <w:ind w:firstLineChars="200" w:firstLine="420"/>
              <w:rPr>
                <w:color w:val="000000" w:themeColor="text1"/>
                <w:lang w:val="en-GB"/>
              </w:rPr>
            </w:pPr>
            <w:r w:rsidRPr="008F4D3E">
              <w:rPr>
                <w:rFonts w:hint="eastAsia"/>
                <w:color w:val="000000" w:themeColor="text1"/>
                <w:lang w:val="en-GB"/>
              </w:rPr>
              <w:t>是否指定小区信息。</w:t>
            </w:r>
            <w:r w:rsidRPr="008F4D3E">
              <w:rPr>
                <w:rFonts w:hint="eastAsia"/>
                <w:color w:val="000000" w:themeColor="text1"/>
                <w:lang w:val="en-GB"/>
              </w:rPr>
              <w:t>0--None</w:t>
            </w:r>
            <w:r w:rsidRPr="008F4D3E">
              <w:rPr>
                <w:rFonts w:hint="eastAsia"/>
                <w:color w:val="000000" w:themeColor="text1"/>
                <w:lang w:val="en-GB"/>
              </w:rPr>
              <w:t>，不指定；</w:t>
            </w:r>
            <w:r w:rsidRPr="008F4D3E">
              <w:rPr>
                <w:rFonts w:hint="eastAsia"/>
                <w:color w:val="000000" w:themeColor="text1"/>
                <w:lang w:val="en-GB"/>
              </w:rPr>
              <w:t>1--</w:t>
            </w:r>
            <w:r w:rsidRPr="008F4D3E">
              <w:rPr>
                <w:rFonts w:hint="eastAsia"/>
                <w:color w:val="000000" w:themeColor="text1"/>
                <w:lang w:val="en-GB"/>
              </w:rPr>
              <w:t>指定</w:t>
            </w:r>
          </w:p>
        </w:tc>
      </w:tr>
      <w:tr w:rsidR="00A63832" w:rsidRPr="006D3A21" w14:paraId="45B82166" w14:textId="77777777" w:rsidTr="00904717">
        <w:tc>
          <w:tcPr>
            <w:tcW w:w="2093" w:type="dxa"/>
          </w:tcPr>
          <w:p w14:paraId="4E64202D" w14:textId="77777777" w:rsidR="00A63832" w:rsidRPr="006D3A21" w:rsidRDefault="00A63832" w:rsidP="00904717">
            <w:pPr>
              <w:rPr>
                <w:color w:val="000000" w:themeColor="text1"/>
                <w:lang w:val="en-GB"/>
              </w:rPr>
            </w:pPr>
            <w:r w:rsidRPr="006D3A21">
              <w:rPr>
                <w:rFonts w:hint="eastAsia"/>
                <w:color w:val="000000" w:themeColor="text1"/>
                <w:lang w:val="en-GB"/>
              </w:rPr>
              <w:t>UEIDType</w:t>
            </w:r>
          </w:p>
        </w:tc>
        <w:tc>
          <w:tcPr>
            <w:tcW w:w="1255" w:type="dxa"/>
          </w:tcPr>
          <w:p w14:paraId="72333AA8" w14:textId="77777777" w:rsidR="00A63832" w:rsidRPr="006D3A21" w:rsidRDefault="00A63832" w:rsidP="00904717">
            <w:pPr>
              <w:rPr>
                <w:color w:val="000000" w:themeColor="text1"/>
                <w:lang w:val="en-GB"/>
              </w:rPr>
            </w:pPr>
            <w:r w:rsidRPr="006D3A21">
              <w:rPr>
                <w:color w:val="000000" w:themeColor="text1"/>
                <w:lang w:val="en-GB"/>
              </w:rPr>
              <w:t>U</w:t>
            </w:r>
            <w:r w:rsidRPr="006D3A21">
              <w:rPr>
                <w:rFonts w:hint="eastAsia"/>
                <w:color w:val="000000" w:themeColor="text1"/>
                <w:lang w:val="en-GB"/>
              </w:rPr>
              <w:t>8</w:t>
            </w:r>
          </w:p>
        </w:tc>
        <w:tc>
          <w:tcPr>
            <w:tcW w:w="3420" w:type="dxa"/>
          </w:tcPr>
          <w:p w14:paraId="325E36D8" w14:textId="77777777" w:rsidR="00A63832" w:rsidRPr="006D3A21" w:rsidRDefault="00A63832" w:rsidP="00904717">
            <w:pPr>
              <w:rPr>
                <w:color w:val="000000" w:themeColor="text1"/>
                <w:lang w:val="en-GB"/>
              </w:rPr>
            </w:pPr>
            <w:r w:rsidRPr="006D3A21">
              <w:rPr>
                <w:rFonts w:hint="eastAsia"/>
                <w:color w:val="000000" w:themeColor="text1"/>
                <w:lang w:val="en-GB"/>
              </w:rPr>
              <w:t>0-</w:t>
            </w:r>
            <w:r w:rsidR="001D1820" w:rsidRPr="001D1820">
              <w:rPr>
                <w:color w:val="000000" w:themeColor="text1"/>
                <w:lang w:val="en-GB"/>
              </w:rPr>
              <w:t>UEID_TYPE_IMSI</w:t>
            </w:r>
          </w:p>
          <w:p w14:paraId="636AC107" w14:textId="77777777" w:rsidR="00A63832" w:rsidRPr="006D3A21" w:rsidRDefault="00A63832" w:rsidP="00904717">
            <w:pPr>
              <w:rPr>
                <w:color w:val="000000" w:themeColor="text1"/>
                <w:lang w:val="en-GB"/>
              </w:rPr>
            </w:pPr>
            <w:r w:rsidRPr="006D3A21">
              <w:rPr>
                <w:rFonts w:hint="eastAsia"/>
                <w:color w:val="000000" w:themeColor="text1"/>
                <w:lang w:val="en-GB"/>
              </w:rPr>
              <w:t>1-</w:t>
            </w:r>
            <w:r w:rsidR="001D1820" w:rsidRPr="001D1820">
              <w:rPr>
                <w:color w:val="000000" w:themeColor="text1"/>
                <w:lang w:val="en-GB"/>
              </w:rPr>
              <w:t>UEID_TYPE_GUTI</w:t>
            </w:r>
          </w:p>
          <w:p w14:paraId="117C0B1A" w14:textId="77777777" w:rsidR="00A63832" w:rsidRPr="006D3A21" w:rsidRDefault="00A63832" w:rsidP="00904717">
            <w:pPr>
              <w:rPr>
                <w:color w:val="000000" w:themeColor="text1"/>
                <w:lang w:val="en-GB"/>
              </w:rPr>
            </w:pPr>
            <w:r w:rsidRPr="006D3A21">
              <w:rPr>
                <w:rFonts w:hint="eastAsia"/>
                <w:color w:val="000000" w:themeColor="text1"/>
                <w:lang w:val="en-GB"/>
              </w:rPr>
              <w:t>2-</w:t>
            </w:r>
            <w:r w:rsidR="001D1820" w:rsidRPr="001D1820">
              <w:rPr>
                <w:color w:val="000000" w:themeColor="text1"/>
                <w:lang w:val="en-GB"/>
              </w:rPr>
              <w:t>UEID_TYPE_IMEI</w:t>
            </w:r>
          </w:p>
          <w:p w14:paraId="5EC2AAF4" w14:textId="77777777" w:rsidR="00A63832" w:rsidRPr="006D3A21" w:rsidRDefault="00A63832" w:rsidP="00904717">
            <w:pPr>
              <w:rPr>
                <w:color w:val="000000" w:themeColor="text1"/>
                <w:lang w:val="en-GB"/>
              </w:rPr>
            </w:pPr>
            <w:r w:rsidRPr="006D3A21">
              <w:rPr>
                <w:rFonts w:hint="eastAsia"/>
                <w:color w:val="000000" w:themeColor="text1"/>
                <w:lang w:val="en-GB"/>
              </w:rPr>
              <w:t>3-</w:t>
            </w:r>
            <w:r w:rsidR="001D1820" w:rsidRPr="001D1820">
              <w:rPr>
                <w:color w:val="000000" w:themeColor="text1"/>
                <w:lang w:val="en-GB"/>
              </w:rPr>
              <w:t>UEID_TYPE_CRNTI</w:t>
            </w:r>
          </w:p>
          <w:p w14:paraId="6D25298E" w14:textId="77777777" w:rsidR="00A63832" w:rsidRPr="006D3A21" w:rsidRDefault="00A63832" w:rsidP="001D1820">
            <w:pPr>
              <w:rPr>
                <w:color w:val="000000" w:themeColor="text1"/>
                <w:lang w:val="en-GB"/>
              </w:rPr>
            </w:pPr>
            <w:r w:rsidRPr="006D3A21">
              <w:rPr>
                <w:rFonts w:hint="eastAsia"/>
                <w:color w:val="000000" w:themeColor="text1"/>
                <w:lang w:val="en-GB"/>
              </w:rPr>
              <w:t>4-</w:t>
            </w:r>
            <w:r w:rsidR="001D1820" w:rsidRPr="001D1820">
              <w:rPr>
                <w:color w:val="000000" w:themeColor="text1"/>
                <w:lang w:val="en-GB"/>
              </w:rPr>
              <w:t>UEID_TYPE_PRID</w:t>
            </w:r>
          </w:p>
        </w:tc>
      </w:tr>
      <w:tr w:rsidR="00A63832" w:rsidRPr="006D3A21" w14:paraId="27C295CE" w14:textId="77777777" w:rsidTr="00904717">
        <w:tc>
          <w:tcPr>
            <w:tcW w:w="2093" w:type="dxa"/>
          </w:tcPr>
          <w:p w14:paraId="43E626CA" w14:textId="77777777" w:rsidR="00A63832" w:rsidRPr="006D3A21" w:rsidRDefault="00A63832" w:rsidP="00904717">
            <w:pPr>
              <w:rPr>
                <w:color w:val="000000" w:themeColor="text1"/>
                <w:lang w:val="en-GB"/>
              </w:rPr>
            </w:pPr>
            <w:r w:rsidRPr="006D3A21">
              <w:rPr>
                <w:rFonts w:hint="eastAsia"/>
                <w:color w:val="000000" w:themeColor="text1"/>
                <w:lang w:val="en-GB"/>
              </w:rPr>
              <w:t>UEIDLength</w:t>
            </w:r>
          </w:p>
        </w:tc>
        <w:tc>
          <w:tcPr>
            <w:tcW w:w="1255" w:type="dxa"/>
          </w:tcPr>
          <w:p w14:paraId="6F6AD9F6" w14:textId="77777777" w:rsidR="00A63832" w:rsidRPr="006D3A21" w:rsidRDefault="00A63832" w:rsidP="00904717">
            <w:pPr>
              <w:rPr>
                <w:color w:val="000000" w:themeColor="text1"/>
                <w:lang w:val="en-GB"/>
              </w:rPr>
            </w:pPr>
            <w:r w:rsidRPr="006D3A21">
              <w:rPr>
                <w:color w:val="000000" w:themeColor="text1"/>
                <w:lang w:val="en-GB"/>
              </w:rPr>
              <w:t>U</w:t>
            </w:r>
            <w:r w:rsidRPr="006D3A21">
              <w:rPr>
                <w:rFonts w:hint="eastAsia"/>
                <w:color w:val="000000" w:themeColor="text1"/>
                <w:lang w:val="en-GB"/>
              </w:rPr>
              <w:t>8</w:t>
            </w:r>
          </w:p>
        </w:tc>
        <w:tc>
          <w:tcPr>
            <w:tcW w:w="3420" w:type="dxa"/>
          </w:tcPr>
          <w:p w14:paraId="7138B69D" w14:textId="77777777" w:rsidR="00A63832" w:rsidRPr="006D3A21" w:rsidRDefault="00A63832" w:rsidP="00904717">
            <w:pPr>
              <w:rPr>
                <w:color w:val="000000" w:themeColor="text1"/>
                <w:lang w:val="en-GB"/>
              </w:rPr>
            </w:pPr>
            <w:r w:rsidRPr="006D3A21">
              <w:rPr>
                <w:rFonts w:hint="eastAsia"/>
                <w:color w:val="000000" w:themeColor="text1"/>
                <w:lang w:val="en-GB"/>
              </w:rPr>
              <w:t xml:space="preserve">UE ID </w:t>
            </w:r>
            <w:r w:rsidRPr="006D3A21">
              <w:rPr>
                <w:rFonts w:hint="eastAsia"/>
                <w:color w:val="000000" w:themeColor="text1"/>
                <w:lang w:val="en-GB"/>
              </w:rPr>
              <w:t>长度</w:t>
            </w:r>
          </w:p>
        </w:tc>
      </w:tr>
      <w:tr w:rsidR="00C61CEC" w:rsidRPr="006D3A21" w14:paraId="12B7C2C4" w14:textId="77777777" w:rsidTr="00904717">
        <w:tc>
          <w:tcPr>
            <w:tcW w:w="2093" w:type="dxa"/>
          </w:tcPr>
          <w:p w14:paraId="6EF9C18C" w14:textId="77777777" w:rsidR="00C61CEC" w:rsidRPr="006D3A21" w:rsidRDefault="00C61CEC" w:rsidP="00F04CB5">
            <w:pPr>
              <w:rPr>
                <w:color w:val="000000" w:themeColor="text1"/>
                <w:lang w:val="en-GB"/>
              </w:rPr>
            </w:pPr>
            <w:r>
              <w:rPr>
                <w:color w:val="1F497D"/>
                <w:kern w:val="0"/>
              </w:rPr>
              <w:t>UECategory</w:t>
            </w:r>
          </w:p>
        </w:tc>
        <w:tc>
          <w:tcPr>
            <w:tcW w:w="1255" w:type="dxa"/>
          </w:tcPr>
          <w:p w14:paraId="7E82FD29" w14:textId="77777777" w:rsidR="00C61CEC" w:rsidRPr="006D3A21" w:rsidRDefault="00C61CEC" w:rsidP="00904717">
            <w:pPr>
              <w:rPr>
                <w:color w:val="000000" w:themeColor="text1"/>
                <w:lang w:val="en-GB"/>
              </w:rPr>
            </w:pPr>
            <w:r>
              <w:rPr>
                <w:rFonts w:hint="eastAsia"/>
                <w:color w:val="000000" w:themeColor="text1"/>
                <w:lang w:val="en-GB"/>
              </w:rPr>
              <w:t>U8</w:t>
            </w:r>
          </w:p>
        </w:tc>
        <w:tc>
          <w:tcPr>
            <w:tcW w:w="3420" w:type="dxa"/>
            <w:tcBorders>
              <w:bottom w:val="single" w:sz="4" w:space="0" w:color="auto"/>
            </w:tcBorders>
          </w:tcPr>
          <w:p w14:paraId="0236FDEB" w14:textId="77777777" w:rsidR="00C61CEC" w:rsidRPr="006D3A21" w:rsidRDefault="00C61CEC" w:rsidP="00904717">
            <w:pPr>
              <w:rPr>
                <w:color w:val="000000" w:themeColor="text1"/>
                <w:lang w:val="en-GB"/>
              </w:rPr>
            </w:pPr>
            <w:r>
              <w:rPr>
                <w:rFonts w:hint="eastAsia"/>
                <w:color w:val="000000" w:themeColor="text1"/>
                <w:lang w:val="en-GB"/>
              </w:rPr>
              <w:t>UE</w:t>
            </w:r>
            <w:r>
              <w:rPr>
                <w:rFonts w:hint="eastAsia"/>
                <w:color w:val="000000" w:themeColor="text1"/>
                <w:lang w:val="en-GB"/>
              </w:rPr>
              <w:t>的能力等级，如果后续跟踪中检测到的</w:t>
            </w:r>
            <w:r>
              <w:rPr>
                <w:rFonts w:hint="eastAsia"/>
                <w:color w:val="000000" w:themeColor="text1"/>
                <w:lang w:val="en-GB"/>
              </w:rPr>
              <w:t>UE</w:t>
            </w:r>
            <w:r>
              <w:rPr>
                <w:rFonts w:hint="eastAsia"/>
                <w:color w:val="000000" w:themeColor="text1"/>
                <w:lang w:val="en-GB"/>
              </w:rPr>
              <w:t>能力等级与配置的</w:t>
            </w:r>
            <w:r>
              <w:rPr>
                <w:rFonts w:hint="eastAsia"/>
                <w:color w:val="000000" w:themeColor="text1"/>
                <w:lang w:val="en-GB"/>
              </w:rPr>
              <w:t>UE</w:t>
            </w:r>
            <w:r>
              <w:rPr>
                <w:rFonts w:hint="eastAsia"/>
                <w:color w:val="000000" w:themeColor="text1"/>
                <w:lang w:val="en-GB"/>
              </w:rPr>
              <w:t>能力等级不符，以后续跟踪的</w:t>
            </w:r>
            <w:r>
              <w:rPr>
                <w:rFonts w:hint="eastAsia"/>
                <w:color w:val="000000" w:themeColor="text1"/>
                <w:lang w:val="en-GB"/>
              </w:rPr>
              <w:t>UE</w:t>
            </w:r>
            <w:r>
              <w:rPr>
                <w:rFonts w:hint="eastAsia"/>
                <w:color w:val="000000" w:themeColor="text1"/>
                <w:lang w:val="en-GB"/>
              </w:rPr>
              <w:t>能力等级为准</w:t>
            </w:r>
          </w:p>
        </w:tc>
      </w:tr>
      <w:tr w:rsidR="008D22D0" w:rsidRPr="006D3A21" w14:paraId="54C1DF2F" w14:textId="77777777" w:rsidTr="00446B39">
        <w:tc>
          <w:tcPr>
            <w:tcW w:w="6768" w:type="dxa"/>
            <w:gridSpan w:val="3"/>
          </w:tcPr>
          <w:p w14:paraId="2EB79AFE" w14:textId="77777777" w:rsidR="008D22D0" w:rsidRDefault="008D22D0" w:rsidP="00904717">
            <w:pPr>
              <w:rPr>
                <w:color w:val="000000" w:themeColor="text1"/>
                <w:lang w:val="en-GB"/>
              </w:rPr>
            </w:pPr>
            <w:r>
              <w:rPr>
                <w:color w:val="000000" w:themeColor="text1"/>
                <w:lang w:val="en-GB"/>
              </w:rPr>
              <w:t>S</w:t>
            </w:r>
            <w:r>
              <w:rPr>
                <w:rFonts w:hint="eastAsia"/>
                <w:color w:val="000000" w:themeColor="text1"/>
                <w:lang w:val="en-GB"/>
              </w:rPr>
              <w:t>truct{</w:t>
            </w:r>
          </w:p>
        </w:tc>
      </w:tr>
      <w:tr w:rsidR="008D22D0" w:rsidRPr="006D3A21" w14:paraId="43939EE3" w14:textId="77777777" w:rsidTr="00904717">
        <w:tc>
          <w:tcPr>
            <w:tcW w:w="2093" w:type="dxa"/>
          </w:tcPr>
          <w:p w14:paraId="2C9BF0E8" w14:textId="77777777" w:rsidR="008D22D0" w:rsidRDefault="008D22D0" w:rsidP="00904717">
            <w:pPr>
              <w:rPr>
                <w:color w:val="000000" w:themeColor="text1"/>
                <w:lang w:val="en-GB"/>
              </w:rPr>
            </w:pPr>
            <w:r>
              <w:rPr>
                <w:rFonts w:hint="eastAsia"/>
                <w:color w:val="000000" w:themeColor="text1"/>
                <w:lang w:val="en-GB"/>
              </w:rPr>
              <w:t>EARFCN</w:t>
            </w:r>
          </w:p>
        </w:tc>
        <w:tc>
          <w:tcPr>
            <w:tcW w:w="1255" w:type="dxa"/>
          </w:tcPr>
          <w:p w14:paraId="7575BE28" w14:textId="77777777" w:rsidR="008D22D0" w:rsidRDefault="008D22D0" w:rsidP="00904717">
            <w:pPr>
              <w:rPr>
                <w:color w:val="000000" w:themeColor="text1"/>
                <w:lang w:val="en-GB"/>
              </w:rPr>
            </w:pPr>
            <w:r>
              <w:rPr>
                <w:rFonts w:hint="eastAsia"/>
                <w:color w:val="000000" w:themeColor="text1"/>
                <w:lang w:val="en-GB"/>
              </w:rPr>
              <w:t>U16</w:t>
            </w:r>
          </w:p>
        </w:tc>
        <w:tc>
          <w:tcPr>
            <w:tcW w:w="3420" w:type="dxa"/>
            <w:tcBorders>
              <w:bottom w:val="single" w:sz="4" w:space="0" w:color="auto"/>
            </w:tcBorders>
          </w:tcPr>
          <w:p w14:paraId="410D087B" w14:textId="77777777" w:rsidR="008D22D0" w:rsidRDefault="008D22D0" w:rsidP="00446B39">
            <w:pPr>
              <w:rPr>
                <w:color w:val="000000" w:themeColor="text1"/>
                <w:lang w:val="en-GB"/>
              </w:rPr>
            </w:pPr>
            <w:r w:rsidRPr="008F4D3E">
              <w:rPr>
                <w:color w:val="000000" w:themeColor="text1"/>
                <w:lang w:val="en-GB"/>
              </w:rPr>
              <w:t>CellInfoFlag</w:t>
            </w:r>
            <w:r>
              <w:rPr>
                <w:rFonts w:hint="eastAsia"/>
                <w:color w:val="000000" w:themeColor="text1"/>
                <w:lang w:val="en-GB"/>
              </w:rPr>
              <w:t xml:space="preserve"> =0</w:t>
            </w:r>
            <w:r>
              <w:rPr>
                <w:rFonts w:hint="eastAsia"/>
                <w:color w:val="000000" w:themeColor="text1"/>
                <w:lang w:val="en-GB"/>
              </w:rPr>
              <w:t>无效</w:t>
            </w:r>
          </w:p>
          <w:p w14:paraId="2C0B2B94" w14:textId="77777777" w:rsidR="008D22D0" w:rsidRDefault="008D22D0" w:rsidP="00904717">
            <w:pPr>
              <w:rPr>
                <w:color w:val="000000" w:themeColor="text1"/>
                <w:lang w:val="en-GB"/>
              </w:rPr>
            </w:pPr>
            <w:r w:rsidRPr="008F4D3E">
              <w:rPr>
                <w:color w:val="000000" w:themeColor="text1"/>
                <w:lang w:val="en-GB"/>
              </w:rPr>
              <w:t>CellInfoFlag</w:t>
            </w:r>
            <w:r>
              <w:rPr>
                <w:rFonts w:hint="eastAsia"/>
                <w:color w:val="000000" w:themeColor="text1"/>
                <w:lang w:val="en-GB"/>
              </w:rPr>
              <w:t xml:space="preserve"> =1 </w:t>
            </w:r>
            <w:r>
              <w:rPr>
                <w:rFonts w:hint="eastAsia"/>
                <w:color w:val="000000" w:themeColor="text1"/>
                <w:lang w:val="en-GB"/>
              </w:rPr>
              <w:t>有效</w:t>
            </w:r>
          </w:p>
        </w:tc>
      </w:tr>
      <w:tr w:rsidR="008D22D0" w:rsidRPr="006D3A21" w14:paraId="529C1B23" w14:textId="77777777" w:rsidTr="00904717">
        <w:tc>
          <w:tcPr>
            <w:tcW w:w="2093" w:type="dxa"/>
          </w:tcPr>
          <w:p w14:paraId="1143474E" w14:textId="77777777" w:rsidR="008D22D0" w:rsidRDefault="008D22D0" w:rsidP="00904717">
            <w:pPr>
              <w:rPr>
                <w:color w:val="000000" w:themeColor="text1"/>
                <w:lang w:val="en-GB"/>
              </w:rPr>
            </w:pPr>
            <w:r>
              <w:rPr>
                <w:rFonts w:hint="eastAsia"/>
                <w:color w:val="000000" w:themeColor="text1"/>
                <w:lang w:val="en-GB"/>
              </w:rPr>
              <w:t>PCI</w:t>
            </w:r>
          </w:p>
        </w:tc>
        <w:tc>
          <w:tcPr>
            <w:tcW w:w="1255" w:type="dxa"/>
          </w:tcPr>
          <w:p w14:paraId="5D1330D5" w14:textId="77777777" w:rsidR="008D22D0" w:rsidRDefault="008D22D0" w:rsidP="00904717">
            <w:pPr>
              <w:rPr>
                <w:color w:val="000000" w:themeColor="text1"/>
                <w:lang w:val="en-GB"/>
              </w:rPr>
            </w:pPr>
            <w:r>
              <w:rPr>
                <w:color w:val="000000" w:themeColor="text1"/>
                <w:lang w:val="en-GB"/>
              </w:rPr>
              <w:t>U</w:t>
            </w:r>
            <w:r>
              <w:rPr>
                <w:rFonts w:hint="eastAsia"/>
                <w:color w:val="000000" w:themeColor="text1"/>
                <w:lang w:val="en-GB"/>
              </w:rPr>
              <w:t>16</w:t>
            </w:r>
          </w:p>
        </w:tc>
        <w:tc>
          <w:tcPr>
            <w:tcW w:w="3420" w:type="dxa"/>
            <w:tcBorders>
              <w:bottom w:val="single" w:sz="4" w:space="0" w:color="auto"/>
            </w:tcBorders>
          </w:tcPr>
          <w:p w14:paraId="44454FBE" w14:textId="77777777" w:rsidR="008D22D0" w:rsidRDefault="008D22D0" w:rsidP="00446B39">
            <w:pPr>
              <w:rPr>
                <w:color w:val="000000" w:themeColor="text1"/>
                <w:lang w:val="en-GB"/>
              </w:rPr>
            </w:pPr>
            <w:r w:rsidRPr="008F4D3E">
              <w:rPr>
                <w:color w:val="000000" w:themeColor="text1"/>
                <w:lang w:val="en-GB"/>
              </w:rPr>
              <w:t>CellInfoFlag</w:t>
            </w:r>
            <w:r>
              <w:rPr>
                <w:rFonts w:hint="eastAsia"/>
                <w:color w:val="000000" w:themeColor="text1"/>
                <w:lang w:val="en-GB"/>
              </w:rPr>
              <w:t xml:space="preserve"> =0</w:t>
            </w:r>
            <w:r>
              <w:rPr>
                <w:rFonts w:hint="eastAsia"/>
                <w:color w:val="000000" w:themeColor="text1"/>
                <w:lang w:val="en-GB"/>
              </w:rPr>
              <w:t>无效</w:t>
            </w:r>
          </w:p>
          <w:p w14:paraId="3211093C" w14:textId="77777777" w:rsidR="008D22D0" w:rsidRDefault="008D22D0" w:rsidP="00904717">
            <w:pPr>
              <w:rPr>
                <w:color w:val="000000" w:themeColor="text1"/>
                <w:lang w:val="en-GB"/>
              </w:rPr>
            </w:pPr>
            <w:r w:rsidRPr="008F4D3E">
              <w:rPr>
                <w:color w:val="000000" w:themeColor="text1"/>
                <w:lang w:val="en-GB"/>
              </w:rPr>
              <w:t>CellInfoFlag</w:t>
            </w:r>
            <w:r>
              <w:rPr>
                <w:rFonts w:hint="eastAsia"/>
                <w:color w:val="000000" w:themeColor="text1"/>
                <w:lang w:val="en-GB"/>
              </w:rPr>
              <w:t xml:space="preserve"> =1 </w:t>
            </w:r>
            <w:r>
              <w:rPr>
                <w:rFonts w:hint="eastAsia"/>
                <w:color w:val="000000" w:themeColor="text1"/>
                <w:lang w:val="en-GB"/>
              </w:rPr>
              <w:t>有效</w:t>
            </w:r>
          </w:p>
        </w:tc>
      </w:tr>
      <w:tr w:rsidR="008D22D0" w:rsidRPr="006D3A21" w14:paraId="62A81A0A" w14:textId="77777777" w:rsidTr="00446B39">
        <w:tc>
          <w:tcPr>
            <w:tcW w:w="6768" w:type="dxa"/>
            <w:gridSpan w:val="3"/>
          </w:tcPr>
          <w:p w14:paraId="49C9ED79" w14:textId="77777777" w:rsidR="008D22D0" w:rsidRDefault="008D22D0" w:rsidP="00904717">
            <w:pPr>
              <w:rPr>
                <w:color w:val="000000" w:themeColor="text1"/>
                <w:lang w:val="en-GB"/>
              </w:rPr>
            </w:pPr>
            <w:r>
              <w:rPr>
                <w:rFonts w:hint="eastAsia"/>
                <w:color w:val="000000" w:themeColor="text1"/>
                <w:lang w:val="en-GB"/>
              </w:rPr>
              <w:t>}</w:t>
            </w:r>
          </w:p>
        </w:tc>
      </w:tr>
      <w:tr w:rsidR="008D22D0" w:rsidRPr="006D3A21" w14:paraId="686E1EC1" w14:textId="77777777" w:rsidTr="00904717">
        <w:tc>
          <w:tcPr>
            <w:tcW w:w="2093" w:type="dxa"/>
          </w:tcPr>
          <w:p w14:paraId="65FBDEBA" w14:textId="77777777" w:rsidR="008D22D0" w:rsidRDefault="008D22D0" w:rsidP="00904717">
            <w:pPr>
              <w:rPr>
                <w:color w:val="000000" w:themeColor="text1"/>
                <w:lang w:val="en-GB"/>
              </w:rPr>
            </w:pPr>
            <w:r w:rsidRPr="006D3A21">
              <w:rPr>
                <w:rFonts w:hint="eastAsia"/>
                <w:color w:val="000000" w:themeColor="text1"/>
                <w:lang w:val="en-GB"/>
              </w:rPr>
              <w:lastRenderedPageBreak/>
              <w:t>UEIDDATA</w:t>
            </w:r>
          </w:p>
        </w:tc>
        <w:tc>
          <w:tcPr>
            <w:tcW w:w="1255" w:type="dxa"/>
          </w:tcPr>
          <w:p w14:paraId="0A9C7165" w14:textId="77777777" w:rsidR="008D22D0" w:rsidRPr="006D3A21" w:rsidRDefault="008D22D0" w:rsidP="00446B39">
            <w:pPr>
              <w:rPr>
                <w:color w:val="000000" w:themeColor="text1"/>
                <w:lang w:val="en-GB"/>
              </w:rPr>
            </w:pPr>
            <w:r w:rsidRPr="006D3A21">
              <w:rPr>
                <w:rFonts w:hint="eastAsia"/>
                <w:color w:val="000000" w:themeColor="text1"/>
                <w:lang w:val="en-GB"/>
              </w:rPr>
              <w:t>*Length</w:t>
            </w:r>
          </w:p>
          <w:p w14:paraId="2EB6F1C8" w14:textId="77777777" w:rsidR="008D22D0" w:rsidRDefault="008D22D0" w:rsidP="00904717">
            <w:pPr>
              <w:rPr>
                <w:color w:val="000000" w:themeColor="text1"/>
                <w:lang w:val="en-GB"/>
              </w:rPr>
            </w:pPr>
            <w:r w:rsidRPr="006D3A21">
              <w:rPr>
                <w:color w:val="000000" w:themeColor="text1"/>
                <w:lang w:val="en-GB"/>
              </w:rPr>
              <w:t>U</w:t>
            </w:r>
            <w:r w:rsidRPr="006D3A21">
              <w:rPr>
                <w:rFonts w:hint="eastAsia"/>
                <w:color w:val="000000" w:themeColor="text1"/>
                <w:lang w:val="en-GB"/>
              </w:rPr>
              <w:t>8*10</w:t>
            </w:r>
          </w:p>
        </w:tc>
        <w:tc>
          <w:tcPr>
            <w:tcW w:w="3420" w:type="dxa"/>
            <w:tcBorders>
              <w:bottom w:val="single" w:sz="4" w:space="0" w:color="auto"/>
            </w:tcBorders>
          </w:tcPr>
          <w:p w14:paraId="3B664113" w14:textId="77777777" w:rsidR="008D22D0" w:rsidRPr="006D3A21" w:rsidRDefault="008D22D0" w:rsidP="00446B39">
            <w:pPr>
              <w:rPr>
                <w:color w:val="000000" w:themeColor="text1"/>
                <w:lang w:val="en-GB"/>
              </w:rPr>
            </w:pPr>
            <w:r w:rsidRPr="006D3A21">
              <w:rPr>
                <w:rFonts w:hint="eastAsia"/>
                <w:color w:val="000000" w:themeColor="text1"/>
                <w:lang w:val="en-GB"/>
              </w:rPr>
              <w:t>UE ID</w:t>
            </w:r>
            <w:r w:rsidRPr="006D3A21">
              <w:rPr>
                <w:rFonts w:hint="eastAsia"/>
                <w:color w:val="000000" w:themeColor="text1"/>
                <w:lang w:val="en-GB"/>
              </w:rPr>
              <w:t>数据</w:t>
            </w:r>
            <w:r w:rsidRPr="006D3A21">
              <w:rPr>
                <w:rFonts w:hint="eastAsia"/>
                <w:color w:val="000000" w:themeColor="text1"/>
                <w:lang w:val="en-GB"/>
              </w:rPr>
              <w:t>,</w:t>
            </w:r>
            <w:r w:rsidRPr="006D3A21">
              <w:rPr>
                <w:rFonts w:hint="eastAsia"/>
                <w:color w:val="000000" w:themeColor="text1"/>
                <w:lang w:val="en-GB"/>
              </w:rPr>
              <w:t>对于</w:t>
            </w:r>
            <w:r w:rsidRPr="006D3A21">
              <w:rPr>
                <w:rFonts w:hint="eastAsia"/>
                <w:color w:val="000000" w:themeColor="text1"/>
                <w:lang w:val="en-GB"/>
              </w:rPr>
              <w:t>IMSI</w:t>
            </w:r>
            <w:r w:rsidRPr="006D3A21">
              <w:rPr>
                <w:rFonts w:hint="eastAsia"/>
                <w:color w:val="000000" w:themeColor="text1"/>
                <w:lang w:val="en-GB"/>
              </w:rPr>
              <w:t>为</w:t>
            </w:r>
            <w:r w:rsidRPr="006D3A21">
              <w:rPr>
                <w:rFonts w:hint="eastAsia"/>
                <w:color w:val="000000" w:themeColor="text1"/>
                <w:lang w:val="en-GB"/>
              </w:rPr>
              <w:t>BCD</w:t>
            </w:r>
            <w:r w:rsidRPr="006D3A21">
              <w:rPr>
                <w:rFonts w:hint="eastAsia"/>
                <w:color w:val="000000" w:themeColor="text1"/>
                <w:lang w:val="en-GB"/>
              </w:rPr>
              <w:t>编码前数据</w:t>
            </w:r>
          </w:p>
          <w:p w14:paraId="5CDB5150" w14:textId="77777777" w:rsidR="008D22D0" w:rsidRPr="006D3A21" w:rsidRDefault="008D22D0" w:rsidP="00446B39">
            <w:pPr>
              <w:rPr>
                <w:color w:val="000000" w:themeColor="text1"/>
                <w:lang w:val="en-GB"/>
              </w:rPr>
            </w:pPr>
            <w:r w:rsidRPr="006D3A21">
              <w:rPr>
                <w:rFonts w:hint="eastAsia"/>
                <w:color w:val="000000" w:themeColor="text1"/>
                <w:lang w:val="en-GB"/>
              </w:rPr>
              <w:t>对于</w:t>
            </w:r>
            <w:r w:rsidRPr="006D3A21">
              <w:rPr>
                <w:rFonts w:hint="eastAsia"/>
                <w:color w:val="000000" w:themeColor="text1"/>
                <w:lang w:val="en-GB"/>
              </w:rPr>
              <w:t>CRNTI</w:t>
            </w:r>
            <w:r w:rsidRPr="006D3A21">
              <w:rPr>
                <w:rFonts w:hint="eastAsia"/>
                <w:color w:val="000000" w:themeColor="text1"/>
                <w:lang w:val="en-GB"/>
              </w:rPr>
              <w:t>类型，数据位</w:t>
            </w:r>
            <w:r w:rsidRPr="006D3A21">
              <w:rPr>
                <w:rFonts w:hint="eastAsia"/>
                <w:color w:val="000000" w:themeColor="text1"/>
                <w:lang w:val="en-GB"/>
              </w:rPr>
              <w:t>CRNTI List</w:t>
            </w:r>
            <w:r w:rsidRPr="006D3A21">
              <w:rPr>
                <w:rFonts w:hint="eastAsia"/>
                <w:color w:val="000000" w:themeColor="text1"/>
                <w:lang w:val="en-GB"/>
              </w:rPr>
              <w:t>（</w:t>
            </w:r>
            <w:r w:rsidRPr="006D3A21">
              <w:rPr>
                <w:rFonts w:hint="eastAsia"/>
                <w:color w:val="000000" w:themeColor="text1"/>
                <w:lang w:val="en-GB"/>
              </w:rPr>
              <w:t>CRNTI count(1BYTE),</w:t>
            </w:r>
          </w:p>
          <w:p w14:paraId="64CB5AFA" w14:textId="77777777" w:rsidR="008D22D0" w:rsidRDefault="008D22D0" w:rsidP="00904717">
            <w:pPr>
              <w:rPr>
                <w:color w:val="000000" w:themeColor="text1"/>
                <w:lang w:val="en-GB"/>
              </w:rPr>
            </w:pPr>
            <w:r w:rsidRPr="006D3A21">
              <w:rPr>
                <w:rFonts w:hint="eastAsia"/>
                <w:color w:val="000000" w:themeColor="text1"/>
                <w:lang w:val="en-GB"/>
              </w:rPr>
              <w:t>CRNTI(4BYTE)</w:t>
            </w:r>
            <w:r w:rsidRPr="006D3A21">
              <w:rPr>
                <w:rFonts w:hint="eastAsia"/>
                <w:color w:val="000000" w:themeColor="text1"/>
                <w:lang w:val="en-GB"/>
              </w:rPr>
              <w:t>）</w:t>
            </w:r>
          </w:p>
        </w:tc>
      </w:tr>
      <w:tr w:rsidR="001D1820" w:rsidRPr="006D3A21" w14:paraId="5E678590" w14:textId="77777777" w:rsidTr="00726372">
        <w:tc>
          <w:tcPr>
            <w:tcW w:w="6768" w:type="dxa"/>
            <w:gridSpan w:val="3"/>
          </w:tcPr>
          <w:p w14:paraId="639ECE91" w14:textId="77777777" w:rsidR="001D1820" w:rsidRPr="006D3A21" w:rsidRDefault="001D1820" w:rsidP="00446B39">
            <w:pPr>
              <w:rPr>
                <w:color w:val="000000" w:themeColor="text1"/>
                <w:lang w:val="en-GB"/>
              </w:rPr>
            </w:pPr>
            <w:r>
              <w:rPr>
                <w:rFonts w:hint="eastAsia"/>
                <w:color w:val="000000" w:themeColor="text1"/>
                <w:lang w:val="en-GB"/>
              </w:rPr>
              <w:t>}[</w:t>
            </w:r>
            <w:r w:rsidRPr="006D3A21">
              <w:rPr>
                <w:rFonts w:hint="eastAsia"/>
                <w:color w:val="000000" w:themeColor="text1"/>
                <w:lang w:val="en-GB"/>
              </w:rPr>
              <w:t xml:space="preserve"> UEIDCount</w:t>
            </w:r>
            <w:r>
              <w:rPr>
                <w:rFonts w:hint="eastAsia"/>
                <w:color w:val="000000" w:themeColor="text1"/>
                <w:lang w:val="en-GB"/>
              </w:rPr>
              <w:t>]</w:t>
            </w:r>
          </w:p>
        </w:tc>
      </w:tr>
      <w:tr w:rsidR="008D22D0" w:rsidRPr="006D3A21" w14:paraId="19ED14AC" w14:textId="77777777" w:rsidTr="00904717">
        <w:tc>
          <w:tcPr>
            <w:tcW w:w="2093" w:type="dxa"/>
            <w:tcBorders>
              <w:right w:val="nil"/>
            </w:tcBorders>
          </w:tcPr>
          <w:p w14:paraId="447BCCF0" w14:textId="77777777" w:rsidR="008D22D0" w:rsidRPr="006D3A21" w:rsidRDefault="008D22D0" w:rsidP="00904717">
            <w:pPr>
              <w:rPr>
                <w:color w:val="000000" w:themeColor="text1"/>
                <w:lang w:val="en-GB"/>
              </w:rPr>
            </w:pPr>
            <w:r w:rsidRPr="006D3A21">
              <w:rPr>
                <w:rFonts w:hint="eastAsia"/>
                <w:color w:val="000000" w:themeColor="text1"/>
                <w:lang w:val="en-GB"/>
              </w:rPr>
              <w:t>USIMInfoStru{</w:t>
            </w:r>
          </w:p>
        </w:tc>
        <w:tc>
          <w:tcPr>
            <w:tcW w:w="1255" w:type="dxa"/>
            <w:tcBorders>
              <w:left w:val="nil"/>
              <w:right w:val="nil"/>
            </w:tcBorders>
          </w:tcPr>
          <w:p w14:paraId="5C71F50B" w14:textId="77777777" w:rsidR="008D22D0" w:rsidRPr="006D3A21" w:rsidRDefault="008D22D0" w:rsidP="00904717">
            <w:pPr>
              <w:rPr>
                <w:color w:val="000000" w:themeColor="text1"/>
                <w:lang w:val="en-GB"/>
              </w:rPr>
            </w:pPr>
          </w:p>
        </w:tc>
        <w:tc>
          <w:tcPr>
            <w:tcW w:w="3420" w:type="dxa"/>
            <w:tcBorders>
              <w:left w:val="single" w:sz="4" w:space="0" w:color="auto"/>
            </w:tcBorders>
          </w:tcPr>
          <w:p w14:paraId="1AD28961" w14:textId="77777777" w:rsidR="008D22D0" w:rsidRPr="006D3A21" w:rsidRDefault="008D22D0" w:rsidP="00904717">
            <w:pPr>
              <w:rPr>
                <w:color w:val="000000" w:themeColor="text1"/>
                <w:lang w:val="en-GB"/>
              </w:rPr>
            </w:pPr>
            <w:r w:rsidRPr="006D3A21">
              <w:rPr>
                <w:rFonts w:hint="eastAsia"/>
                <w:color w:val="000000" w:themeColor="text1"/>
                <w:lang w:val="en-GB"/>
              </w:rPr>
              <w:t>KeyGetMode =0</w:t>
            </w:r>
            <w:r w:rsidRPr="006D3A21">
              <w:rPr>
                <w:rFonts w:hint="eastAsia"/>
                <w:color w:val="000000" w:themeColor="text1"/>
                <w:lang w:val="en-GB"/>
              </w:rPr>
              <w:t>有效</w:t>
            </w:r>
          </w:p>
        </w:tc>
      </w:tr>
      <w:tr w:rsidR="00CA3408" w:rsidRPr="006D3A21" w14:paraId="6DD82E74" w14:textId="77777777" w:rsidTr="00904717">
        <w:tc>
          <w:tcPr>
            <w:tcW w:w="2093" w:type="dxa"/>
          </w:tcPr>
          <w:p w14:paraId="373EDA6F" w14:textId="77777777" w:rsidR="00CA3408" w:rsidRPr="006D3A21" w:rsidRDefault="00CA3408" w:rsidP="00904717">
            <w:pPr>
              <w:rPr>
                <w:color w:val="000000" w:themeColor="text1"/>
                <w:lang w:val="en-GB"/>
              </w:rPr>
            </w:pPr>
            <w:r w:rsidRPr="00CA3408">
              <w:rPr>
                <w:color w:val="000000" w:themeColor="text1"/>
                <w:lang w:val="en-GB"/>
              </w:rPr>
              <w:t>IMSI</w:t>
            </w:r>
            <w:r>
              <w:rPr>
                <w:rFonts w:hint="eastAsia"/>
                <w:color w:val="000000" w:themeColor="text1"/>
                <w:lang w:val="en-GB"/>
              </w:rPr>
              <w:t>[24]</w:t>
            </w:r>
          </w:p>
        </w:tc>
        <w:tc>
          <w:tcPr>
            <w:tcW w:w="1255" w:type="dxa"/>
          </w:tcPr>
          <w:p w14:paraId="014EA6E6" w14:textId="77777777" w:rsidR="00CA3408" w:rsidRPr="006D3A21" w:rsidRDefault="00CA3408" w:rsidP="00904717">
            <w:pPr>
              <w:rPr>
                <w:color w:val="000000" w:themeColor="text1"/>
                <w:lang w:val="en-GB"/>
              </w:rPr>
            </w:pPr>
            <w:r>
              <w:rPr>
                <w:rFonts w:hint="eastAsia"/>
                <w:color w:val="000000" w:themeColor="text1"/>
                <w:lang w:val="en-GB"/>
              </w:rPr>
              <w:t>U8</w:t>
            </w:r>
          </w:p>
        </w:tc>
        <w:tc>
          <w:tcPr>
            <w:tcW w:w="3420" w:type="dxa"/>
          </w:tcPr>
          <w:p w14:paraId="41657F79" w14:textId="77777777" w:rsidR="00CA3408" w:rsidRPr="006D3A21" w:rsidRDefault="00CA3408" w:rsidP="00904717">
            <w:pPr>
              <w:rPr>
                <w:rFonts w:ascii="新宋体" w:eastAsia="新宋体"/>
                <w:noProof/>
                <w:color w:val="000000" w:themeColor="text1"/>
                <w:kern w:val="0"/>
                <w:sz w:val="18"/>
                <w:szCs w:val="18"/>
              </w:rPr>
            </w:pPr>
            <w:r>
              <w:rPr>
                <w:rFonts w:ascii="新宋体" w:eastAsia="新宋体" w:hint="eastAsia"/>
                <w:noProof/>
                <w:color w:val="000000" w:themeColor="text1"/>
                <w:kern w:val="0"/>
                <w:sz w:val="18"/>
                <w:szCs w:val="18"/>
              </w:rPr>
              <w:t>IMSI 数据，</w:t>
            </w:r>
            <w:r w:rsidRPr="00CA3408">
              <w:rPr>
                <w:rFonts w:ascii="新宋体" w:eastAsia="新宋体" w:hint="eastAsia"/>
                <w:noProof/>
                <w:color w:val="000000" w:themeColor="text1"/>
                <w:kern w:val="0"/>
                <w:sz w:val="18"/>
                <w:szCs w:val="18"/>
              </w:rPr>
              <w:t>协议中是这样定义的IMSI ::= SEQUENCE (SIZE (6..21)) OF IMSI-Digit</w:t>
            </w:r>
          </w:p>
        </w:tc>
      </w:tr>
      <w:tr w:rsidR="008D22D0" w:rsidRPr="006D3A21" w14:paraId="03954A64" w14:textId="77777777" w:rsidTr="00904717">
        <w:tc>
          <w:tcPr>
            <w:tcW w:w="2093" w:type="dxa"/>
          </w:tcPr>
          <w:p w14:paraId="197B1A38" w14:textId="77777777" w:rsidR="008D22D0" w:rsidRPr="006D3A21" w:rsidRDefault="008D22D0" w:rsidP="00904717">
            <w:pPr>
              <w:rPr>
                <w:color w:val="000000" w:themeColor="text1"/>
                <w:lang w:val="en-GB"/>
              </w:rPr>
            </w:pPr>
            <w:r w:rsidRPr="006D3A21">
              <w:rPr>
                <w:rFonts w:hint="eastAsia"/>
                <w:color w:val="000000" w:themeColor="text1"/>
                <w:lang w:val="en-GB"/>
              </w:rPr>
              <w:t>SimAC</w:t>
            </w:r>
          </w:p>
        </w:tc>
        <w:tc>
          <w:tcPr>
            <w:tcW w:w="1255" w:type="dxa"/>
          </w:tcPr>
          <w:p w14:paraId="22A99669" w14:textId="77777777" w:rsidR="008D22D0" w:rsidRPr="006D3A21" w:rsidRDefault="008D22D0" w:rsidP="00904717">
            <w:pPr>
              <w:rPr>
                <w:color w:val="000000" w:themeColor="text1"/>
                <w:lang w:val="en-GB"/>
              </w:rPr>
            </w:pPr>
            <w:r w:rsidRPr="006D3A21">
              <w:rPr>
                <w:color w:val="000000" w:themeColor="text1"/>
                <w:lang w:val="en-GB"/>
              </w:rPr>
              <w:t>U</w:t>
            </w:r>
            <w:r w:rsidRPr="006D3A21">
              <w:rPr>
                <w:rFonts w:hint="eastAsia"/>
                <w:color w:val="000000" w:themeColor="text1"/>
                <w:lang w:val="en-GB"/>
              </w:rPr>
              <w:t>16</w:t>
            </w:r>
          </w:p>
        </w:tc>
        <w:tc>
          <w:tcPr>
            <w:tcW w:w="3420" w:type="dxa"/>
          </w:tcPr>
          <w:p w14:paraId="5EFBF93C" w14:textId="77777777" w:rsidR="008D22D0" w:rsidRPr="006D3A21" w:rsidRDefault="008D22D0" w:rsidP="00904717">
            <w:pPr>
              <w:rPr>
                <w:color w:val="000000" w:themeColor="text1"/>
                <w:lang w:val="en-GB"/>
              </w:rPr>
            </w:pPr>
            <w:r w:rsidRPr="006D3A21">
              <w:rPr>
                <w:rFonts w:ascii="新宋体" w:eastAsia="新宋体" w:hint="eastAsia"/>
                <w:noProof/>
                <w:color w:val="000000" w:themeColor="text1"/>
                <w:kern w:val="0"/>
                <w:sz w:val="18"/>
                <w:szCs w:val="18"/>
              </w:rPr>
              <w:t>A</w:t>
            </w:r>
            <w:r w:rsidRPr="006D3A21">
              <w:rPr>
                <w:rFonts w:ascii="新宋体" w:eastAsia="新宋体"/>
                <w:noProof/>
                <w:color w:val="000000" w:themeColor="text1"/>
                <w:kern w:val="0"/>
                <w:sz w:val="18"/>
                <w:szCs w:val="18"/>
              </w:rPr>
              <w:t>ccess Classes information in USIM</w:t>
            </w:r>
          </w:p>
        </w:tc>
      </w:tr>
      <w:tr w:rsidR="008D22D0" w:rsidRPr="006D3A21" w14:paraId="061437B5" w14:textId="77777777" w:rsidTr="00904717">
        <w:tc>
          <w:tcPr>
            <w:tcW w:w="2093" w:type="dxa"/>
          </w:tcPr>
          <w:p w14:paraId="11539EC5" w14:textId="77777777" w:rsidR="008D22D0" w:rsidRPr="006D3A21" w:rsidRDefault="008D22D0" w:rsidP="00904717">
            <w:pPr>
              <w:rPr>
                <w:color w:val="000000" w:themeColor="text1"/>
                <w:lang w:val="en-GB"/>
              </w:rPr>
            </w:pPr>
            <w:r w:rsidRPr="006D3A21">
              <w:rPr>
                <w:rFonts w:hint="eastAsia"/>
                <w:color w:val="000000" w:themeColor="text1"/>
                <w:lang w:val="en-GB"/>
              </w:rPr>
              <w:t>K Length</w:t>
            </w:r>
          </w:p>
        </w:tc>
        <w:tc>
          <w:tcPr>
            <w:tcW w:w="1255" w:type="dxa"/>
          </w:tcPr>
          <w:p w14:paraId="4FFEA722" w14:textId="77777777" w:rsidR="008D22D0" w:rsidRPr="006D3A21" w:rsidRDefault="008D22D0" w:rsidP="00904717">
            <w:pPr>
              <w:rPr>
                <w:color w:val="000000" w:themeColor="text1"/>
                <w:lang w:val="en-GB"/>
              </w:rPr>
            </w:pPr>
            <w:r w:rsidRPr="006D3A21">
              <w:rPr>
                <w:color w:val="000000" w:themeColor="text1"/>
                <w:lang w:val="en-GB"/>
              </w:rPr>
              <w:t>U</w:t>
            </w:r>
            <w:r>
              <w:rPr>
                <w:rFonts w:hint="eastAsia"/>
                <w:color w:val="000000" w:themeColor="text1"/>
                <w:lang w:val="en-GB"/>
              </w:rPr>
              <w:t>8</w:t>
            </w:r>
          </w:p>
        </w:tc>
        <w:tc>
          <w:tcPr>
            <w:tcW w:w="3420" w:type="dxa"/>
          </w:tcPr>
          <w:p w14:paraId="775EACB3" w14:textId="77777777" w:rsidR="008D22D0" w:rsidRPr="006D3A21" w:rsidRDefault="008D22D0" w:rsidP="00904717">
            <w:pPr>
              <w:rPr>
                <w:color w:val="000000" w:themeColor="text1"/>
                <w:lang w:val="en-GB"/>
              </w:rPr>
            </w:pPr>
            <w:r w:rsidRPr="006D3A21">
              <w:rPr>
                <w:rFonts w:hint="eastAsia"/>
                <w:color w:val="000000" w:themeColor="text1"/>
                <w:lang w:val="en-GB"/>
              </w:rPr>
              <w:t>K</w:t>
            </w:r>
            <w:r w:rsidRPr="006D3A21">
              <w:rPr>
                <w:rFonts w:hint="eastAsia"/>
                <w:color w:val="000000" w:themeColor="text1"/>
                <w:lang w:val="en-GB"/>
              </w:rPr>
              <w:t>长度</w:t>
            </w:r>
            <w:r w:rsidRPr="006D3A21">
              <w:rPr>
                <w:rFonts w:hint="eastAsia"/>
                <w:color w:val="000000" w:themeColor="text1"/>
                <w:lang w:val="en-GB"/>
              </w:rPr>
              <w:t>,</w:t>
            </w:r>
            <w:r w:rsidRPr="006D3A21">
              <w:rPr>
                <w:rFonts w:hint="eastAsia"/>
                <w:color w:val="000000" w:themeColor="text1"/>
                <w:lang w:val="en-GB"/>
              </w:rPr>
              <w:t>单位为</w:t>
            </w:r>
            <w:r w:rsidRPr="006D3A21">
              <w:rPr>
                <w:rFonts w:hint="eastAsia"/>
                <w:color w:val="000000" w:themeColor="text1"/>
                <w:lang w:val="en-GB"/>
              </w:rPr>
              <w:t>BIT</w:t>
            </w:r>
          </w:p>
        </w:tc>
      </w:tr>
      <w:tr w:rsidR="008D22D0" w:rsidRPr="006D3A21" w14:paraId="31ADE135" w14:textId="77777777" w:rsidTr="00904717">
        <w:tc>
          <w:tcPr>
            <w:tcW w:w="2093" w:type="dxa"/>
          </w:tcPr>
          <w:p w14:paraId="50A9C4CA" w14:textId="77777777" w:rsidR="008D22D0" w:rsidRPr="006D3A21" w:rsidRDefault="008D22D0" w:rsidP="00904717">
            <w:pPr>
              <w:rPr>
                <w:color w:val="000000" w:themeColor="text1"/>
                <w:lang w:val="en-GB"/>
              </w:rPr>
            </w:pPr>
            <w:r>
              <w:rPr>
                <w:color w:val="000000" w:themeColor="text1"/>
                <w:lang w:val="en-GB"/>
              </w:rPr>
              <w:t>P</w:t>
            </w:r>
            <w:r>
              <w:rPr>
                <w:rFonts w:hint="eastAsia"/>
                <w:color w:val="000000" w:themeColor="text1"/>
                <w:lang w:val="en-GB"/>
              </w:rPr>
              <w:t>ading</w:t>
            </w:r>
          </w:p>
        </w:tc>
        <w:tc>
          <w:tcPr>
            <w:tcW w:w="1255" w:type="dxa"/>
            <w:tcBorders>
              <w:bottom w:val="single" w:sz="4" w:space="0" w:color="auto"/>
            </w:tcBorders>
          </w:tcPr>
          <w:p w14:paraId="1BEF4F67" w14:textId="77777777" w:rsidR="008D22D0" w:rsidRDefault="008D22D0" w:rsidP="00904717">
            <w:pPr>
              <w:rPr>
                <w:color w:val="000000" w:themeColor="text1"/>
                <w:lang w:val="en-GB"/>
              </w:rPr>
            </w:pPr>
            <w:r>
              <w:rPr>
                <w:rFonts w:hint="eastAsia"/>
                <w:color w:val="000000" w:themeColor="text1"/>
                <w:lang w:val="en-GB"/>
              </w:rPr>
              <w:t>U8</w:t>
            </w:r>
          </w:p>
        </w:tc>
        <w:tc>
          <w:tcPr>
            <w:tcW w:w="3420" w:type="dxa"/>
          </w:tcPr>
          <w:p w14:paraId="46C5E9F9" w14:textId="77777777" w:rsidR="008D22D0" w:rsidRPr="006D3A21" w:rsidRDefault="008D22D0" w:rsidP="00904717">
            <w:pPr>
              <w:rPr>
                <w:color w:val="000000" w:themeColor="text1"/>
                <w:lang w:val="en-GB"/>
              </w:rPr>
            </w:pPr>
          </w:p>
        </w:tc>
      </w:tr>
      <w:tr w:rsidR="008D22D0" w:rsidRPr="006D3A21" w14:paraId="7D4B30EE" w14:textId="77777777" w:rsidTr="00904717">
        <w:tc>
          <w:tcPr>
            <w:tcW w:w="2093" w:type="dxa"/>
          </w:tcPr>
          <w:p w14:paraId="76A5695F" w14:textId="77777777" w:rsidR="008D22D0" w:rsidRPr="006D3A21" w:rsidRDefault="008D22D0" w:rsidP="00904717">
            <w:pPr>
              <w:rPr>
                <w:color w:val="000000" w:themeColor="text1"/>
                <w:lang w:val="en-GB"/>
              </w:rPr>
            </w:pPr>
            <w:r w:rsidRPr="006D3A21">
              <w:rPr>
                <w:rFonts w:hint="eastAsia"/>
                <w:color w:val="000000" w:themeColor="text1"/>
                <w:lang w:val="en-GB"/>
              </w:rPr>
              <w:t>K DATA</w:t>
            </w:r>
            <w:r>
              <w:rPr>
                <w:rFonts w:hint="eastAsia"/>
                <w:color w:val="000000" w:themeColor="text1"/>
                <w:lang w:val="en-GB"/>
              </w:rPr>
              <w:t>[32]</w:t>
            </w:r>
          </w:p>
        </w:tc>
        <w:tc>
          <w:tcPr>
            <w:tcW w:w="1255" w:type="dxa"/>
            <w:tcBorders>
              <w:bottom w:val="single" w:sz="4" w:space="0" w:color="auto"/>
            </w:tcBorders>
          </w:tcPr>
          <w:p w14:paraId="42C8476A" w14:textId="77777777" w:rsidR="008D22D0" w:rsidRPr="006D3A21" w:rsidRDefault="008D22D0" w:rsidP="00904717">
            <w:pPr>
              <w:rPr>
                <w:color w:val="000000" w:themeColor="text1"/>
                <w:lang w:val="en-GB"/>
              </w:rPr>
            </w:pPr>
            <w:r>
              <w:rPr>
                <w:color w:val="000000" w:themeColor="text1"/>
                <w:lang w:val="en-GB"/>
              </w:rPr>
              <w:t>U</w:t>
            </w:r>
            <w:r>
              <w:rPr>
                <w:rFonts w:hint="eastAsia"/>
                <w:color w:val="000000" w:themeColor="text1"/>
                <w:lang w:val="en-GB"/>
              </w:rPr>
              <w:t>8*32</w:t>
            </w:r>
          </w:p>
        </w:tc>
        <w:tc>
          <w:tcPr>
            <w:tcW w:w="3420" w:type="dxa"/>
          </w:tcPr>
          <w:p w14:paraId="1868888C" w14:textId="77777777" w:rsidR="008D22D0" w:rsidRPr="006D3A21" w:rsidRDefault="008D22D0" w:rsidP="00904717">
            <w:pPr>
              <w:rPr>
                <w:color w:val="000000" w:themeColor="text1"/>
                <w:lang w:val="en-GB"/>
              </w:rPr>
            </w:pPr>
            <w:r w:rsidRPr="006D3A21">
              <w:rPr>
                <w:rFonts w:hint="eastAsia"/>
                <w:color w:val="000000" w:themeColor="text1"/>
                <w:lang w:val="en-GB"/>
              </w:rPr>
              <w:t>K</w:t>
            </w:r>
            <w:r w:rsidRPr="006D3A21">
              <w:rPr>
                <w:rFonts w:hint="eastAsia"/>
                <w:color w:val="000000" w:themeColor="text1"/>
                <w:lang w:val="en-GB"/>
              </w:rPr>
              <w:t>数据</w:t>
            </w:r>
          </w:p>
        </w:tc>
      </w:tr>
      <w:tr w:rsidR="008D22D0" w:rsidRPr="006D3A21" w14:paraId="45AF36CB" w14:textId="77777777" w:rsidTr="00904717">
        <w:tc>
          <w:tcPr>
            <w:tcW w:w="2093" w:type="dxa"/>
            <w:tcBorders>
              <w:right w:val="nil"/>
            </w:tcBorders>
          </w:tcPr>
          <w:p w14:paraId="48A12501" w14:textId="77777777" w:rsidR="008D22D0" w:rsidRPr="006D3A21" w:rsidRDefault="008D22D0" w:rsidP="00904717">
            <w:pPr>
              <w:rPr>
                <w:color w:val="000000" w:themeColor="text1"/>
                <w:lang w:val="en-GB"/>
              </w:rPr>
            </w:pPr>
            <w:r w:rsidRPr="006D3A21">
              <w:rPr>
                <w:rFonts w:hint="eastAsia"/>
                <w:color w:val="000000" w:themeColor="text1"/>
                <w:lang w:val="en-GB"/>
              </w:rPr>
              <w:t>}</w:t>
            </w:r>
            <w:r w:rsidR="001D1820" w:rsidRPr="006D3A21">
              <w:rPr>
                <w:rFonts w:hint="eastAsia"/>
                <w:color w:val="000000" w:themeColor="text1"/>
                <w:lang w:val="en-GB"/>
              </w:rPr>
              <w:t>[ UEIDCount]</w:t>
            </w:r>
          </w:p>
        </w:tc>
        <w:tc>
          <w:tcPr>
            <w:tcW w:w="1255" w:type="dxa"/>
            <w:tcBorders>
              <w:left w:val="nil"/>
              <w:right w:val="nil"/>
            </w:tcBorders>
          </w:tcPr>
          <w:p w14:paraId="69156BA8" w14:textId="77777777" w:rsidR="008D22D0" w:rsidRPr="006D3A21" w:rsidRDefault="008D22D0" w:rsidP="00904717">
            <w:pPr>
              <w:rPr>
                <w:color w:val="000000" w:themeColor="text1"/>
                <w:lang w:val="en-GB"/>
              </w:rPr>
            </w:pPr>
          </w:p>
        </w:tc>
        <w:tc>
          <w:tcPr>
            <w:tcW w:w="3420" w:type="dxa"/>
            <w:tcBorders>
              <w:left w:val="nil"/>
            </w:tcBorders>
          </w:tcPr>
          <w:p w14:paraId="75CFF321" w14:textId="77777777" w:rsidR="008D22D0" w:rsidRPr="006D3A21" w:rsidRDefault="008D22D0" w:rsidP="00904717">
            <w:pPr>
              <w:rPr>
                <w:color w:val="000000" w:themeColor="text1"/>
                <w:lang w:val="en-GB"/>
              </w:rPr>
            </w:pPr>
          </w:p>
        </w:tc>
      </w:tr>
    </w:tbl>
    <w:p w14:paraId="6DD5E2AF" w14:textId="77777777" w:rsidR="00A63832" w:rsidRPr="006D3A21" w:rsidRDefault="00A63832" w:rsidP="00A63832">
      <w:pPr>
        <w:pStyle w:val="a5"/>
        <w:rPr>
          <w:color w:val="000000" w:themeColor="text1"/>
        </w:rPr>
      </w:pPr>
    </w:p>
    <w:p w14:paraId="416644B7" w14:textId="77777777" w:rsidR="00A63832" w:rsidRPr="006D3A21" w:rsidRDefault="00A63832" w:rsidP="00A63832">
      <w:pPr>
        <w:pStyle w:val="41"/>
        <w:tabs>
          <w:tab w:val="clear" w:pos="2849"/>
          <w:tab w:val="num" w:pos="1573"/>
        </w:tabs>
        <w:ind w:left="1573"/>
      </w:pPr>
      <w:r w:rsidRPr="006D3A21">
        <w:rPr>
          <w:rFonts w:hint="eastAsia"/>
        </w:rPr>
        <w:t>L1_AG_</w:t>
      </w:r>
      <w:r w:rsidRPr="006D3A21">
        <w:t>PROTOCOL_TRACE_</w:t>
      </w:r>
      <w:r w:rsidRPr="006D3A21">
        <w:rPr>
          <w:rFonts w:hint="eastAsia"/>
        </w:rPr>
        <w:t>ACK</w:t>
      </w:r>
    </w:p>
    <w:p w14:paraId="0B67051D" w14:textId="77777777" w:rsidR="00A63832" w:rsidRPr="006D3A21" w:rsidRDefault="00A63832" w:rsidP="00A63832">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0A3BDAD7" w14:textId="77777777" w:rsidR="00A63832" w:rsidRPr="006D3A21" w:rsidRDefault="00A63832" w:rsidP="00A63832">
      <w:pPr>
        <w:pStyle w:val="a1"/>
        <w:numPr>
          <w:ilvl w:val="0"/>
          <w:numId w:val="0"/>
        </w:numPr>
        <w:ind w:left="420"/>
        <w:rPr>
          <w:color w:val="000000" w:themeColor="text1"/>
        </w:rPr>
      </w:pPr>
      <w:r w:rsidRPr="006D3A21">
        <w:rPr>
          <w:rFonts w:hint="eastAsia"/>
          <w:color w:val="000000" w:themeColor="text1"/>
        </w:rPr>
        <w:t>该消息是</w:t>
      </w:r>
      <w:r w:rsidRPr="006D3A21">
        <w:rPr>
          <w:rFonts w:hint="eastAsia"/>
          <w:color w:val="000000" w:themeColor="text1"/>
        </w:rPr>
        <w:t>L1</w:t>
      </w:r>
      <w:r w:rsidRPr="006D3A21">
        <w:rPr>
          <w:rFonts w:hint="eastAsia"/>
          <w:color w:val="000000" w:themeColor="text1"/>
        </w:rPr>
        <w:t>接收到</w:t>
      </w:r>
      <w:r w:rsidRPr="006D3A21">
        <w:rPr>
          <w:rFonts w:hint="eastAsia"/>
          <w:color w:val="000000" w:themeColor="text1"/>
        </w:rPr>
        <w:t>APP Agent</w:t>
      </w:r>
      <w:r w:rsidRPr="006D3A21">
        <w:rPr>
          <w:rFonts w:hint="eastAsia"/>
          <w:color w:val="000000" w:themeColor="text1"/>
        </w:rPr>
        <w:t>发送的协议跟踪请求消息</w:t>
      </w:r>
      <w:r w:rsidRPr="006D3A21">
        <w:rPr>
          <w:rFonts w:hint="eastAsia"/>
          <w:color w:val="000000" w:themeColor="text1"/>
        </w:rPr>
        <w:t>AG_XX_</w:t>
      </w:r>
      <w:r w:rsidRPr="006D3A21">
        <w:rPr>
          <w:color w:val="000000" w:themeColor="text1"/>
        </w:rPr>
        <w:t>PROTOCOL_TRACE_REQ</w:t>
      </w:r>
    </w:p>
    <w:p w14:paraId="35473183" w14:textId="77777777" w:rsidR="00A63832" w:rsidRPr="006D3A21" w:rsidRDefault="00A63832" w:rsidP="00A63832">
      <w:pPr>
        <w:pStyle w:val="a1"/>
        <w:numPr>
          <w:ilvl w:val="0"/>
          <w:numId w:val="0"/>
        </w:numPr>
        <w:ind w:left="420"/>
        <w:rPr>
          <w:color w:val="000000" w:themeColor="text1"/>
        </w:rPr>
      </w:pPr>
      <w:r w:rsidRPr="006D3A21">
        <w:rPr>
          <w:rFonts w:hint="eastAsia"/>
          <w:color w:val="000000" w:themeColor="text1"/>
        </w:rPr>
        <w:t>后，</w:t>
      </w:r>
      <w:r w:rsidRPr="006D3A21">
        <w:rPr>
          <w:rFonts w:hint="eastAsia"/>
          <w:color w:val="000000" w:themeColor="text1"/>
        </w:rPr>
        <w:t>L1</w:t>
      </w:r>
      <w:r w:rsidRPr="006D3A21">
        <w:rPr>
          <w:rFonts w:hint="eastAsia"/>
          <w:color w:val="000000" w:themeColor="text1"/>
        </w:rPr>
        <w:t>对消息</w:t>
      </w:r>
      <w:r w:rsidRPr="006D3A21">
        <w:rPr>
          <w:rFonts w:hint="eastAsia"/>
          <w:color w:val="000000" w:themeColor="text1"/>
        </w:rPr>
        <w:t>AG_XX_</w:t>
      </w:r>
      <w:r w:rsidRPr="006D3A21">
        <w:rPr>
          <w:color w:val="000000" w:themeColor="text1"/>
        </w:rPr>
        <w:t>PROTOCOL_TRACE_REQ</w:t>
      </w:r>
      <w:r w:rsidRPr="006D3A21">
        <w:rPr>
          <w:rFonts w:hint="eastAsia"/>
          <w:color w:val="000000" w:themeColor="text1"/>
        </w:rPr>
        <w:t>做出的回复</w:t>
      </w:r>
      <w:r w:rsidRPr="006D3A21">
        <w:rPr>
          <w:rFonts w:hint="eastAsia"/>
          <w:color w:val="000000" w:themeColor="text1"/>
        </w:rPr>
        <w:t>ACK</w:t>
      </w:r>
      <w:r w:rsidRPr="006D3A21">
        <w:rPr>
          <w:rFonts w:hint="eastAsia"/>
          <w:color w:val="000000" w:themeColor="text1"/>
        </w:rPr>
        <w:t>。如果</w:t>
      </w:r>
      <w:r w:rsidRPr="006D3A21">
        <w:rPr>
          <w:rFonts w:hint="eastAsia"/>
          <w:color w:val="000000" w:themeColor="text1"/>
        </w:rPr>
        <w:t>L1</w:t>
      </w:r>
      <w:r w:rsidRPr="006D3A21">
        <w:rPr>
          <w:rFonts w:hint="eastAsia"/>
          <w:color w:val="000000" w:themeColor="text1"/>
        </w:rPr>
        <w:t>准备好了，</w:t>
      </w:r>
      <w:r w:rsidRPr="006D3A21">
        <w:rPr>
          <w:rFonts w:hint="eastAsia"/>
          <w:color w:val="000000" w:themeColor="text1"/>
        </w:rPr>
        <w:t>ACK</w:t>
      </w:r>
      <w:r w:rsidRPr="006D3A21">
        <w:rPr>
          <w:rFonts w:hint="eastAsia"/>
          <w:color w:val="000000" w:themeColor="text1"/>
        </w:rPr>
        <w:t>消息中</w:t>
      </w:r>
      <w:r w:rsidRPr="006D3A21">
        <w:rPr>
          <w:color w:val="000000" w:themeColor="text1"/>
          <w:lang w:val="en-GB"/>
        </w:rPr>
        <w:t>C</w:t>
      </w:r>
      <w:r w:rsidRPr="006D3A21">
        <w:rPr>
          <w:rFonts w:hint="eastAsia"/>
          <w:color w:val="000000" w:themeColor="text1"/>
          <w:lang w:val="en-GB"/>
        </w:rPr>
        <w:t>ause</w:t>
      </w:r>
      <w:r w:rsidRPr="006D3A21">
        <w:rPr>
          <w:rFonts w:hint="eastAsia"/>
          <w:color w:val="000000" w:themeColor="text1"/>
          <w:lang w:val="en-GB"/>
        </w:rPr>
        <w:t>为</w:t>
      </w:r>
      <w:r w:rsidRPr="006D3A21">
        <w:rPr>
          <w:rFonts w:hint="eastAsia"/>
          <w:color w:val="000000" w:themeColor="text1"/>
          <w:lang w:val="en-GB"/>
        </w:rPr>
        <w:t>0</w:t>
      </w:r>
      <w:r w:rsidRPr="006D3A21">
        <w:rPr>
          <w:rFonts w:hint="eastAsia"/>
          <w:color w:val="000000" w:themeColor="text1"/>
          <w:lang w:val="en-GB"/>
        </w:rPr>
        <w:t>，否则为</w:t>
      </w:r>
      <w:r w:rsidR="00C62D96">
        <w:rPr>
          <w:rFonts w:hint="eastAsia"/>
          <w:color w:val="000000" w:themeColor="text1"/>
          <w:lang w:val="en-GB"/>
        </w:rPr>
        <w:t>错误的消息码</w:t>
      </w:r>
      <w:r w:rsidRPr="006D3A21">
        <w:rPr>
          <w:rFonts w:hint="eastAsia"/>
          <w:color w:val="000000" w:themeColor="text1"/>
          <w:lang w:val="en-GB"/>
        </w:rPr>
        <w:t>.</w:t>
      </w:r>
    </w:p>
    <w:p w14:paraId="07434C67" w14:textId="77777777" w:rsidR="00A63832" w:rsidRPr="006D3A21" w:rsidRDefault="00A63832" w:rsidP="00A63832">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3BD6CEC7" w14:textId="77777777" w:rsidR="00A63832" w:rsidRPr="006D3A21" w:rsidRDefault="00A63832" w:rsidP="00A63832">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L1＝＞</w:t>
      </w:r>
      <w:r w:rsidRPr="006D3A21">
        <w:rPr>
          <w:rFonts w:hint="eastAsia"/>
          <w:color w:val="000000" w:themeColor="text1"/>
          <w:sz w:val="24"/>
          <w:szCs w:val="24"/>
        </w:rPr>
        <w:t>APP Agent</w:t>
      </w:r>
    </w:p>
    <w:p w14:paraId="3AC78D72" w14:textId="77777777" w:rsidR="00A63832" w:rsidRPr="006D3A21" w:rsidRDefault="00A63832" w:rsidP="00A63832">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148A3080" w14:textId="77777777" w:rsidR="00A63832" w:rsidRPr="006D3A21" w:rsidRDefault="00A63832" w:rsidP="00A63832">
      <w:pPr>
        <w:pStyle w:val="a5"/>
        <w:rPr>
          <w:color w:val="000000" w:themeColor="text1"/>
        </w:rPr>
      </w:pPr>
      <w:r w:rsidRPr="006D3A21">
        <w:rPr>
          <w:rFonts w:hint="eastAsia"/>
          <w:color w:val="000000" w:themeColor="text1"/>
        </w:rPr>
        <w:t>参见标准</w:t>
      </w:r>
      <w:r w:rsidRPr="006D3A21">
        <w:rPr>
          <w:rFonts w:hint="eastAsia"/>
          <w:color w:val="000000" w:themeColor="text1"/>
        </w:rPr>
        <w:t>ACK</w:t>
      </w:r>
      <w:r w:rsidRPr="006D3A21">
        <w:rPr>
          <w:rFonts w:hint="eastAsia"/>
          <w:color w:val="000000" w:themeColor="text1"/>
        </w:rPr>
        <w:t>消息的定义。</w:t>
      </w:r>
    </w:p>
    <w:p w14:paraId="14734910" w14:textId="77777777" w:rsidR="00A63832" w:rsidRPr="006D3A21" w:rsidRDefault="00A63832" w:rsidP="00A63832">
      <w:pPr>
        <w:pStyle w:val="a5"/>
        <w:rPr>
          <w:color w:val="000000" w:themeColor="text1"/>
        </w:rPr>
      </w:pPr>
    </w:p>
    <w:p w14:paraId="25C6A4E2" w14:textId="77777777" w:rsidR="00A63832" w:rsidRPr="006D3A21" w:rsidRDefault="00A63832" w:rsidP="00A63832">
      <w:pPr>
        <w:pStyle w:val="41"/>
        <w:tabs>
          <w:tab w:val="clear" w:pos="2849"/>
          <w:tab w:val="num" w:pos="1573"/>
        </w:tabs>
        <w:ind w:left="1573"/>
      </w:pPr>
      <w:r w:rsidRPr="006D3A21">
        <w:rPr>
          <w:rFonts w:hint="eastAsia"/>
        </w:rPr>
        <w:t>L2P_AG_</w:t>
      </w:r>
      <w:r w:rsidRPr="006D3A21">
        <w:t>PROTOCOL_TRACE_</w:t>
      </w:r>
      <w:r w:rsidRPr="006D3A21">
        <w:rPr>
          <w:rFonts w:hint="eastAsia"/>
        </w:rPr>
        <w:t>ACK</w:t>
      </w:r>
    </w:p>
    <w:p w14:paraId="50B0432C" w14:textId="77777777" w:rsidR="00A63832" w:rsidRPr="006D3A21" w:rsidRDefault="00A63832" w:rsidP="00A63832">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150DDD5B" w14:textId="77777777" w:rsidR="00A63832" w:rsidRPr="006D3A21" w:rsidRDefault="00A63832" w:rsidP="00A63832">
      <w:pPr>
        <w:pStyle w:val="a1"/>
        <w:numPr>
          <w:ilvl w:val="0"/>
          <w:numId w:val="0"/>
        </w:numPr>
        <w:ind w:left="420"/>
        <w:rPr>
          <w:color w:val="000000" w:themeColor="text1"/>
        </w:rPr>
      </w:pPr>
      <w:r w:rsidRPr="006D3A21">
        <w:rPr>
          <w:rFonts w:hint="eastAsia"/>
          <w:color w:val="000000" w:themeColor="text1"/>
        </w:rPr>
        <w:t>该消息是</w:t>
      </w:r>
      <w:r w:rsidRPr="006D3A21">
        <w:rPr>
          <w:rFonts w:hint="eastAsia"/>
          <w:color w:val="000000" w:themeColor="text1"/>
        </w:rPr>
        <w:t>L2P</w:t>
      </w:r>
      <w:r w:rsidRPr="006D3A21">
        <w:rPr>
          <w:rFonts w:hint="eastAsia"/>
          <w:color w:val="000000" w:themeColor="text1"/>
        </w:rPr>
        <w:t>接收到</w:t>
      </w:r>
      <w:r w:rsidRPr="006D3A21">
        <w:rPr>
          <w:rFonts w:hint="eastAsia"/>
          <w:color w:val="000000" w:themeColor="text1"/>
        </w:rPr>
        <w:t>APP Agent</w:t>
      </w:r>
      <w:r w:rsidRPr="006D3A21">
        <w:rPr>
          <w:rFonts w:hint="eastAsia"/>
          <w:color w:val="000000" w:themeColor="text1"/>
        </w:rPr>
        <w:t>发送的协议跟踪请求消息</w:t>
      </w:r>
      <w:r w:rsidRPr="006D3A21">
        <w:rPr>
          <w:rFonts w:hint="eastAsia"/>
          <w:color w:val="000000" w:themeColor="text1"/>
        </w:rPr>
        <w:t>AG_XX_</w:t>
      </w:r>
      <w:r w:rsidRPr="006D3A21">
        <w:rPr>
          <w:color w:val="000000" w:themeColor="text1"/>
        </w:rPr>
        <w:t>PROTOCOL_TRACE_REQ</w:t>
      </w:r>
    </w:p>
    <w:p w14:paraId="4FF1B4E3" w14:textId="77777777" w:rsidR="00A63832" w:rsidRPr="006D3A21" w:rsidRDefault="00A63832" w:rsidP="00A63832">
      <w:pPr>
        <w:pStyle w:val="a1"/>
        <w:numPr>
          <w:ilvl w:val="0"/>
          <w:numId w:val="0"/>
        </w:numPr>
        <w:ind w:left="420"/>
        <w:rPr>
          <w:color w:val="000000" w:themeColor="text1"/>
        </w:rPr>
      </w:pPr>
      <w:r w:rsidRPr="006D3A21">
        <w:rPr>
          <w:rFonts w:hint="eastAsia"/>
          <w:color w:val="000000" w:themeColor="text1"/>
        </w:rPr>
        <w:lastRenderedPageBreak/>
        <w:t>后，</w:t>
      </w:r>
      <w:r w:rsidRPr="006D3A21">
        <w:rPr>
          <w:rFonts w:hint="eastAsia"/>
          <w:color w:val="000000" w:themeColor="text1"/>
        </w:rPr>
        <w:t>L2P</w:t>
      </w:r>
      <w:r w:rsidRPr="006D3A21">
        <w:rPr>
          <w:rFonts w:hint="eastAsia"/>
          <w:color w:val="000000" w:themeColor="text1"/>
        </w:rPr>
        <w:t>对消息</w:t>
      </w:r>
      <w:r w:rsidRPr="006D3A21">
        <w:rPr>
          <w:rFonts w:hint="eastAsia"/>
          <w:color w:val="000000" w:themeColor="text1"/>
        </w:rPr>
        <w:t>AG_XX_</w:t>
      </w:r>
      <w:r w:rsidRPr="006D3A21">
        <w:rPr>
          <w:color w:val="000000" w:themeColor="text1"/>
        </w:rPr>
        <w:t>PROTOCOL_TRACE_REQ</w:t>
      </w:r>
      <w:r w:rsidRPr="006D3A21">
        <w:rPr>
          <w:rFonts w:hint="eastAsia"/>
          <w:color w:val="000000" w:themeColor="text1"/>
        </w:rPr>
        <w:t>做出的回复</w:t>
      </w:r>
      <w:r w:rsidRPr="006D3A21">
        <w:rPr>
          <w:rFonts w:hint="eastAsia"/>
          <w:color w:val="000000" w:themeColor="text1"/>
        </w:rPr>
        <w:t>ACK</w:t>
      </w:r>
      <w:r w:rsidRPr="006D3A21">
        <w:rPr>
          <w:rFonts w:hint="eastAsia"/>
          <w:color w:val="000000" w:themeColor="text1"/>
        </w:rPr>
        <w:t>。如果</w:t>
      </w:r>
      <w:r w:rsidRPr="006D3A21">
        <w:rPr>
          <w:rFonts w:hint="eastAsia"/>
          <w:color w:val="000000" w:themeColor="text1"/>
        </w:rPr>
        <w:t>L2P</w:t>
      </w:r>
      <w:r w:rsidRPr="006D3A21">
        <w:rPr>
          <w:rFonts w:hint="eastAsia"/>
          <w:color w:val="000000" w:themeColor="text1"/>
        </w:rPr>
        <w:t>准备好了，</w:t>
      </w:r>
      <w:r w:rsidRPr="006D3A21">
        <w:rPr>
          <w:rFonts w:hint="eastAsia"/>
          <w:color w:val="000000" w:themeColor="text1"/>
        </w:rPr>
        <w:t>ACK</w:t>
      </w:r>
      <w:r w:rsidRPr="006D3A21">
        <w:rPr>
          <w:rFonts w:hint="eastAsia"/>
          <w:color w:val="000000" w:themeColor="text1"/>
        </w:rPr>
        <w:t>消息中</w:t>
      </w:r>
      <w:r w:rsidRPr="006D3A21">
        <w:rPr>
          <w:color w:val="000000" w:themeColor="text1"/>
          <w:lang w:val="en-GB"/>
        </w:rPr>
        <w:t>C</w:t>
      </w:r>
      <w:r w:rsidRPr="006D3A21">
        <w:rPr>
          <w:rFonts w:hint="eastAsia"/>
          <w:color w:val="000000" w:themeColor="text1"/>
          <w:lang w:val="en-GB"/>
        </w:rPr>
        <w:t>ause</w:t>
      </w:r>
      <w:r w:rsidRPr="006D3A21">
        <w:rPr>
          <w:rFonts w:hint="eastAsia"/>
          <w:color w:val="000000" w:themeColor="text1"/>
          <w:lang w:val="en-GB"/>
        </w:rPr>
        <w:t>为</w:t>
      </w:r>
      <w:r w:rsidRPr="006D3A21">
        <w:rPr>
          <w:rFonts w:hint="eastAsia"/>
          <w:color w:val="000000" w:themeColor="text1"/>
          <w:lang w:val="en-GB"/>
        </w:rPr>
        <w:t>0</w:t>
      </w:r>
      <w:r w:rsidRPr="006D3A21">
        <w:rPr>
          <w:rFonts w:hint="eastAsia"/>
          <w:color w:val="000000" w:themeColor="text1"/>
          <w:lang w:val="en-GB"/>
        </w:rPr>
        <w:t>，否则为</w:t>
      </w:r>
      <w:r w:rsidR="00C62D96">
        <w:rPr>
          <w:rFonts w:hint="eastAsia"/>
          <w:color w:val="000000" w:themeColor="text1"/>
          <w:lang w:val="en-GB"/>
        </w:rPr>
        <w:t>错误的消息码</w:t>
      </w:r>
    </w:p>
    <w:p w14:paraId="06B55796" w14:textId="77777777" w:rsidR="00A63832" w:rsidRPr="006D3A21" w:rsidRDefault="00A63832" w:rsidP="00A63832">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75EDD747" w14:textId="77777777" w:rsidR="00A63832" w:rsidRPr="006D3A21" w:rsidRDefault="00A63832" w:rsidP="00A63832">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L2P＝＞</w:t>
      </w:r>
      <w:r w:rsidRPr="006D3A21">
        <w:rPr>
          <w:rFonts w:hint="eastAsia"/>
          <w:color w:val="000000" w:themeColor="text1"/>
          <w:sz w:val="24"/>
          <w:szCs w:val="24"/>
        </w:rPr>
        <w:t>APP Agent</w:t>
      </w:r>
    </w:p>
    <w:p w14:paraId="4068AB11" w14:textId="77777777" w:rsidR="00A63832" w:rsidRPr="006D3A21" w:rsidRDefault="00A63832" w:rsidP="00A63832">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0A7770CA" w14:textId="77777777" w:rsidR="00A63832" w:rsidRPr="006D3A21" w:rsidRDefault="00A63832" w:rsidP="00A63832">
      <w:pPr>
        <w:pStyle w:val="a5"/>
        <w:rPr>
          <w:color w:val="000000" w:themeColor="text1"/>
        </w:rPr>
      </w:pPr>
      <w:r w:rsidRPr="006D3A21">
        <w:rPr>
          <w:rFonts w:hint="eastAsia"/>
          <w:color w:val="000000" w:themeColor="text1"/>
        </w:rPr>
        <w:t>参见标准</w:t>
      </w:r>
      <w:r w:rsidRPr="006D3A21">
        <w:rPr>
          <w:rFonts w:hint="eastAsia"/>
          <w:color w:val="000000" w:themeColor="text1"/>
        </w:rPr>
        <w:t>ACK</w:t>
      </w:r>
      <w:r w:rsidRPr="006D3A21">
        <w:rPr>
          <w:rFonts w:hint="eastAsia"/>
          <w:color w:val="000000" w:themeColor="text1"/>
        </w:rPr>
        <w:t>消息的定义。</w:t>
      </w:r>
    </w:p>
    <w:p w14:paraId="232E9F0C" w14:textId="77777777" w:rsidR="00A63832" w:rsidRPr="006D3A21" w:rsidRDefault="00A63832" w:rsidP="00A63832">
      <w:pPr>
        <w:pStyle w:val="a5"/>
        <w:rPr>
          <w:color w:val="000000" w:themeColor="text1"/>
        </w:rPr>
      </w:pPr>
    </w:p>
    <w:p w14:paraId="4E984289" w14:textId="77777777" w:rsidR="00A63832" w:rsidRPr="006D3A21" w:rsidRDefault="00A63832" w:rsidP="00A63832">
      <w:pPr>
        <w:pStyle w:val="41"/>
        <w:tabs>
          <w:tab w:val="clear" w:pos="2849"/>
          <w:tab w:val="num" w:pos="1573"/>
        </w:tabs>
        <w:ind w:left="1573"/>
      </w:pPr>
      <w:r w:rsidRPr="006D3A21">
        <w:rPr>
          <w:rFonts w:hint="eastAsia"/>
        </w:rPr>
        <w:t>AG_PC_</w:t>
      </w:r>
      <w:r w:rsidRPr="006D3A21">
        <w:t>PROTOCOL_TRACE_</w:t>
      </w:r>
      <w:r w:rsidRPr="006D3A21">
        <w:rPr>
          <w:rFonts w:hint="eastAsia"/>
        </w:rPr>
        <w:t>ACK</w:t>
      </w:r>
    </w:p>
    <w:p w14:paraId="423D5DEE" w14:textId="77777777" w:rsidR="00A63832" w:rsidRPr="006D3A21" w:rsidRDefault="00A63832" w:rsidP="00A63832">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47495D56" w14:textId="77777777" w:rsidR="00A63832" w:rsidRPr="006D3A21" w:rsidRDefault="00A63832" w:rsidP="00A63832">
      <w:pPr>
        <w:pStyle w:val="a1"/>
        <w:numPr>
          <w:ilvl w:val="0"/>
          <w:numId w:val="0"/>
        </w:numPr>
        <w:ind w:left="420"/>
        <w:rPr>
          <w:color w:val="000000" w:themeColor="text1"/>
        </w:rPr>
      </w:pPr>
      <w:r w:rsidRPr="006D3A21">
        <w:rPr>
          <w:rFonts w:hint="eastAsia"/>
          <w:color w:val="000000" w:themeColor="text1"/>
        </w:rPr>
        <w:t>该消息是</w:t>
      </w:r>
      <w:r w:rsidRPr="006D3A21">
        <w:rPr>
          <w:rFonts w:hint="eastAsia"/>
          <w:color w:val="000000" w:themeColor="text1"/>
        </w:rPr>
        <w:t>APP Agent</w:t>
      </w:r>
      <w:r w:rsidRPr="006D3A21">
        <w:rPr>
          <w:rFonts w:hint="eastAsia"/>
          <w:color w:val="000000" w:themeColor="text1"/>
        </w:rPr>
        <w:t>接收到</w:t>
      </w:r>
      <w:r w:rsidRPr="006D3A21">
        <w:rPr>
          <w:rFonts w:hint="eastAsia"/>
          <w:color w:val="000000" w:themeColor="text1"/>
        </w:rPr>
        <w:t>L1</w:t>
      </w:r>
      <w:r w:rsidRPr="006D3A21">
        <w:rPr>
          <w:rFonts w:hint="eastAsia"/>
          <w:color w:val="000000" w:themeColor="text1"/>
        </w:rPr>
        <w:t>的</w:t>
      </w:r>
      <w:r w:rsidRPr="006D3A21">
        <w:rPr>
          <w:rFonts w:hint="eastAsia"/>
          <w:color w:val="000000" w:themeColor="text1"/>
        </w:rPr>
        <w:t>L1_AG_</w:t>
      </w:r>
      <w:r w:rsidRPr="006D3A21">
        <w:rPr>
          <w:color w:val="000000" w:themeColor="text1"/>
        </w:rPr>
        <w:t>PROTOCOL_TRACE_</w:t>
      </w:r>
      <w:r w:rsidRPr="006D3A21">
        <w:rPr>
          <w:rFonts w:hint="eastAsia"/>
          <w:color w:val="000000" w:themeColor="text1"/>
        </w:rPr>
        <w:t>ACK</w:t>
      </w:r>
      <w:r w:rsidRPr="006D3A21">
        <w:rPr>
          <w:rFonts w:hint="eastAsia"/>
          <w:color w:val="000000" w:themeColor="text1"/>
        </w:rPr>
        <w:t>和</w:t>
      </w:r>
      <w:r w:rsidRPr="006D3A21">
        <w:rPr>
          <w:rFonts w:hint="eastAsia"/>
          <w:color w:val="000000" w:themeColor="text1"/>
        </w:rPr>
        <w:t>L2P</w:t>
      </w:r>
      <w:r w:rsidRPr="006D3A21">
        <w:rPr>
          <w:rFonts w:hint="eastAsia"/>
          <w:color w:val="000000" w:themeColor="text1"/>
        </w:rPr>
        <w:t>的</w:t>
      </w:r>
      <w:r w:rsidRPr="006D3A21">
        <w:rPr>
          <w:rFonts w:hint="eastAsia"/>
          <w:color w:val="000000" w:themeColor="text1"/>
        </w:rPr>
        <w:t>L2P_AG_</w:t>
      </w:r>
      <w:r w:rsidRPr="006D3A21">
        <w:rPr>
          <w:color w:val="000000" w:themeColor="text1"/>
        </w:rPr>
        <w:t>PROTOCOL_TRACE_</w:t>
      </w:r>
      <w:r w:rsidRPr="006D3A21">
        <w:rPr>
          <w:rFonts w:hint="eastAsia"/>
          <w:color w:val="000000" w:themeColor="text1"/>
        </w:rPr>
        <w:t>ACK</w:t>
      </w:r>
      <w:r w:rsidRPr="006D3A21">
        <w:rPr>
          <w:rFonts w:hint="eastAsia"/>
          <w:color w:val="000000" w:themeColor="text1"/>
        </w:rPr>
        <w:t>消息后，</w:t>
      </w:r>
      <w:r w:rsidRPr="006D3A21">
        <w:rPr>
          <w:rFonts w:hint="eastAsia"/>
          <w:color w:val="000000" w:themeColor="text1"/>
        </w:rPr>
        <w:t>APP Agent</w:t>
      </w:r>
      <w:r w:rsidRPr="006D3A21">
        <w:rPr>
          <w:rFonts w:hint="eastAsia"/>
          <w:color w:val="000000" w:themeColor="text1"/>
        </w:rPr>
        <w:t>对</w:t>
      </w:r>
      <w:r w:rsidRPr="006D3A21">
        <w:rPr>
          <w:rFonts w:hint="eastAsia"/>
          <w:color w:val="000000" w:themeColor="text1"/>
        </w:rPr>
        <w:t>PC</w:t>
      </w:r>
      <w:r w:rsidRPr="006D3A21">
        <w:rPr>
          <w:rFonts w:hint="eastAsia"/>
          <w:color w:val="000000" w:themeColor="text1"/>
        </w:rPr>
        <w:t>机</w:t>
      </w:r>
      <w:r w:rsidRPr="006D3A21">
        <w:rPr>
          <w:rFonts w:hint="eastAsia"/>
          <w:color w:val="000000" w:themeColor="text1"/>
        </w:rPr>
        <w:t>PC_AG_</w:t>
      </w:r>
      <w:r w:rsidRPr="006D3A21">
        <w:rPr>
          <w:color w:val="000000" w:themeColor="text1"/>
        </w:rPr>
        <w:t>PROTOCOL_TRACE_REQ</w:t>
      </w:r>
      <w:r w:rsidRPr="006D3A21">
        <w:rPr>
          <w:rFonts w:hint="eastAsia"/>
          <w:color w:val="000000" w:themeColor="text1"/>
        </w:rPr>
        <w:t>消息做出的回复</w:t>
      </w:r>
      <w:r w:rsidRPr="006D3A21">
        <w:rPr>
          <w:rFonts w:hint="eastAsia"/>
          <w:color w:val="000000" w:themeColor="text1"/>
        </w:rPr>
        <w:t>ACK,</w:t>
      </w:r>
      <w:r w:rsidRPr="006D3A21">
        <w:rPr>
          <w:rFonts w:hint="eastAsia"/>
          <w:color w:val="000000" w:themeColor="text1"/>
        </w:rPr>
        <w:t>如果</w:t>
      </w:r>
      <w:r w:rsidRPr="006D3A21">
        <w:rPr>
          <w:rFonts w:hint="eastAsia"/>
          <w:color w:val="000000" w:themeColor="text1"/>
        </w:rPr>
        <w:t>L1</w:t>
      </w:r>
      <w:r w:rsidRPr="006D3A21">
        <w:rPr>
          <w:rFonts w:hint="eastAsia"/>
          <w:color w:val="000000" w:themeColor="text1"/>
        </w:rPr>
        <w:t>和</w:t>
      </w:r>
      <w:r w:rsidRPr="006D3A21">
        <w:rPr>
          <w:rFonts w:hint="eastAsia"/>
          <w:color w:val="000000" w:themeColor="text1"/>
        </w:rPr>
        <w:t>L2P</w:t>
      </w:r>
      <w:r w:rsidRPr="006D3A21">
        <w:rPr>
          <w:rFonts w:hint="eastAsia"/>
          <w:color w:val="000000" w:themeColor="text1"/>
        </w:rPr>
        <w:t>都准备好了，此消息的</w:t>
      </w:r>
      <w:r w:rsidRPr="006D3A21">
        <w:rPr>
          <w:rFonts w:hint="eastAsia"/>
          <w:color w:val="000000" w:themeColor="text1"/>
        </w:rPr>
        <w:t>Cause</w:t>
      </w:r>
      <w:r w:rsidRPr="006D3A21">
        <w:rPr>
          <w:rFonts w:hint="eastAsia"/>
          <w:color w:val="000000" w:themeColor="text1"/>
        </w:rPr>
        <w:t>字段为</w:t>
      </w:r>
      <w:r w:rsidRPr="006D3A21">
        <w:rPr>
          <w:rFonts w:hint="eastAsia"/>
          <w:color w:val="000000" w:themeColor="text1"/>
        </w:rPr>
        <w:t>0</w:t>
      </w:r>
      <w:r w:rsidRPr="006D3A21">
        <w:rPr>
          <w:rFonts w:hint="eastAsia"/>
          <w:color w:val="000000" w:themeColor="text1"/>
        </w:rPr>
        <w:t>，否则为</w:t>
      </w:r>
      <w:r w:rsidR="00C62D96">
        <w:rPr>
          <w:rFonts w:hint="eastAsia"/>
          <w:color w:val="000000" w:themeColor="text1"/>
        </w:rPr>
        <w:t>错误的消息码</w:t>
      </w:r>
      <w:r w:rsidRPr="006D3A21">
        <w:rPr>
          <w:rFonts w:hint="eastAsia"/>
          <w:color w:val="000000" w:themeColor="text1"/>
        </w:rPr>
        <w:t>。</w:t>
      </w:r>
    </w:p>
    <w:p w14:paraId="648E78F8" w14:textId="77777777" w:rsidR="00A63832" w:rsidRPr="006D3A21" w:rsidRDefault="00A63832" w:rsidP="00A63832">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48C39BEF" w14:textId="77777777" w:rsidR="00A63832" w:rsidRPr="006D3A21" w:rsidRDefault="00A63832" w:rsidP="00A63832">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＝＞PC</w:t>
      </w:r>
    </w:p>
    <w:p w14:paraId="1341F180" w14:textId="77777777" w:rsidR="00A63832" w:rsidRPr="006D3A21" w:rsidRDefault="00A63832" w:rsidP="00A63832">
      <w:pPr>
        <w:pStyle w:val="a1"/>
        <w:rPr>
          <w:color w:val="000000" w:themeColor="text1"/>
          <w:lang w:val="en-GB"/>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63DA6E86" w14:textId="77777777" w:rsidR="00A63832" w:rsidRPr="006D3A21" w:rsidRDefault="00A63832" w:rsidP="00A63832">
      <w:pPr>
        <w:pStyle w:val="a5"/>
        <w:rPr>
          <w:color w:val="000000" w:themeColor="text1"/>
        </w:rPr>
      </w:pPr>
      <w:r w:rsidRPr="006D3A21">
        <w:rPr>
          <w:rFonts w:hint="eastAsia"/>
          <w:color w:val="000000" w:themeColor="text1"/>
        </w:rPr>
        <w:t>参见标准</w:t>
      </w:r>
      <w:r w:rsidRPr="006D3A21">
        <w:rPr>
          <w:rFonts w:hint="eastAsia"/>
          <w:color w:val="000000" w:themeColor="text1"/>
        </w:rPr>
        <w:t>ACK</w:t>
      </w:r>
      <w:r w:rsidRPr="006D3A21">
        <w:rPr>
          <w:rFonts w:hint="eastAsia"/>
          <w:color w:val="000000" w:themeColor="text1"/>
        </w:rPr>
        <w:t>消息的定义。</w:t>
      </w:r>
    </w:p>
    <w:p w14:paraId="4DCEFF45" w14:textId="77777777" w:rsidR="00EF1437" w:rsidRPr="006D3A21" w:rsidRDefault="00EF1437" w:rsidP="00175FA8">
      <w:pPr>
        <w:pStyle w:val="a5"/>
        <w:ind w:firstLine="0"/>
        <w:rPr>
          <w:color w:val="000000" w:themeColor="text1"/>
        </w:rPr>
      </w:pPr>
    </w:p>
    <w:p w14:paraId="1923C5D2" w14:textId="77777777" w:rsidR="00EF1437" w:rsidRPr="006D3A21" w:rsidRDefault="00EF1437" w:rsidP="000107A1">
      <w:pPr>
        <w:pStyle w:val="31"/>
        <w:rPr>
          <w:color w:val="000000" w:themeColor="text1"/>
        </w:rPr>
      </w:pPr>
      <w:bookmarkStart w:id="157" w:name="_Toc375126666"/>
      <w:r w:rsidRPr="006D3A21">
        <w:rPr>
          <w:rFonts w:hint="eastAsia"/>
          <w:color w:val="000000" w:themeColor="text1"/>
        </w:rPr>
        <w:t>L2</w:t>
      </w:r>
      <w:r w:rsidR="00D06790" w:rsidRPr="006D3A21">
        <w:rPr>
          <w:rFonts w:hint="eastAsia"/>
          <w:color w:val="000000" w:themeColor="text1"/>
        </w:rPr>
        <w:t>P</w:t>
      </w:r>
      <w:r w:rsidRPr="006D3A21">
        <w:rPr>
          <w:rFonts w:hint="eastAsia"/>
          <w:color w:val="000000" w:themeColor="text1"/>
        </w:rPr>
        <w:t>_AG_CELL_CAPTURE_IND</w:t>
      </w:r>
      <w:bookmarkEnd w:id="157"/>
    </w:p>
    <w:p w14:paraId="0C68D545" w14:textId="77777777" w:rsidR="00885D4B" w:rsidRPr="006D3A21" w:rsidRDefault="00885D4B" w:rsidP="00885D4B">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2CCA7296" w14:textId="77777777" w:rsidR="00885D4B" w:rsidRPr="006D3A21" w:rsidRDefault="00885D4B" w:rsidP="00175FA8">
      <w:pPr>
        <w:pStyle w:val="a5"/>
        <w:rPr>
          <w:color w:val="000000" w:themeColor="text1"/>
        </w:rPr>
      </w:pPr>
      <w:r w:rsidRPr="006D3A21">
        <w:rPr>
          <w:rFonts w:hint="eastAsia"/>
          <w:color w:val="000000" w:themeColor="text1"/>
        </w:rPr>
        <w:t>该消息是</w:t>
      </w:r>
      <w:r w:rsidRPr="006D3A21">
        <w:rPr>
          <w:rFonts w:hint="eastAsia"/>
          <w:color w:val="000000" w:themeColor="text1"/>
        </w:rPr>
        <w:t>Monitor</w:t>
      </w:r>
      <w:r w:rsidR="0064431B">
        <w:rPr>
          <w:rFonts w:hint="eastAsia"/>
          <w:color w:val="000000" w:themeColor="text1"/>
        </w:rPr>
        <w:t>驻留到小区之后或者锁定小区配置的时间到时</w:t>
      </w:r>
      <w:r w:rsidRPr="006D3A21">
        <w:rPr>
          <w:rFonts w:hint="eastAsia"/>
          <w:color w:val="000000" w:themeColor="text1"/>
        </w:rPr>
        <w:t>发送此消息给</w:t>
      </w:r>
      <w:r w:rsidR="006D3A21" w:rsidRPr="006D3A21">
        <w:rPr>
          <w:rFonts w:hint="eastAsia"/>
          <w:color w:val="000000" w:themeColor="text1"/>
        </w:rPr>
        <w:t>APP Agent</w:t>
      </w:r>
      <w:r w:rsidR="006D3A21" w:rsidRPr="006D3A21">
        <w:rPr>
          <w:rFonts w:hint="eastAsia"/>
          <w:color w:val="000000" w:themeColor="text1"/>
        </w:rPr>
        <w:t>，</w:t>
      </w:r>
      <w:r w:rsidR="006D3A21" w:rsidRPr="006D3A21">
        <w:rPr>
          <w:rFonts w:hint="eastAsia"/>
          <w:color w:val="000000" w:themeColor="text1"/>
        </w:rPr>
        <w:t>APP Agent</w:t>
      </w:r>
      <w:r w:rsidR="006D3A21" w:rsidRPr="006D3A21">
        <w:rPr>
          <w:rFonts w:hint="eastAsia"/>
          <w:color w:val="000000" w:themeColor="text1"/>
        </w:rPr>
        <w:t>转发给</w:t>
      </w:r>
      <w:r w:rsidR="006D3A21" w:rsidRPr="006D3A21">
        <w:rPr>
          <w:rFonts w:hint="eastAsia"/>
          <w:color w:val="000000" w:themeColor="text1"/>
        </w:rPr>
        <w:t>AGI</w:t>
      </w:r>
      <w:r w:rsidRPr="006D3A21">
        <w:rPr>
          <w:rFonts w:hint="eastAsia"/>
          <w:color w:val="000000" w:themeColor="text1"/>
        </w:rPr>
        <w:t>。</w:t>
      </w:r>
    </w:p>
    <w:p w14:paraId="6D9AB902" w14:textId="77777777" w:rsidR="00885D4B" w:rsidRPr="006D3A21" w:rsidRDefault="00885D4B" w:rsidP="00885D4B">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63B87DBB" w14:textId="77777777" w:rsidR="00885D4B" w:rsidRPr="006D3A21" w:rsidRDefault="00885D4B" w:rsidP="00885D4B">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L2P＝＞</w:t>
      </w:r>
      <w:r w:rsidRPr="006D3A21">
        <w:rPr>
          <w:rFonts w:hint="eastAsia"/>
          <w:color w:val="000000" w:themeColor="text1"/>
          <w:sz w:val="24"/>
          <w:szCs w:val="24"/>
        </w:rPr>
        <w:t>APP Agent</w:t>
      </w:r>
    </w:p>
    <w:p w14:paraId="37BC6073" w14:textId="77777777" w:rsidR="00EF1437" w:rsidRPr="006D3A21" w:rsidRDefault="00885D4B" w:rsidP="00175FA8">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：见下表</w:t>
      </w: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255"/>
        <w:gridCol w:w="3420"/>
      </w:tblGrid>
      <w:tr w:rsidR="00D75102" w:rsidRPr="006D3A21" w14:paraId="1C9D3AF4" w14:textId="77777777" w:rsidTr="00D75102">
        <w:tc>
          <w:tcPr>
            <w:tcW w:w="2093" w:type="dxa"/>
          </w:tcPr>
          <w:p w14:paraId="50CCFCBC" w14:textId="77777777" w:rsidR="00D75102" w:rsidRPr="006D3A21" w:rsidRDefault="00D75102" w:rsidP="00EF1437">
            <w:pPr>
              <w:rPr>
                <w:b/>
                <w:color w:val="000000" w:themeColor="text1"/>
                <w:lang w:val="en-GB"/>
              </w:rPr>
            </w:pPr>
            <w:r w:rsidRPr="006D3A21">
              <w:rPr>
                <w:rFonts w:hint="eastAsia"/>
                <w:b/>
                <w:color w:val="000000" w:themeColor="text1"/>
                <w:lang w:val="en-GB"/>
              </w:rPr>
              <w:t>Parameter</w:t>
            </w:r>
          </w:p>
        </w:tc>
        <w:tc>
          <w:tcPr>
            <w:tcW w:w="1255" w:type="dxa"/>
          </w:tcPr>
          <w:p w14:paraId="630893C8" w14:textId="77777777" w:rsidR="00D75102" w:rsidRPr="006D3A21" w:rsidRDefault="00D75102" w:rsidP="00EF1437">
            <w:pPr>
              <w:rPr>
                <w:b/>
                <w:color w:val="000000" w:themeColor="text1"/>
                <w:lang w:val="en-GB"/>
              </w:rPr>
            </w:pPr>
            <w:r>
              <w:rPr>
                <w:b/>
                <w:color w:val="000000" w:themeColor="text1"/>
                <w:lang w:val="en-GB"/>
              </w:rPr>
              <w:t>T</w:t>
            </w:r>
            <w:r>
              <w:rPr>
                <w:rFonts w:hint="eastAsia"/>
                <w:b/>
                <w:color w:val="000000" w:themeColor="text1"/>
                <w:lang w:val="en-GB"/>
              </w:rPr>
              <w:t>ype</w:t>
            </w:r>
          </w:p>
        </w:tc>
        <w:tc>
          <w:tcPr>
            <w:tcW w:w="3420" w:type="dxa"/>
          </w:tcPr>
          <w:p w14:paraId="5B1A578A" w14:textId="77777777" w:rsidR="00D75102" w:rsidRPr="006D3A21" w:rsidRDefault="00D75102" w:rsidP="00EF1437">
            <w:pPr>
              <w:rPr>
                <w:b/>
                <w:color w:val="000000" w:themeColor="text1"/>
                <w:lang w:val="en-GB"/>
              </w:rPr>
            </w:pPr>
            <w:r w:rsidRPr="006D3A21">
              <w:rPr>
                <w:rFonts w:hint="eastAsia"/>
                <w:b/>
                <w:color w:val="000000" w:themeColor="text1"/>
                <w:lang w:val="en-GB"/>
              </w:rPr>
              <w:t>Description</w:t>
            </w:r>
          </w:p>
        </w:tc>
      </w:tr>
      <w:tr w:rsidR="009571A0" w:rsidRPr="006D3A21" w14:paraId="325D4110" w14:textId="77777777" w:rsidTr="00D75102">
        <w:tc>
          <w:tcPr>
            <w:tcW w:w="2093" w:type="dxa"/>
          </w:tcPr>
          <w:p w14:paraId="56EB52BE" w14:textId="77777777" w:rsidR="009571A0" w:rsidRPr="006D3A21" w:rsidRDefault="009571A0" w:rsidP="005414F6">
            <w:pPr>
              <w:rPr>
                <w:color w:val="000000" w:themeColor="text1"/>
                <w:lang w:val="en-GB"/>
              </w:rPr>
            </w:pPr>
            <w:bookmarkStart w:id="158" w:name="OLE_LINK6"/>
            <w:bookmarkStart w:id="159" w:name="OLE_LINK7"/>
            <w:r>
              <w:rPr>
                <w:rFonts w:hint="eastAsia"/>
                <w:color w:val="000000" w:themeColor="text1"/>
                <w:lang w:val="en-GB"/>
              </w:rPr>
              <w:t>TimeStampH[4]</w:t>
            </w:r>
            <w:bookmarkEnd w:id="158"/>
            <w:bookmarkEnd w:id="159"/>
          </w:p>
        </w:tc>
        <w:tc>
          <w:tcPr>
            <w:tcW w:w="1255" w:type="dxa"/>
          </w:tcPr>
          <w:p w14:paraId="1CD23464" w14:textId="29167A3D" w:rsidR="009571A0" w:rsidRPr="006D3A21" w:rsidRDefault="009571A0" w:rsidP="005414F6">
            <w:pPr>
              <w:rPr>
                <w:color w:val="000000" w:themeColor="text1"/>
                <w:lang w:val="en-GB"/>
              </w:rPr>
            </w:pPr>
            <w:r>
              <w:rPr>
                <w:rFonts w:hint="eastAsia"/>
                <w:color w:val="000000" w:themeColor="text1"/>
                <w:lang w:val="en-GB"/>
              </w:rPr>
              <w:t>U8</w:t>
            </w:r>
            <w:ins w:id="160" w:author="bxr" w:date="2015-05-20T16:27:00Z">
              <w:r w:rsidR="00C50DA2">
                <w:rPr>
                  <w:color w:val="000000" w:themeColor="text1"/>
                  <w:lang w:val="en-GB"/>
                </w:rPr>
                <w:t>12</w:t>
              </w:r>
              <w:r w:rsidR="00C50DA2">
                <w:rPr>
                  <w:rFonts w:hint="eastAsia"/>
                  <w:color w:val="000000" w:themeColor="text1"/>
                  <w:lang w:val="en-GB"/>
                </w:rPr>
                <w:t>-</w:t>
              </w:r>
              <w:r w:rsidR="00C50DA2">
                <w:rPr>
                  <w:color w:val="000000" w:themeColor="text1"/>
                  <w:lang w:val="en-GB"/>
                </w:rPr>
                <w:t>15</w:t>
              </w:r>
            </w:ins>
          </w:p>
        </w:tc>
        <w:tc>
          <w:tcPr>
            <w:tcW w:w="3420" w:type="dxa"/>
          </w:tcPr>
          <w:p w14:paraId="4730B359" w14:textId="77777777" w:rsidR="009571A0" w:rsidRPr="006D3A21" w:rsidRDefault="009571A0" w:rsidP="005414F6">
            <w:pPr>
              <w:rPr>
                <w:color w:val="000000" w:themeColor="text1"/>
                <w:lang w:val="en-GB"/>
              </w:rPr>
            </w:pPr>
            <w:bookmarkStart w:id="161" w:name="OLE_LINK2"/>
            <w:bookmarkStart w:id="162" w:name="OLE_LINK3"/>
            <w:r>
              <w:rPr>
                <w:rFonts w:hint="eastAsia"/>
                <w:color w:val="000000" w:themeColor="text1"/>
                <w:lang w:val="en-GB"/>
              </w:rPr>
              <w:t>时间戳</w:t>
            </w:r>
            <w:r>
              <w:rPr>
                <w:rFonts w:hint="eastAsia"/>
                <w:color w:val="000000" w:themeColor="text1"/>
                <w:lang w:val="en-GB"/>
              </w:rPr>
              <w:t>32</w:t>
            </w:r>
            <w:r>
              <w:rPr>
                <w:rFonts w:hint="eastAsia"/>
                <w:color w:val="000000" w:themeColor="text1"/>
                <w:lang w:val="en-GB"/>
              </w:rPr>
              <w:t>位（</w:t>
            </w:r>
            <w:r>
              <w:rPr>
                <w:rFonts w:hint="eastAsia"/>
                <w:color w:val="000000" w:themeColor="text1"/>
                <w:lang w:val="en-GB"/>
              </w:rPr>
              <w:t>GPS</w:t>
            </w:r>
            <w:r>
              <w:rPr>
                <w:rFonts w:hint="eastAsia"/>
                <w:color w:val="000000" w:themeColor="text1"/>
                <w:lang w:val="en-GB"/>
              </w:rPr>
              <w:t>时间）。</w:t>
            </w:r>
            <w:bookmarkEnd w:id="161"/>
            <w:bookmarkEnd w:id="162"/>
          </w:p>
        </w:tc>
      </w:tr>
      <w:tr w:rsidR="009571A0" w:rsidRPr="006D3A21" w14:paraId="46101A54" w14:textId="77777777" w:rsidTr="00D75102">
        <w:tc>
          <w:tcPr>
            <w:tcW w:w="2093" w:type="dxa"/>
          </w:tcPr>
          <w:p w14:paraId="3E95D396" w14:textId="77777777" w:rsidR="009571A0" w:rsidRPr="009B367D" w:rsidRDefault="009571A0" w:rsidP="005414F6">
            <w:pPr>
              <w:rPr>
                <w:color w:val="000000" w:themeColor="text1"/>
              </w:rPr>
            </w:pPr>
            <w:bookmarkStart w:id="163" w:name="OLE_LINK8"/>
            <w:bookmarkStart w:id="164" w:name="OLE_LINK9"/>
            <w:r>
              <w:rPr>
                <w:rFonts w:hint="eastAsia"/>
                <w:color w:val="000000" w:themeColor="text1"/>
              </w:rPr>
              <w:t>TimeStampL</w:t>
            </w:r>
            <w:bookmarkEnd w:id="163"/>
            <w:bookmarkEnd w:id="164"/>
          </w:p>
        </w:tc>
        <w:tc>
          <w:tcPr>
            <w:tcW w:w="1255" w:type="dxa"/>
          </w:tcPr>
          <w:p w14:paraId="14E2F3FE" w14:textId="38F98CC5" w:rsidR="009571A0" w:rsidRPr="006D3A21" w:rsidRDefault="009571A0" w:rsidP="005414F6">
            <w:pPr>
              <w:rPr>
                <w:color w:val="000000" w:themeColor="text1"/>
                <w:lang w:val="en-GB"/>
              </w:rPr>
            </w:pPr>
            <w:r>
              <w:rPr>
                <w:rFonts w:hint="eastAsia"/>
                <w:color w:val="000000" w:themeColor="text1"/>
                <w:lang w:val="en-GB"/>
              </w:rPr>
              <w:t>U32</w:t>
            </w:r>
            <w:ins w:id="165" w:author="bxr" w:date="2015-05-20T16:27:00Z">
              <w:r w:rsidR="00C50DA2">
                <w:rPr>
                  <w:color w:val="000000" w:themeColor="text1"/>
                  <w:lang w:val="en-GB"/>
                </w:rPr>
                <w:t>16</w:t>
              </w:r>
              <w:r w:rsidR="00C50DA2">
                <w:rPr>
                  <w:rFonts w:hint="eastAsia"/>
                  <w:color w:val="000000" w:themeColor="text1"/>
                  <w:lang w:val="en-GB"/>
                </w:rPr>
                <w:t>-</w:t>
              </w:r>
              <w:r w:rsidR="00C50DA2">
                <w:rPr>
                  <w:color w:val="000000" w:themeColor="text1"/>
                  <w:lang w:val="en-GB"/>
                </w:rPr>
                <w:t>19</w:t>
              </w:r>
            </w:ins>
          </w:p>
        </w:tc>
        <w:tc>
          <w:tcPr>
            <w:tcW w:w="3420" w:type="dxa"/>
          </w:tcPr>
          <w:p w14:paraId="61B70A39" w14:textId="77777777" w:rsidR="009571A0" w:rsidRPr="006D3A21" w:rsidRDefault="009571A0" w:rsidP="005414F6">
            <w:pPr>
              <w:rPr>
                <w:color w:val="000000" w:themeColor="text1"/>
                <w:lang w:val="en-GB"/>
              </w:rPr>
            </w:pPr>
            <w:bookmarkStart w:id="166" w:name="OLE_LINK4"/>
            <w:bookmarkStart w:id="167" w:name="OLE_LINK5"/>
            <w:r>
              <w:rPr>
                <w:rFonts w:hint="eastAsia"/>
                <w:color w:val="000000" w:themeColor="text1"/>
                <w:lang w:val="en-GB"/>
              </w:rPr>
              <w:t>时间戳低</w:t>
            </w:r>
            <w:r>
              <w:rPr>
                <w:rFonts w:hint="eastAsia"/>
                <w:color w:val="000000" w:themeColor="text1"/>
                <w:lang w:val="en-GB"/>
              </w:rPr>
              <w:t>32</w:t>
            </w:r>
            <w:r>
              <w:rPr>
                <w:rFonts w:hint="eastAsia"/>
                <w:color w:val="000000" w:themeColor="text1"/>
                <w:lang w:val="en-GB"/>
              </w:rPr>
              <w:t>位（</w:t>
            </w:r>
            <w:r>
              <w:rPr>
                <w:rFonts w:hint="eastAsia"/>
                <w:color w:val="000000" w:themeColor="text1"/>
                <w:lang w:val="en-GB"/>
              </w:rPr>
              <w:t>ms</w:t>
            </w:r>
            <w:r>
              <w:rPr>
                <w:rFonts w:hint="eastAsia"/>
                <w:color w:val="000000" w:themeColor="text1"/>
                <w:lang w:val="en-GB"/>
              </w:rPr>
              <w:t>为单位），取值</w:t>
            </w:r>
            <w:r>
              <w:rPr>
                <w:rFonts w:hint="eastAsia"/>
                <w:color w:val="000000" w:themeColor="text1"/>
                <w:lang w:val="en-GB"/>
              </w:rPr>
              <w:lastRenderedPageBreak/>
              <w:t>范围</w:t>
            </w:r>
            <w:r>
              <w:rPr>
                <w:rFonts w:hint="eastAsia"/>
                <w:color w:val="000000" w:themeColor="text1"/>
                <w:lang w:val="en-GB"/>
              </w:rPr>
              <w:t>0~999.</w:t>
            </w:r>
            <w:bookmarkEnd w:id="166"/>
            <w:bookmarkEnd w:id="167"/>
          </w:p>
        </w:tc>
      </w:tr>
      <w:tr w:rsidR="009571A0" w:rsidRPr="006D3A21" w14:paraId="6CD6BEB1" w14:textId="77777777" w:rsidTr="00D75102">
        <w:tc>
          <w:tcPr>
            <w:tcW w:w="2093" w:type="dxa"/>
          </w:tcPr>
          <w:p w14:paraId="72CED863" w14:textId="77777777" w:rsidR="009571A0" w:rsidRPr="006D3A21" w:rsidRDefault="009571A0" w:rsidP="00EF1437">
            <w:pPr>
              <w:rPr>
                <w:b/>
                <w:color w:val="000000" w:themeColor="text1"/>
                <w:szCs w:val="21"/>
                <w:lang w:val="en-GB"/>
              </w:rPr>
            </w:pPr>
            <w:r w:rsidRPr="006D3A21">
              <w:rPr>
                <w:color w:val="000000" w:themeColor="text1"/>
                <w:szCs w:val="21"/>
                <w:lang w:val="en-GB"/>
              </w:rPr>
              <w:lastRenderedPageBreak/>
              <w:t>CellStatus</w:t>
            </w:r>
          </w:p>
        </w:tc>
        <w:tc>
          <w:tcPr>
            <w:tcW w:w="1255" w:type="dxa"/>
          </w:tcPr>
          <w:p w14:paraId="04503FEF" w14:textId="0D378934" w:rsidR="009571A0" w:rsidRPr="006D3A21" w:rsidRDefault="009571A0" w:rsidP="00EF1437">
            <w:pPr>
              <w:rPr>
                <w:b/>
                <w:color w:val="000000" w:themeColor="text1"/>
                <w:szCs w:val="21"/>
                <w:lang w:val="en-GB"/>
              </w:rPr>
            </w:pPr>
            <w:r w:rsidRPr="006D3A21">
              <w:rPr>
                <w:rFonts w:hint="eastAsia"/>
                <w:b/>
                <w:color w:val="000000" w:themeColor="text1"/>
                <w:szCs w:val="21"/>
                <w:lang w:val="en-GB"/>
              </w:rPr>
              <w:t>U16</w:t>
            </w:r>
            <w:ins w:id="168" w:author="bxr" w:date="2015-05-20T16:28:00Z">
              <w:r w:rsidR="00C50DA2">
                <w:rPr>
                  <w:b/>
                  <w:color w:val="000000" w:themeColor="text1"/>
                  <w:szCs w:val="21"/>
                  <w:lang w:val="en-GB"/>
                </w:rPr>
                <w:t>20</w:t>
              </w:r>
              <w:r w:rsidR="00C50DA2">
                <w:rPr>
                  <w:rFonts w:hint="eastAsia"/>
                  <w:b/>
                  <w:color w:val="000000" w:themeColor="text1"/>
                  <w:szCs w:val="21"/>
                  <w:lang w:val="en-GB"/>
                </w:rPr>
                <w:t>-</w:t>
              </w:r>
              <w:r w:rsidR="00C50DA2">
                <w:rPr>
                  <w:b/>
                  <w:color w:val="000000" w:themeColor="text1"/>
                  <w:szCs w:val="21"/>
                  <w:lang w:val="en-GB"/>
                </w:rPr>
                <w:t>21</w:t>
              </w:r>
            </w:ins>
          </w:p>
        </w:tc>
        <w:tc>
          <w:tcPr>
            <w:tcW w:w="3420" w:type="dxa"/>
          </w:tcPr>
          <w:p w14:paraId="15B171F1" w14:textId="77777777" w:rsidR="009571A0" w:rsidRPr="006D3A21" w:rsidRDefault="009571A0" w:rsidP="003638B4">
            <w:pPr>
              <w:pStyle w:val="aff8"/>
              <w:numPr>
                <w:ilvl w:val="0"/>
                <w:numId w:val="21"/>
              </w:numPr>
              <w:rPr>
                <w:color w:val="000000" w:themeColor="text1"/>
                <w:szCs w:val="21"/>
                <w:lang w:val="en-GB"/>
              </w:rPr>
            </w:pPr>
            <w:r w:rsidRPr="006D3A21">
              <w:rPr>
                <w:bCs/>
                <w:color w:val="000000" w:themeColor="text1"/>
                <w:u w:val="single"/>
              </w:rPr>
              <w:t xml:space="preserve">CELL_STATUS_SUITABLEsuitable cell  </w:t>
            </w:r>
            <w:r w:rsidRPr="006D3A21">
              <w:rPr>
                <w:rFonts w:hint="eastAsia"/>
                <w:bCs/>
                <w:color w:val="000000" w:themeColor="text1"/>
                <w:u w:val="single"/>
              </w:rPr>
              <w:t>提供</w:t>
            </w:r>
            <w:r w:rsidRPr="006D3A21">
              <w:rPr>
                <w:color w:val="000000" w:themeColor="text1"/>
              </w:rPr>
              <w:t>Normal service</w:t>
            </w:r>
          </w:p>
          <w:p w14:paraId="536CF448" w14:textId="77777777" w:rsidR="009571A0" w:rsidRPr="006D3A21" w:rsidRDefault="009571A0" w:rsidP="003638B4">
            <w:pPr>
              <w:pStyle w:val="aff8"/>
              <w:numPr>
                <w:ilvl w:val="0"/>
                <w:numId w:val="21"/>
              </w:numPr>
              <w:rPr>
                <w:color w:val="000000" w:themeColor="text1"/>
                <w:szCs w:val="21"/>
                <w:lang w:val="en-GB"/>
              </w:rPr>
            </w:pPr>
            <w:r w:rsidRPr="006D3A21">
              <w:rPr>
                <w:bCs/>
                <w:color w:val="000000" w:themeColor="text1"/>
                <w:u w:val="single"/>
              </w:rPr>
              <w:t xml:space="preserve">CELL_STATUS_ACCEOTABLEacceptable cell  </w:t>
            </w:r>
            <w:r w:rsidRPr="006D3A21">
              <w:rPr>
                <w:rFonts w:hint="eastAsia"/>
                <w:bCs/>
                <w:color w:val="000000" w:themeColor="text1"/>
                <w:u w:val="single"/>
              </w:rPr>
              <w:t>提供</w:t>
            </w:r>
            <w:r w:rsidRPr="006D3A21">
              <w:rPr>
                <w:color w:val="000000" w:themeColor="text1"/>
              </w:rPr>
              <w:t>Limited service</w:t>
            </w:r>
          </w:p>
          <w:p w14:paraId="15E43DCF" w14:textId="77777777" w:rsidR="009571A0" w:rsidRPr="006D3A21" w:rsidRDefault="009571A0" w:rsidP="003638B4">
            <w:pPr>
              <w:pStyle w:val="aff8"/>
              <w:numPr>
                <w:ilvl w:val="0"/>
                <w:numId w:val="21"/>
              </w:numPr>
              <w:rPr>
                <w:color w:val="000000" w:themeColor="text1"/>
                <w:szCs w:val="21"/>
                <w:lang w:val="en-GB"/>
              </w:rPr>
            </w:pPr>
            <w:r w:rsidRPr="006D3A21">
              <w:rPr>
                <w:bCs/>
                <w:color w:val="000000" w:themeColor="text1"/>
                <w:u w:val="single"/>
              </w:rPr>
              <w:t xml:space="preserve">CELL_STATUS_RESERVEDreserved cell </w:t>
            </w:r>
            <w:r w:rsidRPr="006D3A21">
              <w:rPr>
                <w:rFonts w:hint="eastAsia"/>
                <w:color w:val="000000" w:themeColor="text1"/>
              </w:rPr>
              <w:t>提供</w:t>
            </w:r>
            <w:r w:rsidRPr="006D3A21">
              <w:rPr>
                <w:color w:val="000000" w:themeColor="text1"/>
              </w:rPr>
              <w:t>Operator service</w:t>
            </w:r>
          </w:p>
          <w:p w14:paraId="7023E4E5" w14:textId="77777777" w:rsidR="009571A0" w:rsidRPr="006D3A21" w:rsidRDefault="009571A0" w:rsidP="003638B4">
            <w:pPr>
              <w:pStyle w:val="aff8"/>
              <w:numPr>
                <w:ilvl w:val="0"/>
                <w:numId w:val="21"/>
              </w:numPr>
              <w:rPr>
                <w:color w:val="000000" w:themeColor="text1"/>
                <w:szCs w:val="21"/>
                <w:lang w:val="en-GB"/>
              </w:rPr>
            </w:pPr>
            <w:r w:rsidRPr="006D3A21">
              <w:rPr>
                <w:bCs/>
                <w:color w:val="000000" w:themeColor="text1"/>
                <w:u w:val="single"/>
              </w:rPr>
              <w:t xml:space="preserve">CELL_STATUS_BARREDbarred cell </w:t>
            </w:r>
            <w:r w:rsidRPr="006D3A21">
              <w:rPr>
                <w:rFonts w:hint="eastAsia"/>
                <w:bCs/>
                <w:color w:val="000000" w:themeColor="text1"/>
                <w:u w:val="single"/>
              </w:rPr>
              <w:t>无法提供服务</w:t>
            </w:r>
          </w:p>
          <w:p w14:paraId="2C1115F6" w14:textId="77777777" w:rsidR="009571A0" w:rsidRPr="006D3A21" w:rsidRDefault="009571A0" w:rsidP="003638B4">
            <w:pPr>
              <w:pStyle w:val="aff8"/>
              <w:numPr>
                <w:ilvl w:val="0"/>
                <w:numId w:val="21"/>
              </w:numPr>
              <w:rPr>
                <w:color w:val="000000" w:themeColor="text1"/>
                <w:szCs w:val="21"/>
                <w:lang w:val="en-GB"/>
              </w:rPr>
            </w:pPr>
            <w:r w:rsidRPr="006D3A21">
              <w:rPr>
                <w:color w:val="000000" w:themeColor="text1"/>
                <w:szCs w:val="21"/>
                <w:lang w:val="en-GB"/>
              </w:rPr>
              <w:t xml:space="preserve">CELL_STATUS_CAPTUREFAILCaptureFail </w:t>
            </w:r>
            <w:r w:rsidRPr="006D3A21">
              <w:rPr>
                <w:rFonts w:hint="eastAsia"/>
                <w:color w:val="000000" w:themeColor="text1"/>
                <w:szCs w:val="21"/>
                <w:lang w:val="en-GB"/>
              </w:rPr>
              <w:t>指定小区跟踪失败上报此原因值，此条件下只有</w:t>
            </w:r>
            <w:r w:rsidRPr="006D3A21">
              <w:rPr>
                <w:color w:val="000000" w:themeColor="text1"/>
                <w:szCs w:val="21"/>
                <w:lang w:val="en-GB"/>
              </w:rPr>
              <w:t>EARFCN</w:t>
            </w:r>
            <w:r w:rsidRPr="006D3A21">
              <w:rPr>
                <w:rFonts w:hint="eastAsia"/>
                <w:color w:val="000000" w:themeColor="text1"/>
                <w:szCs w:val="21"/>
                <w:lang w:val="en-GB"/>
              </w:rPr>
              <w:t>、</w:t>
            </w:r>
            <w:r w:rsidRPr="006D3A21">
              <w:rPr>
                <w:color w:val="000000" w:themeColor="text1"/>
                <w:szCs w:val="21"/>
                <w:lang w:val="en-GB"/>
              </w:rPr>
              <w:t>PCI</w:t>
            </w:r>
            <w:r w:rsidRPr="006D3A21">
              <w:rPr>
                <w:rFonts w:hint="eastAsia"/>
                <w:color w:val="000000" w:themeColor="text1"/>
                <w:szCs w:val="21"/>
                <w:lang w:val="en-GB"/>
              </w:rPr>
              <w:t>有效</w:t>
            </w:r>
          </w:p>
          <w:p w14:paraId="26844015" w14:textId="77777777" w:rsidR="009571A0" w:rsidRPr="006D3A21" w:rsidRDefault="009571A0" w:rsidP="008B6D60">
            <w:pPr>
              <w:pStyle w:val="aff8"/>
              <w:ind w:left="360"/>
              <w:rPr>
                <w:color w:val="000000" w:themeColor="text1"/>
                <w:szCs w:val="21"/>
                <w:lang w:val="en-GB"/>
              </w:rPr>
            </w:pPr>
          </w:p>
          <w:p w14:paraId="3A9B2492" w14:textId="77777777" w:rsidR="009571A0" w:rsidRPr="006D3A21" w:rsidRDefault="009571A0" w:rsidP="00EF1437">
            <w:pPr>
              <w:rPr>
                <w:b/>
                <w:color w:val="000000" w:themeColor="text1"/>
                <w:szCs w:val="21"/>
                <w:lang w:val="en-GB"/>
              </w:rPr>
            </w:pPr>
            <w:r w:rsidRPr="006D3A21">
              <w:rPr>
                <w:color w:val="000000" w:themeColor="text1"/>
                <w:szCs w:val="21"/>
                <w:lang w:val="en-GB"/>
              </w:rPr>
              <w:t>Monitor</w:t>
            </w:r>
            <w:r w:rsidRPr="006D3A21">
              <w:rPr>
                <w:rFonts w:hint="eastAsia"/>
                <w:color w:val="000000" w:themeColor="text1"/>
                <w:szCs w:val="21"/>
                <w:lang w:val="en-GB"/>
              </w:rPr>
              <w:t>自动选择的情景</w:t>
            </w:r>
            <w:r w:rsidRPr="006D3A21">
              <w:rPr>
                <w:color w:val="000000" w:themeColor="text1"/>
                <w:szCs w:val="21"/>
                <w:lang w:val="en-GB"/>
              </w:rPr>
              <w:t>CellStatus</w:t>
            </w:r>
            <w:r w:rsidRPr="006D3A21">
              <w:rPr>
                <w:rFonts w:hint="eastAsia"/>
                <w:color w:val="000000" w:themeColor="text1"/>
                <w:szCs w:val="21"/>
                <w:lang w:val="en-GB"/>
              </w:rPr>
              <w:t>只有</w:t>
            </w:r>
            <w:r w:rsidRPr="006D3A21">
              <w:rPr>
                <w:bCs/>
                <w:color w:val="000000" w:themeColor="text1"/>
                <w:u w:val="single"/>
              </w:rPr>
              <w:t>suitable cell</w:t>
            </w:r>
          </w:p>
        </w:tc>
      </w:tr>
      <w:tr w:rsidR="009571A0" w:rsidRPr="006D3A21" w14:paraId="0E64E3EC" w14:textId="77777777" w:rsidTr="00D75102">
        <w:tc>
          <w:tcPr>
            <w:tcW w:w="2093" w:type="dxa"/>
          </w:tcPr>
          <w:p w14:paraId="055E7B59" w14:textId="77777777" w:rsidR="009571A0" w:rsidRPr="006D3A21" w:rsidRDefault="009571A0" w:rsidP="00EF1437">
            <w:pPr>
              <w:rPr>
                <w:color w:val="000000" w:themeColor="text1"/>
                <w:lang w:val="en-GB"/>
              </w:rPr>
            </w:pPr>
            <w:r w:rsidRPr="006D3A21">
              <w:rPr>
                <w:rFonts w:hint="eastAsia"/>
                <w:color w:val="000000" w:themeColor="text1"/>
              </w:rPr>
              <w:t>PCI</w:t>
            </w:r>
          </w:p>
        </w:tc>
        <w:tc>
          <w:tcPr>
            <w:tcW w:w="1255" w:type="dxa"/>
          </w:tcPr>
          <w:p w14:paraId="14AEC04E" w14:textId="7ABB8EA6" w:rsidR="009571A0" w:rsidRPr="006D3A21" w:rsidRDefault="009571A0" w:rsidP="00EF1437">
            <w:pPr>
              <w:rPr>
                <w:color w:val="000000" w:themeColor="text1"/>
                <w:lang w:val="en-GB"/>
              </w:rPr>
            </w:pPr>
            <w:r w:rsidRPr="006D3A21">
              <w:rPr>
                <w:rFonts w:hint="eastAsia"/>
                <w:color w:val="000000" w:themeColor="text1"/>
                <w:lang w:val="en-GB"/>
              </w:rPr>
              <w:t>U16</w:t>
            </w:r>
            <w:ins w:id="169" w:author="bxr" w:date="2015-05-20T16:29:00Z">
              <w:r w:rsidR="00961553">
                <w:rPr>
                  <w:color w:val="000000" w:themeColor="text1"/>
                  <w:lang w:val="en-GB"/>
                </w:rPr>
                <w:t>22</w:t>
              </w:r>
              <w:r w:rsidR="00961553">
                <w:rPr>
                  <w:rFonts w:hint="eastAsia"/>
                  <w:color w:val="000000" w:themeColor="text1"/>
                  <w:lang w:val="en-GB"/>
                </w:rPr>
                <w:t>-</w:t>
              </w:r>
              <w:r w:rsidR="00961553">
                <w:rPr>
                  <w:color w:val="000000" w:themeColor="text1"/>
                  <w:lang w:val="en-GB"/>
                </w:rPr>
                <w:t>23</w:t>
              </w:r>
            </w:ins>
          </w:p>
        </w:tc>
        <w:tc>
          <w:tcPr>
            <w:tcW w:w="3420" w:type="dxa"/>
          </w:tcPr>
          <w:p w14:paraId="0F1421F1" w14:textId="77777777" w:rsidR="009571A0" w:rsidRPr="006D3A21" w:rsidRDefault="009571A0" w:rsidP="00EF1437">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物理层小区</w:t>
            </w:r>
            <w:r w:rsidRPr="006D3A21">
              <w:rPr>
                <w:color w:val="000000" w:themeColor="text1"/>
                <w:kern w:val="0"/>
                <w:sz w:val="18"/>
                <w:szCs w:val="18"/>
              </w:rPr>
              <w:t>ID</w:t>
            </w:r>
          </w:p>
          <w:p w14:paraId="1266D778" w14:textId="77777777" w:rsidR="009571A0" w:rsidRPr="006D3A21" w:rsidRDefault="009571A0" w:rsidP="00EF1437">
            <w:pPr>
              <w:autoSpaceDE w:val="0"/>
              <w:autoSpaceDN w:val="0"/>
              <w:adjustRightInd w:val="0"/>
              <w:spacing w:line="240" w:lineRule="auto"/>
              <w:jc w:val="left"/>
              <w:rPr>
                <w:color w:val="000000" w:themeColor="text1"/>
                <w:lang w:val="en-GB"/>
              </w:rPr>
            </w:pPr>
            <w:r w:rsidRPr="006D3A21">
              <w:rPr>
                <w:rFonts w:ascii="宋体" w:cs="宋体" w:hint="eastAsia"/>
                <w:color w:val="000000" w:themeColor="text1"/>
                <w:kern w:val="0"/>
                <w:sz w:val="18"/>
                <w:szCs w:val="18"/>
              </w:rPr>
              <w:t>范围</w:t>
            </w:r>
            <w:r w:rsidRPr="006D3A21">
              <w:rPr>
                <w:color w:val="000000" w:themeColor="text1"/>
                <w:kern w:val="0"/>
                <w:sz w:val="18"/>
                <w:szCs w:val="18"/>
              </w:rPr>
              <w:t>: 0-503</w:t>
            </w:r>
          </w:p>
        </w:tc>
      </w:tr>
      <w:tr w:rsidR="009571A0" w:rsidRPr="006D3A21" w14:paraId="57ECC3B2" w14:textId="77777777" w:rsidTr="00D75102">
        <w:tc>
          <w:tcPr>
            <w:tcW w:w="2093" w:type="dxa"/>
          </w:tcPr>
          <w:p w14:paraId="4F889998" w14:textId="77777777" w:rsidR="009571A0" w:rsidRPr="006D3A21" w:rsidRDefault="009571A0" w:rsidP="00EF1437">
            <w:pPr>
              <w:rPr>
                <w:color w:val="000000" w:themeColor="text1"/>
              </w:rPr>
            </w:pPr>
            <w:r w:rsidRPr="006D3A21">
              <w:rPr>
                <w:color w:val="000000" w:themeColor="text1"/>
              </w:rPr>
              <w:t>EARFCN</w:t>
            </w:r>
          </w:p>
        </w:tc>
        <w:tc>
          <w:tcPr>
            <w:tcW w:w="1255" w:type="dxa"/>
          </w:tcPr>
          <w:p w14:paraId="46793349" w14:textId="793745C7" w:rsidR="009571A0" w:rsidRPr="006D3A21" w:rsidRDefault="009571A0" w:rsidP="00384123">
            <w:pPr>
              <w:rPr>
                <w:color w:val="000000" w:themeColor="text1"/>
                <w:lang w:val="en-GB"/>
              </w:rPr>
            </w:pPr>
            <w:r w:rsidRPr="006D3A21">
              <w:rPr>
                <w:rFonts w:hint="eastAsia"/>
                <w:color w:val="000000" w:themeColor="text1"/>
                <w:lang w:val="en-GB"/>
              </w:rPr>
              <w:t>U16</w:t>
            </w:r>
            <w:ins w:id="170" w:author="bxr" w:date="2015-05-20T16:29:00Z">
              <w:r w:rsidR="00961553">
                <w:rPr>
                  <w:color w:val="000000" w:themeColor="text1"/>
                  <w:lang w:val="en-GB"/>
                </w:rPr>
                <w:t>24</w:t>
              </w:r>
              <w:r w:rsidR="00961553">
                <w:rPr>
                  <w:rFonts w:hint="eastAsia"/>
                  <w:color w:val="000000" w:themeColor="text1"/>
                  <w:lang w:val="en-GB"/>
                </w:rPr>
                <w:t>-</w:t>
              </w:r>
              <w:r w:rsidR="00961553">
                <w:rPr>
                  <w:color w:val="000000" w:themeColor="text1"/>
                  <w:lang w:val="en-GB"/>
                </w:rPr>
                <w:t>25</w:t>
              </w:r>
            </w:ins>
          </w:p>
        </w:tc>
        <w:tc>
          <w:tcPr>
            <w:tcW w:w="3420" w:type="dxa"/>
          </w:tcPr>
          <w:p w14:paraId="32B153E8" w14:textId="77777777" w:rsidR="009571A0" w:rsidRPr="006D3A21" w:rsidRDefault="009571A0" w:rsidP="00EF1437">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lang w:val="en-GB"/>
              </w:rPr>
              <w:t>指定小区的频点</w:t>
            </w:r>
          </w:p>
        </w:tc>
      </w:tr>
      <w:tr w:rsidR="00C62D96" w:rsidRPr="006D3A21" w14:paraId="4960B9FF" w14:textId="77777777" w:rsidTr="00D75102">
        <w:tc>
          <w:tcPr>
            <w:tcW w:w="2093" w:type="dxa"/>
          </w:tcPr>
          <w:p w14:paraId="311C6A64" w14:textId="77777777" w:rsidR="00C62D96" w:rsidRPr="006D3A21" w:rsidRDefault="00C62D96" w:rsidP="00EF1437">
            <w:pPr>
              <w:rPr>
                <w:color w:val="000000" w:themeColor="text1"/>
              </w:rPr>
            </w:pPr>
            <w:r>
              <w:rPr>
                <w:rFonts w:hint="eastAsia"/>
                <w:color w:val="000000" w:themeColor="text1"/>
              </w:rPr>
              <w:t>Pading</w:t>
            </w:r>
          </w:p>
        </w:tc>
        <w:tc>
          <w:tcPr>
            <w:tcW w:w="1255" w:type="dxa"/>
          </w:tcPr>
          <w:p w14:paraId="2A2A594B" w14:textId="5A604936" w:rsidR="00C62D96" w:rsidRPr="006D3A21" w:rsidRDefault="00C62D96" w:rsidP="00384123">
            <w:pPr>
              <w:rPr>
                <w:color w:val="000000" w:themeColor="text1"/>
                <w:lang w:val="en-GB"/>
              </w:rPr>
            </w:pPr>
            <w:r>
              <w:rPr>
                <w:rFonts w:hint="eastAsia"/>
                <w:color w:val="000000" w:themeColor="text1"/>
                <w:lang w:val="en-GB"/>
              </w:rPr>
              <w:t>U16</w:t>
            </w:r>
            <w:ins w:id="171" w:author="bxr" w:date="2015-05-20T16:29:00Z">
              <w:r w:rsidR="00961553">
                <w:rPr>
                  <w:color w:val="000000" w:themeColor="text1"/>
                  <w:lang w:val="en-GB"/>
                </w:rPr>
                <w:t>26</w:t>
              </w:r>
              <w:r w:rsidR="00961553">
                <w:rPr>
                  <w:rFonts w:hint="eastAsia"/>
                  <w:color w:val="000000" w:themeColor="text1"/>
                  <w:lang w:val="en-GB"/>
                </w:rPr>
                <w:t>-</w:t>
              </w:r>
              <w:r w:rsidR="00961553">
                <w:rPr>
                  <w:color w:val="000000" w:themeColor="text1"/>
                  <w:lang w:val="en-GB"/>
                </w:rPr>
                <w:t>27</w:t>
              </w:r>
            </w:ins>
          </w:p>
        </w:tc>
        <w:tc>
          <w:tcPr>
            <w:tcW w:w="3420" w:type="dxa"/>
          </w:tcPr>
          <w:p w14:paraId="35B0595B" w14:textId="77777777" w:rsidR="00C62D96" w:rsidRPr="006D3A21" w:rsidRDefault="00C62D96" w:rsidP="00EF1437">
            <w:pPr>
              <w:autoSpaceDE w:val="0"/>
              <w:autoSpaceDN w:val="0"/>
              <w:adjustRightInd w:val="0"/>
              <w:spacing w:line="240" w:lineRule="auto"/>
              <w:jc w:val="left"/>
              <w:rPr>
                <w:color w:val="000000" w:themeColor="text1"/>
                <w:lang w:val="en-GB"/>
              </w:rPr>
            </w:pPr>
          </w:p>
        </w:tc>
      </w:tr>
      <w:tr w:rsidR="009571A0" w:rsidRPr="006D3A21" w14:paraId="7A26D6C2" w14:textId="77777777" w:rsidTr="00D75102">
        <w:tc>
          <w:tcPr>
            <w:tcW w:w="2093" w:type="dxa"/>
          </w:tcPr>
          <w:p w14:paraId="1ECC3F7C" w14:textId="77777777" w:rsidR="009571A0" w:rsidRPr="006D3A21" w:rsidRDefault="009571A0" w:rsidP="00EF1437">
            <w:pPr>
              <w:rPr>
                <w:color w:val="000000" w:themeColor="text1"/>
              </w:rPr>
            </w:pPr>
            <w:r w:rsidRPr="006D3A21">
              <w:rPr>
                <w:rFonts w:hint="eastAsia"/>
                <w:color w:val="000000" w:themeColor="text1"/>
                <w:lang w:val="en-GB"/>
              </w:rPr>
              <w:t>CellID</w:t>
            </w:r>
          </w:p>
        </w:tc>
        <w:tc>
          <w:tcPr>
            <w:tcW w:w="1255" w:type="dxa"/>
          </w:tcPr>
          <w:p w14:paraId="1CAC3557" w14:textId="79D48E1B" w:rsidR="009571A0" w:rsidRPr="006D3A21" w:rsidRDefault="009571A0" w:rsidP="0020558F">
            <w:pPr>
              <w:rPr>
                <w:color w:val="000000" w:themeColor="text1"/>
                <w:lang w:val="en-GB"/>
              </w:rPr>
            </w:pPr>
            <w:r w:rsidRPr="006D3A21">
              <w:rPr>
                <w:color w:val="000000" w:themeColor="text1"/>
                <w:lang w:val="en-GB"/>
              </w:rPr>
              <w:t>U</w:t>
            </w:r>
            <w:r w:rsidR="00C62D96">
              <w:rPr>
                <w:rFonts w:hint="eastAsia"/>
                <w:color w:val="000000" w:themeColor="text1"/>
                <w:lang w:val="en-GB"/>
              </w:rPr>
              <w:t>32</w:t>
            </w:r>
            <w:ins w:id="172" w:author="bxr" w:date="2015-05-20T16:29:00Z">
              <w:r w:rsidR="00961553">
                <w:rPr>
                  <w:color w:val="000000" w:themeColor="text1"/>
                  <w:lang w:val="en-GB"/>
                </w:rPr>
                <w:t>28</w:t>
              </w:r>
              <w:r w:rsidR="00961553">
                <w:rPr>
                  <w:rFonts w:hint="eastAsia"/>
                  <w:color w:val="000000" w:themeColor="text1"/>
                  <w:lang w:val="en-GB"/>
                </w:rPr>
                <w:t>-</w:t>
              </w:r>
              <w:r w:rsidR="00961553">
                <w:rPr>
                  <w:color w:val="000000" w:themeColor="text1"/>
                  <w:lang w:val="en-GB"/>
                </w:rPr>
                <w:t>31</w:t>
              </w:r>
            </w:ins>
          </w:p>
        </w:tc>
        <w:tc>
          <w:tcPr>
            <w:tcW w:w="3420" w:type="dxa"/>
          </w:tcPr>
          <w:p w14:paraId="1587146A" w14:textId="77777777" w:rsidR="009571A0" w:rsidRPr="006D3A21" w:rsidRDefault="009571A0" w:rsidP="00EF1437">
            <w:pPr>
              <w:autoSpaceDE w:val="0"/>
              <w:autoSpaceDN w:val="0"/>
              <w:adjustRightInd w:val="0"/>
              <w:spacing w:line="240" w:lineRule="auto"/>
              <w:jc w:val="left"/>
              <w:rPr>
                <w:color w:val="000000" w:themeColor="text1"/>
                <w:lang w:val="en-GB"/>
              </w:rPr>
            </w:pPr>
            <w:r w:rsidRPr="006D3A21">
              <w:rPr>
                <w:rFonts w:hint="eastAsia"/>
                <w:color w:val="000000" w:themeColor="text1"/>
                <w:lang w:val="en-GB"/>
              </w:rPr>
              <w:t>小区</w:t>
            </w:r>
            <w:r w:rsidRPr="006D3A21">
              <w:rPr>
                <w:rFonts w:hint="eastAsia"/>
                <w:color w:val="000000" w:themeColor="text1"/>
                <w:lang w:val="en-GB"/>
              </w:rPr>
              <w:t>G</w:t>
            </w:r>
            <w:r w:rsidRPr="006D3A21">
              <w:rPr>
                <w:color w:val="000000" w:themeColor="text1"/>
                <w:lang w:val="en-GB"/>
              </w:rPr>
              <w:t>l</w:t>
            </w:r>
            <w:r w:rsidRPr="006D3A21">
              <w:rPr>
                <w:rFonts w:hint="eastAsia"/>
                <w:color w:val="000000" w:themeColor="text1"/>
                <w:lang w:val="en-GB"/>
              </w:rPr>
              <w:t>obal ID</w:t>
            </w:r>
          </w:p>
        </w:tc>
      </w:tr>
      <w:tr w:rsidR="009571A0" w:rsidRPr="006D3A21" w14:paraId="2A82E69C" w14:textId="77777777" w:rsidTr="00D75102">
        <w:tc>
          <w:tcPr>
            <w:tcW w:w="2093" w:type="dxa"/>
          </w:tcPr>
          <w:p w14:paraId="3F09CFC8" w14:textId="77777777" w:rsidR="009571A0" w:rsidRPr="006D3A21" w:rsidRDefault="009571A0" w:rsidP="00EF1437">
            <w:pPr>
              <w:rPr>
                <w:color w:val="000000" w:themeColor="text1"/>
                <w:lang w:val="en-GB"/>
              </w:rPr>
            </w:pPr>
            <w:r w:rsidRPr="006D3A21">
              <w:rPr>
                <w:color w:val="000000" w:themeColor="text1"/>
                <w:lang w:val="en-GB"/>
              </w:rPr>
              <w:t>Rsrp</w:t>
            </w:r>
          </w:p>
        </w:tc>
        <w:tc>
          <w:tcPr>
            <w:tcW w:w="1255" w:type="dxa"/>
          </w:tcPr>
          <w:p w14:paraId="7674F682" w14:textId="3AFE135D" w:rsidR="009571A0" w:rsidRPr="006D3A21" w:rsidRDefault="009571A0" w:rsidP="00EF1437">
            <w:pPr>
              <w:rPr>
                <w:color w:val="000000" w:themeColor="text1"/>
                <w:lang w:val="en-GB"/>
              </w:rPr>
            </w:pPr>
            <w:r w:rsidRPr="006D3A21">
              <w:rPr>
                <w:rFonts w:hint="eastAsia"/>
                <w:color w:val="000000" w:themeColor="text1"/>
                <w:lang w:val="en-GB"/>
              </w:rPr>
              <w:t>U16</w:t>
            </w:r>
            <w:ins w:id="173" w:author="bxr" w:date="2015-05-20T16:29:00Z">
              <w:r w:rsidR="00961553">
                <w:rPr>
                  <w:color w:val="000000" w:themeColor="text1"/>
                  <w:lang w:val="en-GB"/>
                </w:rPr>
                <w:t>32</w:t>
              </w:r>
              <w:r w:rsidR="00961553">
                <w:rPr>
                  <w:rFonts w:hint="eastAsia"/>
                  <w:color w:val="000000" w:themeColor="text1"/>
                  <w:lang w:val="en-GB"/>
                </w:rPr>
                <w:t>-</w:t>
              </w:r>
              <w:r w:rsidR="00961553">
                <w:rPr>
                  <w:color w:val="000000" w:themeColor="text1"/>
                  <w:lang w:val="en-GB"/>
                </w:rPr>
                <w:t>33</w:t>
              </w:r>
            </w:ins>
          </w:p>
        </w:tc>
        <w:tc>
          <w:tcPr>
            <w:tcW w:w="3420" w:type="dxa"/>
          </w:tcPr>
          <w:p w14:paraId="0021C4AE" w14:textId="77777777" w:rsidR="009571A0" w:rsidRPr="006D3A21" w:rsidRDefault="009571A0" w:rsidP="00EF1437">
            <w:pPr>
              <w:autoSpaceDE w:val="0"/>
              <w:autoSpaceDN w:val="0"/>
              <w:adjustRightInd w:val="0"/>
              <w:spacing w:line="240" w:lineRule="auto"/>
              <w:jc w:val="left"/>
              <w:rPr>
                <w:color w:val="000000" w:themeColor="text1"/>
                <w:lang w:val="en-GB"/>
              </w:rPr>
            </w:pPr>
            <w:r w:rsidRPr="006D3A21">
              <w:rPr>
                <w:color w:val="000000" w:themeColor="text1"/>
              </w:rPr>
              <w:t>The value of RSRP</w:t>
            </w:r>
          </w:p>
        </w:tc>
      </w:tr>
      <w:tr w:rsidR="009571A0" w:rsidRPr="006D3A21" w14:paraId="18CEAFC9" w14:textId="77777777" w:rsidTr="00D75102">
        <w:tc>
          <w:tcPr>
            <w:tcW w:w="2093" w:type="dxa"/>
          </w:tcPr>
          <w:p w14:paraId="7AD5A644" w14:textId="77777777" w:rsidR="009571A0" w:rsidRPr="006D3A21" w:rsidRDefault="009571A0" w:rsidP="00EF1437">
            <w:pPr>
              <w:rPr>
                <w:color w:val="000000" w:themeColor="text1"/>
                <w:lang w:val="en-GB"/>
              </w:rPr>
            </w:pPr>
            <w:r w:rsidRPr="006D3A21">
              <w:rPr>
                <w:color w:val="000000" w:themeColor="text1"/>
                <w:lang w:val="en-GB"/>
              </w:rPr>
              <w:t>Rsrq</w:t>
            </w:r>
          </w:p>
        </w:tc>
        <w:tc>
          <w:tcPr>
            <w:tcW w:w="1255" w:type="dxa"/>
          </w:tcPr>
          <w:p w14:paraId="715884BF" w14:textId="6A05FD46" w:rsidR="009571A0" w:rsidRPr="006D3A21" w:rsidRDefault="009571A0" w:rsidP="00EF1437">
            <w:pPr>
              <w:rPr>
                <w:color w:val="000000" w:themeColor="text1"/>
                <w:lang w:val="en-GB"/>
              </w:rPr>
            </w:pPr>
            <w:r w:rsidRPr="006D3A21">
              <w:rPr>
                <w:rFonts w:hint="eastAsia"/>
                <w:color w:val="000000" w:themeColor="text1"/>
                <w:lang w:val="en-GB"/>
              </w:rPr>
              <w:t>U16</w:t>
            </w:r>
            <w:ins w:id="174" w:author="bxr" w:date="2015-05-20T16:29:00Z">
              <w:r w:rsidR="00961553">
                <w:rPr>
                  <w:color w:val="000000" w:themeColor="text1"/>
                  <w:lang w:val="en-GB"/>
                </w:rPr>
                <w:t>34</w:t>
              </w:r>
              <w:r w:rsidR="00961553">
                <w:rPr>
                  <w:rFonts w:hint="eastAsia"/>
                  <w:color w:val="000000" w:themeColor="text1"/>
                  <w:lang w:val="en-GB"/>
                </w:rPr>
                <w:t>-</w:t>
              </w:r>
              <w:r w:rsidR="00961553">
                <w:rPr>
                  <w:color w:val="000000" w:themeColor="text1"/>
                  <w:lang w:val="en-GB"/>
                </w:rPr>
                <w:t>35</w:t>
              </w:r>
            </w:ins>
          </w:p>
        </w:tc>
        <w:tc>
          <w:tcPr>
            <w:tcW w:w="3420" w:type="dxa"/>
          </w:tcPr>
          <w:p w14:paraId="6BE991F0" w14:textId="77777777" w:rsidR="009571A0" w:rsidRPr="006D3A21" w:rsidRDefault="009571A0" w:rsidP="008B6D60">
            <w:pPr>
              <w:pStyle w:val="cl-cellBodyLeft"/>
              <w:jc w:val="both"/>
              <w:rPr>
                <w:color w:val="000000" w:themeColor="text1"/>
                <w:lang w:eastAsia="zh-CN"/>
              </w:rPr>
            </w:pPr>
            <w:r w:rsidRPr="006D3A21">
              <w:rPr>
                <w:color w:val="000000" w:themeColor="text1"/>
              </w:rPr>
              <w:t>The value of RSRQ,from -19.5 dB to -3 with 0.5 dB resolution</w:t>
            </w:r>
            <w:r w:rsidRPr="006D3A21">
              <w:rPr>
                <w:rFonts w:hint="eastAsia"/>
                <w:color w:val="000000" w:themeColor="text1"/>
              </w:rPr>
              <w:t>。</w:t>
            </w:r>
          </w:p>
          <w:p w14:paraId="7A909C72" w14:textId="77777777" w:rsidR="009571A0" w:rsidRPr="006D3A21" w:rsidRDefault="009571A0" w:rsidP="008B6D60">
            <w:pPr>
              <w:autoSpaceDE w:val="0"/>
              <w:autoSpaceDN w:val="0"/>
              <w:adjustRightInd w:val="0"/>
              <w:spacing w:line="240" w:lineRule="auto"/>
              <w:jc w:val="left"/>
              <w:rPr>
                <w:color w:val="000000" w:themeColor="text1"/>
                <w:lang w:val="en-GB"/>
              </w:rPr>
            </w:pPr>
            <w:r w:rsidRPr="006D3A21">
              <w:rPr>
                <w:color w:val="000000" w:themeColor="text1"/>
              </w:rPr>
              <w:t>The scope defined in 36.133,9.1.7</w:t>
            </w:r>
          </w:p>
        </w:tc>
      </w:tr>
      <w:tr w:rsidR="009571A0" w:rsidRPr="006D3A21" w14:paraId="3D8B0926" w14:textId="77777777" w:rsidTr="00D75102">
        <w:tc>
          <w:tcPr>
            <w:tcW w:w="2093" w:type="dxa"/>
          </w:tcPr>
          <w:p w14:paraId="4C3A7AED" w14:textId="77777777" w:rsidR="009571A0" w:rsidRPr="006D3A21" w:rsidRDefault="009571A0" w:rsidP="00EF1437">
            <w:pPr>
              <w:rPr>
                <w:color w:val="000000" w:themeColor="text1"/>
              </w:rPr>
            </w:pPr>
            <w:r w:rsidRPr="006D3A21">
              <w:rPr>
                <w:rFonts w:hint="eastAsia"/>
                <w:color w:val="000000" w:themeColor="text1"/>
                <w:lang w:val="en-GB"/>
              </w:rPr>
              <w:t>Dl-bandwidth</w:t>
            </w:r>
          </w:p>
        </w:tc>
        <w:tc>
          <w:tcPr>
            <w:tcW w:w="1255" w:type="dxa"/>
          </w:tcPr>
          <w:p w14:paraId="7A8AA5D1" w14:textId="02D25DCB" w:rsidR="009571A0" w:rsidRPr="006D3A21" w:rsidRDefault="009571A0" w:rsidP="00EF1437">
            <w:pPr>
              <w:rPr>
                <w:color w:val="000000" w:themeColor="text1"/>
                <w:lang w:val="en-GB"/>
              </w:rPr>
            </w:pPr>
            <w:r w:rsidRPr="006D3A21">
              <w:rPr>
                <w:rFonts w:hint="eastAsia"/>
                <w:color w:val="000000" w:themeColor="text1"/>
                <w:lang w:val="en-GB"/>
              </w:rPr>
              <w:t>U8</w:t>
            </w:r>
            <w:ins w:id="175" w:author="bxr" w:date="2015-05-20T16:29:00Z">
              <w:r w:rsidR="00961553">
                <w:rPr>
                  <w:color w:val="000000" w:themeColor="text1"/>
                  <w:lang w:val="en-GB"/>
                </w:rPr>
                <w:t>36</w:t>
              </w:r>
            </w:ins>
          </w:p>
        </w:tc>
        <w:tc>
          <w:tcPr>
            <w:tcW w:w="3420" w:type="dxa"/>
          </w:tcPr>
          <w:p w14:paraId="34084D52" w14:textId="77777777" w:rsidR="009571A0" w:rsidRPr="006D3A21" w:rsidRDefault="009571A0" w:rsidP="00244EB3">
            <w:pPr>
              <w:autoSpaceDE w:val="0"/>
              <w:autoSpaceDN w:val="0"/>
              <w:adjustRightInd w:val="0"/>
              <w:spacing w:line="240" w:lineRule="auto"/>
              <w:jc w:val="left"/>
              <w:rPr>
                <w:color w:val="000000" w:themeColor="text1"/>
                <w:lang w:val="en-GB"/>
              </w:rPr>
            </w:pPr>
            <w:r w:rsidRPr="006D3A21">
              <w:rPr>
                <w:color w:val="000000" w:themeColor="text1"/>
                <w:lang w:val="en-GB"/>
              </w:rPr>
              <w:t>N</w:t>
            </w:r>
            <w:r w:rsidRPr="006D3A21">
              <w:rPr>
                <w:rFonts w:hint="eastAsia"/>
                <w:color w:val="000000" w:themeColor="text1"/>
                <w:lang w:val="en-GB"/>
              </w:rPr>
              <w:t>6,n15,n25,n50,n7</w:t>
            </w:r>
            <w:r w:rsidR="00244EB3">
              <w:rPr>
                <w:rFonts w:hint="eastAsia"/>
                <w:color w:val="000000" w:themeColor="text1"/>
                <w:lang w:val="en-GB"/>
              </w:rPr>
              <w:t>5</w:t>
            </w:r>
            <w:r w:rsidRPr="006D3A21">
              <w:rPr>
                <w:rFonts w:hint="eastAsia"/>
                <w:color w:val="000000" w:themeColor="text1"/>
                <w:lang w:val="en-GB"/>
              </w:rPr>
              <w:t>,n100</w:t>
            </w:r>
          </w:p>
        </w:tc>
      </w:tr>
      <w:tr w:rsidR="009571A0" w:rsidRPr="006D3A21" w14:paraId="4EBDBE61" w14:textId="77777777" w:rsidTr="00D75102">
        <w:tc>
          <w:tcPr>
            <w:tcW w:w="2093" w:type="dxa"/>
          </w:tcPr>
          <w:p w14:paraId="19EABFCA" w14:textId="77777777" w:rsidR="009571A0" w:rsidRPr="006D3A21" w:rsidRDefault="009571A0" w:rsidP="00EF1437">
            <w:pPr>
              <w:rPr>
                <w:color w:val="000000" w:themeColor="text1"/>
              </w:rPr>
            </w:pPr>
            <w:r w:rsidRPr="006D3A21">
              <w:rPr>
                <w:color w:val="000000" w:themeColor="text1"/>
                <w:lang w:val="en-GB"/>
              </w:rPr>
              <w:t>PhichDuration</w:t>
            </w:r>
          </w:p>
        </w:tc>
        <w:tc>
          <w:tcPr>
            <w:tcW w:w="1255" w:type="dxa"/>
          </w:tcPr>
          <w:p w14:paraId="5DCC58B6" w14:textId="5B64F5C8" w:rsidR="009571A0" w:rsidRPr="006D3A21" w:rsidRDefault="009571A0" w:rsidP="00EF1437">
            <w:pPr>
              <w:rPr>
                <w:color w:val="000000" w:themeColor="text1"/>
                <w:lang w:val="en-GB"/>
              </w:rPr>
            </w:pPr>
            <w:r w:rsidRPr="006D3A21">
              <w:rPr>
                <w:rFonts w:hint="eastAsia"/>
                <w:color w:val="000000" w:themeColor="text1"/>
                <w:lang w:val="en-GB"/>
              </w:rPr>
              <w:t>U8</w:t>
            </w:r>
            <w:ins w:id="176" w:author="bxr" w:date="2015-05-20T16:29:00Z">
              <w:r w:rsidR="00961553">
                <w:rPr>
                  <w:color w:val="000000" w:themeColor="text1"/>
                  <w:lang w:val="en-GB"/>
                </w:rPr>
                <w:t>37</w:t>
              </w:r>
            </w:ins>
          </w:p>
        </w:tc>
        <w:tc>
          <w:tcPr>
            <w:tcW w:w="3420" w:type="dxa"/>
          </w:tcPr>
          <w:p w14:paraId="03741E08" w14:textId="77777777" w:rsidR="009571A0" w:rsidRPr="006D3A21" w:rsidRDefault="009571A0" w:rsidP="003F29E5">
            <w:pPr>
              <w:autoSpaceDE w:val="0"/>
              <w:autoSpaceDN w:val="0"/>
              <w:adjustRightInd w:val="0"/>
              <w:jc w:val="left"/>
              <w:rPr>
                <w:rFonts w:ascii="Arial" w:hAnsi="Arial"/>
                <w:b/>
                <w:color w:val="000000" w:themeColor="text1"/>
                <w:sz w:val="24"/>
                <w:lang w:val="en-GB"/>
              </w:rPr>
            </w:pPr>
            <w:r w:rsidRPr="006D3A21">
              <w:rPr>
                <w:rFonts w:hint="eastAsia"/>
                <w:color w:val="000000" w:themeColor="text1"/>
                <w:lang w:val="en-GB"/>
              </w:rPr>
              <w:t>0-</w:t>
            </w:r>
            <w:r w:rsidRPr="006D3A21">
              <w:rPr>
                <w:color w:val="000000" w:themeColor="text1"/>
                <w:lang w:val="en-GB"/>
              </w:rPr>
              <w:t>normal</w:t>
            </w:r>
          </w:p>
          <w:p w14:paraId="18B0B934" w14:textId="77777777" w:rsidR="009571A0" w:rsidRPr="006D3A21" w:rsidRDefault="009571A0" w:rsidP="00C014D6">
            <w:pPr>
              <w:autoSpaceDE w:val="0"/>
              <w:autoSpaceDN w:val="0"/>
              <w:adjustRightInd w:val="0"/>
              <w:spacing w:line="240" w:lineRule="auto"/>
              <w:jc w:val="left"/>
              <w:rPr>
                <w:color w:val="000000" w:themeColor="text1"/>
                <w:lang w:val="en-GB"/>
              </w:rPr>
            </w:pPr>
            <w:r w:rsidRPr="006D3A21">
              <w:rPr>
                <w:rFonts w:hint="eastAsia"/>
                <w:color w:val="000000" w:themeColor="text1"/>
                <w:lang w:val="en-GB"/>
              </w:rPr>
              <w:t>1-</w:t>
            </w:r>
            <w:r w:rsidRPr="006D3A21">
              <w:rPr>
                <w:color w:val="000000" w:themeColor="text1"/>
                <w:lang w:val="en-GB"/>
              </w:rPr>
              <w:t>extended</w:t>
            </w:r>
          </w:p>
        </w:tc>
      </w:tr>
      <w:tr w:rsidR="009571A0" w:rsidRPr="006D3A21" w14:paraId="2BFF2096" w14:textId="77777777" w:rsidTr="00D75102">
        <w:tc>
          <w:tcPr>
            <w:tcW w:w="2093" w:type="dxa"/>
          </w:tcPr>
          <w:p w14:paraId="603D7BCF" w14:textId="77777777" w:rsidR="009571A0" w:rsidRPr="006D3A21" w:rsidRDefault="009571A0" w:rsidP="00EF1437">
            <w:pPr>
              <w:rPr>
                <w:color w:val="000000" w:themeColor="text1"/>
                <w:lang w:val="en-GB"/>
              </w:rPr>
            </w:pPr>
            <w:r w:rsidRPr="006D3A21">
              <w:rPr>
                <w:color w:val="000000" w:themeColor="text1"/>
                <w:lang w:val="en-GB"/>
              </w:rPr>
              <w:t>PhichResource</w:t>
            </w:r>
          </w:p>
        </w:tc>
        <w:tc>
          <w:tcPr>
            <w:tcW w:w="1255" w:type="dxa"/>
          </w:tcPr>
          <w:p w14:paraId="31C3959B" w14:textId="4B35ECF9" w:rsidR="009571A0" w:rsidRPr="006D3A21" w:rsidRDefault="009571A0" w:rsidP="00EF1437">
            <w:pPr>
              <w:rPr>
                <w:color w:val="000000" w:themeColor="text1"/>
                <w:lang w:val="en-GB"/>
              </w:rPr>
            </w:pPr>
            <w:r w:rsidRPr="006D3A21">
              <w:rPr>
                <w:rFonts w:hint="eastAsia"/>
                <w:color w:val="000000" w:themeColor="text1"/>
                <w:lang w:val="en-GB"/>
              </w:rPr>
              <w:t>U8</w:t>
            </w:r>
            <w:ins w:id="177" w:author="bxr" w:date="2015-05-20T16:29:00Z">
              <w:r w:rsidR="00961553">
                <w:rPr>
                  <w:color w:val="000000" w:themeColor="text1"/>
                  <w:lang w:val="en-GB"/>
                </w:rPr>
                <w:t>38</w:t>
              </w:r>
            </w:ins>
          </w:p>
        </w:tc>
        <w:tc>
          <w:tcPr>
            <w:tcW w:w="3420" w:type="dxa"/>
          </w:tcPr>
          <w:p w14:paraId="374F3A3E" w14:textId="77777777" w:rsidR="009571A0" w:rsidRPr="006D3A21" w:rsidRDefault="009571A0" w:rsidP="003638B4">
            <w:pPr>
              <w:pStyle w:val="aff8"/>
              <w:numPr>
                <w:ilvl w:val="0"/>
                <w:numId w:val="20"/>
              </w:numPr>
              <w:autoSpaceDE w:val="0"/>
              <w:autoSpaceDN w:val="0"/>
              <w:adjustRightInd w:val="0"/>
              <w:jc w:val="left"/>
              <w:rPr>
                <w:rFonts w:ascii="Arial" w:hAnsi="Arial"/>
                <w:color w:val="000000" w:themeColor="text1"/>
                <w:sz w:val="24"/>
                <w:lang w:val="en-GB"/>
              </w:rPr>
            </w:pPr>
            <w:r w:rsidRPr="006D3A21">
              <w:rPr>
                <w:color w:val="000000" w:themeColor="text1"/>
                <w:lang w:val="en-GB"/>
              </w:rPr>
              <w:t>PHICH_RESOURCE_ONESIXTHoneSixth</w:t>
            </w:r>
          </w:p>
          <w:p w14:paraId="757A3BAE" w14:textId="77777777" w:rsidR="009571A0" w:rsidRPr="006D3A21" w:rsidRDefault="009571A0" w:rsidP="003638B4">
            <w:pPr>
              <w:pStyle w:val="aff8"/>
              <w:numPr>
                <w:ilvl w:val="0"/>
                <w:numId w:val="20"/>
              </w:numPr>
              <w:autoSpaceDE w:val="0"/>
              <w:autoSpaceDN w:val="0"/>
              <w:adjustRightInd w:val="0"/>
              <w:jc w:val="left"/>
              <w:rPr>
                <w:rFonts w:ascii="Arial" w:hAnsi="Arial"/>
                <w:color w:val="000000" w:themeColor="text1"/>
                <w:sz w:val="24"/>
                <w:lang w:val="en-GB"/>
              </w:rPr>
            </w:pPr>
            <w:r w:rsidRPr="006D3A21">
              <w:rPr>
                <w:color w:val="000000" w:themeColor="text1"/>
                <w:lang w:val="en-GB"/>
              </w:rPr>
              <w:t>PHICH_RESOURCE_HALF</w:t>
            </w:r>
            <w:r w:rsidRPr="006D3A21">
              <w:rPr>
                <w:rFonts w:hint="eastAsia"/>
                <w:color w:val="000000" w:themeColor="text1"/>
                <w:lang w:val="en-GB"/>
              </w:rPr>
              <w:br/>
            </w:r>
            <w:r w:rsidRPr="006D3A21">
              <w:rPr>
                <w:color w:val="000000" w:themeColor="text1"/>
                <w:lang w:val="en-GB"/>
              </w:rPr>
              <w:t>half</w:t>
            </w:r>
          </w:p>
          <w:p w14:paraId="6D507646" w14:textId="77777777" w:rsidR="009571A0" w:rsidRPr="006D3A21" w:rsidRDefault="009571A0" w:rsidP="003638B4">
            <w:pPr>
              <w:pStyle w:val="aff8"/>
              <w:numPr>
                <w:ilvl w:val="0"/>
                <w:numId w:val="20"/>
              </w:numPr>
              <w:autoSpaceDE w:val="0"/>
              <w:autoSpaceDN w:val="0"/>
              <w:adjustRightInd w:val="0"/>
              <w:jc w:val="left"/>
              <w:rPr>
                <w:rFonts w:ascii="Arial" w:hAnsi="Arial"/>
                <w:color w:val="000000" w:themeColor="text1"/>
                <w:sz w:val="24"/>
                <w:lang w:val="en-GB"/>
              </w:rPr>
            </w:pPr>
            <w:r w:rsidRPr="006D3A21">
              <w:rPr>
                <w:color w:val="000000" w:themeColor="text1"/>
                <w:lang w:val="en-GB"/>
              </w:rPr>
              <w:t>PHICH_RESOURCE_ONE</w:t>
            </w:r>
            <w:r w:rsidRPr="006D3A21">
              <w:rPr>
                <w:rFonts w:hint="eastAsia"/>
                <w:color w:val="000000" w:themeColor="text1"/>
                <w:lang w:val="en-GB"/>
              </w:rPr>
              <w:br/>
            </w:r>
            <w:r w:rsidRPr="006D3A21">
              <w:rPr>
                <w:color w:val="000000" w:themeColor="text1"/>
                <w:lang w:val="en-GB"/>
              </w:rPr>
              <w:t>one</w:t>
            </w:r>
          </w:p>
          <w:p w14:paraId="42D64335" w14:textId="77777777" w:rsidR="009571A0" w:rsidRPr="006D3A21" w:rsidRDefault="009571A0" w:rsidP="003638B4">
            <w:pPr>
              <w:pStyle w:val="aff8"/>
              <w:numPr>
                <w:ilvl w:val="0"/>
                <w:numId w:val="20"/>
              </w:numPr>
              <w:autoSpaceDE w:val="0"/>
              <w:autoSpaceDN w:val="0"/>
              <w:adjustRightInd w:val="0"/>
              <w:jc w:val="left"/>
              <w:rPr>
                <w:rFonts w:ascii="Arial" w:hAnsi="Arial"/>
                <w:color w:val="000000" w:themeColor="text1"/>
                <w:sz w:val="24"/>
                <w:lang w:val="en-GB"/>
              </w:rPr>
            </w:pPr>
            <w:r w:rsidRPr="006D3A21">
              <w:rPr>
                <w:color w:val="000000" w:themeColor="text1"/>
                <w:lang w:val="en-GB"/>
              </w:rPr>
              <w:t>PHICH_RESOURCE_TWO</w:t>
            </w:r>
            <w:r w:rsidRPr="006D3A21">
              <w:rPr>
                <w:rFonts w:hint="eastAsia"/>
                <w:color w:val="000000" w:themeColor="text1"/>
                <w:lang w:val="en-GB"/>
              </w:rPr>
              <w:br/>
            </w:r>
            <w:r w:rsidRPr="006D3A21">
              <w:rPr>
                <w:color w:val="000000" w:themeColor="text1"/>
                <w:lang w:val="en-GB"/>
              </w:rPr>
              <w:t>two</w:t>
            </w:r>
          </w:p>
          <w:p w14:paraId="30DD11C3" w14:textId="77777777" w:rsidR="009571A0" w:rsidRPr="006D3A21" w:rsidRDefault="009571A0" w:rsidP="00175FA8">
            <w:pPr>
              <w:autoSpaceDE w:val="0"/>
              <w:autoSpaceDN w:val="0"/>
              <w:adjustRightInd w:val="0"/>
              <w:spacing w:line="240" w:lineRule="auto"/>
              <w:ind w:firstLineChars="200" w:firstLine="420"/>
              <w:jc w:val="left"/>
              <w:rPr>
                <w:color w:val="000000" w:themeColor="text1"/>
                <w:lang w:val="en-GB"/>
              </w:rPr>
            </w:pPr>
          </w:p>
        </w:tc>
      </w:tr>
      <w:tr w:rsidR="009571A0" w:rsidRPr="006D3A21" w14:paraId="51ABC488" w14:textId="77777777" w:rsidTr="00D75102">
        <w:tc>
          <w:tcPr>
            <w:tcW w:w="2093" w:type="dxa"/>
          </w:tcPr>
          <w:p w14:paraId="7591DD8D" w14:textId="77777777" w:rsidR="009571A0" w:rsidRPr="006D3A21" w:rsidRDefault="009571A0" w:rsidP="00EF1437">
            <w:pPr>
              <w:rPr>
                <w:color w:val="000000" w:themeColor="text1"/>
              </w:rPr>
            </w:pPr>
            <w:r w:rsidRPr="006D3A21">
              <w:rPr>
                <w:rFonts w:hint="eastAsia"/>
                <w:color w:val="000000" w:themeColor="text1"/>
                <w:lang w:val="en-GB"/>
              </w:rPr>
              <w:t>SpecialSubframe Patterns</w:t>
            </w:r>
          </w:p>
        </w:tc>
        <w:tc>
          <w:tcPr>
            <w:tcW w:w="1255" w:type="dxa"/>
          </w:tcPr>
          <w:p w14:paraId="77ED59DD" w14:textId="6ED0EBD7" w:rsidR="009571A0" w:rsidRPr="006D3A21" w:rsidRDefault="009571A0" w:rsidP="00EF1437">
            <w:pPr>
              <w:rPr>
                <w:color w:val="000000" w:themeColor="text1"/>
                <w:lang w:val="en-GB"/>
              </w:rPr>
            </w:pPr>
            <w:r w:rsidRPr="006D3A21">
              <w:rPr>
                <w:rFonts w:hint="eastAsia"/>
                <w:color w:val="000000" w:themeColor="text1"/>
                <w:lang w:val="en-GB"/>
              </w:rPr>
              <w:t>U8</w:t>
            </w:r>
            <w:ins w:id="178" w:author="bxr" w:date="2015-05-20T16:29:00Z">
              <w:r w:rsidR="00961553">
                <w:rPr>
                  <w:color w:val="000000" w:themeColor="text1"/>
                  <w:lang w:val="en-GB"/>
                </w:rPr>
                <w:t>39</w:t>
              </w:r>
            </w:ins>
          </w:p>
        </w:tc>
        <w:tc>
          <w:tcPr>
            <w:tcW w:w="3420" w:type="dxa"/>
          </w:tcPr>
          <w:p w14:paraId="679D6600" w14:textId="77777777" w:rsidR="009571A0" w:rsidRPr="006D3A21" w:rsidRDefault="009571A0">
            <w:pPr>
              <w:pStyle w:val="cl-cellBodyLeft"/>
              <w:rPr>
                <w:color w:val="000000" w:themeColor="text1"/>
              </w:rPr>
            </w:pPr>
            <w:r w:rsidRPr="006D3A21">
              <w:rPr>
                <w:color w:val="000000" w:themeColor="text1"/>
              </w:rPr>
              <w:t>Indicates Configuration as in TS 36.211 [21, table 4.2.1] :</w:t>
            </w:r>
          </w:p>
          <w:p w14:paraId="1C5EEB70" w14:textId="77777777" w:rsidR="009571A0" w:rsidRPr="006D3A21" w:rsidRDefault="009571A0">
            <w:pPr>
              <w:pStyle w:val="cl-cellBodyLeft"/>
              <w:rPr>
                <w:color w:val="000000" w:themeColor="text1"/>
              </w:rPr>
            </w:pPr>
            <w:r w:rsidRPr="006D3A21">
              <w:rPr>
                <w:color w:val="000000" w:themeColor="text1"/>
              </w:rPr>
              <w:t>0 --- Conguration 0</w:t>
            </w:r>
          </w:p>
          <w:p w14:paraId="007AEE93" w14:textId="77777777" w:rsidR="009571A0" w:rsidRPr="006D3A21" w:rsidRDefault="009571A0">
            <w:pPr>
              <w:pStyle w:val="cl-cellBodyLeft"/>
              <w:rPr>
                <w:color w:val="000000" w:themeColor="text1"/>
              </w:rPr>
            </w:pPr>
            <w:r w:rsidRPr="006D3A21">
              <w:rPr>
                <w:color w:val="000000" w:themeColor="text1"/>
              </w:rPr>
              <w:t>…….</w:t>
            </w:r>
          </w:p>
          <w:p w14:paraId="071F2A70" w14:textId="77777777" w:rsidR="009571A0" w:rsidRPr="006D3A21" w:rsidRDefault="009571A0" w:rsidP="00EF1437">
            <w:pPr>
              <w:autoSpaceDE w:val="0"/>
              <w:autoSpaceDN w:val="0"/>
              <w:adjustRightInd w:val="0"/>
              <w:spacing w:line="240" w:lineRule="auto"/>
              <w:jc w:val="left"/>
              <w:rPr>
                <w:color w:val="000000" w:themeColor="text1"/>
                <w:lang w:val="en-GB"/>
              </w:rPr>
            </w:pPr>
            <w:r w:rsidRPr="006D3A21">
              <w:rPr>
                <w:color w:val="000000" w:themeColor="text1"/>
              </w:rPr>
              <w:t>8 --- Conguration 8</w:t>
            </w:r>
          </w:p>
        </w:tc>
      </w:tr>
      <w:tr w:rsidR="009571A0" w:rsidRPr="006D3A21" w14:paraId="3E72114D" w14:textId="77777777" w:rsidTr="00D75102">
        <w:tc>
          <w:tcPr>
            <w:tcW w:w="2093" w:type="dxa"/>
          </w:tcPr>
          <w:p w14:paraId="459F8370" w14:textId="77777777" w:rsidR="009571A0" w:rsidRPr="006D3A21" w:rsidRDefault="009571A0" w:rsidP="00EF1437">
            <w:pPr>
              <w:rPr>
                <w:color w:val="000000" w:themeColor="text1"/>
              </w:rPr>
            </w:pPr>
            <w:r w:rsidRPr="006D3A21">
              <w:rPr>
                <w:color w:val="000000" w:themeColor="text1"/>
              </w:rPr>
              <w:t>Uplink-downlink configuration</w:t>
            </w:r>
          </w:p>
        </w:tc>
        <w:tc>
          <w:tcPr>
            <w:tcW w:w="1255" w:type="dxa"/>
          </w:tcPr>
          <w:p w14:paraId="138242BF" w14:textId="5FF479B6" w:rsidR="009571A0" w:rsidRPr="006D3A21" w:rsidRDefault="009571A0" w:rsidP="00EF1437">
            <w:pPr>
              <w:rPr>
                <w:color w:val="000000" w:themeColor="text1"/>
                <w:lang w:val="en-GB"/>
              </w:rPr>
            </w:pPr>
            <w:r w:rsidRPr="006D3A21">
              <w:rPr>
                <w:rFonts w:hint="eastAsia"/>
                <w:color w:val="000000" w:themeColor="text1"/>
                <w:lang w:val="en-GB"/>
              </w:rPr>
              <w:t>U8</w:t>
            </w:r>
            <w:ins w:id="179" w:author="bxr" w:date="2015-05-20T16:29:00Z">
              <w:r w:rsidR="00961553">
                <w:rPr>
                  <w:color w:val="000000" w:themeColor="text1"/>
                  <w:lang w:val="en-GB"/>
                </w:rPr>
                <w:t>40</w:t>
              </w:r>
            </w:ins>
          </w:p>
        </w:tc>
        <w:tc>
          <w:tcPr>
            <w:tcW w:w="3420" w:type="dxa"/>
          </w:tcPr>
          <w:p w14:paraId="074751D0" w14:textId="77777777" w:rsidR="009571A0" w:rsidRPr="006D3A21" w:rsidRDefault="009571A0" w:rsidP="00175FA8">
            <w:pPr>
              <w:pStyle w:val="cl-cellBodyLeft"/>
              <w:rPr>
                <w:color w:val="000000" w:themeColor="text1"/>
              </w:rPr>
            </w:pPr>
            <w:r w:rsidRPr="006D3A21">
              <w:rPr>
                <w:color w:val="000000" w:themeColor="text1"/>
              </w:rPr>
              <w:t>Indicates DL/UL subframe configuration as specified in TS 36.211 [21, table 4.2.2].</w:t>
            </w:r>
            <w:r w:rsidRPr="006D3A21">
              <w:rPr>
                <w:color w:val="000000" w:themeColor="text1"/>
              </w:rPr>
              <w:br/>
              <w:t>0 --- Conguration 0</w:t>
            </w:r>
          </w:p>
          <w:p w14:paraId="561A436C" w14:textId="77777777" w:rsidR="009571A0" w:rsidRPr="006D3A21" w:rsidRDefault="009571A0" w:rsidP="00175FA8">
            <w:pPr>
              <w:pStyle w:val="cl-cellBodyLeft"/>
              <w:rPr>
                <w:color w:val="000000" w:themeColor="text1"/>
              </w:rPr>
            </w:pPr>
            <w:r w:rsidRPr="006D3A21">
              <w:rPr>
                <w:color w:val="000000" w:themeColor="text1"/>
              </w:rPr>
              <w:t>…….</w:t>
            </w:r>
          </w:p>
          <w:p w14:paraId="48995C2D" w14:textId="77777777" w:rsidR="009571A0" w:rsidRPr="006D3A21" w:rsidRDefault="009571A0" w:rsidP="00175FA8">
            <w:pPr>
              <w:autoSpaceDE w:val="0"/>
              <w:autoSpaceDN w:val="0"/>
              <w:adjustRightInd w:val="0"/>
              <w:spacing w:line="240" w:lineRule="auto"/>
              <w:jc w:val="left"/>
              <w:rPr>
                <w:color w:val="000000" w:themeColor="text1"/>
                <w:lang w:val="en-GB"/>
              </w:rPr>
            </w:pPr>
            <w:r w:rsidRPr="006D3A21">
              <w:rPr>
                <w:color w:val="000000" w:themeColor="text1"/>
              </w:rPr>
              <w:t>6 --- Conguration 6</w:t>
            </w:r>
          </w:p>
        </w:tc>
      </w:tr>
      <w:tr w:rsidR="009571A0" w:rsidRPr="006D3A21" w14:paraId="210C4389" w14:textId="77777777" w:rsidTr="00D75102">
        <w:tc>
          <w:tcPr>
            <w:tcW w:w="2093" w:type="dxa"/>
          </w:tcPr>
          <w:p w14:paraId="390E807A" w14:textId="77777777" w:rsidR="009571A0" w:rsidRPr="006D3A21" w:rsidRDefault="009571A0" w:rsidP="00EF1437">
            <w:pPr>
              <w:rPr>
                <w:color w:val="000000" w:themeColor="text1"/>
              </w:rPr>
            </w:pPr>
            <w:r w:rsidRPr="006D3A21">
              <w:rPr>
                <w:color w:val="000000" w:themeColor="text1"/>
              </w:rPr>
              <w:t>Padding</w:t>
            </w:r>
            <w:r w:rsidR="00C62D96">
              <w:rPr>
                <w:rFonts w:hint="eastAsia"/>
                <w:color w:val="000000" w:themeColor="text1"/>
              </w:rPr>
              <w:t>[3]</w:t>
            </w:r>
          </w:p>
        </w:tc>
        <w:tc>
          <w:tcPr>
            <w:tcW w:w="1255" w:type="dxa"/>
          </w:tcPr>
          <w:p w14:paraId="7C63A96D" w14:textId="02D2D11A" w:rsidR="009571A0" w:rsidRPr="006D3A21" w:rsidRDefault="009571A0" w:rsidP="00EF1437">
            <w:pPr>
              <w:rPr>
                <w:color w:val="000000" w:themeColor="text1"/>
                <w:lang w:val="en-GB"/>
              </w:rPr>
            </w:pPr>
            <w:r w:rsidRPr="006D3A21">
              <w:rPr>
                <w:color w:val="000000" w:themeColor="text1"/>
                <w:lang w:val="en-GB"/>
              </w:rPr>
              <w:t>U</w:t>
            </w:r>
            <w:r w:rsidRPr="006D3A21">
              <w:rPr>
                <w:rFonts w:hint="eastAsia"/>
                <w:color w:val="000000" w:themeColor="text1"/>
                <w:lang w:val="en-GB"/>
              </w:rPr>
              <w:t>8</w:t>
            </w:r>
            <w:ins w:id="180" w:author="bxr" w:date="2015-05-20T16:30:00Z">
              <w:r w:rsidR="00961553">
                <w:rPr>
                  <w:color w:val="000000" w:themeColor="text1"/>
                  <w:lang w:val="en-GB"/>
                </w:rPr>
                <w:t>41</w:t>
              </w:r>
              <w:r w:rsidR="00961553">
                <w:rPr>
                  <w:rFonts w:hint="eastAsia"/>
                  <w:color w:val="000000" w:themeColor="text1"/>
                  <w:lang w:val="en-GB"/>
                </w:rPr>
                <w:t>-</w:t>
              </w:r>
              <w:r w:rsidR="00961553">
                <w:rPr>
                  <w:color w:val="000000" w:themeColor="text1"/>
                  <w:lang w:val="en-GB"/>
                </w:rPr>
                <w:t>43</w:t>
              </w:r>
            </w:ins>
          </w:p>
        </w:tc>
        <w:tc>
          <w:tcPr>
            <w:tcW w:w="3420" w:type="dxa"/>
          </w:tcPr>
          <w:p w14:paraId="1667A406" w14:textId="77777777" w:rsidR="009571A0" w:rsidRPr="006D3A21" w:rsidRDefault="009571A0" w:rsidP="00175FA8">
            <w:pPr>
              <w:pStyle w:val="cl-cellBodyLeft"/>
              <w:rPr>
                <w:color w:val="000000" w:themeColor="text1"/>
              </w:rPr>
            </w:pPr>
          </w:p>
        </w:tc>
      </w:tr>
    </w:tbl>
    <w:p w14:paraId="6E87B1F0" w14:textId="77777777" w:rsidR="002C10D8" w:rsidRPr="006D3A21" w:rsidRDefault="002C10D8" w:rsidP="00201B41">
      <w:pPr>
        <w:pStyle w:val="41"/>
      </w:pPr>
      <w:r w:rsidRPr="006D3A21">
        <w:rPr>
          <w:rFonts w:hint="eastAsia"/>
        </w:rPr>
        <w:lastRenderedPageBreak/>
        <w:t>L2P_ CELL_CAPTURE_IND</w:t>
      </w:r>
    </w:p>
    <w:p w14:paraId="66C235DA" w14:textId="77777777" w:rsidR="00B75D9C" w:rsidRPr="006D3A21" w:rsidRDefault="00B75D9C" w:rsidP="00B75D9C">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4398DB2A" w14:textId="77777777" w:rsidR="00B75D9C" w:rsidRPr="006D3A21" w:rsidRDefault="00B75D9C" w:rsidP="00B75D9C">
      <w:pPr>
        <w:pStyle w:val="a5"/>
        <w:rPr>
          <w:color w:val="000000" w:themeColor="text1"/>
        </w:rPr>
      </w:pPr>
      <w:r w:rsidRPr="006D3A21">
        <w:rPr>
          <w:rFonts w:hint="eastAsia"/>
          <w:color w:val="000000" w:themeColor="text1"/>
        </w:rPr>
        <w:t>该消息是</w:t>
      </w:r>
      <w:r w:rsidRPr="006D3A21">
        <w:rPr>
          <w:rFonts w:hint="eastAsia"/>
          <w:color w:val="000000" w:themeColor="text1"/>
        </w:rPr>
        <w:t>Monitor</w:t>
      </w:r>
      <w:r w:rsidRPr="006D3A21">
        <w:rPr>
          <w:rFonts w:hint="eastAsia"/>
          <w:color w:val="000000" w:themeColor="text1"/>
        </w:rPr>
        <w:t>驻留到小区之后，发送</w:t>
      </w:r>
      <w:r w:rsidRPr="006D3A21">
        <w:rPr>
          <w:rFonts w:hint="eastAsia"/>
          <w:color w:val="000000" w:themeColor="text1"/>
        </w:rPr>
        <w:t>L2P_AG_CELL_CAPTUER_IND</w:t>
      </w:r>
      <w:r w:rsidRPr="006D3A21">
        <w:rPr>
          <w:rFonts w:hint="eastAsia"/>
          <w:color w:val="000000" w:themeColor="text1"/>
        </w:rPr>
        <w:t>消息给</w:t>
      </w:r>
      <w:r w:rsidRPr="006D3A21">
        <w:rPr>
          <w:rFonts w:hint="eastAsia"/>
          <w:color w:val="000000" w:themeColor="text1"/>
        </w:rPr>
        <w:t>APP Agent</w:t>
      </w:r>
      <w:r w:rsidRPr="006D3A21">
        <w:rPr>
          <w:rFonts w:hint="eastAsia"/>
          <w:color w:val="000000" w:themeColor="text1"/>
        </w:rPr>
        <w:t>，</w:t>
      </w:r>
      <w:r w:rsidRPr="006D3A21">
        <w:rPr>
          <w:rFonts w:hint="eastAsia"/>
          <w:color w:val="000000" w:themeColor="text1"/>
        </w:rPr>
        <w:t>APP Agent</w:t>
      </w:r>
      <w:r w:rsidRPr="006D3A21">
        <w:rPr>
          <w:rFonts w:hint="eastAsia"/>
          <w:color w:val="000000" w:themeColor="text1"/>
        </w:rPr>
        <w:t>接收到</w:t>
      </w:r>
      <w:r w:rsidRPr="006D3A21">
        <w:rPr>
          <w:rFonts w:hint="eastAsia"/>
          <w:color w:val="000000" w:themeColor="text1"/>
        </w:rPr>
        <w:t>L2P_AG_CELL_CAPTUER_IND</w:t>
      </w:r>
      <w:r w:rsidRPr="006D3A21">
        <w:rPr>
          <w:rFonts w:hint="eastAsia"/>
          <w:color w:val="000000" w:themeColor="text1"/>
        </w:rPr>
        <w:t>后，透传</w:t>
      </w:r>
      <w:r w:rsidRPr="006D3A21">
        <w:rPr>
          <w:rFonts w:hint="eastAsia"/>
          <w:color w:val="000000" w:themeColor="text1"/>
        </w:rPr>
        <w:t>L2P_AG_CELL_CAPTUER_IND</w:t>
      </w:r>
      <w:r w:rsidRPr="006D3A21">
        <w:rPr>
          <w:rFonts w:hint="eastAsia"/>
          <w:color w:val="000000" w:themeColor="text1"/>
        </w:rPr>
        <w:t>消息给</w:t>
      </w:r>
      <w:r w:rsidRPr="006D3A21">
        <w:rPr>
          <w:rFonts w:hint="eastAsia"/>
          <w:color w:val="000000" w:themeColor="text1"/>
        </w:rPr>
        <w:t>PC</w:t>
      </w:r>
      <w:r w:rsidRPr="006D3A21">
        <w:rPr>
          <w:rFonts w:hint="eastAsia"/>
          <w:color w:val="000000" w:themeColor="text1"/>
        </w:rPr>
        <w:t>机。该消息与</w:t>
      </w:r>
      <w:r w:rsidRPr="006D3A21">
        <w:rPr>
          <w:rFonts w:hint="eastAsia"/>
          <w:color w:val="000000" w:themeColor="text1"/>
        </w:rPr>
        <w:t>L2P_AG_CELL_CAPTUER_IND</w:t>
      </w:r>
      <w:r w:rsidRPr="006D3A21">
        <w:rPr>
          <w:rFonts w:hint="eastAsia"/>
          <w:color w:val="000000" w:themeColor="text1"/>
        </w:rPr>
        <w:t>消息内容一致，是</w:t>
      </w:r>
      <w:r w:rsidRPr="006D3A21">
        <w:rPr>
          <w:rFonts w:hint="eastAsia"/>
          <w:color w:val="000000" w:themeColor="text1"/>
        </w:rPr>
        <w:t>L2P_AG_CELL_CAPTUER_IND</w:t>
      </w:r>
      <w:r w:rsidRPr="006D3A21">
        <w:rPr>
          <w:rFonts w:hint="eastAsia"/>
          <w:color w:val="000000" w:themeColor="text1"/>
        </w:rPr>
        <w:t>的别名。</w:t>
      </w:r>
      <w:r w:rsidR="00A97B5D" w:rsidRPr="006D3A21">
        <w:rPr>
          <w:rFonts w:hint="eastAsia"/>
          <w:color w:val="000000" w:themeColor="text1"/>
        </w:rPr>
        <w:t>此接口是给</w:t>
      </w:r>
      <w:r w:rsidR="00A97B5D" w:rsidRPr="006D3A21">
        <w:rPr>
          <w:rFonts w:hint="eastAsia"/>
          <w:color w:val="000000" w:themeColor="text1"/>
        </w:rPr>
        <w:t>PC</w:t>
      </w:r>
      <w:r w:rsidR="00A97B5D" w:rsidRPr="006D3A21">
        <w:rPr>
          <w:rFonts w:hint="eastAsia"/>
          <w:color w:val="000000" w:themeColor="text1"/>
        </w:rPr>
        <w:t>机用的。</w:t>
      </w:r>
    </w:p>
    <w:p w14:paraId="5A1CB478" w14:textId="77777777" w:rsidR="00B75D9C" w:rsidRPr="006D3A21" w:rsidRDefault="00B75D9C" w:rsidP="00B75D9C">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1A44541C" w14:textId="77777777" w:rsidR="00B75D9C" w:rsidRPr="006D3A21" w:rsidRDefault="00B75D9C" w:rsidP="00B75D9C">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 xml:space="preserve"> ＝＞PC</w:t>
      </w:r>
    </w:p>
    <w:p w14:paraId="4A5B7AF5" w14:textId="77777777" w:rsidR="00B75D9C" w:rsidRPr="006D3A21" w:rsidRDefault="00B75D9C" w:rsidP="00175FA8">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3288D91A" w14:textId="77777777" w:rsidR="002C10D8" w:rsidRPr="006D3A21" w:rsidRDefault="00B75D9C" w:rsidP="00175FA8">
      <w:pPr>
        <w:pStyle w:val="a5"/>
        <w:rPr>
          <w:color w:val="000000" w:themeColor="text1"/>
        </w:rPr>
      </w:pPr>
      <w:r w:rsidRPr="006D3A21">
        <w:rPr>
          <w:rFonts w:hint="eastAsia"/>
          <w:color w:val="000000" w:themeColor="text1"/>
        </w:rPr>
        <w:t>参见</w:t>
      </w:r>
      <w:r w:rsidR="002C10D8" w:rsidRPr="006D3A21">
        <w:rPr>
          <w:rFonts w:hint="eastAsia"/>
          <w:color w:val="000000" w:themeColor="text1"/>
        </w:rPr>
        <w:t>L2P_AG_CELL_CAPTUER_IND</w:t>
      </w:r>
      <w:r w:rsidRPr="006D3A21">
        <w:rPr>
          <w:rFonts w:hint="eastAsia"/>
          <w:color w:val="000000" w:themeColor="text1"/>
        </w:rPr>
        <w:t>定义。</w:t>
      </w:r>
    </w:p>
    <w:p w14:paraId="46FD9AF4" w14:textId="77777777" w:rsidR="00C014D6" w:rsidRPr="006D3A21" w:rsidRDefault="00C014D6" w:rsidP="003638B4">
      <w:pPr>
        <w:pStyle w:val="31"/>
        <w:numPr>
          <w:ilvl w:val="2"/>
          <w:numId w:val="14"/>
        </w:numPr>
        <w:rPr>
          <w:b w:val="0"/>
          <w:color w:val="000000" w:themeColor="text1"/>
          <w:lang w:val="en-GB"/>
        </w:rPr>
      </w:pPr>
      <w:bookmarkStart w:id="181" w:name="_Toc375126667"/>
      <w:r w:rsidRPr="006D3A21">
        <w:rPr>
          <w:b w:val="0"/>
          <w:color w:val="000000" w:themeColor="text1"/>
          <w:lang w:val="en-GB"/>
        </w:rPr>
        <w:t>L2P_AG</w:t>
      </w:r>
      <w:del w:id="182" w:author="bxr" w:date="2015-05-21T11:40:00Z">
        <w:r w:rsidRPr="006D3A21" w:rsidDel="00F300A7">
          <w:rPr>
            <w:b w:val="0"/>
            <w:color w:val="000000" w:themeColor="text1"/>
            <w:lang w:val="en-GB"/>
          </w:rPr>
          <w:delText xml:space="preserve"> </w:delText>
        </w:r>
      </w:del>
      <w:bookmarkStart w:id="183" w:name="_GoBack"/>
      <w:bookmarkEnd w:id="183"/>
      <w:r w:rsidRPr="006D3A21">
        <w:rPr>
          <w:b w:val="0"/>
          <w:color w:val="000000" w:themeColor="text1"/>
          <w:lang w:val="en-GB"/>
        </w:rPr>
        <w:t>_CELL_SYSINFO_</w:t>
      </w:r>
      <w:r w:rsidR="00E134CC" w:rsidRPr="006D3A21">
        <w:rPr>
          <w:rFonts w:hint="eastAsia"/>
          <w:b w:val="0"/>
          <w:color w:val="000000" w:themeColor="text1"/>
          <w:lang w:val="en-GB"/>
        </w:rPr>
        <w:t>IND</w:t>
      </w:r>
      <w:bookmarkEnd w:id="181"/>
    </w:p>
    <w:p w14:paraId="0A2E5AAF" w14:textId="77777777" w:rsidR="00A97B5D" w:rsidRPr="006D3A21" w:rsidRDefault="00A97B5D" w:rsidP="00A97B5D">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2F59AF76" w14:textId="77777777" w:rsidR="00A97B5D" w:rsidRPr="006D3A21" w:rsidRDefault="00A97B5D" w:rsidP="007E3C34">
      <w:pPr>
        <w:pStyle w:val="a5"/>
        <w:rPr>
          <w:color w:val="000000" w:themeColor="text1"/>
          <w:lang w:val="en-GB"/>
        </w:rPr>
      </w:pPr>
      <w:r w:rsidRPr="006D3A21">
        <w:rPr>
          <w:rFonts w:hint="eastAsia"/>
          <w:color w:val="000000" w:themeColor="text1"/>
        </w:rPr>
        <w:t>该消息是</w:t>
      </w:r>
      <w:r w:rsidRPr="006D3A21">
        <w:rPr>
          <w:color w:val="000000" w:themeColor="text1"/>
          <w:lang w:val="en-GB"/>
        </w:rPr>
        <w:t>Monitor</w:t>
      </w:r>
      <w:r w:rsidRPr="006D3A21">
        <w:rPr>
          <w:rFonts w:hint="eastAsia"/>
          <w:color w:val="000000" w:themeColor="text1"/>
          <w:lang w:val="en-GB"/>
        </w:rPr>
        <w:t>驻留到新小区后或者系统信息变更时，通过此接口上报小区系统信息给</w:t>
      </w:r>
      <w:r w:rsidRPr="006D3A21">
        <w:rPr>
          <w:rFonts w:hint="eastAsia"/>
          <w:color w:val="000000" w:themeColor="text1"/>
          <w:lang w:val="en-GB"/>
        </w:rPr>
        <w:t>APP Agent</w:t>
      </w:r>
      <w:r w:rsidRPr="006D3A21">
        <w:rPr>
          <w:rFonts w:hint="eastAsia"/>
          <w:color w:val="000000" w:themeColor="text1"/>
        </w:rPr>
        <w:t>。</w:t>
      </w:r>
    </w:p>
    <w:p w14:paraId="1EAD0B13" w14:textId="77777777" w:rsidR="00A97B5D" w:rsidRPr="006D3A21" w:rsidRDefault="00A97B5D" w:rsidP="00A97B5D">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6F8E9D22" w14:textId="77777777" w:rsidR="00A97B5D" w:rsidRPr="006D3A21" w:rsidRDefault="00A97B5D" w:rsidP="00A97B5D">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L2P＝＞</w:t>
      </w:r>
      <w:r w:rsidRPr="006D3A21">
        <w:rPr>
          <w:rFonts w:hint="eastAsia"/>
          <w:color w:val="000000" w:themeColor="text1"/>
          <w:sz w:val="24"/>
          <w:szCs w:val="24"/>
        </w:rPr>
        <w:t>APP Agent</w:t>
      </w:r>
    </w:p>
    <w:p w14:paraId="4D2F1B42" w14:textId="77777777" w:rsidR="00C014D6" w:rsidRPr="006D3A21" w:rsidRDefault="00A97B5D" w:rsidP="00175FA8">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:见下表</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8"/>
        <w:gridCol w:w="1646"/>
        <w:gridCol w:w="4391"/>
      </w:tblGrid>
      <w:tr w:rsidR="00C014D6" w:rsidRPr="006D3A21" w14:paraId="39947AD6" w14:textId="77777777" w:rsidTr="009571A0">
        <w:trPr>
          <w:trHeight w:val="560"/>
        </w:trPr>
        <w:tc>
          <w:tcPr>
            <w:tcW w:w="2288" w:type="dxa"/>
            <w:tcBorders>
              <w:top w:val="single" w:sz="4" w:space="0" w:color="auto"/>
              <w:left w:val="single" w:sz="4" w:space="0" w:color="auto"/>
              <w:bottom w:val="single" w:sz="4" w:space="0" w:color="auto"/>
              <w:right w:val="single" w:sz="4" w:space="0" w:color="auto"/>
            </w:tcBorders>
            <w:hideMark/>
          </w:tcPr>
          <w:p w14:paraId="2335A133" w14:textId="77777777" w:rsidR="00C014D6" w:rsidRPr="006D3A21" w:rsidRDefault="00C014D6">
            <w:pPr>
              <w:rPr>
                <w:b/>
                <w:color w:val="000000" w:themeColor="text1"/>
                <w:lang w:val="en-GB"/>
              </w:rPr>
            </w:pPr>
            <w:r w:rsidRPr="006D3A21">
              <w:rPr>
                <w:b/>
                <w:color w:val="000000" w:themeColor="text1"/>
                <w:lang w:val="en-GB"/>
              </w:rPr>
              <w:t>Parameter</w:t>
            </w:r>
          </w:p>
        </w:tc>
        <w:tc>
          <w:tcPr>
            <w:tcW w:w="1646" w:type="dxa"/>
            <w:tcBorders>
              <w:top w:val="single" w:sz="4" w:space="0" w:color="auto"/>
              <w:left w:val="single" w:sz="4" w:space="0" w:color="auto"/>
              <w:bottom w:val="single" w:sz="4" w:space="0" w:color="auto"/>
              <w:right w:val="single" w:sz="4" w:space="0" w:color="auto"/>
            </w:tcBorders>
            <w:hideMark/>
          </w:tcPr>
          <w:p w14:paraId="5B75DC6B" w14:textId="77777777" w:rsidR="00C014D6" w:rsidRPr="006D3A21" w:rsidRDefault="00D75102">
            <w:pPr>
              <w:rPr>
                <w:b/>
                <w:color w:val="000000" w:themeColor="text1"/>
                <w:lang w:val="en-GB"/>
              </w:rPr>
            </w:pPr>
            <w:r>
              <w:rPr>
                <w:b/>
                <w:color w:val="000000" w:themeColor="text1"/>
                <w:lang w:val="en-GB"/>
              </w:rPr>
              <w:t>T</w:t>
            </w:r>
            <w:r>
              <w:rPr>
                <w:rFonts w:hint="eastAsia"/>
                <w:b/>
                <w:color w:val="000000" w:themeColor="text1"/>
                <w:lang w:val="en-GB"/>
              </w:rPr>
              <w:t>ype</w:t>
            </w:r>
          </w:p>
        </w:tc>
        <w:tc>
          <w:tcPr>
            <w:tcW w:w="4391" w:type="dxa"/>
            <w:tcBorders>
              <w:top w:val="single" w:sz="4" w:space="0" w:color="auto"/>
              <w:left w:val="single" w:sz="4" w:space="0" w:color="auto"/>
              <w:bottom w:val="single" w:sz="4" w:space="0" w:color="auto"/>
              <w:right w:val="single" w:sz="4" w:space="0" w:color="auto"/>
            </w:tcBorders>
            <w:hideMark/>
          </w:tcPr>
          <w:p w14:paraId="5395EC3B" w14:textId="77777777" w:rsidR="00C014D6" w:rsidRPr="006D3A21" w:rsidRDefault="00C014D6">
            <w:pPr>
              <w:rPr>
                <w:b/>
                <w:color w:val="000000" w:themeColor="text1"/>
                <w:lang w:val="en-GB"/>
              </w:rPr>
            </w:pPr>
            <w:r w:rsidRPr="006D3A21">
              <w:rPr>
                <w:b/>
                <w:color w:val="000000" w:themeColor="text1"/>
                <w:lang w:val="en-GB"/>
              </w:rPr>
              <w:t>Description</w:t>
            </w:r>
          </w:p>
        </w:tc>
      </w:tr>
      <w:tr w:rsidR="009571A0" w:rsidRPr="006D3A21" w14:paraId="65F0F4B5" w14:textId="77777777" w:rsidTr="009571A0">
        <w:trPr>
          <w:trHeight w:val="413"/>
        </w:trPr>
        <w:tc>
          <w:tcPr>
            <w:tcW w:w="2288" w:type="dxa"/>
            <w:tcBorders>
              <w:top w:val="single" w:sz="4" w:space="0" w:color="auto"/>
              <w:left w:val="single" w:sz="4" w:space="0" w:color="auto"/>
              <w:bottom w:val="single" w:sz="4" w:space="0" w:color="auto"/>
              <w:right w:val="single" w:sz="4" w:space="0" w:color="auto"/>
            </w:tcBorders>
            <w:hideMark/>
          </w:tcPr>
          <w:p w14:paraId="103930B2" w14:textId="77777777" w:rsidR="009571A0" w:rsidRPr="006D3A21" w:rsidRDefault="009571A0" w:rsidP="005414F6">
            <w:pPr>
              <w:rPr>
                <w:color w:val="000000" w:themeColor="text1"/>
                <w:lang w:val="en-GB"/>
              </w:rPr>
            </w:pPr>
            <w:r>
              <w:rPr>
                <w:rFonts w:hint="eastAsia"/>
                <w:color w:val="000000" w:themeColor="text1"/>
                <w:lang w:val="en-GB"/>
              </w:rPr>
              <w:t>TimeStampH[4]</w:t>
            </w:r>
          </w:p>
        </w:tc>
        <w:tc>
          <w:tcPr>
            <w:tcW w:w="1646" w:type="dxa"/>
            <w:tcBorders>
              <w:top w:val="single" w:sz="4" w:space="0" w:color="auto"/>
              <w:left w:val="single" w:sz="4" w:space="0" w:color="auto"/>
              <w:bottom w:val="single" w:sz="4" w:space="0" w:color="auto"/>
              <w:right w:val="single" w:sz="4" w:space="0" w:color="auto"/>
            </w:tcBorders>
            <w:hideMark/>
          </w:tcPr>
          <w:p w14:paraId="7D0DE50B" w14:textId="77777777" w:rsidR="009571A0" w:rsidRPr="006D3A21" w:rsidRDefault="009571A0" w:rsidP="005414F6">
            <w:pPr>
              <w:rPr>
                <w:color w:val="000000" w:themeColor="text1"/>
                <w:lang w:val="en-GB"/>
              </w:rPr>
            </w:pPr>
            <w:r>
              <w:rPr>
                <w:rFonts w:hint="eastAsia"/>
                <w:color w:val="000000" w:themeColor="text1"/>
                <w:lang w:val="en-GB"/>
              </w:rPr>
              <w:t>U8</w:t>
            </w:r>
          </w:p>
        </w:tc>
        <w:tc>
          <w:tcPr>
            <w:tcW w:w="4391" w:type="dxa"/>
            <w:tcBorders>
              <w:top w:val="single" w:sz="4" w:space="0" w:color="auto"/>
              <w:left w:val="single" w:sz="4" w:space="0" w:color="auto"/>
              <w:bottom w:val="single" w:sz="4" w:space="0" w:color="auto"/>
              <w:right w:val="single" w:sz="4" w:space="0" w:color="auto"/>
            </w:tcBorders>
            <w:hideMark/>
          </w:tcPr>
          <w:p w14:paraId="1918C2AC" w14:textId="77777777" w:rsidR="009571A0" w:rsidRPr="006D3A21" w:rsidRDefault="009571A0" w:rsidP="005414F6">
            <w:pPr>
              <w:rPr>
                <w:color w:val="000000" w:themeColor="text1"/>
                <w:lang w:val="en-GB"/>
              </w:rPr>
            </w:pPr>
            <w:r>
              <w:rPr>
                <w:rFonts w:hint="eastAsia"/>
                <w:color w:val="000000" w:themeColor="text1"/>
                <w:lang w:val="en-GB"/>
              </w:rPr>
              <w:t>时间戳</w:t>
            </w:r>
            <w:r>
              <w:rPr>
                <w:rFonts w:hint="eastAsia"/>
                <w:color w:val="000000" w:themeColor="text1"/>
                <w:lang w:val="en-GB"/>
              </w:rPr>
              <w:t>32</w:t>
            </w:r>
            <w:r>
              <w:rPr>
                <w:rFonts w:hint="eastAsia"/>
                <w:color w:val="000000" w:themeColor="text1"/>
                <w:lang w:val="en-GB"/>
              </w:rPr>
              <w:t>位（</w:t>
            </w:r>
            <w:r>
              <w:rPr>
                <w:rFonts w:hint="eastAsia"/>
                <w:color w:val="000000" w:themeColor="text1"/>
                <w:lang w:val="en-GB"/>
              </w:rPr>
              <w:t>GPS</w:t>
            </w:r>
            <w:r>
              <w:rPr>
                <w:rFonts w:hint="eastAsia"/>
                <w:color w:val="000000" w:themeColor="text1"/>
                <w:lang w:val="en-GB"/>
              </w:rPr>
              <w:t>时间）。</w:t>
            </w:r>
          </w:p>
        </w:tc>
      </w:tr>
      <w:tr w:rsidR="009571A0" w:rsidRPr="006D3A21" w14:paraId="183BDE3A"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67E8B4BE" w14:textId="77777777" w:rsidR="009571A0" w:rsidRPr="009B367D" w:rsidRDefault="009571A0" w:rsidP="005414F6">
            <w:pPr>
              <w:rPr>
                <w:color w:val="000000" w:themeColor="text1"/>
              </w:rPr>
            </w:pPr>
            <w:r>
              <w:rPr>
                <w:rFonts w:hint="eastAsia"/>
                <w:color w:val="000000" w:themeColor="text1"/>
              </w:rPr>
              <w:t>TimeStampL</w:t>
            </w:r>
          </w:p>
        </w:tc>
        <w:tc>
          <w:tcPr>
            <w:tcW w:w="1646" w:type="dxa"/>
            <w:tcBorders>
              <w:top w:val="single" w:sz="4" w:space="0" w:color="auto"/>
              <w:left w:val="single" w:sz="4" w:space="0" w:color="auto"/>
              <w:bottom w:val="single" w:sz="4" w:space="0" w:color="auto"/>
              <w:right w:val="single" w:sz="4" w:space="0" w:color="auto"/>
            </w:tcBorders>
            <w:hideMark/>
          </w:tcPr>
          <w:p w14:paraId="656AD9ED" w14:textId="77777777" w:rsidR="009571A0" w:rsidRPr="006D3A21" w:rsidRDefault="009571A0" w:rsidP="005414F6">
            <w:pPr>
              <w:rPr>
                <w:color w:val="000000" w:themeColor="text1"/>
                <w:lang w:val="en-GB"/>
              </w:rPr>
            </w:pPr>
            <w:r>
              <w:rPr>
                <w:rFonts w:hint="eastAsia"/>
                <w:color w:val="000000" w:themeColor="text1"/>
                <w:lang w:val="en-GB"/>
              </w:rPr>
              <w:t>U32</w:t>
            </w:r>
          </w:p>
        </w:tc>
        <w:tc>
          <w:tcPr>
            <w:tcW w:w="4391" w:type="dxa"/>
            <w:tcBorders>
              <w:top w:val="single" w:sz="4" w:space="0" w:color="auto"/>
              <w:left w:val="single" w:sz="4" w:space="0" w:color="auto"/>
              <w:bottom w:val="single" w:sz="4" w:space="0" w:color="auto"/>
              <w:right w:val="single" w:sz="4" w:space="0" w:color="auto"/>
            </w:tcBorders>
            <w:hideMark/>
          </w:tcPr>
          <w:p w14:paraId="4F37516F" w14:textId="77777777" w:rsidR="009571A0" w:rsidRPr="006D3A21" w:rsidRDefault="009571A0" w:rsidP="005414F6">
            <w:pPr>
              <w:rPr>
                <w:color w:val="000000" w:themeColor="text1"/>
                <w:lang w:val="en-GB"/>
              </w:rPr>
            </w:pPr>
            <w:r>
              <w:rPr>
                <w:rFonts w:hint="eastAsia"/>
                <w:color w:val="000000" w:themeColor="text1"/>
                <w:lang w:val="en-GB"/>
              </w:rPr>
              <w:t>时间戳低</w:t>
            </w:r>
            <w:r>
              <w:rPr>
                <w:rFonts w:hint="eastAsia"/>
                <w:color w:val="000000" w:themeColor="text1"/>
                <w:lang w:val="en-GB"/>
              </w:rPr>
              <w:t>32</w:t>
            </w:r>
            <w:r>
              <w:rPr>
                <w:rFonts w:hint="eastAsia"/>
                <w:color w:val="000000" w:themeColor="text1"/>
                <w:lang w:val="en-GB"/>
              </w:rPr>
              <w:t>位（</w:t>
            </w:r>
            <w:r>
              <w:rPr>
                <w:rFonts w:hint="eastAsia"/>
                <w:color w:val="000000" w:themeColor="text1"/>
                <w:lang w:val="en-GB"/>
              </w:rPr>
              <w:t>ms</w:t>
            </w:r>
            <w:r>
              <w:rPr>
                <w:rFonts w:hint="eastAsia"/>
                <w:color w:val="000000" w:themeColor="text1"/>
                <w:lang w:val="en-GB"/>
              </w:rPr>
              <w:t>为单位），取值范围</w:t>
            </w:r>
            <w:r>
              <w:rPr>
                <w:rFonts w:hint="eastAsia"/>
                <w:color w:val="000000" w:themeColor="text1"/>
                <w:lang w:val="en-GB"/>
              </w:rPr>
              <w:t>0~999.</w:t>
            </w:r>
          </w:p>
        </w:tc>
      </w:tr>
      <w:tr w:rsidR="009571A0" w:rsidRPr="006D3A21" w14:paraId="6692BC43"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4BC914D0" w14:textId="77777777" w:rsidR="009571A0" w:rsidRPr="006D3A21" w:rsidRDefault="009571A0">
            <w:pPr>
              <w:rPr>
                <w:color w:val="000000" w:themeColor="text1"/>
                <w:kern w:val="0"/>
                <w:sz w:val="18"/>
                <w:szCs w:val="18"/>
              </w:rPr>
            </w:pPr>
            <w:r w:rsidRPr="006D3A21">
              <w:rPr>
                <w:rFonts w:ascii="Arial" w:hAnsi="Arial" w:cs="Arial"/>
                <w:color w:val="000000" w:themeColor="text1"/>
                <w:kern w:val="0"/>
                <w:sz w:val="18"/>
                <w:szCs w:val="18"/>
              </w:rPr>
              <w:t>EARFCN</w:t>
            </w:r>
          </w:p>
        </w:tc>
        <w:tc>
          <w:tcPr>
            <w:tcW w:w="1646" w:type="dxa"/>
            <w:tcBorders>
              <w:top w:val="single" w:sz="4" w:space="0" w:color="auto"/>
              <w:left w:val="single" w:sz="4" w:space="0" w:color="auto"/>
              <w:bottom w:val="single" w:sz="4" w:space="0" w:color="auto"/>
              <w:right w:val="single" w:sz="4" w:space="0" w:color="auto"/>
            </w:tcBorders>
            <w:hideMark/>
          </w:tcPr>
          <w:p w14:paraId="7C303CCF" w14:textId="77777777" w:rsidR="009571A0" w:rsidRPr="006D3A21" w:rsidRDefault="009571A0">
            <w:pPr>
              <w:rPr>
                <w:color w:val="000000" w:themeColor="text1"/>
                <w:lang w:val="en-GB"/>
              </w:rPr>
            </w:pPr>
            <w:r w:rsidRPr="006D3A21">
              <w:rPr>
                <w:rFonts w:hint="eastAsia"/>
                <w:color w:val="000000" w:themeColor="text1"/>
                <w:lang w:val="en-GB"/>
              </w:rPr>
              <w:t>U16</w:t>
            </w:r>
          </w:p>
        </w:tc>
        <w:tc>
          <w:tcPr>
            <w:tcW w:w="4391" w:type="dxa"/>
            <w:tcBorders>
              <w:top w:val="single" w:sz="4" w:space="0" w:color="auto"/>
              <w:left w:val="single" w:sz="4" w:space="0" w:color="auto"/>
              <w:bottom w:val="single" w:sz="4" w:space="0" w:color="auto"/>
              <w:right w:val="single" w:sz="4" w:space="0" w:color="auto"/>
            </w:tcBorders>
            <w:hideMark/>
          </w:tcPr>
          <w:p w14:paraId="6199DBD1" w14:textId="77777777" w:rsidR="009571A0" w:rsidRPr="006D3A21" w:rsidRDefault="009571A0">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小区频点</w:t>
            </w:r>
          </w:p>
        </w:tc>
      </w:tr>
      <w:tr w:rsidR="00B14CCE" w:rsidRPr="006D3A21" w14:paraId="71900695" w14:textId="77777777" w:rsidTr="00C50DA2">
        <w:trPr>
          <w:ins w:id="184" w:author="zctt" w:date="2014-05-28T13:45:00Z"/>
        </w:trPr>
        <w:tc>
          <w:tcPr>
            <w:tcW w:w="2288" w:type="dxa"/>
            <w:tcBorders>
              <w:top w:val="single" w:sz="4" w:space="0" w:color="auto"/>
              <w:left w:val="single" w:sz="4" w:space="0" w:color="auto"/>
              <w:bottom w:val="single" w:sz="4" w:space="0" w:color="auto"/>
              <w:right w:val="single" w:sz="4" w:space="0" w:color="auto"/>
            </w:tcBorders>
            <w:hideMark/>
          </w:tcPr>
          <w:p w14:paraId="264D404A" w14:textId="77777777" w:rsidR="00B14CCE" w:rsidRPr="006D3A21" w:rsidRDefault="00B14CCE" w:rsidP="00C50DA2">
            <w:pPr>
              <w:rPr>
                <w:ins w:id="185" w:author="zctt" w:date="2014-05-28T13:45:00Z"/>
                <w:color w:val="000000" w:themeColor="text1"/>
                <w:kern w:val="0"/>
                <w:sz w:val="18"/>
                <w:szCs w:val="18"/>
              </w:rPr>
            </w:pPr>
            <w:ins w:id="186" w:author="zctt" w:date="2014-05-28T13:45:00Z">
              <w:r w:rsidRPr="006D3A21">
                <w:rPr>
                  <w:color w:val="000000" w:themeColor="text1"/>
                </w:rPr>
                <w:t>PCI</w:t>
              </w:r>
            </w:ins>
          </w:p>
        </w:tc>
        <w:tc>
          <w:tcPr>
            <w:tcW w:w="1646" w:type="dxa"/>
            <w:tcBorders>
              <w:top w:val="single" w:sz="4" w:space="0" w:color="auto"/>
              <w:left w:val="single" w:sz="4" w:space="0" w:color="auto"/>
              <w:bottom w:val="single" w:sz="4" w:space="0" w:color="auto"/>
              <w:right w:val="single" w:sz="4" w:space="0" w:color="auto"/>
            </w:tcBorders>
            <w:hideMark/>
          </w:tcPr>
          <w:p w14:paraId="7CA82A93" w14:textId="77777777" w:rsidR="00B14CCE" w:rsidRPr="006D3A21" w:rsidRDefault="00B14CCE" w:rsidP="00C50DA2">
            <w:pPr>
              <w:rPr>
                <w:ins w:id="187" w:author="zctt" w:date="2014-05-28T13:45:00Z"/>
                <w:color w:val="000000" w:themeColor="text1"/>
                <w:lang w:val="en-GB"/>
              </w:rPr>
            </w:pPr>
            <w:ins w:id="188" w:author="zctt" w:date="2014-05-28T13:45:00Z">
              <w:r w:rsidRPr="006D3A21">
                <w:rPr>
                  <w:rFonts w:hint="eastAsia"/>
                  <w:color w:val="000000" w:themeColor="text1"/>
                  <w:lang w:val="en-GB"/>
                </w:rPr>
                <w:t>U16</w:t>
              </w:r>
            </w:ins>
          </w:p>
        </w:tc>
        <w:tc>
          <w:tcPr>
            <w:tcW w:w="4391" w:type="dxa"/>
            <w:tcBorders>
              <w:top w:val="single" w:sz="4" w:space="0" w:color="auto"/>
              <w:left w:val="single" w:sz="4" w:space="0" w:color="auto"/>
              <w:bottom w:val="single" w:sz="4" w:space="0" w:color="auto"/>
              <w:right w:val="single" w:sz="4" w:space="0" w:color="auto"/>
            </w:tcBorders>
            <w:hideMark/>
          </w:tcPr>
          <w:p w14:paraId="5A76457B" w14:textId="77777777" w:rsidR="00B14CCE" w:rsidRPr="006D3A21" w:rsidRDefault="00B14CCE" w:rsidP="00C50DA2">
            <w:pPr>
              <w:autoSpaceDE w:val="0"/>
              <w:autoSpaceDN w:val="0"/>
              <w:adjustRightInd w:val="0"/>
              <w:spacing w:line="240" w:lineRule="auto"/>
              <w:jc w:val="left"/>
              <w:rPr>
                <w:ins w:id="189" w:author="zctt" w:date="2014-05-28T13:45:00Z"/>
                <w:color w:val="000000" w:themeColor="text1"/>
                <w:kern w:val="0"/>
                <w:sz w:val="18"/>
                <w:szCs w:val="18"/>
              </w:rPr>
            </w:pPr>
            <w:ins w:id="190" w:author="zctt" w:date="2014-05-28T13:45:00Z">
              <w:r w:rsidRPr="006D3A21">
                <w:rPr>
                  <w:rFonts w:ascii="宋体" w:cs="宋体" w:hint="eastAsia"/>
                  <w:color w:val="000000" w:themeColor="text1"/>
                  <w:kern w:val="0"/>
                  <w:sz w:val="18"/>
                  <w:szCs w:val="18"/>
                </w:rPr>
                <w:t>物理层小区</w:t>
              </w:r>
              <w:r w:rsidRPr="006D3A21">
                <w:rPr>
                  <w:color w:val="000000" w:themeColor="text1"/>
                  <w:kern w:val="0"/>
                  <w:sz w:val="18"/>
                  <w:szCs w:val="18"/>
                </w:rPr>
                <w:t>ID</w:t>
              </w:r>
            </w:ins>
          </w:p>
          <w:p w14:paraId="06547819" w14:textId="77777777" w:rsidR="00B14CCE" w:rsidRPr="006D3A21" w:rsidRDefault="00B14CCE" w:rsidP="00C50DA2">
            <w:pPr>
              <w:autoSpaceDE w:val="0"/>
              <w:autoSpaceDN w:val="0"/>
              <w:adjustRightInd w:val="0"/>
              <w:spacing w:line="240" w:lineRule="auto"/>
              <w:jc w:val="left"/>
              <w:rPr>
                <w:ins w:id="191" w:author="zctt" w:date="2014-05-28T13:45:00Z"/>
                <w:rFonts w:ascii="宋体" w:cs="宋体"/>
                <w:color w:val="000000" w:themeColor="text1"/>
                <w:kern w:val="0"/>
                <w:sz w:val="18"/>
                <w:szCs w:val="18"/>
              </w:rPr>
            </w:pPr>
            <w:ins w:id="192" w:author="zctt" w:date="2014-05-28T13:45:00Z">
              <w:r w:rsidRPr="006D3A21">
                <w:rPr>
                  <w:rFonts w:ascii="宋体" w:cs="宋体" w:hint="eastAsia"/>
                  <w:color w:val="000000" w:themeColor="text1"/>
                  <w:kern w:val="0"/>
                  <w:sz w:val="18"/>
                  <w:szCs w:val="18"/>
                </w:rPr>
                <w:t>范围</w:t>
              </w:r>
              <w:r w:rsidRPr="006D3A21">
                <w:rPr>
                  <w:color w:val="000000" w:themeColor="text1"/>
                  <w:kern w:val="0"/>
                  <w:sz w:val="18"/>
                  <w:szCs w:val="18"/>
                </w:rPr>
                <w:t>: 0-503</w:t>
              </w:r>
            </w:ins>
          </w:p>
        </w:tc>
      </w:tr>
      <w:tr w:rsidR="00B14CCE" w:rsidRPr="006D3A21" w14:paraId="5B8649C7" w14:textId="77777777" w:rsidTr="00C50DA2">
        <w:trPr>
          <w:ins w:id="193" w:author="zctt" w:date="2014-05-28T13:46:00Z"/>
        </w:trPr>
        <w:tc>
          <w:tcPr>
            <w:tcW w:w="2288" w:type="dxa"/>
            <w:tcBorders>
              <w:top w:val="single" w:sz="4" w:space="0" w:color="auto"/>
              <w:left w:val="single" w:sz="4" w:space="0" w:color="auto"/>
              <w:bottom w:val="single" w:sz="4" w:space="0" w:color="auto"/>
              <w:right w:val="single" w:sz="4" w:space="0" w:color="auto"/>
            </w:tcBorders>
            <w:hideMark/>
          </w:tcPr>
          <w:p w14:paraId="3D59887A" w14:textId="77777777" w:rsidR="00B14CCE" w:rsidRPr="006D3A21" w:rsidRDefault="00B14CCE" w:rsidP="00C50DA2">
            <w:pPr>
              <w:rPr>
                <w:ins w:id="194" w:author="zctt" w:date="2014-05-28T13:46:00Z"/>
                <w:color w:val="000000" w:themeColor="text1"/>
                <w:kern w:val="0"/>
                <w:sz w:val="18"/>
                <w:szCs w:val="18"/>
              </w:rPr>
            </w:pPr>
            <w:ins w:id="195" w:author="zctt" w:date="2014-05-28T13:46:00Z">
              <w:r w:rsidRPr="00B14CCE">
                <w:rPr>
                  <w:color w:val="000000" w:themeColor="text1"/>
                </w:rPr>
                <w:t>mu16FrameNumber</w:t>
              </w:r>
            </w:ins>
          </w:p>
        </w:tc>
        <w:tc>
          <w:tcPr>
            <w:tcW w:w="1646" w:type="dxa"/>
            <w:tcBorders>
              <w:top w:val="single" w:sz="4" w:space="0" w:color="auto"/>
              <w:left w:val="single" w:sz="4" w:space="0" w:color="auto"/>
              <w:bottom w:val="single" w:sz="4" w:space="0" w:color="auto"/>
              <w:right w:val="single" w:sz="4" w:space="0" w:color="auto"/>
            </w:tcBorders>
            <w:hideMark/>
          </w:tcPr>
          <w:p w14:paraId="2ED57E06" w14:textId="77777777" w:rsidR="00B14CCE" w:rsidRPr="006D3A21" w:rsidRDefault="00B14CCE" w:rsidP="00C50DA2">
            <w:pPr>
              <w:rPr>
                <w:ins w:id="196" w:author="zctt" w:date="2014-05-28T13:46:00Z"/>
                <w:color w:val="000000" w:themeColor="text1"/>
                <w:lang w:val="en-GB"/>
              </w:rPr>
            </w:pPr>
            <w:ins w:id="197" w:author="zctt" w:date="2014-05-28T13:46:00Z">
              <w:r w:rsidRPr="006D3A21">
                <w:rPr>
                  <w:rFonts w:hint="eastAsia"/>
                  <w:color w:val="000000" w:themeColor="text1"/>
                  <w:lang w:val="en-GB"/>
                </w:rPr>
                <w:t>U16</w:t>
              </w:r>
            </w:ins>
          </w:p>
        </w:tc>
        <w:tc>
          <w:tcPr>
            <w:tcW w:w="4391" w:type="dxa"/>
            <w:tcBorders>
              <w:top w:val="single" w:sz="4" w:space="0" w:color="auto"/>
              <w:left w:val="single" w:sz="4" w:space="0" w:color="auto"/>
              <w:bottom w:val="single" w:sz="4" w:space="0" w:color="auto"/>
              <w:right w:val="single" w:sz="4" w:space="0" w:color="auto"/>
            </w:tcBorders>
            <w:hideMark/>
          </w:tcPr>
          <w:p w14:paraId="4F506D84" w14:textId="77777777" w:rsidR="00B14CCE" w:rsidRPr="006D3A21" w:rsidRDefault="00B14CCE" w:rsidP="00C50DA2">
            <w:pPr>
              <w:autoSpaceDE w:val="0"/>
              <w:autoSpaceDN w:val="0"/>
              <w:adjustRightInd w:val="0"/>
              <w:spacing w:line="240" w:lineRule="auto"/>
              <w:jc w:val="left"/>
              <w:rPr>
                <w:ins w:id="198" w:author="zctt" w:date="2014-05-28T13:46:00Z"/>
                <w:rFonts w:ascii="宋体" w:cs="宋体"/>
                <w:color w:val="000000" w:themeColor="text1"/>
                <w:kern w:val="0"/>
                <w:sz w:val="18"/>
                <w:szCs w:val="18"/>
              </w:rPr>
            </w:pPr>
            <w:ins w:id="199" w:author="zctt" w:date="2014-05-28T13:46:00Z">
              <w:r w:rsidRPr="00B14CCE">
                <w:rPr>
                  <w:rFonts w:ascii="宋体" w:cs="宋体" w:hint="eastAsia"/>
                  <w:color w:val="000000" w:themeColor="text1"/>
                  <w:kern w:val="0"/>
                  <w:sz w:val="18"/>
                  <w:szCs w:val="18"/>
                </w:rPr>
                <w:t>空口接收无线帧号</w:t>
              </w:r>
            </w:ins>
          </w:p>
        </w:tc>
      </w:tr>
      <w:tr w:rsidR="00B14CCE" w:rsidRPr="006D3A21" w14:paraId="4F1A3D3A" w14:textId="77777777" w:rsidTr="00C50DA2">
        <w:trPr>
          <w:ins w:id="200" w:author="zctt" w:date="2014-05-28T13:46:00Z"/>
        </w:trPr>
        <w:tc>
          <w:tcPr>
            <w:tcW w:w="2288" w:type="dxa"/>
            <w:tcBorders>
              <w:top w:val="single" w:sz="4" w:space="0" w:color="auto"/>
              <w:left w:val="single" w:sz="4" w:space="0" w:color="auto"/>
              <w:bottom w:val="single" w:sz="4" w:space="0" w:color="auto"/>
              <w:right w:val="single" w:sz="4" w:space="0" w:color="auto"/>
            </w:tcBorders>
            <w:hideMark/>
          </w:tcPr>
          <w:p w14:paraId="49C9358D" w14:textId="77777777" w:rsidR="00B14CCE" w:rsidRPr="006D3A21" w:rsidRDefault="00B14CCE" w:rsidP="00C50DA2">
            <w:pPr>
              <w:rPr>
                <w:ins w:id="201" w:author="zctt" w:date="2014-05-28T13:46:00Z"/>
                <w:color w:val="000000" w:themeColor="text1"/>
                <w:kern w:val="0"/>
                <w:sz w:val="18"/>
                <w:szCs w:val="18"/>
              </w:rPr>
            </w:pPr>
            <w:ins w:id="202" w:author="zctt" w:date="2014-05-28T13:46:00Z">
              <w:r w:rsidRPr="00B14CCE">
                <w:rPr>
                  <w:color w:val="000000" w:themeColor="text1"/>
                </w:rPr>
                <w:t>mu8SubFrameNumber</w:t>
              </w:r>
            </w:ins>
          </w:p>
        </w:tc>
        <w:tc>
          <w:tcPr>
            <w:tcW w:w="1646" w:type="dxa"/>
            <w:tcBorders>
              <w:top w:val="single" w:sz="4" w:space="0" w:color="auto"/>
              <w:left w:val="single" w:sz="4" w:space="0" w:color="auto"/>
              <w:bottom w:val="single" w:sz="4" w:space="0" w:color="auto"/>
              <w:right w:val="single" w:sz="4" w:space="0" w:color="auto"/>
            </w:tcBorders>
            <w:hideMark/>
          </w:tcPr>
          <w:p w14:paraId="47184F65" w14:textId="77777777" w:rsidR="00B14CCE" w:rsidRPr="006D3A21" w:rsidRDefault="00B14CCE" w:rsidP="00C50DA2">
            <w:pPr>
              <w:rPr>
                <w:ins w:id="203" w:author="zctt" w:date="2014-05-28T13:46:00Z"/>
                <w:color w:val="000000" w:themeColor="text1"/>
                <w:lang w:val="en-GB"/>
              </w:rPr>
            </w:pPr>
            <w:ins w:id="204" w:author="zctt" w:date="2014-05-28T13:46:00Z">
              <w:r w:rsidRPr="00B14CCE">
                <w:rPr>
                  <w:color w:val="000000" w:themeColor="text1"/>
                  <w:lang w:val="en-GB"/>
                </w:rPr>
                <w:t>U8</w:t>
              </w:r>
            </w:ins>
          </w:p>
        </w:tc>
        <w:tc>
          <w:tcPr>
            <w:tcW w:w="4391" w:type="dxa"/>
            <w:tcBorders>
              <w:top w:val="single" w:sz="4" w:space="0" w:color="auto"/>
              <w:left w:val="single" w:sz="4" w:space="0" w:color="auto"/>
              <w:bottom w:val="single" w:sz="4" w:space="0" w:color="auto"/>
              <w:right w:val="single" w:sz="4" w:space="0" w:color="auto"/>
            </w:tcBorders>
            <w:hideMark/>
          </w:tcPr>
          <w:p w14:paraId="0AAAA21F" w14:textId="77777777" w:rsidR="00B14CCE" w:rsidRPr="006D3A21" w:rsidRDefault="00B14CCE" w:rsidP="00C50DA2">
            <w:pPr>
              <w:autoSpaceDE w:val="0"/>
              <w:autoSpaceDN w:val="0"/>
              <w:adjustRightInd w:val="0"/>
              <w:spacing w:line="240" w:lineRule="auto"/>
              <w:jc w:val="left"/>
              <w:rPr>
                <w:ins w:id="205" w:author="zctt" w:date="2014-05-28T13:46:00Z"/>
                <w:rFonts w:ascii="宋体" w:cs="宋体"/>
                <w:color w:val="000000" w:themeColor="text1"/>
                <w:kern w:val="0"/>
                <w:sz w:val="18"/>
                <w:szCs w:val="18"/>
              </w:rPr>
            </w:pPr>
            <w:ins w:id="206" w:author="zctt" w:date="2014-05-28T13:46:00Z">
              <w:r w:rsidRPr="00B14CCE">
                <w:rPr>
                  <w:rFonts w:ascii="宋体" w:cs="宋体" w:hint="eastAsia"/>
                  <w:color w:val="000000" w:themeColor="text1"/>
                  <w:kern w:val="0"/>
                  <w:sz w:val="18"/>
                  <w:szCs w:val="18"/>
                </w:rPr>
                <w:t>空口接收无线子帧号</w:t>
              </w:r>
            </w:ins>
          </w:p>
        </w:tc>
      </w:tr>
      <w:tr w:rsidR="009571A0" w:rsidRPr="006D3A21" w14:paraId="674250E0"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3CABBC3A" w14:textId="77777777" w:rsidR="009571A0" w:rsidRPr="006D3A21" w:rsidRDefault="00B14CCE">
            <w:pPr>
              <w:rPr>
                <w:color w:val="000000" w:themeColor="text1"/>
                <w:kern w:val="0"/>
                <w:sz w:val="18"/>
                <w:szCs w:val="18"/>
              </w:rPr>
            </w:pPr>
            <w:ins w:id="207" w:author="zctt" w:date="2014-05-28T13:46:00Z">
              <w:r w:rsidRPr="00B14CCE">
                <w:rPr>
                  <w:color w:val="000000" w:themeColor="text1"/>
                </w:rPr>
                <w:t>mu8Padding</w:t>
              </w:r>
            </w:ins>
            <w:del w:id="208" w:author="zctt" w:date="2014-05-28T13:46:00Z">
              <w:r w:rsidR="009571A0" w:rsidRPr="006D3A21" w:rsidDel="00B14CCE">
                <w:rPr>
                  <w:color w:val="000000" w:themeColor="text1"/>
                </w:rPr>
                <w:delText>PCI</w:delText>
              </w:r>
            </w:del>
          </w:p>
        </w:tc>
        <w:tc>
          <w:tcPr>
            <w:tcW w:w="1646" w:type="dxa"/>
            <w:tcBorders>
              <w:top w:val="single" w:sz="4" w:space="0" w:color="auto"/>
              <w:left w:val="single" w:sz="4" w:space="0" w:color="auto"/>
              <w:bottom w:val="single" w:sz="4" w:space="0" w:color="auto"/>
              <w:right w:val="single" w:sz="4" w:space="0" w:color="auto"/>
            </w:tcBorders>
            <w:hideMark/>
          </w:tcPr>
          <w:p w14:paraId="2360D4F7" w14:textId="77777777" w:rsidR="009571A0" w:rsidRPr="006D3A21" w:rsidRDefault="00B14CCE">
            <w:pPr>
              <w:rPr>
                <w:color w:val="000000" w:themeColor="text1"/>
                <w:lang w:val="en-GB"/>
              </w:rPr>
            </w:pPr>
            <w:ins w:id="209" w:author="zctt" w:date="2014-05-28T13:46:00Z">
              <w:r w:rsidRPr="00B14CCE">
                <w:rPr>
                  <w:color w:val="000000" w:themeColor="text1"/>
                  <w:lang w:val="en-GB"/>
                </w:rPr>
                <w:t>U8</w:t>
              </w:r>
            </w:ins>
            <w:del w:id="210" w:author="zctt" w:date="2014-05-28T13:46:00Z">
              <w:r w:rsidR="009571A0" w:rsidRPr="006D3A21" w:rsidDel="00B14CCE">
                <w:rPr>
                  <w:rFonts w:hint="eastAsia"/>
                  <w:color w:val="000000" w:themeColor="text1"/>
                  <w:lang w:val="en-GB"/>
                </w:rPr>
                <w:delText>U16</w:delText>
              </w:r>
            </w:del>
          </w:p>
        </w:tc>
        <w:tc>
          <w:tcPr>
            <w:tcW w:w="4391" w:type="dxa"/>
            <w:tcBorders>
              <w:top w:val="single" w:sz="4" w:space="0" w:color="auto"/>
              <w:left w:val="single" w:sz="4" w:space="0" w:color="auto"/>
              <w:bottom w:val="single" w:sz="4" w:space="0" w:color="auto"/>
              <w:right w:val="single" w:sz="4" w:space="0" w:color="auto"/>
            </w:tcBorders>
            <w:hideMark/>
          </w:tcPr>
          <w:p w14:paraId="54D6BDAE" w14:textId="77777777" w:rsidR="009571A0" w:rsidRPr="006D3A21" w:rsidDel="00B14CCE" w:rsidRDefault="009571A0">
            <w:pPr>
              <w:autoSpaceDE w:val="0"/>
              <w:autoSpaceDN w:val="0"/>
              <w:adjustRightInd w:val="0"/>
              <w:spacing w:line="240" w:lineRule="auto"/>
              <w:jc w:val="left"/>
              <w:rPr>
                <w:del w:id="211" w:author="zctt" w:date="2014-05-28T13:46:00Z"/>
                <w:color w:val="000000" w:themeColor="text1"/>
                <w:kern w:val="0"/>
                <w:sz w:val="18"/>
                <w:szCs w:val="18"/>
              </w:rPr>
            </w:pPr>
            <w:del w:id="212" w:author="zctt" w:date="2014-05-28T13:46:00Z">
              <w:r w:rsidRPr="006D3A21" w:rsidDel="00B14CCE">
                <w:rPr>
                  <w:rFonts w:ascii="宋体" w:cs="宋体" w:hint="eastAsia"/>
                  <w:color w:val="000000" w:themeColor="text1"/>
                  <w:kern w:val="0"/>
                  <w:sz w:val="18"/>
                  <w:szCs w:val="18"/>
                </w:rPr>
                <w:delText>物理层小区</w:delText>
              </w:r>
              <w:r w:rsidRPr="006D3A21" w:rsidDel="00B14CCE">
                <w:rPr>
                  <w:color w:val="000000" w:themeColor="text1"/>
                  <w:kern w:val="0"/>
                  <w:sz w:val="18"/>
                  <w:szCs w:val="18"/>
                </w:rPr>
                <w:delText>ID</w:delText>
              </w:r>
            </w:del>
          </w:p>
          <w:p w14:paraId="4D378DA8" w14:textId="77777777" w:rsidR="009571A0" w:rsidRPr="006D3A21" w:rsidRDefault="009571A0">
            <w:pPr>
              <w:autoSpaceDE w:val="0"/>
              <w:autoSpaceDN w:val="0"/>
              <w:adjustRightInd w:val="0"/>
              <w:spacing w:line="240" w:lineRule="auto"/>
              <w:jc w:val="left"/>
              <w:rPr>
                <w:rFonts w:ascii="宋体" w:cs="宋体"/>
                <w:color w:val="000000" w:themeColor="text1"/>
                <w:kern w:val="0"/>
                <w:sz w:val="18"/>
                <w:szCs w:val="18"/>
              </w:rPr>
            </w:pPr>
            <w:del w:id="213" w:author="zctt" w:date="2014-05-28T13:46:00Z">
              <w:r w:rsidRPr="006D3A21" w:rsidDel="00B14CCE">
                <w:rPr>
                  <w:rFonts w:ascii="宋体" w:cs="宋体" w:hint="eastAsia"/>
                  <w:color w:val="000000" w:themeColor="text1"/>
                  <w:kern w:val="0"/>
                  <w:sz w:val="18"/>
                  <w:szCs w:val="18"/>
                </w:rPr>
                <w:delText>范围</w:delText>
              </w:r>
              <w:r w:rsidRPr="006D3A21" w:rsidDel="00B14CCE">
                <w:rPr>
                  <w:color w:val="000000" w:themeColor="text1"/>
                  <w:kern w:val="0"/>
                  <w:sz w:val="18"/>
                  <w:szCs w:val="18"/>
                </w:rPr>
                <w:delText>: 0-503</w:delText>
              </w:r>
            </w:del>
          </w:p>
        </w:tc>
      </w:tr>
      <w:tr w:rsidR="009571A0" w:rsidRPr="006D3A21" w14:paraId="26648C90"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7625A253" w14:textId="77777777" w:rsidR="009571A0" w:rsidRPr="006D3A21" w:rsidRDefault="009571A0">
            <w:pPr>
              <w:rPr>
                <w:color w:val="000000" w:themeColor="text1"/>
              </w:rPr>
            </w:pPr>
            <w:r w:rsidRPr="006D3A21">
              <w:rPr>
                <w:color w:val="000000" w:themeColor="text1"/>
                <w:sz w:val="18"/>
                <w:szCs w:val="18"/>
              </w:rPr>
              <w:t>SibPresentFlg</w:t>
            </w:r>
          </w:p>
        </w:tc>
        <w:tc>
          <w:tcPr>
            <w:tcW w:w="1646" w:type="dxa"/>
            <w:tcBorders>
              <w:top w:val="single" w:sz="4" w:space="0" w:color="auto"/>
              <w:left w:val="single" w:sz="4" w:space="0" w:color="auto"/>
              <w:bottom w:val="single" w:sz="4" w:space="0" w:color="auto"/>
              <w:right w:val="single" w:sz="4" w:space="0" w:color="auto"/>
            </w:tcBorders>
            <w:hideMark/>
          </w:tcPr>
          <w:p w14:paraId="1CD13B26" w14:textId="77777777" w:rsidR="009571A0" w:rsidRPr="006D3A21" w:rsidRDefault="009571A0">
            <w:pPr>
              <w:rPr>
                <w:color w:val="000000" w:themeColor="text1"/>
                <w:lang w:val="en-GB"/>
              </w:rPr>
            </w:pPr>
            <w:r w:rsidRPr="006D3A21">
              <w:rPr>
                <w:rFonts w:hint="eastAsia"/>
                <w:color w:val="000000" w:themeColor="text1"/>
                <w:sz w:val="18"/>
                <w:szCs w:val="18"/>
                <w:lang w:val="en-GB"/>
              </w:rPr>
              <w:t>U32</w:t>
            </w:r>
          </w:p>
        </w:tc>
        <w:tc>
          <w:tcPr>
            <w:tcW w:w="4391" w:type="dxa"/>
            <w:tcBorders>
              <w:top w:val="single" w:sz="4" w:space="0" w:color="auto"/>
              <w:left w:val="single" w:sz="4" w:space="0" w:color="auto"/>
              <w:bottom w:val="single" w:sz="4" w:space="0" w:color="auto"/>
              <w:right w:val="single" w:sz="4" w:space="0" w:color="auto"/>
            </w:tcBorders>
            <w:hideMark/>
          </w:tcPr>
          <w:p w14:paraId="21D6D0FC"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 xml:space="preserve">Bitmap </w:t>
            </w:r>
            <w:r w:rsidRPr="006D3A21">
              <w:rPr>
                <w:rFonts w:hint="eastAsia"/>
                <w:color w:val="000000" w:themeColor="text1"/>
                <w:lang w:val="en-GB"/>
              </w:rPr>
              <w:t>系统信息存在标志</w:t>
            </w:r>
          </w:p>
          <w:p w14:paraId="491C2585"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Bit0: MIB</w:t>
            </w:r>
          </w:p>
          <w:p w14:paraId="57D82E37"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Bit1: SIB1</w:t>
            </w:r>
          </w:p>
          <w:p w14:paraId="1B71D816"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Bit2: SIB2</w:t>
            </w:r>
          </w:p>
          <w:p w14:paraId="797B913D"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Bit3: SIB3</w:t>
            </w:r>
          </w:p>
          <w:p w14:paraId="147FDBC8"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Bit4: SIB4</w:t>
            </w:r>
          </w:p>
          <w:p w14:paraId="081F3CA2"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Bit5: SIB5</w:t>
            </w:r>
          </w:p>
          <w:p w14:paraId="3165D670"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lastRenderedPageBreak/>
              <w:t>Bit6: SIB6</w:t>
            </w:r>
          </w:p>
          <w:p w14:paraId="2AE05A62"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Bit7: SIB7</w:t>
            </w:r>
          </w:p>
          <w:p w14:paraId="7BF83751"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Bit8: SIB8</w:t>
            </w:r>
          </w:p>
          <w:p w14:paraId="7C6F16D5"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Bit9: SIB9</w:t>
            </w:r>
          </w:p>
          <w:p w14:paraId="4CCBE5AF"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Bit10: SIB10</w:t>
            </w:r>
          </w:p>
          <w:p w14:paraId="4537519A"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Bit11: SIB11</w:t>
            </w:r>
          </w:p>
          <w:p w14:paraId="7642516A"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Bit12: SIB12</w:t>
            </w:r>
          </w:p>
          <w:p w14:paraId="693A52DB" w14:textId="77777777" w:rsidR="009571A0"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Bit13: SIB13</w:t>
            </w:r>
          </w:p>
          <w:p w14:paraId="7D89856E" w14:textId="77777777" w:rsidR="009571A0" w:rsidRPr="006D3A21" w:rsidRDefault="009571A0">
            <w:pPr>
              <w:rPr>
                <w:color w:val="000000" w:themeColor="text1"/>
                <w:lang w:val="en-GB"/>
              </w:rPr>
            </w:pPr>
            <w:r w:rsidRPr="006D3A21">
              <w:rPr>
                <w:color w:val="000000" w:themeColor="text1"/>
                <w:lang w:val="en-GB"/>
              </w:rPr>
              <w:t>Bit1</w:t>
            </w:r>
            <w:r w:rsidR="00C609B0">
              <w:rPr>
                <w:rFonts w:hint="eastAsia"/>
                <w:color w:val="000000" w:themeColor="text1"/>
                <w:lang w:val="en-GB"/>
              </w:rPr>
              <w:t>5</w:t>
            </w:r>
            <w:r w:rsidRPr="006D3A21">
              <w:rPr>
                <w:color w:val="000000" w:themeColor="text1"/>
                <w:lang w:val="en-GB"/>
              </w:rPr>
              <w:t xml:space="preserve"> ~ Bit31  Reserved</w:t>
            </w:r>
          </w:p>
          <w:p w14:paraId="1FD0C00E" w14:textId="77777777" w:rsidR="009571A0" w:rsidRPr="006D3A21" w:rsidRDefault="009571A0">
            <w:pPr>
              <w:rPr>
                <w:color w:val="000000" w:themeColor="text1"/>
                <w:lang w:val="en-GB"/>
              </w:rPr>
            </w:pPr>
            <w:r w:rsidRPr="006D3A21">
              <w:rPr>
                <w:rFonts w:hint="eastAsia"/>
                <w:color w:val="000000" w:themeColor="text1"/>
                <w:lang w:val="en-GB"/>
              </w:rPr>
              <w:t>注：</w:t>
            </w:r>
            <w:r w:rsidRPr="006D3A21">
              <w:rPr>
                <w:color w:val="000000" w:themeColor="text1"/>
                <w:lang w:val="en-GB"/>
              </w:rPr>
              <w:t>Bit</w:t>
            </w:r>
            <w:r w:rsidRPr="006D3A21">
              <w:rPr>
                <w:rFonts w:hint="eastAsia"/>
                <w:color w:val="000000" w:themeColor="text1"/>
                <w:lang w:val="en-GB"/>
              </w:rPr>
              <w:t>位值为</w:t>
            </w:r>
            <w:r w:rsidRPr="006D3A21">
              <w:rPr>
                <w:color w:val="000000" w:themeColor="text1"/>
                <w:lang w:val="en-GB"/>
              </w:rPr>
              <w:t>0</w:t>
            </w:r>
            <w:r w:rsidRPr="006D3A21">
              <w:rPr>
                <w:rFonts w:hint="eastAsia"/>
                <w:color w:val="000000" w:themeColor="text1"/>
                <w:lang w:val="en-GB"/>
              </w:rPr>
              <w:t>时，对应的</w:t>
            </w:r>
            <w:r w:rsidRPr="006D3A21">
              <w:rPr>
                <w:color w:val="000000" w:themeColor="text1"/>
                <w:lang w:val="en-GB"/>
              </w:rPr>
              <w:t>length</w:t>
            </w:r>
            <w:r w:rsidRPr="006D3A21">
              <w:rPr>
                <w:rFonts w:hint="eastAsia"/>
                <w:color w:val="000000" w:themeColor="text1"/>
                <w:lang w:val="en-GB"/>
              </w:rPr>
              <w:t>、</w:t>
            </w:r>
            <w:r w:rsidRPr="006D3A21">
              <w:rPr>
                <w:color w:val="000000" w:themeColor="text1"/>
                <w:lang w:val="en-GB"/>
              </w:rPr>
              <w:t>data</w:t>
            </w:r>
            <w:r w:rsidRPr="006D3A21">
              <w:rPr>
                <w:rFonts w:hint="eastAsia"/>
                <w:color w:val="000000" w:themeColor="text1"/>
                <w:lang w:val="en-GB"/>
              </w:rPr>
              <w:t>信息无效</w:t>
            </w:r>
          </w:p>
        </w:tc>
      </w:tr>
      <w:tr w:rsidR="009571A0" w:rsidRPr="006D3A21" w14:paraId="46FBE022"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7A7141FB" w14:textId="77777777" w:rsidR="009571A0" w:rsidRPr="006D3A21" w:rsidRDefault="009571A0">
            <w:pPr>
              <w:rPr>
                <w:color w:val="000000" w:themeColor="text1"/>
                <w:sz w:val="18"/>
                <w:szCs w:val="18"/>
              </w:rPr>
            </w:pPr>
            <w:r w:rsidRPr="006D3A21">
              <w:rPr>
                <w:color w:val="000000" w:themeColor="text1"/>
              </w:rPr>
              <w:lastRenderedPageBreak/>
              <w:t>MIB</w:t>
            </w:r>
            <w:r w:rsidR="001B2D67">
              <w:rPr>
                <w:rFonts w:hint="eastAsia"/>
                <w:color w:val="000000" w:themeColor="text1"/>
              </w:rPr>
              <w:t>Info</w:t>
            </w:r>
          </w:p>
        </w:tc>
        <w:tc>
          <w:tcPr>
            <w:tcW w:w="1646" w:type="dxa"/>
            <w:tcBorders>
              <w:top w:val="single" w:sz="4" w:space="0" w:color="auto"/>
              <w:left w:val="single" w:sz="4" w:space="0" w:color="auto"/>
              <w:bottom w:val="single" w:sz="4" w:space="0" w:color="auto"/>
              <w:right w:val="single" w:sz="4" w:space="0" w:color="auto"/>
            </w:tcBorders>
            <w:hideMark/>
          </w:tcPr>
          <w:p w14:paraId="65FD39EF" w14:textId="77777777" w:rsidR="009571A0" w:rsidRPr="006D3A21" w:rsidRDefault="001B2D67">
            <w:pPr>
              <w:rPr>
                <w:color w:val="000000" w:themeColor="text1"/>
                <w:sz w:val="18"/>
                <w:szCs w:val="18"/>
                <w:lang w:val="en-GB"/>
              </w:rPr>
            </w:pPr>
            <w:r>
              <w:rPr>
                <w:rFonts w:hint="eastAsia"/>
                <w:color w:val="000000" w:themeColor="text1"/>
                <w:sz w:val="18"/>
                <w:szCs w:val="18"/>
                <w:lang w:val="en-GB"/>
              </w:rPr>
              <w:t>U32</w:t>
            </w:r>
          </w:p>
        </w:tc>
        <w:tc>
          <w:tcPr>
            <w:tcW w:w="4391" w:type="dxa"/>
            <w:tcBorders>
              <w:top w:val="single" w:sz="4" w:space="0" w:color="auto"/>
              <w:left w:val="single" w:sz="4" w:space="0" w:color="auto"/>
              <w:bottom w:val="single" w:sz="4" w:space="0" w:color="auto"/>
              <w:right w:val="single" w:sz="4" w:space="0" w:color="auto"/>
            </w:tcBorders>
            <w:hideMark/>
          </w:tcPr>
          <w:p w14:paraId="3EA47A7D" w14:textId="77777777" w:rsidR="009571A0" w:rsidRPr="006D3A21" w:rsidRDefault="009571A0">
            <w:pPr>
              <w:rPr>
                <w:color w:val="000000" w:themeColor="text1"/>
                <w:lang w:val="en-GB"/>
              </w:rPr>
            </w:pPr>
            <w:r w:rsidRPr="006D3A21">
              <w:rPr>
                <w:color w:val="000000" w:themeColor="text1"/>
                <w:lang w:val="en-GB"/>
              </w:rPr>
              <w:t>ASN1</w:t>
            </w:r>
            <w:r w:rsidRPr="006D3A21">
              <w:rPr>
                <w:rFonts w:hint="eastAsia"/>
                <w:color w:val="000000" w:themeColor="text1"/>
                <w:lang w:val="en-GB"/>
              </w:rPr>
              <w:t>编码数据</w:t>
            </w:r>
          </w:p>
        </w:tc>
      </w:tr>
      <w:tr w:rsidR="009571A0" w:rsidRPr="006D3A21" w14:paraId="0056EDE6"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47D24035" w14:textId="77777777" w:rsidR="009571A0" w:rsidRPr="006D3A21" w:rsidRDefault="009571A0">
            <w:pPr>
              <w:rPr>
                <w:color w:val="000000" w:themeColor="text1"/>
              </w:rPr>
            </w:pPr>
            <w:r w:rsidRPr="006D3A21">
              <w:rPr>
                <w:color w:val="000000" w:themeColor="text1"/>
                <w:sz w:val="18"/>
                <w:szCs w:val="18"/>
              </w:rPr>
              <w:t>SIB1length</w:t>
            </w:r>
          </w:p>
        </w:tc>
        <w:tc>
          <w:tcPr>
            <w:tcW w:w="1646" w:type="dxa"/>
            <w:tcBorders>
              <w:top w:val="single" w:sz="4" w:space="0" w:color="auto"/>
              <w:left w:val="single" w:sz="4" w:space="0" w:color="auto"/>
              <w:bottom w:val="single" w:sz="4" w:space="0" w:color="auto"/>
              <w:right w:val="single" w:sz="4" w:space="0" w:color="auto"/>
            </w:tcBorders>
            <w:hideMark/>
          </w:tcPr>
          <w:p w14:paraId="67F61282" w14:textId="77777777" w:rsidR="009571A0" w:rsidRPr="006D3A21" w:rsidRDefault="009571A0">
            <w:pPr>
              <w:rPr>
                <w:color w:val="000000" w:themeColor="text1"/>
                <w:sz w:val="18"/>
                <w:szCs w:val="18"/>
                <w:lang w:val="en-GB"/>
              </w:rPr>
            </w:pPr>
            <w:r w:rsidRPr="006D3A21">
              <w:rPr>
                <w:rFonts w:hint="eastAsia"/>
                <w:color w:val="000000" w:themeColor="text1"/>
                <w:sz w:val="18"/>
                <w:szCs w:val="18"/>
                <w:lang w:val="en-GB"/>
              </w:rPr>
              <w:t>U</w:t>
            </w:r>
            <w:r w:rsidR="00D8689D">
              <w:rPr>
                <w:rFonts w:hint="eastAsia"/>
                <w:color w:val="000000" w:themeColor="text1"/>
                <w:sz w:val="18"/>
                <w:szCs w:val="18"/>
                <w:lang w:val="en-GB"/>
              </w:rPr>
              <w:t>16</w:t>
            </w:r>
          </w:p>
        </w:tc>
        <w:tc>
          <w:tcPr>
            <w:tcW w:w="4391" w:type="dxa"/>
            <w:tcBorders>
              <w:top w:val="single" w:sz="4" w:space="0" w:color="auto"/>
              <w:left w:val="single" w:sz="4" w:space="0" w:color="auto"/>
              <w:bottom w:val="single" w:sz="4" w:space="0" w:color="auto"/>
              <w:right w:val="single" w:sz="4" w:space="0" w:color="auto"/>
            </w:tcBorders>
            <w:hideMark/>
          </w:tcPr>
          <w:p w14:paraId="6630FC96" w14:textId="77777777" w:rsidR="009571A0" w:rsidRPr="006D3A21" w:rsidRDefault="009571A0">
            <w:pPr>
              <w:rPr>
                <w:color w:val="000000" w:themeColor="text1"/>
                <w:lang w:val="en-GB"/>
              </w:rPr>
            </w:pPr>
            <w:r w:rsidRPr="006D3A21">
              <w:rPr>
                <w:rFonts w:hint="eastAsia"/>
                <w:color w:val="000000" w:themeColor="text1"/>
                <w:lang w:val="en-GB"/>
              </w:rPr>
              <w:t>数据长度单位：字节</w:t>
            </w:r>
          </w:p>
        </w:tc>
      </w:tr>
      <w:tr w:rsidR="009571A0" w:rsidRPr="006D3A21" w14:paraId="3A83D40D"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21F13725" w14:textId="77777777" w:rsidR="009571A0" w:rsidRPr="006D3A21" w:rsidRDefault="009571A0">
            <w:pPr>
              <w:rPr>
                <w:color w:val="000000" w:themeColor="text1"/>
                <w:sz w:val="18"/>
                <w:szCs w:val="18"/>
              </w:rPr>
            </w:pPr>
            <w:r w:rsidRPr="006D3A21">
              <w:rPr>
                <w:color w:val="000000" w:themeColor="text1"/>
              </w:rPr>
              <w:t>SIB1</w:t>
            </w:r>
          </w:p>
        </w:tc>
        <w:tc>
          <w:tcPr>
            <w:tcW w:w="1646" w:type="dxa"/>
            <w:tcBorders>
              <w:top w:val="single" w:sz="4" w:space="0" w:color="auto"/>
              <w:left w:val="single" w:sz="4" w:space="0" w:color="auto"/>
              <w:bottom w:val="single" w:sz="4" w:space="0" w:color="auto"/>
              <w:right w:val="single" w:sz="4" w:space="0" w:color="auto"/>
            </w:tcBorders>
            <w:hideMark/>
          </w:tcPr>
          <w:p w14:paraId="3DDD4ED3" w14:textId="77777777" w:rsidR="009571A0" w:rsidRPr="006D3A21" w:rsidRDefault="009571A0">
            <w:pPr>
              <w:rPr>
                <w:color w:val="000000" w:themeColor="text1"/>
                <w:sz w:val="18"/>
                <w:szCs w:val="18"/>
                <w:lang w:val="en-GB"/>
              </w:rPr>
            </w:pPr>
            <w:r w:rsidRPr="006D3A21">
              <w:rPr>
                <w:color w:val="000000" w:themeColor="text1"/>
                <w:sz w:val="18"/>
                <w:szCs w:val="18"/>
                <w:lang w:val="en-GB"/>
              </w:rPr>
              <w:t>1*</w:t>
            </w:r>
            <w:r w:rsidRPr="006D3A21">
              <w:rPr>
                <w:color w:val="000000" w:themeColor="text1"/>
                <w:sz w:val="18"/>
                <w:szCs w:val="18"/>
              </w:rPr>
              <w:t xml:space="preserve"> SIB1length</w:t>
            </w:r>
          </w:p>
        </w:tc>
        <w:tc>
          <w:tcPr>
            <w:tcW w:w="4391" w:type="dxa"/>
            <w:tcBorders>
              <w:top w:val="single" w:sz="4" w:space="0" w:color="auto"/>
              <w:left w:val="single" w:sz="4" w:space="0" w:color="auto"/>
              <w:bottom w:val="single" w:sz="4" w:space="0" w:color="auto"/>
              <w:right w:val="single" w:sz="4" w:space="0" w:color="auto"/>
            </w:tcBorders>
            <w:hideMark/>
          </w:tcPr>
          <w:p w14:paraId="6E25C858" w14:textId="77777777" w:rsidR="009571A0" w:rsidRPr="006D3A21" w:rsidRDefault="009571A0">
            <w:pPr>
              <w:rPr>
                <w:color w:val="000000" w:themeColor="text1"/>
                <w:lang w:val="en-GB"/>
              </w:rPr>
            </w:pPr>
            <w:r w:rsidRPr="006D3A21">
              <w:rPr>
                <w:color w:val="000000" w:themeColor="text1"/>
                <w:lang w:val="en-GB"/>
              </w:rPr>
              <w:t>ASN1</w:t>
            </w:r>
            <w:r w:rsidRPr="006D3A21">
              <w:rPr>
                <w:rFonts w:hint="eastAsia"/>
                <w:color w:val="000000" w:themeColor="text1"/>
                <w:lang w:val="en-GB"/>
              </w:rPr>
              <w:t>编码数据</w:t>
            </w:r>
          </w:p>
        </w:tc>
      </w:tr>
      <w:tr w:rsidR="009571A0" w:rsidRPr="006D3A21" w14:paraId="40E8F911"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6E6AC8C4" w14:textId="77777777" w:rsidR="009571A0" w:rsidRPr="006D3A21" w:rsidRDefault="009571A0">
            <w:pPr>
              <w:rPr>
                <w:color w:val="000000" w:themeColor="text1"/>
              </w:rPr>
            </w:pPr>
            <w:r w:rsidRPr="006D3A21">
              <w:rPr>
                <w:color w:val="000000" w:themeColor="text1"/>
                <w:sz w:val="18"/>
                <w:szCs w:val="18"/>
              </w:rPr>
              <w:t>SIB2length</w:t>
            </w:r>
          </w:p>
        </w:tc>
        <w:tc>
          <w:tcPr>
            <w:tcW w:w="1646" w:type="dxa"/>
            <w:tcBorders>
              <w:top w:val="single" w:sz="4" w:space="0" w:color="auto"/>
              <w:left w:val="single" w:sz="4" w:space="0" w:color="auto"/>
              <w:bottom w:val="single" w:sz="4" w:space="0" w:color="auto"/>
              <w:right w:val="single" w:sz="4" w:space="0" w:color="auto"/>
            </w:tcBorders>
            <w:hideMark/>
          </w:tcPr>
          <w:p w14:paraId="11A50370" w14:textId="77777777" w:rsidR="009571A0" w:rsidRPr="006D3A21" w:rsidRDefault="009571A0">
            <w:pPr>
              <w:rPr>
                <w:color w:val="000000" w:themeColor="text1"/>
                <w:sz w:val="18"/>
                <w:szCs w:val="18"/>
                <w:lang w:val="en-GB"/>
              </w:rPr>
            </w:pPr>
            <w:r w:rsidRPr="006D3A21">
              <w:rPr>
                <w:rFonts w:hint="eastAsia"/>
                <w:color w:val="000000" w:themeColor="text1"/>
                <w:sz w:val="18"/>
                <w:szCs w:val="18"/>
                <w:lang w:val="en-GB"/>
              </w:rPr>
              <w:t>U</w:t>
            </w:r>
            <w:r w:rsidR="00D8689D">
              <w:rPr>
                <w:rFonts w:hint="eastAsia"/>
                <w:color w:val="000000" w:themeColor="text1"/>
                <w:sz w:val="18"/>
                <w:szCs w:val="18"/>
                <w:lang w:val="en-GB"/>
              </w:rPr>
              <w:t>16</w:t>
            </w:r>
          </w:p>
        </w:tc>
        <w:tc>
          <w:tcPr>
            <w:tcW w:w="4391" w:type="dxa"/>
            <w:tcBorders>
              <w:top w:val="single" w:sz="4" w:space="0" w:color="auto"/>
              <w:left w:val="single" w:sz="4" w:space="0" w:color="auto"/>
              <w:bottom w:val="single" w:sz="4" w:space="0" w:color="auto"/>
              <w:right w:val="single" w:sz="4" w:space="0" w:color="auto"/>
            </w:tcBorders>
            <w:hideMark/>
          </w:tcPr>
          <w:p w14:paraId="02819976" w14:textId="77777777" w:rsidR="009571A0" w:rsidRPr="006D3A21" w:rsidRDefault="009571A0">
            <w:pPr>
              <w:rPr>
                <w:color w:val="000000" w:themeColor="text1"/>
                <w:lang w:val="en-GB"/>
              </w:rPr>
            </w:pPr>
            <w:r w:rsidRPr="006D3A21">
              <w:rPr>
                <w:rFonts w:hint="eastAsia"/>
                <w:color w:val="000000" w:themeColor="text1"/>
                <w:lang w:val="en-GB"/>
              </w:rPr>
              <w:t>数据长度单位：字节</w:t>
            </w:r>
          </w:p>
        </w:tc>
      </w:tr>
      <w:tr w:rsidR="009571A0" w:rsidRPr="006D3A21" w14:paraId="07EEFB9E"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44A7D9AB" w14:textId="77777777" w:rsidR="009571A0" w:rsidRPr="006D3A21" w:rsidRDefault="009571A0">
            <w:pPr>
              <w:rPr>
                <w:color w:val="000000" w:themeColor="text1"/>
                <w:sz w:val="18"/>
                <w:szCs w:val="18"/>
              </w:rPr>
            </w:pPr>
            <w:r w:rsidRPr="006D3A21">
              <w:rPr>
                <w:color w:val="000000" w:themeColor="text1"/>
              </w:rPr>
              <w:t>SIB2</w:t>
            </w:r>
          </w:p>
        </w:tc>
        <w:tc>
          <w:tcPr>
            <w:tcW w:w="1646" w:type="dxa"/>
            <w:tcBorders>
              <w:top w:val="single" w:sz="4" w:space="0" w:color="auto"/>
              <w:left w:val="single" w:sz="4" w:space="0" w:color="auto"/>
              <w:bottom w:val="single" w:sz="4" w:space="0" w:color="auto"/>
              <w:right w:val="single" w:sz="4" w:space="0" w:color="auto"/>
            </w:tcBorders>
            <w:hideMark/>
          </w:tcPr>
          <w:p w14:paraId="76565374" w14:textId="77777777" w:rsidR="009571A0" w:rsidRPr="006D3A21" w:rsidRDefault="009571A0">
            <w:pPr>
              <w:rPr>
                <w:color w:val="000000" w:themeColor="text1"/>
                <w:sz w:val="18"/>
                <w:szCs w:val="18"/>
                <w:lang w:val="en-GB"/>
              </w:rPr>
            </w:pPr>
            <w:r w:rsidRPr="006D3A21">
              <w:rPr>
                <w:color w:val="000000" w:themeColor="text1"/>
                <w:sz w:val="18"/>
                <w:szCs w:val="18"/>
                <w:lang w:val="en-GB"/>
              </w:rPr>
              <w:t>1*</w:t>
            </w:r>
            <w:r w:rsidRPr="006D3A21">
              <w:rPr>
                <w:color w:val="000000" w:themeColor="text1"/>
                <w:sz w:val="18"/>
                <w:szCs w:val="18"/>
              </w:rPr>
              <w:t xml:space="preserve"> SIB2length</w:t>
            </w:r>
          </w:p>
        </w:tc>
        <w:tc>
          <w:tcPr>
            <w:tcW w:w="4391" w:type="dxa"/>
            <w:tcBorders>
              <w:top w:val="single" w:sz="4" w:space="0" w:color="auto"/>
              <w:left w:val="single" w:sz="4" w:space="0" w:color="auto"/>
              <w:bottom w:val="single" w:sz="4" w:space="0" w:color="auto"/>
              <w:right w:val="single" w:sz="4" w:space="0" w:color="auto"/>
            </w:tcBorders>
            <w:hideMark/>
          </w:tcPr>
          <w:p w14:paraId="68CC7D47" w14:textId="77777777" w:rsidR="009571A0" w:rsidRPr="006D3A21" w:rsidRDefault="009571A0">
            <w:pPr>
              <w:rPr>
                <w:color w:val="000000" w:themeColor="text1"/>
                <w:lang w:val="en-GB"/>
              </w:rPr>
            </w:pPr>
            <w:r w:rsidRPr="006D3A21">
              <w:rPr>
                <w:color w:val="000000" w:themeColor="text1"/>
                <w:lang w:val="en-GB"/>
              </w:rPr>
              <w:t>ASN1</w:t>
            </w:r>
            <w:r w:rsidRPr="006D3A21">
              <w:rPr>
                <w:rFonts w:hint="eastAsia"/>
                <w:color w:val="000000" w:themeColor="text1"/>
                <w:lang w:val="en-GB"/>
              </w:rPr>
              <w:t>编码数据</w:t>
            </w:r>
          </w:p>
        </w:tc>
      </w:tr>
      <w:tr w:rsidR="009571A0" w:rsidRPr="006D3A21" w14:paraId="4E583625"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7637824F" w14:textId="77777777" w:rsidR="009571A0" w:rsidRPr="006D3A21" w:rsidRDefault="009571A0">
            <w:pPr>
              <w:rPr>
                <w:color w:val="000000" w:themeColor="text1"/>
              </w:rPr>
            </w:pPr>
            <w:r w:rsidRPr="006D3A21">
              <w:rPr>
                <w:color w:val="000000" w:themeColor="text1"/>
                <w:sz w:val="18"/>
                <w:szCs w:val="18"/>
              </w:rPr>
              <w:t>SIB3length</w:t>
            </w:r>
          </w:p>
        </w:tc>
        <w:tc>
          <w:tcPr>
            <w:tcW w:w="1646" w:type="dxa"/>
            <w:tcBorders>
              <w:top w:val="single" w:sz="4" w:space="0" w:color="auto"/>
              <w:left w:val="single" w:sz="4" w:space="0" w:color="auto"/>
              <w:bottom w:val="single" w:sz="4" w:space="0" w:color="auto"/>
              <w:right w:val="single" w:sz="4" w:space="0" w:color="auto"/>
            </w:tcBorders>
            <w:hideMark/>
          </w:tcPr>
          <w:p w14:paraId="4A8F0D74" w14:textId="77777777" w:rsidR="009571A0" w:rsidRPr="006D3A21" w:rsidRDefault="009571A0">
            <w:pPr>
              <w:rPr>
                <w:color w:val="000000" w:themeColor="text1"/>
                <w:sz w:val="18"/>
                <w:szCs w:val="18"/>
                <w:lang w:val="en-GB"/>
              </w:rPr>
            </w:pPr>
            <w:r w:rsidRPr="006D3A21">
              <w:rPr>
                <w:rFonts w:hint="eastAsia"/>
                <w:color w:val="000000" w:themeColor="text1"/>
                <w:sz w:val="18"/>
                <w:szCs w:val="18"/>
                <w:lang w:val="en-GB"/>
              </w:rPr>
              <w:t>U</w:t>
            </w:r>
            <w:r w:rsidR="00D8689D">
              <w:rPr>
                <w:rFonts w:hint="eastAsia"/>
                <w:color w:val="000000" w:themeColor="text1"/>
                <w:sz w:val="18"/>
                <w:szCs w:val="18"/>
                <w:lang w:val="en-GB"/>
              </w:rPr>
              <w:t>16</w:t>
            </w:r>
          </w:p>
        </w:tc>
        <w:tc>
          <w:tcPr>
            <w:tcW w:w="4391" w:type="dxa"/>
            <w:tcBorders>
              <w:top w:val="single" w:sz="4" w:space="0" w:color="auto"/>
              <w:left w:val="single" w:sz="4" w:space="0" w:color="auto"/>
              <w:bottom w:val="single" w:sz="4" w:space="0" w:color="auto"/>
              <w:right w:val="single" w:sz="4" w:space="0" w:color="auto"/>
            </w:tcBorders>
            <w:hideMark/>
          </w:tcPr>
          <w:p w14:paraId="6D04059C" w14:textId="77777777" w:rsidR="009571A0" w:rsidRPr="006D3A21" w:rsidRDefault="009571A0">
            <w:pPr>
              <w:rPr>
                <w:color w:val="000000" w:themeColor="text1"/>
                <w:lang w:val="en-GB"/>
              </w:rPr>
            </w:pPr>
            <w:r w:rsidRPr="006D3A21">
              <w:rPr>
                <w:rFonts w:hint="eastAsia"/>
                <w:color w:val="000000" w:themeColor="text1"/>
                <w:lang w:val="en-GB"/>
              </w:rPr>
              <w:t>数据长度单位：字节</w:t>
            </w:r>
          </w:p>
        </w:tc>
      </w:tr>
      <w:tr w:rsidR="009571A0" w:rsidRPr="006D3A21" w14:paraId="38361A9B"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292208AD" w14:textId="77777777" w:rsidR="009571A0" w:rsidRPr="006D3A21" w:rsidRDefault="009571A0">
            <w:pPr>
              <w:rPr>
                <w:color w:val="000000" w:themeColor="text1"/>
                <w:sz w:val="18"/>
                <w:szCs w:val="18"/>
              </w:rPr>
            </w:pPr>
            <w:r w:rsidRPr="006D3A21">
              <w:rPr>
                <w:color w:val="000000" w:themeColor="text1"/>
              </w:rPr>
              <w:t>SIB3</w:t>
            </w:r>
          </w:p>
        </w:tc>
        <w:tc>
          <w:tcPr>
            <w:tcW w:w="1646" w:type="dxa"/>
            <w:tcBorders>
              <w:top w:val="single" w:sz="4" w:space="0" w:color="auto"/>
              <w:left w:val="single" w:sz="4" w:space="0" w:color="auto"/>
              <w:bottom w:val="single" w:sz="4" w:space="0" w:color="auto"/>
              <w:right w:val="single" w:sz="4" w:space="0" w:color="auto"/>
            </w:tcBorders>
            <w:hideMark/>
          </w:tcPr>
          <w:p w14:paraId="19B3A985" w14:textId="77777777" w:rsidR="009571A0" w:rsidRPr="006D3A21" w:rsidRDefault="009571A0">
            <w:pPr>
              <w:rPr>
                <w:color w:val="000000" w:themeColor="text1"/>
                <w:sz w:val="18"/>
                <w:szCs w:val="18"/>
                <w:lang w:val="en-GB"/>
              </w:rPr>
            </w:pPr>
            <w:r w:rsidRPr="006D3A21">
              <w:rPr>
                <w:color w:val="000000" w:themeColor="text1"/>
                <w:sz w:val="18"/>
                <w:szCs w:val="18"/>
                <w:lang w:val="en-GB"/>
              </w:rPr>
              <w:t>1*</w:t>
            </w:r>
            <w:r w:rsidRPr="006D3A21">
              <w:rPr>
                <w:color w:val="000000" w:themeColor="text1"/>
                <w:sz w:val="18"/>
                <w:szCs w:val="18"/>
              </w:rPr>
              <w:t xml:space="preserve"> SIB3length</w:t>
            </w:r>
          </w:p>
        </w:tc>
        <w:tc>
          <w:tcPr>
            <w:tcW w:w="4391" w:type="dxa"/>
            <w:tcBorders>
              <w:top w:val="single" w:sz="4" w:space="0" w:color="auto"/>
              <w:left w:val="single" w:sz="4" w:space="0" w:color="auto"/>
              <w:bottom w:val="single" w:sz="4" w:space="0" w:color="auto"/>
              <w:right w:val="single" w:sz="4" w:space="0" w:color="auto"/>
            </w:tcBorders>
            <w:hideMark/>
          </w:tcPr>
          <w:p w14:paraId="1C7B1089" w14:textId="77777777" w:rsidR="009571A0" w:rsidRPr="006D3A21" w:rsidRDefault="009571A0">
            <w:pPr>
              <w:rPr>
                <w:color w:val="000000" w:themeColor="text1"/>
                <w:lang w:val="en-GB"/>
              </w:rPr>
            </w:pPr>
            <w:r w:rsidRPr="006D3A21">
              <w:rPr>
                <w:color w:val="000000" w:themeColor="text1"/>
                <w:lang w:val="en-GB"/>
              </w:rPr>
              <w:t>ASN1</w:t>
            </w:r>
            <w:r w:rsidRPr="006D3A21">
              <w:rPr>
                <w:rFonts w:hint="eastAsia"/>
                <w:color w:val="000000" w:themeColor="text1"/>
                <w:lang w:val="en-GB"/>
              </w:rPr>
              <w:t>编码数据</w:t>
            </w:r>
          </w:p>
        </w:tc>
      </w:tr>
      <w:tr w:rsidR="009571A0" w:rsidRPr="006D3A21" w14:paraId="01264CC8"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0EA7870D" w14:textId="77777777" w:rsidR="009571A0" w:rsidRPr="006D3A21" w:rsidRDefault="009571A0">
            <w:pPr>
              <w:rPr>
                <w:color w:val="000000" w:themeColor="text1"/>
              </w:rPr>
            </w:pPr>
            <w:r w:rsidRPr="006D3A21">
              <w:rPr>
                <w:color w:val="000000" w:themeColor="text1"/>
                <w:sz w:val="18"/>
                <w:szCs w:val="18"/>
              </w:rPr>
              <w:t>SIB4length</w:t>
            </w:r>
          </w:p>
        </w:tc>
        <w:tc>
          <w:tcPr>
            <w:tcW w:w="1646" w:type="dxa"/>
            <w:tcBorders>
              <w:top w:val="single" w:sz="4" w:space="0" w:color="auto"/>
              <w:left w:val="single" w:sz="4" w:space="0" w:color="auto"/>
              <w:bottom w:val="single" w:sz="4" w:space="0" w:color="auto"/>
              <w:right w:val="single" w:sz="4" w:space="0" w:color="auto"/>
            </w:tcBorders>
            <w:hideMark/>
          </w:tcPr>
          <w:p w14:paraId="4BF4AFED" w14:textId="77777777" w:rsidR="009571A0" w:rsidRPr="006D3A21" w:rsidRDefault="009571A0">
            <w:pPr>
              <w:rPr>
                <w:color w:val="000000" w:themeColor="text1"/>
                <w:sz w:val="18"/>
                <w:szCs w:val="18"/>
                <w:lang w:val="en-GB"/>
              </w:rPr>
            </w:pPr>
            <w:r w:rsidRPr="006D3A21">
              <w:rPr>
                <w:rFonts w:hint="eastAsia"/>
                <w:color w:val="000000" w:themeColor="text1"/>
                <w:sz w:val="18"/>
                <w:szCs w:val="18"/>
                <w:lang w:val="en-GB"/>
              </w:rPr>
              <w:t>U</w:t>
            </w:r>
            <w:r w:rsidR="00D8689D">
              <w:rPr>
                <w:rFonts w:hint="eastAsia"/>
                <w:color w:val="000000" w:themeColor="text1"/>
                <w:sz w:val="18"/>
                <w:szCs w:val="18"/>
                <w:lang w:val="en-GB"/>
              </w:rPr>
              <w:t>16</w:t>
            </w:r>
          </w:p>
        </w:tc>
        <w:tc>
          <w:tcPr>
            <w:tcW w:w="4391" w:type="dxa"/>
            <w:tcBorders>
              <w:top w:val="single" w:sz="4" w:space="0" w:color="auto"/>
              <w:left w:val="single" w:sz="4" w:space="0" w:color="auto"/>
              <w:bottom w:val="single" w:sz="4" w:space="0" w:color="auto"/>
              <w:right w:val="single" w:sz="4" w:space="0" w:color="auto"/>
            </w:tcBorders>
            <w:hideMark/>
          </w:tcPr>
          <w:p w14:paraId="050DE567" w14:textId="77777777" w:rsidR="009571A0" w:rsidRPr="006D3A21" w:rsidRDefault="009571A0">
            <w:pPr>
              <w:rPr>
                <w:color w:val="000000" w:themeColor="text1"/>
                <w:lang w:val="en-GB"/>
              </w:rPr>
            </w:pPr>
            <w:r w:rsidRPr="006D3A21">
              <w:rPr>
                <w:rFonts w:hint="eastAsia"/>
                <w:color w:val="000000" w:themeColor="text1"/>
                <w:lang w:val="en-GB"/>
              </w:rPr>
              <w:t>数据长度单位：字节</w:t>
            </w:r>
          </w:p>
        </w:tc>
      </w:tr>
      <w:tr w:rsidR="009571A0" w:rsidRPr="006D3A21" w14:paraId="6F893FBF"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355C3626" w14:textId="77777777" w:rsidR="009571A0" w:rsidRPr="006D3A21" w:rsidRDefault="009571A0">
            <w:pPr>
              <w:rPr>
                <w:color w:val="000000" w:themeColor="text1"/>
                <w:sz w:val="18"/>
                <w:szCs w:val="18"/>
              </w:rPr>
            </w:pPr>
            <w:r w:rsidRPr="006D3A21">
              <w:rPr>
                <w:color w:val="000000" w:themeColor="text1"/>
              </w:rPr>
              <w:t>SIB4</w:t>
            </w:r>
          </w:p>
        </w:tc>
        <w:tc>
          <w:tcPr>
            <w:tcW w:w="1646" w:type="dxa"/>
            <w:tcBorders>
              <w:top w:val="single" w:sz="4" w:space="0" w:color="auto"/>
              <w:left w:val="single" w:sz="4" w:space="0" w:color="auto"/>
              <w:bottom w:val="single" w:sz="4" w:space="0" w:color="auto"/>
              <w:right w:val="single" w:sz="4" w:space="0" w:color="auto"/>
            </w:tcBorders>
            <w:hideMark/>
          </w:tcPr>
          <w:p w14:paraId="2D963110" w14:textId="77777777" w:rsidR="009571A0" w:rsidRPr="006D3A21" w:rsidRDefault="009571A0">
            <w:pPr>
              <w:rPr>
                <w:color w:val="000000" w:themeColor="text1"/>
                <w:sz w:val="18"/>
                <w:szCs w:val="18"/>
                <w:lang w:val="en-GB"/>
              </w:rPr>
            </w:pPr>
            <w:r w:rsidRPr="006D3A21">
              <w:rPr>
                <w:color w:val="000000" w:themeColor="text1"/>
                <w:sz w:val="18"/>
                <w:szCs w:val="18"/>
                <w:lang w:val="en-GB"/>
              </w:rPr>
              <w:t>1*</w:t>
            </w:r>
            <w:r w:rsidRPr="006D3A21">
              <w:rPr>
                <w:color w:val="000000" w:themeColor="text1"/>
                <w:sz w:val="18"/>
                <w:szCs w:val="18"/>
              </w:rPr>
              <w:t xml:space="preserve"> SIB4length</w:t>
            </w:r>
          </w:p>
        </w:tc>
        <w:tc>
          <w:tcPr>
            <w:tcW w:w="4391" w:type="dxa"/>
            <w:tcBorders>
              <w:top w:val="single" w:sz="4" w:space="0" w:color="auto"/>
              <w:left w:val="single" w:sz="4" w:space="0" w:color="auto"/>
              <w:bottom w:val="single" w:sz="4" w:space="0" w:color="auto"/>
              <w:right w:val="single" w:sz="4" w:space="0" w:color="auto"/>
            </w:tcBorders>
            <w:hideMark/>
          </w:tcPr>
          <w:p w14:paraId="75E50F4F" w14:textId="77777777" w:rsidR="009571A0" w:rsidRPr="006D3A21" w:rsidRDefault="009571A0">
            <w:pPr>
              <w:rPr>
                <w:color w:val="000000" w:themeColor="text1"/>
                <w:lang w:val="en-GB"/>
              </w:rPr>
            </w:pPr>
            <w:r w:rsidRPr="006D3A21">
              <w:rPr>
                <w:color w:val="000000" w:themeColor="text1"/>
                <w:lang w:val="en-GB"/>
              </w:rPr>
              <w:t>ASN1</w:t>
            </w:r>
            <w:r w:rsidRPr="006D3A21">
              <w:rPr>
                <w:rFonts w:hint="eastAsia"/>
                <w:color w:val="000000" w:themeColor="text1"/>
                <w:lang w:val="en-GB"/>
              </w:rPr>
              <w:t>编码数据</w:t>
            </w:r>
          </w:p>
        </w:tc>
      </w:tr>
      <w:tr w:rsidR="009571A0" w:rsidRPr="006D3A21" w14:paraId="725308A6"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7F5F7626" w14:textId="77777777" w:rsidR="009571A0" w:rsidRPr="006D3A21" w:rsidRDefault="009571A0">
            <w:pPr>
              <w:rPr>
                <w:color w:val="000000" w:themeColor="text1"/>
              </w:rPr>
            </w:pPr>
            <w:r w:rsidRPr="006D3A21">
              <w:rPr>
                <w:color w:val="000000" w:themeColor="text1"/>
                <w:sz w:val="18"/>
                <w:szCs w:val="18"/>
              </w:rPr>
              <w:t>SIB5length</w:t>
            </w:r>
          </w:p>
        </w:tc>
        <w:tc>
          <w:tcPr>
            <w:tcW w:w="1646" w:type="dxa"/>
            <w:tcBorders>
              <w:top w:val="single" w:sz="4" w:space="0" w:color="auto"/>
              <w:left w:val="single" w:sz="4" w:space="0" w:color="auto"/>
              <w:bottom w:val="single" w:sz="4" w:space="0" w:color="auto"/>
              <w:right w:val="single" w:sz="4" w:space="0" w:color="auto"/>
            </w:tcBorders>
            <w:hideMark/>
          </w:tcPr>
          <w:p w14:paraId="0C448213" w14:textId="77777777" w:rsidR="009571A0" w:rsidRPr="006D3A21" w:rsidRDefault="009571A0">
            <w:pPr>
              <w:rPr>
                <w:color w:val="000000" w:themeColor="text1"/>
                <w:sz w:val="18"/>
                <w:szCs w:val="18"/>
                <w:lang w:val="en-GB"/>
              </w:rPr>
            </w:pPr>
            <w:r w:rsidRPr="006D3A21">
              <w:rPr>
                <w:rFonts w:hint="eastAsia"/>
                <w:color w:val="000000" w:themeColor="text1"/>
                <w:sz w:val="18"/>
                <w:szCs w:val="18"/>
                <w:lang w:val="en-GB"/>
              </w:rPr>
              <w:t>U</w:t>
            </w:r>
            <w:r w:rsidR="00D8689D">
              <w:rPr>
                <w:rFonts w:hint="eastAsia"/>
                <w:color w:val="000000" w:themeColor="text1"/>
                <w:sz w:val="18"/>
                <w:szCs w:val="18"/>
                <w:lang w:val="en-GB"/>
              </w:rPr>
              <w:t>16</w:t>
            </w:r>
          </w:p>
        </w:tc>
        <w:tc>
          <w:tcPr>
            <w:tcW w:w="4391" w:type="dxa"/>
            <w:tcBorders>
              <w:top w:val="single" w:sz="4" w:space="0" w:color="auto"/>
              <w:left w:val="single" w:sz="4" w:space="0" w:color="auto"/>
              <w:bottom w:val="single" w:sz="4" w:space="0" w:color="auto"/>
              <w:right w:val="single" w:sz="4" w:space="0" w:color="auto"/>
            </w:tcBorders>
            <w:hideMark/>
          </w:tcPr>
          <w:p w14:paraId="3B3EC687" w14:textId="77777777" w:rsidR="009571A0" w:rsidRPr="006D3A21" w:rsidRDefault="009571A0">
            <w:pPr>
              <w:rPr>
                <w:color w:val="000000" w:themeColor="text1"/>
                <w:lang w:val="en-GB"/>
              </w:rPr>
            </w:pPr>
            <w:r w:rsidRPr="006D3A21">
              <w:rPr>
                <w:rFonts w:hint="eastAsia"/>
                <w:color w:val="000000" w:themeColor="text1"/>
                <w:lang w:val="en-GB"/>
              </w:rPr>
              <w:t>数据长度单位：字节</w:t>
            </w:r>
          </w:p>
        </w:tc>
      </w:tr>
      <w:tr w:rsidR="009571A0" w:rsidRPr="006D3A21" w14:paraId="462CA861"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767FBFD0" w14:textId="77777777" w:rsidR="009571A0" w:rsidRPr="006D3A21" w:rsidRDefault="009571A0">
            <w:pPr>
              <w:rPr>
                <w:color w:val="000000" w:themeColor="text1"/>
                <w:sz w:val="18"/>
                <w:szCs w:val="18"/>
              </w:rPr>
            </w:pPr>
            <w:r w:rsidRPr="006D3A21">
              <w:rPr>
                <w:color w:val="000000" w:themeColor="text1"/>
              </w:rPr>
              <w:t>SIB5</w:t>
            </w:r>
          </w:p>
        </w:tc>
        <w:tc>
          <w:tcPr>
            <w:tcW w:w="1646" w:type="dxa"/>
            <w:tcBorders>
              <w:top w:val="single" w:sz="4" w:space="0" w:color="auto"/>
              <w:left w:val="single" w:sz="4" w:space="0" w:color="auto"/>
              <w:bottom w:val="single" w:sz="4" w:space="0" w:color="auto"/>
              <w:right w:val="single" w:sz="4" w:space="0" w:color="auto"/>
            </w:tcBorders>
            <w:hideMark/>
          </w:tcPr>
          <w:p w14:paraId="1DEE83FA" w14:textId="77777777" w:rsidR="009571A0" w:rsidRPr="006D3A21" w:rsidRDefault="009571A0">
            <w:pPr>
              <w:rPr>
                <w:color w:val="000000" w:themeColor="text1"/>
                <w:sz w:val="18"/>
                <w:szCs w:val="18"/>
                <w:lang w:val="en-GB"/>
              </w:rPr>
            </w:pPr>
            <w:r w:rsidRPr="006D3A21">
              <w:rPr>
                <w:color w:val="000000" w:themeColor="text1"/>
                <w:sz w:val="18"/>
                <w:szCs w:val="18"/>
                <w:lang w:val="en-GB"/>
              </w:rPr>
              <w:t>1*</w:t>
            </w:r>
            <w:r w:rsidRPr="006D3A21">
              <w:rPr>
                <w:color w:val="000000" w:themeColor="text1"/>
                <w:sz w:val="18"/>
                <w:szCs w:val="18"/>
              </w:rPr>
              <w:t xml:space="preserve"> SIB5length</w:t>
            </w:r>
          </w:p>
        </w:tc>
        <w:tc>
          <w:tcPr>
            <w:tcW w:w="4391" w:type="dxa"/>
            <w:tcBorders>
              <w:top w:val="single" w:sz="4" w:space="0" w:color="auto"/>
              <w:left w:val="single" w:sz="4" w:space="0" w:color="auto"/>
              <w:bottom w:val="single" w:sz="4" w:space="0" w:color="auto"/>
              <w:right w:val="single" w:sz="4" w:space="0" w:color="auto"/>
            </w:tcBorders>
            <w:hideMark/>
          </w:tcPr>
          <w:p w14:paraId="6249D992" w14:textId="77777777" w:rsidR="009571A0" w:rsidRPr="006D3A21" w:rsidRDefault="009571A0">
            <w:pPr>
              <w:rPr>
                <w:color w:val="000000" w:themeColor="text1"/>
                <w:lang w:val="en-GB"/>
              </w:rPr>
            </w:pPr>
            <w:r w:rsidRPr="006D3A21">
              <w:rPr>
                <w:color w:val="000000" w:themeColor="text1"/>
                <w:lang w:val="en-GB"/>
              </w:rPr>
              <w:t>ASN1</w:t>
            </w:r>
            <w:r w:rsidRPr="006D3A21">
              <w:rPr>
                <w:rFonts w:hint="eastAsia"/>
                <w:color w:val="000000" w:themeColor="text1"/>
                <w:lang w:val="en-GB"/>
              </w:rPr>
              <w:t>编码数据</w:t>
            </w:r>
          </w:p>
        </w:tc>
      </w:tr>
      <w:tr w:rsidR="009571A0" w:rsidRPr="006D3A21" w14:paraId="54AC6620"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3A44721F" w14:textId="77777777" w:rsidR="009571A0" w:rsidRPr="006D3A21" w:rsidRDefault="009571A0">
            <w:pPr>
              <w:rPr>
                <w:color w:val="000000" w:themeColor="text1"/>
              </w:rPr>
            </w:pPr>
            <w:r w:rsidRPr="006D3A21">
              <w:rPr>
                <w:color w:val="000000" w:themeColor="text1"/>
                <w:sz w:val="18"/>
                <w:szCs w:val="18"/>
              </w:rPr>
              <w:t>SIB6length</w:t>
            </w:r>
          </w:p>
        </w:tc>
        <w:tc>
          <w:tcPr>
            <w:tcW w:w="1646" w:type="dxa"/>
            <w:tcBorders>
              <w:top w:val="single" w:sz="4" w:space="0" w:color="auto"/>
              <w:left w:val="single" w:sz="4" w:space="0" w:color="auto"/>
              <w:bottom w:val="single" w:sz="4" w:space="0" w:color="auto"/>
              <w:right w:val="single" w:sz="4" w:space="0" w:color="auto"/>
            </w:tcBorders>
            <w:hideMark/>
          </w:tcPr>
          <w:p w14:paraId="6EDAE3C7" w14:textId="77777777" w:rsidR="009571A0" w:rsidRPr="006D3A21" w:rsidRDefault="009571A0">
            <w:pPr>
              <w:rPr>
                <w:color w:val="000000" w:themeColor="text1"/>
                <w:sz w:val="18"/>
                <w:szCs w:val="18"/>
                <w:lang w:val="en-GB"/>
              </w:rPr>
            </w:pPr>
            <w:r w:rsidRPr="006D3A21">
              <w:rPr>
                <w:rFonts w:hint="eastAsia"/>
                <w:color w:val="000000" w:themeColor="text1"/>
                <w:sz w:val="18"/>
                <w:szCs w:val="18"/>
                <w:lang w:val="en-GB"/>
              </w:rPr>
              <w:t>U</w:t>
            </w:r>
            <w:r w:rsidR="00D8689D">
              <w:rPr>
                <w:rFonts w:hint="eastAsia"/>
                <w:color w:val="000000" w:themeColor="text1"/>
                <w:sz w:val="18"/>
                <w:szCs w:val="18"/>
                <w:lang w:val="en-GB"/>
              </w:rPr>
              <w:t>16</w:t>
            </w:r>
          </w:p>
        </w:tc>
        <w:tc>
          <w:tcPr>
            <w:tcW w:w="4391" w:type="dxa"/>
            <w:tcBorders>
              <w:top w:val="single" w:sz="4" w:space="0" w:color="auto"/>
              <w:left w:val="single" w:sz="4" w:space="0" w:color="auto"/>
              <w:bottom w:val="single" w:sz="4" w:space="0" w:color="auto"/>
              <w:right w:val="single" w:sz="4" w:space="0" w:color="auto"/>
            </w:tcBorders>
            <w:hideMark/>
          </w:tcPr>
          <w:p w14:paraId="5E61454C" w14:textId="77777777" w:rsidR="009571A0" w:rsidRPr="006D3A21" w:rsidRDefault="009571A0">
            <w:pPr>
              <w:rPr>
                <w:color w:val="000000" w:themeColor="text1"/>
                <w:lang w:val="en-GB"/>
              </w:rPr>
            </w:pPr>
            <w:r w:rsidRPr="006D3A21">
              <w:rPr>
                <w:rFonts w:hint="eastAsia"/>
                <w:color w:val="000000" w:themeColor="text1"/>
                <w:lang w:val="en-GB"/>
              </w:rPr>
              <w:t>数据长度单位：字节</w:t>
            </w:r>
          </w:p>
        </w:tc>
      </w:tr>
      <w:tr w:rsidR="009571A0" w:rsidRPr="006D3A21" w14:paraId="12FD5823"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74D6BA94" w14:textId="77777777" w:rsidR="009571A0" w:rsidRPr="006D3A21" w:rsidRDefault="009571A0">
            <w:pPr>
              <w:rPr>
                <w:color w:val="000000" w:themeColor="text1"/>
                <w:sz w:val="18"/>
                <w:szCs w:val="18"/>
              </w:rPr>
            </w:pPr>
            <w:r w:rsidRPr="006D3A21">
              <w:rPr>
                <w:color w:val="000000" w:themeColor="text1"/>
              </w:rPr>
              <w:t>SIB6</w:t>
            </w:r>
          </w:p>
        </w:tc>
        <w:tc>
          <w:tcPr>
            <w:tcW w:w="1646" w:type="dxa"/>
            <w:tcBorders>
              <w:top w:val="single" w:sz="4" w:space="0" w:color="auto"/>
              <w:left w:val="single" w:sz="4" w:space="0" w:color="auto"/>
              <w:bottom w:val="single" w:sz="4" w:space="0" w:color="auto"/>
              <w:right w:val="single" w:sz="4" w:space="0" w:color="auto"/>
            </w:tcBorders>
            <w:hideMark/>
          </w:tcPr>
          <w:p w14:paraId="6CC0C19D" w14:textId="77777777" w:rsidR="009571A0" w:rsidRPr="006D3A21" w:rsidRDefault="009571A0">
            <w:pPr>
              <w:rPr>
                <w:color w:val="000000" w:themeColor="text1"/>
                <w:sz w:val="18"/>
                <w:szCs w:val="18"/>
                <w:lang w:val="en-GB"/>
              </w:rPr>
            </w:pPr>
            <w:r w:rsidRPr="006D3A21">
              <w:rPr>
                <w:color w:val="000000" w:themeColor="text1"/>
                <w:sz w:val="18"/>
                <w:szCs w:val="18"/>
                <w:lang w:val="en-GB"/>
              </w:rPr>
              <w:t>1*</w:t>
            </w:r>
            <w:r w:rsidRPr="006D3A21">
              <w:rPr>
                <w:color w:val="000000" w:themeColor="text1"/>
                <w:sz w:val="18"/>
                <w:szCs w:val="18"/>
              </w:rPr>
              <w:t xml:space="preserve"> SIB6length</w:t>
            </w:r>
          </w:p>
        </w:tc>
        <w:tc>
          <w:tcPr>
            <w:tcW w:w="4391" w:type="dxa"/>
            <w:tcBorders>
              <w:top w:val="single" w:sz="4" w:space="0" w:color="auto"/>
              <w:left w:val="single" w:sz="4" w:space="0" w:color="auto"/>
              <w:bottom w:val="single" w:sz="4" w:space="0" w:color="auto"/>
              <w:right w:val="single" w:sz="4" w:space="0" w:color="auto"/>
            </w:tcBorders>
            <w:hideMark/>
          </w:tcPr>
          <w:p w14:paraId="39D09BFF" w14:textId="77777777" w:rsidR="009571A0" w:rsidRPr="006D3A21" w:rsidRDefault="009571A0">
            <w:pPr>
              <w:rPr>
                <w:color w:val="000000" w:themeColor="text1"/>
                <w:lang w:val="en-GB"/>
              </w:rPr>
            </w:pPr>
            <w:r w:rsidRPr="006D3A21">
              <w:rPr>
                <w:color w:val="000000" w:themeColor="text1"/>
                <w:lang w:val="en-GB"/>
              </w:rPr>
              <w:t>ASN1</w:t>
            </w:r>
            <w:r w:rsidRPr="006D3A21">
              <w:rPr>
                <w:rFonts w:hint="eastAsia"/>
                <w:color w:val="000000" w:themeColor="text1"/>
                <w:lang w:val="en-GB"/>
              </w:rPr>
              <w:t>编码数据</w:t>
            </w:r>
          </w:p>
        </w:tc>
      </w:tr>
      <w:tr w:rsidR="009571A0" w:rsidRPr="006D3A21" w14:paraId="2546E524"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1C2AE9AB" w14:textId="77777777" w:rsidR="009571A0" w:rsidRPr="006D3A21" w:rsidRDefault="009571A0">
            <w:pPr>
              <w:rPr>
                <w:color w:val="000000" w:themeColor="text1"/>
              </w:rPr>
            </w:pPr>
            <w:r w:rsidRPr="006D3A21">
              <w:rPr>
                <w:color w:val="000000" w:themeColor="text1"/>
                <w:sz w:val="18"/>
                <w:szCs w:val="18"/>
              </w:rPr>
              <w:t>SIB7length</w:t>
            </w:r>
          </w:p>
        </w:tc>
        <w:tc>
          <w:tcPr>
            <w:tcW w:w="1646" w:type="dxa"/>
            <w:tcBorders>
              <w:top w:val="single" w:sz="4" w:space="0" w:color="auto"/>
              <w:left w:val="single" w:sz="4" w:space="0" w:color="auto"/>
              <w:bottom w:val="single" w:sz="4" w:space="0" w:color="auto"/>
              <w:right w:val="single" w:sz="4" w:space="0" w:color="auto"/>
            </w:tcBorders>
            <w:hideMark/>
          </w:tcPr>
          <w:p w14:paraId="35530C61" w14:textId="77777777" w:rsidR="009571A0" w:rsidRPr="006D3A21" w:rsidRDefault="009571A0">
            <w:pPr>
              <w:rPr>
                <w:color w:val="000000" w:themeColor="text1"/>
                <w:sz w:val="18"/>
                <w:szCs w:val="18"/>
                <w:lang w:val="en-GB"/>
              </w:rPr>
            </w:pPr>
            <w:r w:rsidRPr="006D3A21">
              <w:rPr>
                <w:rFonts w:hint="eastAsia"/>
                <w:color w:val="000000" w:themeColor="text1"/>
                <w:sz w:val="18"/>
                <w:szCs w:val="18"/>
                <w:lang w:val="en-GB"/>
              </w:rPr>
              <w:t>U</w:t>
            </w:r>
            <w:r w:rsidR="00D8689D">
              <w:rPr>
                <w:rFonts w:hint="eastAsia"/>
                <w:color w:val="000000" w:themeColor="text1"/>
                <w:sz w:val="18"/>
                <w:szCs w:val="18"/>
                <w:lang w:val="en-GB"/>
              </w:rPr>
              <w:t>16</w:t>
            </w:r>
          </w:p>
        </w:tc>
        <w:tc>
          <w:tcPr>
            <w:tcW w:w="4391" w:type="dxa"/>
            <w:tcBorders>
              <w:top w:val="single" w:sz="4" w:space="0" w:color="auto"/>
              <w:left w:val="single" w:sz="4" w:space="0" w:color="auto"/>
              <w:bottom w:val="single" w:sz="4" w:space="0" w:color="auto"/>
              <w:right w:val="single" w:sz="4" w:space="0" w:color="auto"/>
            </w:tcBorders>
            <w:hideMark/>
          </w:tcPr>
          <w:p w14:paraId="4E0EB51C" w14:textId="77777777" w:rsidR="009571A0" w:rsidRPr="006D3A21" w:rsidRDefault="009571A0">
            <w:pPr>
              <w:rPr>
                <w:color w:val="000000" w:themeColor="text1"/>
                <w:lang w:val="en-GB"/>
              </w:rPr>
            </w:pPr>
            <w:r w:rsidRPr="006D3A21">
              <w:rPr>
                <w:rFonts w:hint="eastAsia"/>
                <w:color w:val="000000" w:themeColor="text1"/>
                <w:lang w:val="en-GB"/>
              </w:rPr>
              <w:t>数据长度单位：字节</w:t>
            </w:r>
          </w:p>
        </w:tc>
      </w:tr>
      <w:tr w:rsidR="009571A0" w:rsidRPr="006D3A21" w14:paraId="4BCCC7F7"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2BD1541F" w14:textId="77777777" w:rsidR="009571A0" w:rsidRPr="006D3A21" w:rsidRDefault="009571A0">
            <w:pPr>
              <w:rPr>
                <w:color w:val="000000" w:themeColor="text1"/>
                <w:sz w:val="18"/>
                <w:szCs w:val="18"/>
              </w:rPr>
            </w:pPr>
            <w:r w:rsidRPr="006D3A21">
              <w:rPr>
                <w:color w:val="000000" w:themeColor="text1"/>
              </w:rPr>
              <w:t>SIB7</w:t>
            </w:r>
          </w:p>
        </w:tc>
        <w:tc>
          <w:tcPr>
            <w:tcW w:w="1646" w:type="dxa"/>
            <w:tcBorders>
              <w:top w:val="single" w:sz="4" w:space="0" w:color="auto"/>
              <w:left w:val="single" w:sz="4" w:space="0" w:color="auto"/>
              <w:bottom w:val="single" w:sz="4" w:space="0" w:color="auto"/>
              <w:right w:val="single" w:sz="4" w:space="0" w:color="auto"/>
            </w:tcBorders>
            <w:hideMark/>
          </w:tcPr>
          <w:p w14:paraId="1894EC07" w14:textId="77777777" w:rsidR="009571A0" w:rsidRPr="006D3A21" w:rsidRDefault="009571A0">
            <w:pPr>
              <w:rPr>
                <w:color w:val="000000" w:themeColor="text1"/>
                <w:sz w:val="18"/>
                <w:szCs w:val="18"/>
                <w:lang w:val="en-GB"/>
              </w:rPr>
            </w:pPr>
            <w:r w:rsidRPr="006D3A21">
              <w:rPr>
                <w:color w:val="000000" w:themeColor="text1"/>
                <w:sz w:val="18"/>
                <w:szCs w:val="18"/>
                <w:lang w:val="en-GB"/>
              </w:rPr>
              <w:t>1*</w:t>
            </w:r>
            <w:r w:rsidRPr="006D3A21">
              <w:rPr>
                <w:color w:val="000000" w:themeColor="text1"/>
                <w:sz w:val="18"/>
                <w:szCs w:val="18"/>
              </w:rPr>
              <w:t xml:space="preserve"> SIB7length</w:t>
            </w:r>
          </w:p>
        </w:tc>
        <w:tc>
          <w:tcPr>
            <w:tcW w:w="4391" w:type="dxa"/>
            <w:tcBorders>
              <w:top w:val="single" w:sz="4" w:space="0" w:color="auto"/>
              <w:left w:val="single" w:sz="4" w:space="0" w:color="auto"/>
              <w:bottom w:val="single" w:sz="4" w:space="0" w:color="auto"/>
              <w:right w:val="single" w:sz="4" w:space="0" w:color="auto"/>
            </w:tcBorders>
            <w:hideMark/>
          </w:tcPr>
          <w:p w14:paraId="242F75F4" w14:textId="77777777" w:rsidR="009571A0" w:rsidRPr="006D3A21" w:rsidRDefault="009571A0">
            <w:pPr>
              <w:rPr>
                <w:color w:val="000000" w:themeColor="text1"/>
                <w:lang w:val="en-GB"/>
              </w:rPr>
            </w:pPr>
            <w:r w:rsidRPr="006D3A21">
              <w:rPr>
                <w:color w:val="000000" w:themeColor="text1"/>
                <w:lang w:val="en-GB"/>
              </w:rPr>
              <w:t>ASN1</w:t>
            </w:r>
            <w:r w:rsidRPr="006D3A21">
              <w:rPr>
                <w:rFonts w:hint="eastAsia"/>
                <w:color w:val="000000" w:themeColor="text1"/>
                <w:lang w:val="en-GB"/>
              </w:rPr>
              <w:t>编码数据</w:t>
            </w:r>
          </w:p>
        </w:tc>
      </w:tr>
      <w:tr w:rsidR="009571A0" w:rsidRPr="006D3A21" w14:paraId="64704636"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0A201CA9" w14:textId="77777777" w:rsidR="009571A0" w:rsidRPr="006D3A21" w:rsidRDefault="009571A0">
            <w:pPr>
              <w:rPr>
                <w:color w:val="000000" w:themeColor="text1"/>
              </w:rPr>
            </w:pPr>
            <w:r w:rsidRPr="006D3A21">
              <w:rPr>
                <w:color w:val="000000" w:themeColor="text1"/>
                <w:sz w:val="18"/>
                <w:szCs w:val="18"/>
              </w:rPr>
              <w:t>SIB8length</w:t>
            </w:r>
          </w:p>
        </w:tc>
        <w:tc>
          <w:tcPr>
            <w:tcW w:w="1646" w:type="dxa"/>
            <w:tcBorders>
              <w:top w:val="single" w:sz="4" w:space="0" w:color="auto"/>
              <w:left w:val="single" w:sz="4" w:space="0" w:color="auto"/>
              <w:bottom w:val="single" w:sz="4" w:space="0" w:color="auto"/>
              <w:right w:val="single" w:sz="4" w:space="0" w:color="auto"/>
            </w:tcBorders>
            <w:hideMark/>
          </w:tcPr>
          <w:p w14:paraId="0CF82F47" w14:textId="77777777" w:rsidR="009571A0" w:rsidRPr="006D3A21" w:rsidRDefault="009571A0">
            <w:pPr>
              <w:rPr>
                <w:color w:val="000000" w:themeColor="text1"/>
                <w:sz w:val="18"/>
                <w:szCs w:val="18"/>
                <w:lang w:val="en-GB"/>
              </w:rPr>
            </w:pPr>
            <w:r w:rsidRPr="006D3A21">
              <w:rPr>
                <w:rFonts w:hint="eastAsia"/>
                <w:color w:val="000000" w:themeColor="text1"/>
                <w:sz w:val="18"/>
                <w:szCs w:val="18"/>
                <w:lang w:val="en-GB"/>
              </w:rPr>
              <w:t>U</w:t>
            </w:r>
            <w:r w:rsidR="00D8689D">
              <w:rPr>
                <w:rFonts w:hint="eastAsia"/>
                <w:color w:val="000000" w:themeColor="text1"/>
                <w:sz w:val="18"/>
                <w:szCs w:val="18"/>
                <w:lang w:val="en-GB"/>
              </w:rPr>
              <w:t>16</w:t>
            </w:r>
          </w:p>
        </w:tc>
        <w:tc>
          <w:tcPr>
            <w:tcW w:w="4391" w:type="dxa"/>
            <w:tcBorders>
              <w:top w:val="single" w:sz="4" w:space="0" w:color="auto"/>
              <w:left w:val="single" w:sz="4" w:space="0" w:color="auto"/>
              <w:bottom w:val="single" w:sz="4" w:space="0" w:color="auto"/>
              <w:right w:val="single" w:sz="4" w:space="0" w:color="auto"/>
            </w:tcBorders>
            <w:hideMark/>
          </w:tcPr>
          <w:p w14:paraId="283A6CE5" w14:textId="77777777" w:rsidR="009571A0" w:rsidRPr="006D3A21" w:rsidRDefault="009571A0">
            <w:pPr>
              <w:rPr>
                <w:color w:val="000000" w:themeColor="text1"/>
                <w:lang w:val="en-GB"/>
              </w:rPr>
            </w:pPr>
            <w:r w:rsidRPr="006D3A21">
              <w:rPr>
                <w:rFonts w:hint="eastAsia"/>
                <w:color w:val="000000" w:themeColor="text1"/>
                <w:lang w:val="en-GB"/>
              </w:rPr>
              <w:t>数据长度单位：字节</w:t>
            </w:r>
          </w:p>
        </w:tc>
      </w:tr>
      <w:tr w:rsidR="009571A0" w:rsidRPr="006D3A21" w14:paraId="275C289C"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42426839" w14:textId="77777777" w:rsidR="009571A0" w:rsidRPr="006D3A21" w:rsidRDefault="009571A0">
            <w:pPr>
              <w:rPr>
                <w:color w:val="000000" w:themeColor="text1"/>
                <w:sz w:val="18"/>
                <w:szCs w:val="18"/>
              </w:rPr>
            </w:pPr>
            <w:r w:rsidRPr="006D3A21">
              <w:rPr>
                <w:color w:val="000000" w:themeColor="text1"/>
              </w:rPr>
              <w:t>SIB8</w:t>
            </w:r>
          </w:p>
        </w:tc>
        <w:tc>
          <w:tcPr>
            <w:tcW w:w="1646" w:type="dxa"/>
            <w:tcBorders>
              <w:top w:val="single" w:sz="4" w:space="0" w:color="auto"/>
              <w:left w:val="single" w:sz="4" w:space="0" w:color="auto"/>
              <w:bottom w:val="single" w:sz="4" w:space="0" w:color="auto"/>
              <w:right w:val="single" w:sz="4" w:space="0" w:color="auto"/>
            </w:tcBorders>
            <w:hideMark/>
          </w:tcPr>
          <w:p w14:paraId="08A52E0C" w14:textId="77777777" w:rsidR="009571A0" w:rsidRPr="006D3A21" w:rsidRDefault="009571A0">
            <w:pPr>
              <w:rPr>
                <w:color w:val="000000" w:themeColor="text1"/>
                <w:sz w:val="18"/>
                <w:szCs w:val="18"/>
                <w:lang w:val="en-GB"/>
              </w:rPr>
            </w:pPr>
            <w:r w:rsidRPr="006D3A21">
              <w:rPr>
                <w:color w:val="000000" w:themeColor="text1"/>
                <w:sz w:val="18"/>
                <w:szCs w:val="18"/>
                <w:lang w:val="en-GB"/>
              </w:rPr>
              <w:t>1*</w:t>
            </w:r>
            <w:r w:rsidRPr="006D3A21">
              <w:rPr>
                <w:color w:val="000000" w:themeColor="text1"/>
                <w:sz w:val="18"/>
                <w:szCs w:val="18"/>
              </w:rPr>
              <w:t xml:space="preserve"> SIB8length</w:t>
            </w:r>
          </w:p>
        </w:tc>
        <w:tc>
          <w:tcPr>
            <w:tcW w:w="4391" w:type="dxa"/>
            <w:tcBorders>
              <w:top w:val="single" w:sz="4" w:space="0" w:color="auto"/>
              <w:left w:val="single" w:sz="4" w:space="0" w:color="auto"/>
              <w:bottom w:val="single" w:sz="4" w:space="0" w:color="auto"/>
              <w:right w:val="single" w:sz="4" w:space="0" w:color="auto"/>
            </w:tcBorders>
            <w:hideMark/>
          </w:tcPr>
          <w:p w14:paraId="43E445F2" w14:textId="77777777" w:rsidR="009571A0" w:rsidRPr="006D3A21" w:rsidRDefault="009571A0" w:rsidP="00D8689D">
            <w:pPr>
              <w:rPr>
                <w:color w:val="000000" w:themeColor="text1"/>
                <w:lang w:val="en-GB"/>
              </w:rPr>
            </w:pPr>
            <w:r w:rsidRPr="006D3A21">
              <w:rPr>
                <w:color w:val="000000" w:themeColor="text1"/>
                <w:lang w:val="en-GB"/>
              </w:rPr>
              <w:t>ASN1</w:t>
            </w:r>
            <w:r w:rsidRPr="006D3A21">
              <w:rPr>
                <w:rFonts w:hint="eastAsia"/>
                <w:color w:val="000000" w:themeColor="text1"/>
                <w:lang w:val="en-GB"/>
              </w:rPr>
              <w:t>编码数据</w:t>
            </w:r>
            <w:r w:rsidR="00D8689D">
              <w:rPr>
                <w:rFonts w:hint="eastAsia"/>
                <w:color w:val="000000" w:themeColor="text1"/>
                <w:lang w:val="en-GB"/>
              </w:rPr>
              <w:t>，此数据的数组结构如下</w:t>
            </w:r>
            <w:r w:rsidR="00D8689D" w:rsidRPr="00D8689D">
              <w:rPr>
                <w:color w:val="000000" w:themeColor="text1"/>
                <w:lang w:val="en-GB"/>
              </w:rPr>
              <w:t xml:space="preserve">  mau8SIB[((mu16SIBlength+3)/4)*4]</w:t>
            </w:r>
          </w:p>
        </w:tc>
      </w:tr>
      <w:tr w:rsidR="009571A0" w:rsidRPr="006D3A21" w14:paraId="0A812503"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158EBE65" w14:textId="77777777" w:rsidR="009571A0" w:rsidRPr="006D3A21" w:rsidRDefault="009571A0">
            <w:pPr>
              <w:rPr>
                <w:color w:val="000000" w:themeColor="text1"/>
              </w:rPr>
            </w:pPr>
            <w:r w:rsidRPr="006D3A21">
              <w:rPr>
                <w:color w:val="000000" w:themeColor="text1"/>
                <w:sz w:val="18"/>
                <w:szCs w:val="18"/>
              </w:rPr>
              <w:t>SIB9length</w:t>
            </w:r>
          </w:p>
        </w:tc>
        <w:tc>
          <w:tcPr>
            <w:tcW w:w="1646" w:type="dxa"/>
            <w:tcBorders>
              <w:top w:val="single" w:sz="4" w:space="0" w:color="auto"/>
              <w:left w:val="single" w:sz="4" w:space="0" w:color="auto"/>
              <w:bottom w:val="single" w:sz="4" w:space="0" w:color="auto"/>
              <w:right w:val="single" w:sz="4" w:space="0" w:color="auto"/>
            </w:tcBorders>
            <w:hideMark/>
          </w:tcPr>
          <w:p w14:paraId="202AD460" w14:textId="77777777" w:rsidR="009571A0" w:rsidRPr="006D3A21" w:rsidRDefault="009571A0">
            <w:pPr>
              <w:rPr>
                <w:color w:val="000000" w:themeColor="text1"/>
                <w:sz w:val="18"/>
                <w:szCs w:val="18"/>
                <w:lang w:val="en-GB"/>
              </w:rPr>
            </w:pPr>
            <w:r w:rsidRPr="006D3A21">
              <w:rPr>
                <w:rFonts w:hint="eastAsia"/>
                <w:color w:val="000000" w:themeColor="text1"/>
                <w:sz w:val="18"/>
                <w:szCs w:val="18"/>
                <w:lang w:val="en-GB"/>
              </w:rPr>
              <w:t>U</w:t>
            </w:r>
            <w:r w:rsidR="00D8689D">
              <w:rPr>
                <w:rFonts w:hint="eastAsia"/>
                <w:color w:val="000000" w:themeColor="text1"/>
                <w:sz w:val="18"/>
                <w:szCs w:val="18"/>
                <w:lang w:val="en-GB"/>
              </w:rPr>
              <w:t>16</w:t>
            </w:r>
          </w:p>
        </w:tc>
        <w:tc>
          <w:tcPr>
            <w:tcW w:w="4391" w:type="dxa"/>
            <w:tcBorders>
              <w:top w:val="single" w:sz="4" w:space="0" w:color="auto"/>
              <w:left w:val="single" w:sz="4" w:space="0" w:color="auto"/>
              <w:bottom w:val="single" w:sz="4" w:space="0" w:color="auto"/>
              <w:right w:val="single" w:sz="4" w:space="0" w:color="auto"/>
            </w:tcBorders>
            <w:hideMark/>
          </w:tcPr>
          <w:p w14:paraId="26223CBF" w14:textId="77777777" w:rsidR="009571A0" w:rsidRPr="006D3A21" w:rsidRDefault="009571A0">
            <w:pPr>
              <w:rPr>
                <w:color w:val="000000" w:themeColor="text1"/>
                <w:lang w:val="en-GB"/>
              </w:rPr>
            </w:pPr>
            <w:r w:rsidRPr="006D3A21">
              <w:rPr>
                <w:rFonts w:hint="eastAsia"/>
                <w:color w:val="000000" w:themeColor="text1"/>
                <w:lang w:val="en-GB"/>
              </w:rPr>
              <w:t>数据长度单位：字节</w:t>
            </w:r>
          </w:p>
        </w:tc>
      </w:tr>
      <w:tr w:rsidR="009571A0" w:rsidRPr="006D3A21" w14:paraId="48CE6862"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17758B5B" w14:textId="77777777" w:rsidR="009571A0" w:rsidRPr="006D3A21" w:rsidRDefault="009571A0">
            <w:pPr>
              <w:rPr>
                <w:color w:val="000000" w:themeColor="text1"/>
                <w:sz w:val="18"/>
                <w:szCs w:val="18"/>
              </w:rPr>
            </w:pPr>
            <w:r w:rsidRPr="006D3A21">
              <w:rPr>
                <w:color w:val="000000" w:themeColor="text1"/>
              </w:rPr>
              <w:t>SIB9</w:t>
            </w:r>
          </w:p>
        </w:tc>
        <w:tc>
          <w:tcPr>
            <w:tcW w:w="1646" w:type="dxa"/>
            <w:tcBorders>
              <w:top w:val="single" w:sz="4" w:space="0" w:color="auto"/>
              <w:left w:val="single" w:sz="4" w:space="0" w:color="auto"/>
              <w:bottom w:val="single" w:sz="4" w:space="0" w:color="auto"/>
              <w:right w:val="single" w:sz="4" w:space="0" w:color="auto"/>
            </w:tcBorders>
            <w:hideMark/>
          </w:tcPr>
          <w:p w14:paraId="136FDC6E" w14:textId="77777777" w:rsidR="009571A0" w:rsidRPr="006D3A21" w:rsidRDefault="009571A0">
            <w:pPr>
              <w:rPr>
                <w:color w:val="000000" w:themeColor="text1"/>
                <w:sz w:val="18"/>
                <w:szCs w:val="18"/>
                <w:lang w:val="en-GB"/>
              </w:rPr>
            </w:pPr>
            <w:r w:rsidRPr="006D3A21">
              <w:rPr>
                <w:color w:val="000000" w:themeColor="text1"/>
                <w:sz w:val="18"/>
                <w:szCs w:val="18"/>
                <w:lang w:val="en-GB"/>
              </w:rPr>
              <w:t>1*</w:t>
            </w:r>
            <w:r w:rsidRPr="006D3A21">
              <w:rPr>
                <w:color w:val="000000" w:themeColor="text1"/>
                <w:sz w:val="18"/>
                <w:szCs w:val="18"/>
              </w:rPr>
              <w:t xml:space="preserve"> SIB9length</w:t>
            </w:r>
          </w:p>
        </w:tc>
        <w:tc>
          <w:tcPr>
            <w:tcW w:w="4391" w:type="dxa"/>
            <w:tcBorders>
              <w:top w:val="single" w:sz="4" w:space="0" w:color="auto"/>
              <w:left w:val="single" w:sz="4" w:space="0" w:color="auto"/>
              <w:bottom w:val="single" w:sz="4" w:space="0" w:color="auto"/>
              <w:right w:val="single" w:sz="4" w:space="0" w:color="auto"/>
            </w:tcBorders>
            <w:hideMark/>
          </w:tcPr>
          <w:p w14:paraId="45682E8B" w14:textId="77777777" w:rsidR="009571A0" w:rsidRPr="006D3A21" w:rsidRDefault="009571A0">
            <w:pPr>
              <w:rPr>
                <w:color w:val="000000" w:themeColor="text1"/>
                <w:lang w:val="en-GB"/>
              </w:rPr>
            </w:pPr>
            <w:r w:rsidRPr="006D3A21">
              <w:rPr>
                <w:color w:val="000000" w:themeColor="text1"/>
                <w:lang w:val="en-GB"/>
              </w:rPr>
              <w:t>ASN1</w:t>
            </w:r>
            <w:r w:rsidRPr="006D3A21">
              <w:rPr>
                <w:rFonts w:hint="eastAsia"/>
                <w:color w:val="000000" w:themeColor="text1"/>
                <w:lang w:val="en-GB"/>
              </w:rPr>
              <w:t>编码数据</w:t>
            </w:r>
          </w:p>
        </w:tc>
      </w:tr>
      <w:tr w:rsidR="009571A0" w:rsidRPr="006D3A21" w14:paraId="46E040D6"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318741EE" w14:textId="77777777" w:rsidR="009571A0" w:rsidRPr="006D3A21" w:rsidRDefault="009571A0">
            <w:pPr>
              <w:rPr>
                <w:color w:val="000000" w:themeColor="text1"/>
              </w:rPr>
            </w:pPr>
            <w:r w:rsidRPr="006D3A21">
              <w:rPr>
                <w:color w:val="000000" w:themeColor="text1"/>
                <w:sz w:val="18"/>
                <w:szCs w:val="18"/>
              </w:rPr>
              <w:t>SIB10length</w:t>
            </w:r>
          </w:p>
        </w:tc>
        <w:tc>
          <w:tcPr>
            <w:tcW w:w="1646" w:type="dxa"/>
            <w:tcBorders>
              <w:top w:val="single" w:sz="4" w:space="0" w:color="auto"/>
              <w:left w:val="single" w:sz="4" w:space="0" w:color="auto"/>
              <w:bottom w:val="single" w:sz="4" w:space="0" w:color="auto"/>
              <w:right w:val="single" w:sz="4" w:space="0" w:color="auto"/>
            </w:tcBorders>
            <w:hideMark/>
          </w:tcPr>
          <w:p w14:paraId="2CF9287F" w14:textId="77777777" w:rsidR="009571A0" w:rsidRPr="006D3A21" w:rsidRDefault="009571A0">
            <w:pPr>
              <w:rPr>
                <w:color w:val="000000" w:themeColor="text1"/>
                <w:sz w:val="18"/>
                <w:szCs w:val="18"/>
                <w:lang w:val="en-GB"/>
              </w:rPr>
            </w:pPr>
            <w:r w:rsidRPr="006D3A21">
              <w:rPr>
                <w:rFonts w:hint="eastAsia"/>
                <w:color w:val="000000" w:themeColor="text1"/>
                <w:sz w:val="18"/>
                <w:szCs w:val="18"/>
                <w:lang w:val="en-GB"/>
              </w:rPr>
              <w:t>U</w:t>
            </w:r>
            <w:r w:rsidR="00D8689D">
              <w:rPr>
                <w:rFonts w:hint="eastAsia"/>
                <w:color w:val="000000" w:themeColor="text1"/>
                <w:sz w:val="18"/>
                <w:szCs w:val="18"/>
                <w:lang w:val="en-GB"/>
              </w:rPr>
              <w:t>16</w:t>
            </w:r>
          </w:p>
        </w:tc>
        <w:tc>
          <w:tcPr>
            <w:tcW w:w="4391" w:type="dxa"/>
            <w:tcBorders>
              <w:top w:val="single" w:sz="4" w:space="0" w:color="auto"/>
              <w:left w:val="single" w:sz="4" w:space="0" w:color="auto"/>
              <w:bottom w:val="single" w:sz="4" w:space="0" w:color="auto"/>
              <w:right w:val="single" w:sz="4" w:space="0" w:color="auto"/>
            </w:tcBorders>
            <w:hideMark/>
          </w:tcPr>
          <w:p w14:paraId="6D934C3A" w14:textId="77777777" w:rsidR="009571A0" w:rsidRPr="006D3A21" w:rsidRDefault="009571A0">
            <w:pPr>
              <w:rPr>
                <w:color w:val="000000" w:themeColor="text1"/>
                <w:lang w:val="en-GB"/>
              </w:rPr>
            </w:pPr>
            <w:r w:rsidRPr="006D3A21">
              <w:rPr>
                <w:rFonts w:hint="eastAsia"/>
                <w:color w:val="000000" w:themeColor="text1"/>
                <w:lang w:val="en-GB"/>
              </w:rPr>
              <w:t>数据长度单位：字节</w:t>
            </w:r>
          </w:p>
        </w:tc>
      </w:tr>
      <w:tr w:rsidR="009571A0" w:rsidRPr="006D3A21" w14:paraId="4F4B37CC"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24241DA6" w14:textId="77777777" w:rsidR="009571A0" w:rsidRPr="006D3A21" w:rsidRDefault="009571A0">
            <w:pPr>
              <w:rPr>
                <w:color w:val="000000" w:themeColor="text1"/>
                <w:sz w:val="18"/>
                <w:szCs w:val="18"/>
              </w:rPr>
            </w:pPr>
            <w:r w:rsidRPr="006D3A21">
              <w:rPr>
                <w:color w:val="000000" w:themeColor="text1"/>
              </w:rPr>
              <w:t>SIB10</w:t>
            </w:r>
          </w:p>
        </w:tc>
        <w:tc>
          <w:tcPr>
            <w:tcW w:w="1646" w:type="dxa"/>
            <w:tcBorders>
              <w:top w:val="single" w:sz="4" w:space="0" w:color="auto"/>
              <w:left w:val="single" w:sz="4" w:space="0" w:color="auto"/>
              <w:bottom w:val="single" w:sz="4" w:space="0" w:color="auto"/>
              <w:right w:val="single" w:sz="4" w:space="0" w:color="auto"/>
            </w:tcBorders>
            <w:hideMark/>
          </w:tcPr>
          <w:p w14:paraId="18921CDC" w14:textId="77777777" w:rsidR="009571A0" w:rsidRPr="006D3A21" w:rsidRDefault="009571A0">
            <w:pPr>
              <w:rPr>
                <w:color w:val="000000" w:themeColor="text1"/>
                <w:sz w:val="18"/>
                <w:szCs w:val="18"/>
                <w:lang w:val="en-GB"/>
              </w:rPr>
            </w:pPr>
            <w:r w:rsidRPr="006D3A21">
              <w:rPr>
                <w:color w:val="000000" w:themeColor="text1"/>
                <w:sz w:val="18"/>
                <w:szCs w:val="18"/>
                <w:lang w:val="en-GB"/>
              </w:rPr>
              <w:t>1*</w:t>
            </w:r>
            <w:r w:rsidRPr="006D3A21">
              <w:rPr>
                <w:color w:val="000000" w:themeColor="text1"/>
                <w:sz w:val="18"/>
                <w:szCs w:val="18"/>
              </w:rPr>
              <w:t xml:space="preserve"> SIB10length</w:t>
            </w:r>
          </w:p>
        </w:tc>
        <w:tc>
          <w:tcPr>
            <w:tcW w:w="4391" w:type="dxa"/>
            <w:tcBorders>
              <w:top w:val="single" w:sz="4" w:space="0" w:color="auto"/>
              <w:left w:val="single" w:sz="4" w:space="0" w:color="auto"/>
              <w:bottom w:val="single" w:sz="4" w:space="0" w:color="auto"/>
              <w:right w:val="single" w:sz="4" w:space="0" w:color="auto"/>
            </w:tcBorders>
            <w:hideMark/>
          </w:tcPr>
          <w:p w14:paraId="3869D633" w14:textId="77777777" w:rsidR="009571A0" w:rsidRPr="006D3A21" w:rsidRDefault="009571A0">
            <w:pPr>
              <w:rPr>
                <w:color w:val="000000" w:themeColor="text1"/>
                <w:lang w:val="en-GB"/>
              </w:rPr>
            </w:pPr>
            <w:r w:rsidRPr="006D3A21">
              <w:rPr>
                <w:color w:val="000000" w:themeColor="text1"/>
                <w:lang w:val="en-GB"/>
              </w:rPr>
              <w:t>ASN1</w:t>
            </w:r>
            <w:r w:rsidRPr="006D3A21">
              <w:rPr>
                <w:rFonts w:hint="eastAsia"/>
                <w:color w:val="000000" w:themeColor="text1"/>
                <w:lang w:val="en-GB"/>
              </w:rPr>
              <w:t>编码数据</w:t>
            </w:r>
          </w:p>
        </w:tc>
      </w:tr>
      <w:tr w:rsidR="009571A0" w:rsidRPr="006D3A21" w14:paraId="187717EF"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13A85BB6" w14:textId="77777777" w:rsidR="009571A0" w:rsidRPr="006D3A21" w:rsidRDefault="009571A0">
            <w:pPr>
              <w:rPr>
                <w:color w:val="000000" w:themeColor="text1"/>
              </w:rPr>
            </w:pPr>
            <w:r w:rsidRPr="006D3A21">
              <w:rPr>
                <w:color w:val="000000" w:themeColor="text1"/>
                <w:sz w:val="18"/>
                <w:szCs w:val="18"/>
              </w:rPr>
              <w:t>SIB11length</w:t>
            </w:r>
          </w:p>
        </w:tc>
        <w:tc>
          <w:tcPr>
            <w:tcW w:w="1646" w:type="dxa"/>
            <w:tcBorders>
              <w:top w:val="single" w:sz="4" w:space="0" w:color="auto"/>
              <w:left w:val="single" w:sz="4" w:space="0" w:color="auto"/>
              <w:bottom w:val="single" w:sz="4" w:space="0" w:color="auto"/>
              <w:right w:val="single" w:sz="4" w:space="0" w:color="auto"/>
            </w:tcBorders>
            <w:hideMark/>
          </w:tcPr>
          <w:p w14:paraId="3CD31D59" w14:textId="77777777" w:rsidR="009571A0" w:rsidRPr="006D3A21" w:rsidRDefault="009571A0">
            <w:pPr>
              <w:rPr>
                <w:color w:val="000000" w:themeColor="text1"/>
                <w:sz w:val="18"/>
                <w:szCs w:val="18"/>
                <w:lang w:val="en-GB"/>
              </w:rPr>
            </w:pPr>
            <w:r w:rsidRPr="006D3A21">
              <w:rPr>
                <w:rFonts w:hint="eastAsia"/>
                <w:color w:val="000000" w:themeColor="text1"/>
                <w:sz w:val="18"/>
                <w:szCs w:val="18"/>
                <w:lang w:val="en-GB"/>
              </w:rPr>
              <w:t>U</w:t>
            </w:r>
            <w:r w:rsidR="001D2CA9">
              <w:rPr>
                <w:rFonts w:hint="eastAsia"/>
                <w:color w:val="000000" w:themeColor="text1"/>
                <w:sz w:val="18"/>
                <w:szCs w:val="18"/>
                <w:lang w:val="en-GB"/>
              </w:rPr>
              <w:t>32</w:t>
            </w:r>
          </w:p>
        </w:tc>
        <w:tc>
          <w:tcPr>
            <w:tcW w:w="4391" w:type="dxa"/>
            <w:tcBorders>
              <w:top w:val="single" w:sz="4" w:space="0" w:color="auto"/>
              <w:left w:val="single" w:sz="4" w:space="0" w:color="auto"/>
              <w:bottom w:val="single" w:sz="4" w:space="0" w:color="auto"/>
              <w:right w:val="single" w:sz="4" w:space="0" w:color="auto"/>
            </w:tcBorders>
            <w:hideMark/>
          </w:tcPr>
          <w:p w14:paraId="0A19BD12" w14:textId="77777777" w:rsidR="009571A0" w:rsidRPr="006D3A21" w:rsidRDefault="009571A0">
            <w:pPr>
              <w:rPr>
                <w:color w:val="000000" w:themeColor="text1"/>
                <w:lang w:val="en-GB"/>
              </w:rPr>
            </w:pPr>
            <w:r w:rsidRPr="006D3A21">
              <w:rPr>
                <w:rFonts w:hint="eastAsia"/>
                <w:color w:val="000000" w:themeColor="text1"/>
                <w:lang w:val="en-GB"/>
              </w:rPr>
              <w:t>数据长度单位：字节</w:t>
            </w:r>
          </w:p>
        </w:tc>
      </w:tr>
      <w:tr w:rsidR="009571A0" w:rsidRPr="006D3A21" w14:paraId="57D649F3"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2BDDEEBD" w14:textId="77777777" w:rsidR="009571A0" w:rsidRPr="006D3A21" w:rsidRDefault="009571A0">
            <w:pPr>
              <w:rPr>
                <w:color w:val="000000" w:themeColor="text1"/>
                <w:sz w:val="18"/>
                <w:szCs w:val="18"/>
              </w:rPr>
            </w:pPr>
            <w:r w:rsidRPr="006D3A21">
              <w:rPr>
                <w:color w:val="000000" w:themeColor="text1"/>
              </w:rPr>
              <w:t>SIB11</w:t>
            </w:r>
          </w:p>
        </w:tc>
        <w:tc>
          <w:tcPr>
            <w:tcW w:w="1646" w:type="dxa"/>
            <w:tcBorders>
              <w:top w:val="single" w:sz="4" w:space="0" w:color="auto"/>
              <w:left w:val="single" w:sz="4" w:space="0" w:color="auto"/>
              <w:bottom w:val="single" w:sz="4" w:space="0" w:color="auto"/>
              <w:right w:val="single" w:sz="4" w:space="0" w:color="auto"/>
            </w:tcBorders>
            <w:hideMark/>
          </w:tcPr>
          <w:p w14:paraId="7C1C8400" w14:textId="77777777" w:rsidR="009571A0" w:rsidRPr="006D3A21" w:rsidRDefault="009571A0">
            <w:pPr>
              <w:rPr>
                <w:color w:val="000000" w:themeColor="text1"/>
                <w:sz w:val="18"/>
                <w:szCs w:val="18"/>
                <w:lang w:val="en-GB"/>
              </w:rPr>
            </w:pPr>
            <w:r w:rsidRPr="006D3A21">
              <w:rPr>
                <w:color w:val="000000" w:themeColor="text1"/>
                <w:sz w:val="18"/>
                <w:szCs w:val="18"/>
                <w:lang w:val="en-GB"/>
              </w:rPr>
              <w:t>1*</w:t>
            </w:r>
            <w:r w:rsidRPr="006D3A21">
              <w:rPr>
                <w:color w:val="000000" w:themeColor="text1"/>
                <w:sz w:val="18"/>
                <w:szCs w:val="18"/>
              </w:rPr>
              <w:t xml:space="preserve"> SIB11length</w:t>
            </w:r>
          </w:p>
        </w:tc>
        <w:tc>
          <w:tcPr>
            <w:tcW w:w="4391" w:type="dxa"/>
            <w:tcBorders>
              <w:top w:val="single" w:sz="4" w:space="0" w:color="auto"/>
              <w:left w:val="single" w:sz="4" w:space="0" w:color="auto"/>
              <w:bottom w:val="single" w:sz="4" w:space="0" w:color="auto"/>
              <w:right w:val="single" w:sz="4" w:space="0" w:color="auto"/>
            </w:tcBorders>
            <w:hideMark/>
          </w:tcPr>
          <w:p w14:paraId="6D00EECE" w14:textId="77777777" w:rsidR="009571A0" w:rsidRPr="006D3A21" w:rsidRDefault="009571A0">
            <w:pPr>
              <w:rPr>
                <w:color w:val="000000" w:themeColor="text1"/>
                <w:lang w:val="en-GB"/>
              </w:rPr>
            </w:pPr>
            <w:r w:rsidRPr="006D3A21">
              <w:rPr>
                <w:color w:val="000000" w:themeColor="text1"/>
                <w:lang w:val="en-GB"/>
              </w:rPr>
              <w:t>ASN1</w:t>
            </w:r>
            <w:r w:rsidRPr="006D3A21">
              <w:rPr>
                <w:rFonts w:hint="eastAsia"/>
                <w:color w:val="000000" w:themeColor="text1"/>
                <w:lang w:val="en-GB"/>
              </w:rPr>
              <w:t>编码数据</w:t>
            </w:r>
          </w:p>
        </w:tc>
      </w:tr>
      <w:tr w:rsidR="009571A0" w:rsidRPr="006D3A21" w14:paraId="57168F87"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52DFC585" w14:textId="77777777" w:rsidR="009571A0" w:rsidRPr="006D3A21" w:rsidRDefault="009571A0">
            <w:pPr>
              <w:rPr>
                <w:color w:val="000000" w:themeColor="text1"/>
              </w:rPr>
            </w:pPr>
            <w:r w:rsidRPr="006D3A21">
              <w:rPr>
                <w:color w:val="000000" w:themeColor="text1"/>
                <w:sz w:val="18"/>
                <w:szCs w:val="18"/>
              </w:rPr>
              <w:t>SIB12length</w:t>
            </w:r>
          </w:p>
        </w:tc>
        <w:tc>
          <w:tcPr>
            <w:tcW w:w="1646" w:type="dxa"/>
            <w:tcBorders>
              <w:top w:val="single" w:sz="4" w:space="0" w:color="auto"/>
              <w:left w:val="single" w:sz="4" w:space="0" w:color="auto"/>
              <w:bottom w:val="single" w:sz="4" w:space="0" w:color="auto"/>
              <w:right w:val="single" w:sz="4" w:space="0" w:color="auto"/>
            </w:tcBorders>
            <w:hideMark/>
          </w:tcPr>
          <w:p w14:paraId="6DA95BC7" w14:textId="77777777" w:rsidR="009571A0" w:rsidRPr="006D3A21" w:rsidRDefault="009571A0">
            <w:pPr>
              <w:rPr>
                <w:color w:val="000000" w:themeColor="text1"/>
                <w:sz w:val="18"/>
                <w:szCs w:val="18"/>
                <w:lang w:val="en-GB"/>
              </w:rPr>
            </w:pPr>
            <w:r w:rsidRPr="006D3A21">
              <w:rPr>
                <w:rFonts w:hint="eastAsia"/>
                <w:color w:val="000000" w:themeColor="text1"/>
                <w:sz w:val="18"/>
                <w:szCs w:val="18"/>
                <w:lang w:val="en-GB"/>
              </w:rPr>
              <w:t>U</w:t>
            </w:r>
            <w:r w:rsidR="001D2CA9">
              <w:rPr>
                <w:rFonts w:hint="eastAsia"/>
                <w:color w:val="000000" w:themeColor="text1"/>
                <w:sz w:val="18"/>
                <w:szCs w:val="18"/>
                <w:lang w:val="en-GB"/>
              </w:rPr>
              <w:t>32</w:t>
            </w:r>
          </w:p>
        </w:tc>
        <w:tc>
          <w:tcPr>
            <w:tcW w:w="4391" w:type="dxa"/>
            <w:tcBorders>
              <w:top w:val="single" w:sz="4" w:space="0" w:color="auto"/>
              <w:left w:val="single" w:sz="4" w:space="0" w:color="auto"/>
              <w:bottom w:val="single" w:sz="4" w:space="0" w:color="auto"/>
              <w:right w:val="single" w:sz="4" w:space="0" w:color="auto"/>
            </w:tcBorders>
            <w:hideMark/>
          </w:tcPr>
          <w:p w14:paraId="1532C0AE" w14:textId="77777777" w:rsidR="009571A0" w:rsidRPr="006D3A21" w:rsidRDefault="009571A0">
            <w:pPr>
              <w:rPr>
                <w:color w:val="000000" w:themeColor="text1"/>
                <w:lang w:val="en-GB"/>
              </w:rPr>
            </w:pPr>
            <w:r w:rsidRPr="006D3A21">
              <w:rPr>
                <w:rFonts w:hint="eastAsia"/>
                <w:color w:val="000000" w:themeColor="text1"/>
                <w:lang w:val="en-GB"/>
              </w:rPr>
              <w:t>数据长度单位：字节</w:t>
            </w:r>
          </w:p>
        </w:tc>
      </w:tr>
      <w:tr w:rsidR="009571A0" w:rsidRPr="006D3A21" w14:paraId="060C59EE"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178D105A" w14:textId="77777777" w:rsidR="009571A0" w:rsidRPr="006D3A21" w:rsidRDefault="009571A0">
            <w:pPr>
              <w:rPr>
                <w:color w:val="000000" w:themeColor="text1"/>
                <w:sz w:val="18"/>
                <w:szCs w:val="18"/>
              </w:rPr>
            </w:pPr>
            <w:r w:rsidRPr="006D3A21">
              <w:rPr>
                <w:color w:val="000000" w:themeColor="text1"/>
              </w:rPr>
              <w:lastRenderedPageBreak/>
              <w:t>SIB13</w:t>
            </w:r>
          </w:p>
        </w:tc>
        <w:tc>
          <w:tcPr>
            <w:tcW w:w="1646" w:type="dxa"/>
            <w:tcBorders>
              <w:top w:val="single" w:sz="4" w:space="0" w:color="auto"/>
              <w:left w:val="single" w:sz="4" w:space="0" w:color="auto"/>
              <w:bottom w:val="single" w:sz="4" w:space="0" w:color="auto"/>
              <w:right w:val="single" w:sz="4" w:space="0" w:color="auto"/>
            </w:tcBorders>
            <w:hideMark/>
          </w:tcPr>
          <w:p w14:paraId="19B90C2A" w14:textId="77777777" w:rsidR="009571A0" w:rsidRPr="006D3A21" w:rsidRDefault="009571A0">
            <w:pPr>
              <w:rPr>
                <w:color w:val="000000" w:themeColor="text1"/>
                <w:sz w:val="18"/>
                <w:szCs w:val="18"/>
                <w:lang w:val="en-GB"/>
              </w:rPr>
            </w:pPr>
            <w:r w:rsidRPr="006D3A21">
              <w:rPr>
                <w:color w:val="000000" w:themeColor="text1"/>
                <w:sz w:val="18"/>
                <w:szCs w:val="18"/>
                <w:lang w:val="en-GB"/>
              </w:rPr>
              <w:t>1*</w:t>
            </w:r>
            <w:r w:rsidRPr="006D3A21">
              <w:rPr>
                <w:color w:val="000000" w:themeColor="text1"/>
                <w:sz w:val="18"/>
                <w:szCs w:val="18"/>
              </w:rPr>
              <w:t xml:space="preserve"> SIB12length</w:t>
            </w:r>
          </w:p>
        </w:tc>
        <w:tc>
          <w:tcPr>
            <w:tcW w:w="4391" w:type="dxa"/>
            <w:tcBorders>
              <w:top w:val="single" w:sz="4" w:space="0" w:color="auto"/>
              <w:left w:val="single" w:sz="4" w:space="0" w:color="auto"/>
              <w:bottom w:val="single" w:sz="4" w:space="0" w:color="auto"/>
              <w:right w:val="single" w:sz="4" w:space="0" w:color="auto"/>
            </w:tcBorders>
            <w:hideMark/>
          </w:tcPr>
          <w:p w14:paraId="6B1454F6" w14:textId="77777777" w:rsidR="009571A0" w:rsidRPr="006D3A21" w:rsidRDefault="009571A0">
            <w:pPr>
              <w:rPr>
                <w:color w:val="000000" w:themeColor="text1"/>
                <w:lang w:val="en-GB"/>
              </w:rPr>
            </w:pPr>
            <w:r w:rsidRPr="006D3A21">
              <w:rPr>
                <w:color w:val="000000" w:themeColor="text1"/>
                <w:lang w:val="en-GB"/>
              </w:rPr>
              <w:t>ASN1</w:t>
            </w:r>
            <w:r w:rsidRPr="006D3A21">
              <w:rPr>
                <w:rFonts w:hint="eastAsia"/>
                <w:color w:val="000000" w:themeColor="text1"/>
                <w:lang w:val="en-GB"/>
              </w:rPr>
              <w:t>编码数据</w:t>
            </w:r>
          </w:p>
        </w:tc>
      </w:tr>
      <w:tr w:rsidR="009571A0" w:rsidRPr="006D3A21" w14:paraId="16283589"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22E2BCFB" w14:textId="77777777" w:rsidR="009571A0" w:rsidRPr="006D3A21" w:rsidRDefault="009571A0">
            <w:pPr>
              <w:rPr>
                <w:color w:val="000000" w:themeColor="text1"/>
              </w:rPr>
            </w:pPr>
            <w:r w:rsidRPr="006D3A21">
              <w:rPr>
                <w:color w:val="000000" w:themeColor="text1"/>
                <w:sz w:val="18"/>
                <w:szCs w:val="18"/>
              </w:rPr>
              <w:t>SIB13length</w:t>
            </w:r>
          </w:p>
        </w:tc>
        <w:tc>
          <w:tcPr>
            <w:tcW w:w="1646" w:type="dxa"/>
            <w:tcBorders>
              <w:top w:val="single" w:sz="4" w:space="0" w:color="auto"/>
              <w:left w:val="single" w:sz="4" w:space="0" w:color="auto"/>
              <w:bottom w:val="single" w:sz="4" w:space="0" w:color="auto"/>
              <w:right w:val="single" w:sz="4" w:space="0" w:color="auto"/>
            </w:tcBorders>
            <w:hideMark/>
          </w:tcPr>
          <w:p w14:paraId="6F78A187" w14:textId="77777777" w:rsidR="009571A0" w:rsidRPr="006D3A21" w:rsidRDefault="009571A0">
            <w:pPr>
              <w:rPr>
                <w:color w:val="000000" w:themeColor="text1"/>
                <w:sz w:val="18"/>
                <w:szCs w:val="18"/>
                <w:lang w:val="en-GB"/>
              </w:rPr>
            </w:pPr>
            <w:r w:rsidRPr="006D3A21">
              <w:rPr>
                <w:rFonts w:hint="eastAsia"/>
                <w:color w:val="000000" w:themeColor="text1"/>
                <w:sz w:val="18"/>
                <w:szCs w:val="18"/>
                <w:lang w:val="en-GB"/>
              </w:rPr>
              <w:t>U</w:t>
            </w:r>
            <w:r w:rsidR="001D2CA9">
              <w:rPr>
                <w:rFonts w:hint="eastAsia"/>
                <w:color w:val="000000" w:themeColor="text1"/>
                <w:sz w:val="18"/>
                <w:szCs w:val="18"/>
                <w:lang w:val="en-GB"/>
              </w:rPr>
              <w:t>32</w:t>
            </w:r>
          </w:p>
        </w:tc>
        <w:tc>
          <w:tcPr>
            <w:tcW w:w="4391" w:type="dxa"/>
            <w:tcBorders>
              <w:top w:val="single" w:sz="4" w:space="0" w:color="auto"/>
              <w:left w:val="single" w:sz="4" w:space="0" w:color="auto"/>
              <w:bottom w:val="single" w:sz="4" w:space="0" w:color="auto"/>
              <w:right w:val="single" w:sz="4" w:space="0" w:color="auto"/>
            </w:tcBorders>
            <w:hideMark/>
          </w:tcPr>
          <w:p w14:paraId="01D9A8AA" w14:textId="77777777" w:rsidR="009571A0" w:rsidRPr="006D3A21" w:rsidRDefault="009571A0">
            <w:pPr>
              <w:rPr>
                <w:color w:val="000000" w:themeColor="text1"/>
                <w:lang w:val="en-GB"/>
              </w:rPr>
            </w:pPr>
            <w:r w:rsidRPr="006D3A21">
              <w:rPr>
                <w:rFonts w:hint="eastAsia"/>
                <w:color w:val="000000" w:themeColor="text1"/>
                <w:lang w:val="en-GB"/>
              </w:rPr>
              <w:t>数据长度单位：字节</w:t>
            </w:r>
          </w:p>
        </w:tc>
      </w:tr>
      <w:tr w:rsidR="009571A0" w:rsidRPr="006D3A21" w14:paraId="23074298" w14:textId="77777777" w:rsidTr="009571A0">
        <w:tc>
          <w:tcPr>
            <w:tcW w:w="2288" w:type="dxa"/>
            <w:tcBorders>
              <w:top w:val="single" w:sz="4" w:space="0" w:color="auto"/>
              <w:left w:val="single" w:sz="4" w:space="0" w:color="auto"/>
              <w:bottom w:val="single" w:sz="4" w:space="0" w:color="auto"/>
              <w:right w:val="single" w:sz="4" w:space="0" w:color="auto"/>
            </w:tcBorders>
            <w:hideMark/>
          </w:tcPr>
          <w:p w14:paraId="1F9A8FF5" w14:textId="77777777" w:rsidR="009571A0" w:rsidRPr="006D3A21" w:rsidRDefault="009571A0">
            <w:pPr>
              <w:rPr>
                <w:color w:val="000000" w:themeColor="text1"/>
                <w:sz w:val="18"/>
                <w:szCs w:val="18"/>
              </w:rPr>
            </w:pPr>
            <w:r w:rsidRPr="006D3A21">
              <w:rPr>
                <w:color w:val="000000" w:themeColor="text1"/>
              </w:rPr>
              <w:t>SIB13</w:t>
            </w:r>
          </w:p>
        </w:tc>
        <w:tc>
          <w:tcPr>
            <w:tcW w:w="1646" w:type="dxa"/>
            <w:tcBorders>
              <w:top w:val="single" w:sz="4" w:space="0" w:color="auto"/>
              <w:left w:val="single" w:sz="4" w:space="0" w:color="auto"/>
              <w:bottom w:val="single" w:sz="4" w:space="0" w:color="auto"/>
              <w:right w:val="single" w:sz="4" w:space="0" w:color="auto"/>
            </w:tcBorders>
            <w:hideMark/>
          </w:tcPr>
          <w:p w14:paraId="0791638D" w14:textId="77777777" w:rsidR="009571A0" w:rsidRPr="006D3A21" w:rsidRDefault="009571A0">
            <w:pPr>
              <w:rPr>
                <w:color w:val="000000" w:themeColor="text1"/>
                <w:sz w:val="18"/>
                <w:szCs w:val="18"/>
                <w:lang w:val="en-GB"/>
              </w:rPr>
            </w:pPr>
            <w:r w:rsidRPr="006D3A21">
              <w:rPr>
                <w:color w:val="000000" w:themeColor="text1"/>
                <w:sz w:val="18"/>
                <w:szCs w:val="18"/>
                <w:lang w:val="en-GB"/>
              </w:rPr>
              <w:t>1*</w:t>
            </w:r>
            <w:r w:rsidRPr="006D3A21">
              <w:rPr>
                <w:color w:val="000000" w:themeColor="text1"/>
                <w:sz w:val="18"/>
                <w:szCs w:val="18"/>
              </w:rPr>
              <w:t xml:space="preserve"> SIB13length</w:t>
            </w:r>
          </w:p>
        </w:tc>
        <w:tc>
          <w:tcPr>
            <w:tcW w:w="4391" w:type="dxa"/>
            <w:tcBorders>
              <w:top w:val="single" w:sz="4" w:space="0" w:color="auto"/>
              <w:left w:val="single" w:sz="4" w:space="0" w:color="auto"/>
              <w:bottom w:val="single" w:sz="4" w:space="0" w:color="auto"/>
              <w:right w:val="single" w:sz="4" w:space="0" w:color="auto"/>
            </w:tcBorders>
            <w:hideMark/>
          </w:tcPr>
          <w:p w14:paraId="6FA4DEE1" w14:textId="77777777" w:rsidR="009571A0" w:rsidRPr="006D3A21" w:rsidRDefault="009571A0">
            <w:pPr>
              <w:rPr>
                <w:color w:val="000000" w:themeColor="text1"/>
                <w:lang w:val="en-GB"/>
              </w:rPr>
            </w:pPr>
            <w:r w:rsidRPr="006D3A21">
              <w:rPr>
                <w:color w:val="000000" w:themeColor="text1"/>
                <w:lang w:val="en-GB"/>
              </w:rPr>
              <w:t>ASN1</w:t>
            </w:r>
            <w:r w:rsidRPr="006D3A21">
              <w:rPr>
                <w:rFonts w:hint="eastAsia"/>
                <w:color w:val="000000" w:themeColor="text1"/>
                <w:lang w:val="en-GB"/>
              </w:rPr>
              <w:t>编码数据</w:t>
            </w:r>
          </w:p>
        </w:tc>
      </w:tr>
    </w:tbl>
    <w:p w14:paraId="68928793" w14:textId="77777777" w:rsidR="00C014D6" w:rsidRPr="006D3A21" w:rsidRDefault="00C014D6" w:rsidP="00C014D6">
      <w:pPr>
        <w:pStyle w:val="a5"/>
        <w:rPr>
          <w:color w:val="000000" w:themeColor="text1"/>
        </w:rPr>
      </w:pPr>
    </w:p>
    <w:p w14:paraId="586801BF" w14:textId="77777777" w:rsidR="00A97B5D" w:rsidRPr="00033E58" w:rsidRDefault="00A97B5D" w:rsidP="00201B41">
      <w:pPr>
        <w:pStyle w:val="41"/>
      </w:pPr>
      <w:r w:rsidRPr="00033E58">
        <w:t>L2P_CELL_SYSINFO _</w:t>
      </w:r>
      <w:r w:rsidR="00E134CC" w:rsidRPr="00033E58">
        <w:rPr>
          <w:rFonts w:hint="eastAsia"/>
        </w:rPr>
        <w:t>IND</w:t>
      </w:r>
    </w:p>
    <w:p w14:paraId="2917D315" w14:textId="77777777" w:rsidR="00A97B5D" w:rsidRPr="006D3A21" w:rsidRDefault="00A97B5D" w:rsidP="00A97B5D">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1209862D" w14:textId="77777777" w:rsidR="00A97B5D" w:rsidRPr="006D3A21" w:rsidRDefault="00A97B5D" w:rsidP="007E3C34">
      <w:pPr>
        <w:pStyle w:val="a5"/>
        <w:rPr>
          <w:color w:val="000000" w:themeColor="text1"/>
        </w:rPr>
      </w:pPr>
      <w:r w:rsidRPr="006D3A21">
        <w:rPr>
          <w:rFonts w:hint="eastAsia"/>
          <w:color w:val="000000" w:themeColor="text1"/>
        </w:rPr>
        <w:t>该消息是</w:t>
      </w:r>
      <w:r w:rsidRPr="006D3A21">
        <w:rPr>
          <w:color w:val="000000" w:themeColor="text1"/>
          <w:lang w:val="en-GB"/>
        </w:rPr>
        <w:t>Monitor</w:t>
      </w:r>
      <w:r w:rsidRPr="006D3A21">
        <w:rPr>
          <w:rFonts w:hint="eastAsia"/>
          <w:color w:val="000000" w:themeColor="text1"/>
          <w:lang w:val="en-GB"/>
        </w:rPr>
        <w:t>驻留到新小区后或者系统信息变更时，</w:t>
      </w:r>
      <w:r w:rsidRPr="006D3A21">
        <w:rPr>
          <w:rFonts w:hint="eastAsia"/>
          <w:color w:val="000000" w:themeColor="text1"/>
          <w:lang w:val="en-GB"/>
        </w:rPr>
        <w:t>L2P</w:t>
      </w:r>
      <w:r w:rsidRPr="006D3A21">
        <w:rPr>
          <w:rFonts w:hint="eastAsia"/>
          <w:color w:val="000000" w:themeColor="text1"/>
          <w:lang w:val="en-GB"/>
        </w:rPr>
        <w:t>通过此</w:t>
      </w:r>
      <w:r w:rsidRPr="006D3A21">
        <w:rPr>
          <w:b/>
          <w:color w:val="000000" w:themeColor="text1"/>
          <w:lang w:val="en-GB"/>
        </w:rPr>
        <w:t>L2P_AG _CELL_SYSINFO _</w:t>
      </w:r>
      <w:r w:rsidR="00E134CC" w:rsidRPr="006D3A21">
        <w:rPr>
          <w:rFonts w:hint="eastAsia"/>
          <w:b/>
          <w:color w:val="000000" w:themeColor="text1"/>
          <w:lang w:val="en-GB"/>
        </w:rPr>
        <w:t>IND</w:t>
      </w:r>
      <w:r w:rsidRPr="006D3A21">
        <w:rPr>
          <w:rFonts w:hint="eastAsia"/>
          <w:color w:val="000000" w:themeColor="text1"/>
          <w:lang w:val="en-GB"/>
        </w:rPr>
        <w:t>上报小区系统信息给</w:t>
      </w:r>
      <w:r w:rsidRPr="006D3A21">
        <w:rPr>
          <w:rFonts w:hint="eastAsia"/>
          <w:color w:val="000000" w:themeColor="text1"/>
          <w:lang w:val="en-GB"/>
        </w:rPr>
        <w:t>APP Agent</w:t>
      </w:r>
      <w:r w:rsidRPr="006D3A21">
        <w:rPr>
          <w:rFonts w:hint="eastAsia"/>
          <w:color w:val="000000" w:themeColor="text1"/>
          <w:lang w:val="en-GB"/>
        </w:rPr>
        <w:t>，</w:t>
      </w:r>
      <w:r w:rsidRPr="006D3A21">
        <w:rPr>
          <w:rFonts w:hint="eastAsia"/>
          <w:color w:val="000000" w:themeColor="text1"/>
          <w:lang w:val="en-GB"/>
        </w:rPr>
        <w:t>APP Agent</w:t>
      </w:r>
      <w:r w:rsidR="001C3E74" w:rsidRPr="006D3A21">
        <w:rPr>
          <w:rFonts w:hint="eastAsia"/>
          <w:color w:val="000000" w:themeColor="text1"/>
          <w:lang w:val="en-GB"/>
        </w:rPr>
        <w:t>透传</w:t>
      </w:r>
      <w:r w:rsidR="001C3E74" w:rsidRPr="006D3A21">
        <w:rPr>
          <w:b/>
          <w:color w:val="000000" w:themeColor="text1"/>
          <w:lang w:val="en-GB"/>
        </w:rPr>
        <w:t>L2P_AG _CELL_SYSINFO _</w:t>
      </w:r>
      <w:r w:rsidR="00E134CC" w:rsidRPr="006D3A21">
        <w:rPr>
          <w:rFonts w:hint="eastAsia"/>
          <w:b/>
          <w:color w:val="000000" w:themeColor="text1"/>
          <w:lang w:val="en-GB"/>
        </w:rPr>
        <w:t>IND</w:t>
      </w:r>
      <w:r w:rsidR="001C3E74" w:rsidRPr="006D3A21">
        <w:rPr>
          <w:rFonts w:hint="eastAsia"/>
          <w:b/>
          <w:color w:val="000000" w:themeColor="text1"/>
          <w:lang w:val="en-GB"/>
        </w:rPr>
        <w:t>消息给</w:t>
      </w:r>
      <w:r w:rsidR="001C3E74" w:rsidRPr="006D3A21">
        <w:rPr>
          <w:rFonts w:hint="eastAsia"/>
          <w:b/>
          <w:color w:val="000000" w:themeColor="text1"/>
          <w:lang w:val="en-GB"/>
        </w:rPr>
        <w:t>PC</w:t>
      </w:r>
      <w:r w:rsidR="001C3E74" w:rsidRPr="006D3A21">
        <w:rPr>
          <w:rFonts w:hint="eastAsia"/>
          <w:b/>
          <w:color w:val="000000" w:themeColor="text1"/>
          <w:lang w:val="en-GB"/>
        </w:rPr>
        <w:t>机</w:t>
      </w:r>
      <w:r w:rsidRPr="006D3A21">
        <w:rPr>
          <w:rFonts w:hint="eastAsia"/>
          <w:color w:val="000000" w:themeColor="text1"/>
        </w:rPr>
        <w:t>。</w:t>
      </w:r>
      <w:r w:rsidR="001C3E74" w:rsidRPr="006D3A21">
        <w:rPr>
          <w:rFonts w:hint="eastAsia"/>
          <w:color w:val="000000" w:themeColor="text1"/>
        </w:rPr>
        <w:t>此接口是</w:t>
      </w:r>
      <w:r w:rsidR="001C3E74" w:rsidRPr="006D3A21">
        <w:rPr>
          <w:b/>
          <w:color w:val="000000" w:themeColor="text1"/>
          <w:lang w:val="en-GB"/>
        </w:rPr>
        <w:t>L2P_AG _CELL_SYSINFO _</w:t>
      </w:r>
      <w:r w:rsidR="00E134CC" w:rsidRPr="006D3A21">
        <w:rPr>
          <w:rFonts w:hint="eastAsia"/>
          <w:b/>
          <w:color w:val="000000" w:themeColor="text1"/>
          <w:lang w:val="en-GB"/>
        </w:rPr>
        <w:t>IND</w:t>
      </w:r>
      <w:r w:rsidR="001C3E74" w:rsidRPr="006D3A21">
        <w:rPr>
          <w:rFonts w:hint="eastAsia"/>
          <w:b/>
          <w:color w:val="000000" w:themeColor="text1"/>
          <w:lang w:val="en-GB"/>
        </w:rPr>
        <w:t>的别名。</w:t>
      </w:r>
    </w:p>
    <w:p w14:paraId="126D3302" w14:textId="77777777" w:rsidR="00A97B5D" w:rsidRPr="006D3A21" w:rsidRDefault="00A97B5D" w:rsidP="00A97B5D">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024A9239" w14:textId="77777777" w:rsidR="00A97B5D" w:rsidRPr="006D3A21" w:rsidRDefault="00A97B5D" w:rsidP="00A97B5D">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001C3E74" w:rsidRPr="006D3A21">
        <w:rPr>
          <w:rFonts w:ascii="宋体" w:hAnsi="宋体" w:hint="eastAsia"/>
          <w:color w:val="000000" w:themeColor="text1"/>
          <w:sz w:val="24"/>
          <w:szCs w:val="24"/>
        </w:rPr>
        <w:t>＝＞PC</w:t>
      </w:r>
    </w:p>
    <w:p w14:paraId="01D8348E" w14:textId="77777777" w:rsidR="00A97B5D" w:rsidRPr="006D3A21" w:rsidRDefault="00A97B5D" w:rsidP="00A97B5D">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5E64E6A1" w14:textId="77777777" w:rsidR="00C014D6" w:rsidRDefault="001C3E74" w:rsidP="009D48FA">
      <w:pPr>
        <w:pStyle w:val="a5"/>
        <w:rPr>
          <w:b/>
          <w:color w:val="000000" w:themeColor="text1"/>
          <w:lang w:val="en-GB"/>
        </w:rPr>
      </w:pPr>
      <w:r w:rsidRPr="006D3A21">
        <w:rPr>
          <w:rFonts w:hint="eastAsia"/>
          <w:color w:val="000000" w:themeColor="text1"/>
        </w:rPr>
        <w:t>参见</w:t>
      </w:r>
      <w:r w:rsidRPr="006D3A21">
        <w:rPr>
          <w:b/>
          <w:color w:val="000000" w:themeColor="text1"/>
          <w:lang w:val="en-GB"/>
        </w:rPr>
        <w:t>L2P_AG_CELL_SYSINFO_</w:t>
      </w:r>
      <w:r w:rsidR="00E134CC" w:rsidRPr="006D3A21">
        <w:rPr>
          <w:rFonts w:hint="eastAsia"/>
          <w:b/>
          <w:color w:val="000000" w:themeColor="text1"/>
          <w:lang w:val="en-GB"/>
        </w:rPr>
        <w:t>IND</w:t>
      </w:r>
      <w:r w:rsidRPr="006D3A21">
        <w:rPr>
          <w:rFonts w:hint="eastAsia"/>
          <w:b/>
          <w:color w:val="000000" w:themeColor="text1"/>
          <w:lang w:val="en-GB"/>
        </w:rPr>
        <w:t>定义。</w:t>
      </w:r>
    </w:p>
    <w:p w14:paraId="5FF0A46B" w14:textId="77777777" w:rsidR="00EB1796" w:rsidRDefault="00033E58" w:rsidP="00EB1796">
      <w:pPr>
        <w:pStyle w:val="31"/>
        <w:rPr>
          <w:color w:val="000000" w:themeColor="text1"/>
        </w:rPr>
      </w:pPr>
      <w:bookmarkStart w:id="214" w:name="_Toc375126668"/>
      <w:r>
        <w:rPr>
          <w:color w:val="000000" w:themeColor="text1"/>
        </w:rPr>
        <w:t>L1_AG_PHY_COMMEAS_IN</w:t>
      </w:r>
      <w:r>
        <w:rPr>
          <w:rFonts w:hint="eastAsia"/>
          <w:color w:val="000000" w:themeColor="text1"/>
        </w:rPr>
        <w:t>D</w:t>
      </w:r>
      <w:bookmarkEnd w:id="214"/>
    </w:p>
    <w:p w14:paraId="2DE091B0" w14:textId="77777777" w:rsidR="00EB1796" w:rsidRPr="006D3A21" w:rsidRDefault="00EB1796" w:rsidP="00EB1796">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1B41C73C" w14:textId="77777777" w:rsidR="00EB1796" w:rsidRPr="006D3A21" w:rsidRDefault="00EB1796" w:rsidP="00EB1796">
      <w:pPr>
        <w:pStyle w:val="a5"/>
        <w:rPr>
          <w:color w:val="000000" w:themeColor="text1"/>
        </w:rPr>
      </w:pPr>
      <w:r>
        <w:rPr>
          <w:rFonts w:hint="eastAsia"/>
          <w:color w:val="000000" w:themeColor="text1"/>
        </w:rPr>
        <w:t>该消息是在锁定跟踪小区之后，</w:t>
      </w:r>
      <w:r>
        <w:rPr>
          <w:rFonts w:hint="eastAsia"/>
          <w:color w:val="000000" w:themeColor="text1"/>
        </w:rPr>
        <w:t>L1</w:t>
      </w:r>
      <w:r>
        <w:rPr>
          <w:rFonts w:hint="eastAsia"/>
          <w:color w:val="000000" w:themeColor="text1"/>
        </w:rPr>
        <w:t>周期上报的一些公共测量消息</w:t>
      </w:r>
      <w:r w:rsidRPr="006D3A21">
        <w:rPr>
          <w:rFonts w:hint="eastAsia"/>
          <w:b/>
          <w:color w:val="000000" w:themeColor="text1"/>
          <w:lang w:val="en-GB"/>
        </w:rPr>
        <w:t>。</w:t>
      </w:r>
    </w:p>
    <w:p w14:paraId="45850869" w14:textId="77777777" w:rsidR="00EB1796" w:rsidRPr="006D3A21" w:rsidRDefault="00EB1796" w:rsidP="00EB1796">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1BA08627" w14:textId="77777777" w:rsidR="00EB1796" w:rsidRPr="006D3A21" w:rsidRDefault="00EB1796" w:rsidP="00EB1796">
      <w:pPr>
        <w:pStyle w:val="a1"/>
        <w:numPr>
          <w:ilvl w:val="0"/>
          <w:numId w:val="0"/>
        </w:numPr>
        <w:ind w:left="420"/>
        <w:rPr>
          <w:color w:val="000000" w:themeColor="text1"/>
          <w:sz w:val="24"/>
          <w:szCs w:val="24"/>
        </w:rPr>
      </w:pPr>
      <w:r>
        <w:rPr>
          <w:rFonts w:ascii="宋体" w:hAnsi="宋体" w:hint="eastAsia"/>
          <w:color w:val="000000" w:themeColor="text1"/>
          <w:sz w:val="24"/>
          <w:szCs w:val="24"/>
        </w:rPr>
        <w:t>L1</w:t>
      </w:r>
      <w:r w:rsidRPr="006D3A21">
        <w:rPr>
          <w:rFonts w:ascii="宋体" w:hAnsi="宋体" w:hint="eastAsia"/>
          <w:color w:val="000000" w:themeColor="text1"/>
          <w:sz w:val="24"/>
          <w:szCs w:val="24"/>
        </w:rPr>
        <w:t>＝＞</w:t>
      </w:r>
      <w:r w:rsidRPr="006D3A21">
        <w:rPr>
          <w:rFonts w:hint="eastAsia"/>
          <w:color w:val="000000" w:themeColor="text1"/>
          <w:sz w:val="24"/>
          <w:szCs w:val="24"/>
        </w:rPr>
        <w:t>APP Agent</w:t>
      </w:r>
      <w:r>
        <w:rPr>
          <w:rFonts w:hint="eastAsia"/>
          <w:color w:val="000000" w:themeColor="text1"/>
          <w:sz w:val="24"/>
          <w:szCs w:val="24"/>
        </w:rPr>
        <w:t xml:space="preserve"> =&gt; AGI</w:t>
      </w:r>
    </w:p>
    <w:p w14:paraId="7847501E" w14:textId="77777777" w:rsidR="00EB1796" w:rsidRPr="006D3A21" w:rsidRDefault="00EB1796" w:rsidP="00EB1796">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:见下表</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8"/>
        <w:gridCol w:w="1646"/>
        <w:gridCol w:w="4391"/>
      </w:tblGrid>
      <w:tr w:rsidR="003E07AC" w:rsidRPr="006D3A21" w14:paraId="1AD4F7E3" w14:textId="77777777" w:rsidTr="00BA7AF1">
        <w:tc>
          <w:tcPr>
            <w:tcW w:w="2288" w:type="dxa"/>
            <w:tcBorders>
              <w:top w:val="single" w:sz="4" w:space="0" w:color="auto"/>
              <w:left w:val="single" w:sz="4" w:space="0" w:color="auto"/>
              <w:bottom w:val="single" w:sz="4" w:space="0" w:color="auto"/>
              <w:right w:val="single" w:sz="4" w:space="0" w:color="auto"/>
            </w:tcBorders>
          </w:tcPr>
          <w:p w14:paraId="62D999D0" w14:textId="77777777" w:rsidR="003E07AC" w:rsidRPr="006D3A21" w:rsidRDefault="003E07AC" w:rsidP="00BA7AF1">
            <w:pPr>
              <w:rPr>
                <w:b/>
                <w:color w:val="000000" w:themeColor="text1"/>
                <w:lang w:val="en-GB"/>
              </w:rPr>
            </w:pPr>
            <w:r w:rsidRPr="006D3A21">
              <w:rPr>
                <w:rFonts w:hint="eastAsia"/>
                <w:b/>
                <w:color w:val="000000" w:themeColor="text1"/>
                <w:lang w:val="en-GB"/>
              </w:rPr>
              <w:t>Parameter</w:t>
            </w:r>
          </w:p>
        </w:tc>
        <w:tc>
          <w:tcPr>
            <w:tcW w:w="1646" w:type="dxa"/>
            <w:tcBorders>
              <w:top w:val="single" w:sz="4" w:space="0" w:color="auto"/>
              <w:left w:val="single" w:sz="4" w:space="0" w:color="auto"/>
              <w:bottom w:val="single" w:sz="4" w:space="0" w:color="auto"/>
              <w:right w:val="single" w:sz="4" w:space="0" w:color="auto"/>
            </w:tcBorders>
          </w:tcPr>
          <w:p w14:paraId="50EEB7C6" w14:textId="77777777" w:rsidR="003E07AC" w:rsidRPr="006D3A21" w:rsidRDefault="003E07AC" w:rsidP="00BA7AF1">
            <w:pPr>
              <w:rPr>
                <w:b/>
                <w:color w:val="000000" w:themeColor="text1"/>
                <w:lang w:val="en-GB"/>
              </w:rPr>
            </w:pPr>
            <w:r>
              <w:rPr>
                <w:b/>
                <w:color w:val="000000" w:themeColor="text1"/>
                <w:lang w:val="en-GB"/>
              </w:rPr>
              <w:t>T</w:t>
            </w:r>
            <w:r>
              <w:rPr>
                <w:rFonts w:hint="eastAsia"/>
                <w:b/>
                <w:color w:val="000000" w:themeColor="text1"/>
                <w:lang w:val="en-GB"/>
              </w:rPr>
              <w:t>ype</w:t>
            </w:r>
          </w:p>
        </w:tc>
        <w:tc>
          <w:tcPr>
            <w:tcW w:w="4391" w:type="dxa"/>
            <w:tcBorders>
              <w:top w:val="single" w:sz="4" w:space="0" w:color="auto"/>
              <w:left w:val="single" w:sz="4" w:space="0" w:color="auto"/>
              <w:bottom w:val="single" w:sz="4" w:space="0" w:color="auto"/>
              <w:right w:val="single" w:sz="4" w:space="0" w:color="auto"/>
            </w:tcBorders>
          </w:tcPr>
          <w:p w14:paraId="710D0064" w14:textId="77777777" w:rsidR="003E07AC" w:rsidRPr="006D3A21" w:rsidRDefault="003E07AC" w:rsidP="00BA7AF1">
            <w:pPr>
              <w:rPr>
                <w:b/>
                <w:color w:val="000000" w:themeColor="text1"/>
                <w:lang w:val="en-GB"/>
              </w:rPr>
            </w:pPr>
            <w:r w:rsidRPr="006D3A21">
              <w:rPr>
                <w:rFonts w:hint="eastAsia"/>
                <w:b/>
                <w:color w:val="000000" w:themeColor="text1"/>
                <w:lang w:val="en-GB"/>
              </w:rPr>
              <w:t>Description</w:t>
            </w:r>
          </w:p>
        </w:tc>
      </w:tr>
      <w:tr w:rsidR="009571A0" w:rsidRPr="006D3A21" w14:paraId="3729590F" w14:textId="77777777" w:rsidTr="00BA7AF1">
        <w:tc>
          <w:tcPr>
            <w:tcW w:w="2288" w:type="dxa"/>
            <w:tcBorders>
              <w:top w:val="single" w:sz="4" w:space="0" w:color="auto"/>
              <w:left w:val="single" w:sz="4" w:space="0" w:color="auto"/>
              <w:bottom w:val="single" w:sz="4" w:space="0" w:color="auto"/>
              <w:right w:val="single" w:sz="4" w:space="0" w:color="auto"/>
            </w:tcBorders>
          </w:tcPr>
          <w:p w14:paraId="7736872B" w14:textId="77777777" w:rsidR="009571A0" w:rsidRPr="006D3A21" w:rsidRDefault="009571A0" w:rsidP="005414F6">
            <w:pPr>
              <w:rPr>
                <w:color w:val="000000" w:themeColor="text1"/>
                <w:lang w:val="en-GB"/>
              </w:rPr>
            </w:pPr>
            <w:r>
              <w:rPr>
                <w:rFonts w:hint="eastAsia"/>
                <w:color w:val="000000" w:themeColor="text1"/>
                <w:lang w:val="en-GB"/>
              </w:rPr>
              <w:t>TimeStampH[4]</w:t>
            </w:r>
          </w:p>
        </w:tc>
        <w:tc>
          <w:tcPr>
            <w:tcW w:w="1646" w:type="dxa"/>
            <w:tcBorders>
              <w:top w:val="single" w:sz="4" w:space="0" w:color="auto"/>
              <w:left w:val="single" w:sz="4" w:space="0" w:color="auto"/>
              <w:bottom w:val="single" w:sz="4" w:space="0" w:color="auto"/>
              <w:right w:val="single" w:sz="4" w:space="0" w:color="auto"/>
            </w:tcBorders>
          </w:tcPr>
          <w:p w14:paraId="01EC764F" w14:textId="77777777" w:rsidR="009571A0" w:rsidRPr="006D3A21" w:rsidRDefault="009571A0" w:rsidP="005414F6">
            <w:pPr>
              <w:rPr>
                <w:color w:val="000000" w:themeColor="text1"/>
                <w:lang w:val="en-GB"/>
              </w:rPr>
            </w:pPr>
            <w:r>
              <w:rPr>
                <w:rFonts w:hint="eastAsia"/>
                <w:color w:val="000000" w:themeColor="text1"/>
                <w:lang w:val="en-GB"/>
              </w:rPr>
              <w:t>U8</w:t>
            </w:r>
          </w:p>
        </w:tc>
        <w:tc>
          <w:tcPr>
            <w:tcW w:w="4391" w:type="dxa"/>
            <w:tcBorders>
              <w:top w:val="single" w:sz="4" w:space="0" w:color="auto"/>
              <w:left w:val="single" w:sz="4" w:space="0" w:color="auto"/>
              <w:bottom w:val="single" w:sz="4" w:space="0" w:color="auto"/>
              <w:right w:val="single" w:sz="4" w:space="0" w:color="auto"/>
            </w:tcBorders>
          </w:tcPr>
          <w:p w14:paraId="67836793" w14:textId="77777777" w:rsidR="009571A0" w:rsidRPr="006D3A21" w:rsidRDefault="009571A0" w:rsidP="005414F6">
            <w:pPr>
              <w:rPr>
                <w:color w:val="000000" w:themeColor="text1"/>
                <w:lang w:val="en-GB"/>
              </w:rPr>
            </w:pPr>
            <w:r>
              <w:rPr>
                <w:rFonts w:hint="eastAsia"/>
                <w:color w:val="000000" w:themeColor="text1"/>
                <w:lang w:val="en-GB"/>
              </w:rPr>
              <w:t>时间戳</w:t>
            </w:r>
            <w:r>
              <w:rPr>
                <w:rFonts w:hint="eastAsia"/>
                <w:color w:val="000000" w:themeColor="text1"/>
                <w:lang w:val="en-GB"/>
              </w:rPr>
              <w:t>32</w:t>
            </w:r>
            <w:r>
              <w:rPr>
                <w:rFonts w:hint="eastAsia"/>
                <w:color w:val="000000" w:themeColor="text1"/>
                <w:lang w:val="en-GB"/>
              </w:rPr>
              <w:t>位（</w:t>
            </w:r>
            <w:r>
              <w:rPr>
                <w:rFonts w:hint="eastAsia"/>
                <w:color w:val="000000" w:themeColor="text1"/>
                <w:lang w:val="en-GB"/>
              </w:rPr>
              <w:t>GPS</w:t>
            </w:r>
            <w:r>
              <w:rPr>
                <w:rFonts w:hint="eastAsia"/>
                <w:color w:val="000000" w:themeColor="text1"/>
                <w:lang w:val="en-GB"/>
              </w:rPr>
              <w:t>时间）。</w:t>
            </w:r>
          </w:p>
        </w:tc>
      </w:tr>
      <w:tr w:rsidR="009571A0" w:rsidRPr="006D3A21" w14:paraId="1F6C89AA" w14:textId="77777777" w:rsidTr="00BA7AF1">
        <w:tc>
          <w:tcPr>
            <w:tcW w:w="2288" w:type="dxa"/>
            <w:tcBorders>
              <w:top w:val="single" w:sz="4" w:space="0" w:color="auto"/>
              <w:left w:val="single" w:sz="4" w:space="0" w:color="auto"/>
              <w:bottom w:val="single" w:sz="4" w:space="0" w:color="auto"/>
              <w:right w:val="single" w:sz="4" w:space="0" w:color="auto"/>
            </w:tcBorders>
          </w:tcPr>
          <w:p w14:paraId="484A5915" w14:textId="77777777" w:rsidR="009571A0" w:rsidRPr="009B367D" w:rsidRDefault="009571A0" w:rsidP="005414F6">
            <w:pPr>
              <w:rPr>
                <w:color w:val="000000" w:themeColor="text1"/>
              </w:rPr>
            </w:pPr>
            <w:r>
              <w:rPr>
                <w:rFonts w:hint="eastAsia"/>
                <w:color w:val="000000" w:themeColor="text1"/>
              </w:rPr>
              <w:t>TimeStampL</w:t>
            </w:r>
          </w:p>
        </w:tc>
        <w:tc>
          <w:tcPr>
            <w:tcW w:w="1646" w:type="dxa"/>
            <w:tcBorders>
              <w:top w:val="single" w:sz="4" w:space="0" w:color="auto"/>
              <w:left w:val="single" w:sz="4" w:space="0" w:color="auto"/>
              <w:bottom w:val="single" w:sz="4" w:space="0" w:color="auto"/>
              <w:right w:val="single" w:sz="4" w:space="0" w:color="auto"/>
            </w:tcBorders>
          </w:tcPr>
          <w:p w14:paraId="67486327" w14:textId="77777777" w:rsidR="009571A0" w:rsidRPr="006D3A21" w:rsidRDefault="009571A0" w:rsidP="005414F6">
            <w:pPr>
              <w:rPr>
                <w:color w:val="000000" w:themeColor="text1"/>
                <w:lang w:val="en-GB"/>
              </w:rPr>
            </w:pPr>
            <w:r>
              <w:rPr>
                <w:rFonts w:hint="eastAsia"/>
                <w:color w:val="000000" w:themeColor="text1"/>
                <w:lang w:val="en-GB"/>
              </w:rPr>
              <w:t>U32</w:t>
            </w:r>
          </w:p>
        </w:tc>
        <w:tc>
          <w:tcPr>
            <w:tcW w:w="4391" w:type="dxa"/>
            <w:tcBorders>
              <w:top w:val="single" w:sz="4" w:space="0" w:color="auto"/>
              <w:left w:val="single" w:sz="4" w:space="0" w:color="auto"/>
              <w:bottom w:val="single" w:sz="4" w:space="0" w:color="auto"/>
              <w:right w:val="single" w:sz="4" w:space="0" w:color="auto"/>
            </w:tcBorders>
          </w:tcPr>
          <w:p w14:paraId="5F10B7EB" w14:textId="77777777" w:rsidR="009571A0" w:rsidRPr="006D3A21" w:rsidRDefault="009571A0" w:rsidP="005414F6">
            <w:pPr>
              <w:rPr>
                <w:color w:val="000000" w:themeColor="text1"/>
                <w:lang w:val="en-GB"/>
              </w:rPr>
            </w:pPr>
            <w:r>
              <w:rPr>
                <w:rFonts w:hint="eastAsia"/>
                <w:color w:val="000000" w:themeColor="text1"/>
                <w:lang w:val="en-GB"/>
              </w:rPr>
              <w:t>时间戳低</w:t>
            </w:r>
            <w:r>
              <w:rPr>
                <w:rFonts w:hint="eastAsia"/>
                <w:color w:val="000000" w:themeColor="text1"/>
                <w:lang w:val="en-GB"/>
              </w:rPr>
              <w:t>32</w:t>
            </w:r>
            <w:r>
              <w:rPr>
                <w:rFonts w:hint="eastAsia"/>
                <w:color w:val="000000" w:themeColor="text1"/>
                <w:lang w:val="en-GB"/>
              </w:rPr>
              <w:t>位（</w:t>
            </w:r>
            <w:r>
              <w:rPr>
                <w:rFonts w:hint="eastAsia"/>
                <w:color w:val="000000" w:themeColor="text1"/>
                <w:lang w:val="en-GB"/>
              </w:rPr>
              <w:t>ms</w:t>
            </w:r>
            <w:r>
              <w:rPr>
                <w:rFonts w:hint="eastAsia"/>
                <w:color w:val="000000" w:themeColor="text1"/>
                <w:lang w:val="en-GB"/>
              </w:rPr>
              <w:t>为单位），取值范围</w:t>
            </w:r>
            <w:r>
              <w:rPr>
                <w:rFonts w:hint="eastAsia"/>
                <w:color w:val="000000" w:themeColor="text1"/>
                <w:lang w:val="en-GB"/>
              </w:rPr>
              <w:t>0~999.</w:t>
            </w:r>
          </w:p>
        </w:tc>
      </w:tr>
      <w:tr w:rsidR="009571A0" w:rsidRPr="006D3A21" w14:paraId="10F0882E" w14:textId="77777777" w:rsidTr="00BA7AF1">
        <w:tc>
          <w:tcPr>
            <w:tcW w:w="2288" w:type="dxa"/>
            <w:tcBorders>
              <w:top w:val="single" w:sz="4" w:space="0" w:color="auto"/>
              <w:left w:val="single" w:sz="4" w:space="0" w:color="auto"/>
              <w:bottom w:val="single" w:sz="4" w:space="0" w:color="auto"/>
              <w:right w:val="single" w:sz="4" w:space="0" w:color="auto"/>
            </w:tcBorders>
          </w:tcPr>
          <w:p w14:paraId="21EA09B0"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Arial" w:hAnsi="Arial" w:cs="Arial"/>
                <w:color w:val="000000" w:themeColor="text1"/>
                <w:kern w:val="0"/>
                <w:sz w:val="18"/>
                <w:szCs w:val="18"/>
              </w:rPr>
              <w:t>EARFCN</w:t>
            </w:r>
          </w:p>
        </w:tc>
        <w:tc>
          <w:tcPr>
            <w:tcW w:w="1646" w:type="dxa"/>
            <w:tcBorders>
              <w:top w:val="single" w:sz="4" w:space="0" w:color="auto"/>
              <w:left w:val="single" w:sz="4" w:space="0" w:color="auto"/>
              <w:bottom w:val="single" w:sz="4" w:space="0" w:color="auto"/>
              <w:right w:val="single" w:sz="4" w:space="0" w:color="auto"/>
            </w:tcBorders>
          </w:tcPr>
          <w:p w14:paraId="2A8270FE" w14:textId="77777777" w:rsidR="009571A0" w:rsidRPr="006D3A21" w:rsidRDefault="009571A0" w:rsidP="00BA7AF1">
            <w:pPr>
              <w:rPr>
                <w:rFonts w:ascii="宋体" w:cs="宋体"/>
                <w:color w:val="000000" w:themeColor="text1"/>
                <w:kern w:val="0"/>
                <w:sz w:val="18"/>
                <w:szCs w:val="18"/>
              </w:rPr>
            </w:pPr>
            <w:r w:rsidRPr="006D3A21">
              <w:rPr>
                <w:color w:val="000000" w:themeColor="text1"/>
                <w:lang w:val="en-GB"/>
              </w:rPr>
              <w:t>U16</w:t>
            </w:r>
          </w:p>
        </w:tc>
        <w:tc>
          <w:tcPr>
            <w:tcW w:w="4391" w:type="dxa"/>
            <w:tcBorders>
              <w:top w:val="single" w:sz="4" w:space="0" w:color="auto"/>
              <w:left w:val="single" w:sz="4" w:space="0" w:color="auto"/>
              <w:bottom w:val="single" w:sz="4" w:space="0" w:color="auto"/>
              <w:right w:val="single" w:sz="4" w:space="0" w:color="auto"/>
            </w:tcBorders>
          </w:tcPr>
          <w:p w14:paraId="693581C2" w14:textId="77777777" w:rsidR="009571A0" w:rsidRPr="006D3A21" w:rsidRDefault="009571A0" w:rsidP="00BA7AF1">
            <w:pPr>
              <w:autoSpaceDE w:val="0"/>
              <w:autoSpaceDN w:val="0"/>
              <w:adjustRightInd w:val="0"/>
              <w:spacing w:line="240" w:lineRule="auto"/>
              <w:jc w:val="left"/>
              <w:rPr>
                <w:color w:val="000000" w:themeColor="text1"/>
              </w:rPr>
            </w:pPr>
            <w:r w:rsidRPr="006D3A21">
              <w:rPr>
                <w:rFonts w:ascii="宋体" w:cs="宋体" w:hint="eastAsia"/>
                <w:color w:val="000000" w:themeColor="text1"/>
                <w:kern w:val="0"/>
                <w:sz w:val="18"/>
                <w:szCs w:val="18"/>
              </w:rPr>
              <w:t>小区频点。</w:t>
            </w:r>
            <w:r w:rsidRPr="006D3A21">
              <w:rPr>
                <w:rFonts w:hint="eastAsia"/>
                <w:color w:val="000000" w:themeColor="text1"/>
                <w:lang w:val="en-GB"/>
              </w:rPr>
              <w:t>采用</w:t>
            </w:r>
            <w:r w:rsidRPr="006D3A21">
              <w:rPr>
                <w:color w:val="000000" w:themeColor="text1"/>
              </w:rPr>
              <w:t>E-UTRA</w:t>
            </w:r>
            <w:r w:rsidRPr="006D3A21">
              <w:rPr>
                <w:rFonts w:hint="eastAsia"/>
                <w:color w:val="000000" w:themeColor="text1"/>
              </w:rPr>
              <w:t>绝对射频信道编号（</w:t>
            </w:r>
            <w:r w:rsidRPr="006D3A21">
              <w:rPr>
                <w:color w:val="000000" w:themeColor="text1"/>
              </w:rPr>
              <w:t>EARFCN</w:t>
            </w:r>
            <w:r w:rsidRPr="006D3A21">
              <w:rPr>
                <w:rFonts w:hint="eastAsia"/>
                <w:color w:val="000000" w:themeColor="text1"/>
              </w:rPr>
              <w:t>，</w:t>
            </w:r>
            <w:r w:rsidRPr="006D3A21">
              <w:rPr>
                <w:color w:val="000000" w:themeColor="text1"/>
              </w:rPr>
              <w:t>E-UTRA  Absolute Radio Frequency Channel Number</w:t>
            </w:r>
            <w:r w:rsidRPr="006D3A21">
              <w:rPr>
                <w:rFonts w:hint="eastAsia"/>
                <w:color w:val="000000" w:themeColor="text1"/>
              </w:rPr>
              <w:t>）表示。</w:t>
            </w:r>
          </w:p>
          <w:p w14:paraId="44BFE63D"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rPr>
              <w:t>取值范围：</w:t>
            </w:r>
            <w:r w:rsidRPr="006D3A21">
              <w:rPr>
                <w:color w:val="000000" w:themeColor="text1"/>
              </w:rPr>
              <w:t>0~65535</w:t>
            </w:r>
          </w:p>
        </w:tc>
      </w:tr>
      <w:tr w:rsidR="009571A0" w:rsidRPr="006D3A21" w14:paraId="4B0B108F" w14:textId="77777777" w:rsidTr="00BA7AF1">
        <w:tc>
          <w:tcPr>
            <w:tcW w:w="2288" w:type="dxa"/>
            <w:tcBorders>
              <w:top w:val="single" w:sz="4" w:space="0" w:color="auto"/>
              <w:left w:val="single" w:sz="4" w:space="0" w:color="auto"/>
              <w:bottom w:val="single" w:sz="4" w:space="0" w:color="auto"/>
              <w:right w:val="single" w:sz="4" w:space="0" w:color="auto"/>
            </w:tcBorders>
          </w:tcPr>
          <w:p w14:paraId="76A51444" w14:textId="77777777" w:rsidR="009571A0" w:rsidRPr="006D3A21" w:rsidRDefault="009571A0" w:rsidP="00BA7AF1">
            <w:pPr>
              <w:autoSpaceDE w:val="0"/>
              <w:autoSpaceDN w:val="0"/>
              <w:adjustRightInd w:val="0"/>
              <w:spacing w:line="240" w:lineRule="auto"/>
              <w:jc w:val="left"/>
              <w:rPr>
                <w:rFonts w:ascii="Arial" w:hAnsi="Arial" w:cs="Arial"/>
                <w:color w:val="000000" w:themeColor="text1"/>
                <w:kern w:val="0"/>
                <w:sz w:val="18"/>
                <w:szCs w:val="18"/>
              </w:rPr>
            </w:pPr>
            <w:r w:rsidRPr="006D3A21">
              <w:rPr>
                <w:color w:val="000000" w:themeColor="text1"/>
              </w:rPr>
              <w:t>PCI</w:t>
            </w:r>
          </w:p>
        </w:tc>
        <w:tc>
          <w:tcPr>
            <w:tcW w:w="1646" w:type="dxa"/>
            <w:tcBorders>
              <w:top w:val="single" w:sz="4" w:space="0" w:color="auto"/>
              <w:left w:val="single" w:sz="4" w:space="0" w:color="auto"/>
              <w:bottom w:val="single" w:sz="4" w:space="0" w:color="auto"/>
              <w:right w:val="single" w:sz="4" w:space="0" w:color="auto"/>
            </w:tcBorders>
          </w:tcPr>
          <w:p w14:paraId="36076073" w14:textId="77777777" w:rsidR="009571A0" w:rsidRPr="006D3A21" w:rsidRDefault="009571A0" w:rsidP="00BA7AF1">
            <w:pPr>
              <w:rPr>
                <w:color w:val="000000" w:themeColor="text1"/>
                <w:lang w:val="en-GB"/>
              </w:rPr>
            </w:pPr>
            <w:r w:rsidRPr="006D3A21">
              <w:rPr>
                <w:color w:val="000000" w:themeColor="text1"/>
                <w:lang w:val="en-GB"/>
              </w:rPr>
              <w:t>U16</w:t>
            </w:r>
          </w:p>
        </w:tc>
        <w:tc>
          <w:tcPr>
            <w:tcW w:w="4391" w:type="dxa"/>
            <w:tcBorders>
              <w:top w:val="single" w:sz="4" w:space="0" w:color="auto"/>
              <w:left w:val="single" w:sz="4" w:space="0" w:color="auto"/>
              <w:bottom w:val="single" w:sz="4" w:space="0" w:color="auto"/>
              <w:right w:val="single" w:sz="4" w:space="0" w:color="auto"/>
            </w:tcBorders>
          </w:tcPr>
          <w:p w14:paraId="540BFD68"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物理层小区</w:t>
            </w:r>
            <w:r w:rsidRPr="006D3A21">
              <w:rPr>
                <w:color w:val="000000" w:themeColor="text1"/>
                <w:kern w:val="0"/>
                <w:sz w:val="18"/>
                <w:szCs w:val="18"/>
              </w:rPr>
              <w:t>ID</w:t>
            </w:r>
          </w:p>
          <w:p w14:paraId="6B05729E"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范围</w:t>
            </w:r>
            <w:r w:rsidRPr="006D3A21">
              <w:rPr>
                <w:color w:val="000000" w:themeColor="text1"/>
                <w:kern w:val="0"/>
                <w:sz w:val="18"/>
                <w:szCs w:val="18"/>
              </w:rPr>
              <w:t>: 0-503</w:t>
            </w:r>
          </w:p>
        </w:tc>
      </w:tr>
      <w:tr w:rsidR="00663C37" w:rsidRPr="006D3A21" w14:paraId="322901F3" w14:textId="77777777" w:rsidTr="00BA7AF1">
        <w:tc>
          <w:tcPr>
            <w:tcW w:w="2288" w:type="dxa"/>
            <w:tcBorders>
              <w:top w:val="single" w:sz="4" w:space="0" w:color="auto"/>
              <w:left w:val="single" w:sz="4" w:space="0" w:color="auto"/>
              <w:bottom w:val="single" w:sz="4" w:space="0" w:color="auto"/>
              <w:right w:val="single" w:sz="4" w:space="0" w:color="auto"/>
            </w:tcBorders>
          </w:tcPr>
          <w:p w14:paraId="02870CDA" w14:textId="77777777" w:rsidR="00663C37" w:rsidRPr="006D3A21" w:rsidRDefault="00663C37" w:rsidP="00BA7AF1">
            <w:pPr>
              <w:autoSpaceDE w:val="0"/>
              <w:autoSpaceDN w:val="0"/>
              <w:adjustRightInd w:val="0"/>
              <w:spacing w:line="240" w:lineRule="auto"/>
              <w:jc w:val="left"/>
              <w:rPr>
                <w:color w:val="000000" w:themeColor="text1"/>
              </w:rPr>
            </w:pPr>
            <w:r>
              <w:rPr>
                <w:rFonts w:hint="eastAsia"/>
                <w:color w:val="000000" w:themeColor="text1"/>
              </w:rPr>
              <w:t>MeasSelect</w:t>
            </w:r>
          </w:p>
        </w:tc>
        <w:tc>
          <w:tcPr>
            <w:tcW w:w="1646" w:type="dxa"/>
            <w:tcBorders>
              <w:top w:val="single" w:sz="4" w:space="0" w:color="auto"/>
              <w:left w:val="single" w:sz="4" w:space="0" w:color="auto"/>
              <w:bottom w:val="single" w:sz="4" w:space="0" w:color="auto"/>
              <w:right w:val="single" w:sz="4" w:space="0" w:color="auto"/>
            </w:tcBorders>
          </w:tcPr>
          <w:p w14:paraId="1204C4F0" w14:textId="77777777" w:rsidR="00663C37" w:rsidRPr="006D3A21" w:rsidRDefault="00663C37" w:rsidP="00BA7AF1">
            <w:pPr>
              <w:rPr>
                <w:color w:val="000000" w:themeColor="text1"/>
                <w:lang w:val="en-GB"/>
              </w:rPr>
            </w:pPr>
            <w:r>
              <w:rPr>
                <w:rFonts w:hint="eastAsia"/>
                <w:color w:val="000000" w:themeColor="text1"/>
                <w:lang w:val="en-GB"/>
              </w:rPr>
              <w:t>U32</w:t>
            </w:r>
          </w:p>
        </w:tc>
        <w:tc>
          <w:tcPr>
            <w:tcW w:w="4391" w:type="dxa"/>
            <w:tcBorders>
              <w:top w:val="single" w:sz="4" w:space="0" w:color="auto"/>
              <w:left w:val="single" w:sz="4" w:space="0" w:color="auto"/>
              <w:bottom w:val="single" w:sz="4" w:space="0" w:color="auto"/>
              <w:right w:val="single" w:sz="4" w:space="0" w:color="auto"/>
            </w:tcBorders>
          </w:tcPr>
          <w:p w14:paraId="5C03F871" w14:textId="77777777" w:rsidR="00663C37" w:rsidRDefault="00663C37" w:rsidP="00663C37">
            <w:pPr>
              <w:rPr>
                <w:color w:val="000000" w:themeColor="text1"/>
                <w:highlight w:val="yellow"/>
                <w:lang w:val="en-GB"/>
              </w:rPr>
            </w:pPr>
            <w:r>
              <w:rPr>
                <w:rFonts w:hint="eastAsia"/>
                <w:color w:val="000000" w:themeColor="text1"/>
                <w:highlight w:val="yellow"/>
                <w:lang w:val="en-GB"/>
              </w:rPr>
              <w:t>使用</w:t>
            </w:r>
            <w:r>
              <w:rPr>
                <w:rFonts w:hint="eastAsia"/>
                <w:color w:val="000000" w:themeColor="text1"/>
                <w:highlight w:val="yellow"/>
                <w:lang w:val="en-GB"/>
              </w:rPr>
              <w:t>bitmap</w:t>
            </w:r>
            <w:r>
              <w:rPr>
                <w:rFonts w:hint="eastAsia"/>
                <w:color w:val="000000" w:themeColor="text1"/>
                <w:highlight w:val="yellow"/>
                <w:lang w:val="en-GB"/>
              </w:rPr>
              <w:t>表示后续上报的数据结构，如果对应的</w:t>
            </w:r>
            <w:r>
              <w:rPr>
                <w:rFonts w:hint="eastAsia"/>
                <w:color w:val="000000" w:themeColor="text1"/>
                <w:highlight w:val="yellow"/>
                <w:lang w:val="en-GB"/>
              </w:rPr>
              <w:t>bit</w:t>
            </w:r>
            <w:r>
              <w:rPr>
                <w:rFonts w:hint="eastAsia"/>
                <w:color w:val="000000" w:themeColor="text1"/>
                <w:highlight w:val="yellow"/>
                <w:lang w:val="en-GB"/>
              </w:rPr>
              <w:t>位为</w:t>
            </w:r>
            <w:r>
              <w:rPr>
                <w:rFonts w:hint="eastAsia"/>
                <w:color w:val="000000" w:themeColor="text1"/>
                <w:highlight w:val="yellow"/>
                <w:lang w:val="en-GB"/>
              </w:rPr>
              <w:t>0</w:t>
            </w:r>
            <w:r>
              <w:rPr>
                <w:rFonts w:hint="eastAsia"/>
                <w:color w:val="000000" w:themeColor="text1"/>
                <w:highlight w:val="yellow"/>
                <w:lang w:val="en-GB"/>
              </w:rPr>
              <w:t>，则相应的数据结构是空的</w:t>
            </w:r>
          </w:p>
          <w:p w14:paraId="1F5EDBF2" w14:textId="77777777" w:rsidR="008773F2" w:rsidRDefault="008773F2" w:rsidP="008773F2">
            <w:pPr>
              <w:rPr>
                <w:color w:val="1F497D"/>
              </w:rPr>
            </w:pPr>
            <w:r w:rsidRPr="00103E36">
              <w:rPr>
                <w:rFonts w:hint="eastAsia"/>
                <w:color w:val="000000" w:themeColor="text1"/>
                <w:highlight w:val="yellow"/>
                <w:lang w:val="en-GB"/>
              </w:rPr>
              <w:t>Bit0-----</w:t>
            </w:r>
            <w:r w:rsidRPr="004F2EAC">
              <w:rPr>
                <w:color w:val="1F497D"/>
              </w:rPr>
              <w:t xml:space="preserve"> RSRP/RSRQ/RSSI</w:t>
            </w:r>
          </w:p>
          <w:p w14:paraId="1528A50A" w14:textId="77777777" w:rsidR="008773F2" w:rsidRDefault="008773F2" w:rsidP="008773F2">
            <w:pPr>
              <w:rPr>
                <w:color w:val="1F497D"/>
              </w:rPr>
            </w:pPr>
            <w:r>
              <w:rPr>
                <w:rFonts w:hint="eastAsia"/>
                <w:color w:val="1F497D"/>
              </w:rPr>
              <w:t>Bit1-----SINR</w:t>
            </w:r>
          </w:p>
          <w:p w14:paraId="5350271B" w14:textId="77777777" w:rsidR="008773F2" w:rsidRDefault="008773F2" w:rsidP="008773F2">
            <w:pPr>
              <w:rPr>
                <w:color w:val="1F497D"/>
              </w:rPr>
            </w:pPr>
            <w:r>
              <w:rPr>
                <w:rFonts w:hint="eastAsia"/>
                <w:color w:val="1F497D"/>
              </w:rPr>
              <w:lastRenderedPageBreak/>
              <w:t>Bit2-----H</w:t>
            </w:r>
          </w:p>
          <w:p w14:paraId="44F912AC" w14:textId="77777777" w:rsidR="008773F2" w:rsidRDefault="008773F2" w:rsidP="008773F2">
            <w:pPr>
              <w:rPr>
                <w:color w:val="1F497D"/>
              </w:rPr>
            </w:pPr>
            <w:r>
              <w:rPr>
                <w:rFonts w:hint="eastAsia"/>
                <w:color w:val="1F497D"/>
              </w:rPr>
              <w:t>Bit3-----Poweroffset</w:t>
            </w:r>
          </w:p>
          <w:p w14:paraId="224E1E7D" w14:textId="77777777" w:rsidR="008773F2" w:rsidRDefault="008773F2" w:rsidP="008773F2">
            <w:pPr>
              <w:rPr>
                <w:color w:val="1F497D"/>
              </w:rPr>
            </w:pPr>
            <w:r>
              <w:rPr>
                <w:color w:val="1F497D"/>
              </w:rPr>
              <w:t>B</w:t>
            </w:r>
            <w:r>
              <w:rPr>
                <w:rFonts w:hint="eastAsia"/>
                <w:color w:val="1F497D"/>
              </w:rPr>
              <w:t>it8---PBCH</w:t>
            </w:r>
          </w:p>
          <w:p w14:paraId="29F45842" w14:textId="77777777" w:rsidR="008773F2" w:rsidRDefault="008773F2" w:rsidP="008773F2">
            <w:pPr>
              <w:rPr>
                <w:color w:val="1F497D"/>
              </w:rPr>
            </w:pPr>
            <w:r>
              <w:rPr>
                <w:rFonts w:hint="eastAsia"/>
                <w:color w:val="1F497D"/>
              </w:rPr>
              <w:t>Bit9---PCFICH</w:t>
            </w:r>
          </w:p>
          <w:p w14:paraId="1DEAB452" w14:textId="77777777" w:rsidR="008773F2" w:rsidRDefault="008773F2" w:rsidP="008773F2">
            <w:pPr>
              <w:rPr>
                <w:color w:val="1F497D"/>
              </w:rPr>
            </w:pPr>
            <w:r>
              <w:rPr>
                <w:rFonts w:hint="eastAsia"/>
                <w:color w:val="1F497D"/>
              </w:rPr>
              <w:t>Bit10---PDCCH</w:t>
            </w:r>
          </w:p>
          <w:p w14:paraId="5014672F" w14:textId="77777777" w:rsidR="008773F2" w:rsidRDefault="008773F2" w:rsidP="008773F2">
            <w:pPr>
              <w:rPr>
                <w:color w:val="1F497D"/>
              </w:rPr>
            </w:pPr>
            <w:r>
              <w:rPr>
                <w:rFonts w:hint="eastAsia"/>
                <w:color w:val="1F497D"/>
              </w:rPr>
              <w:t>Bit11---PHICH</w:t>
            </w:r>
          </w:p>
          <w:p w14:paraId="39C75529" w14:textId="77777777" w:rsidR="008773F2" w:rsidRDefault="008773F2" w:rsidP="008773F2">
            <w:pPr>
              <w:autoSpaceDE w:val="0"/>
              <w:autoSpaceDN w:val="0"/>
              <w:adjustRightInd w:val="0"/>
              <w:spacing w:line="240" w:lineRule="auto"/>
              <w:jc w:val="left"/>
              <w:rPr>
                <w:color w:val="1F497D"/>
              </w:rPr>
            </w:pPr>
            <w:r>
              <w:rPr>
                <w:rFonts w:hint="eastAsia"/>
                <w:color w:val="1F497D"/>
              </w:rPr>
              <w:t>Bit12---PSS/SSS</w:t>
            </w:r>
          </w:p>
          <w:p w14:paraId="2F1ACCA1" w14:textId="77777777" w:rsidR="00D83870" w:rsidRPr="006D3A21" w:rsidRDefault="00D83870" w:rsidP="008773F2">
            <w:pPr>
              <w:autoSpaceDE w:val="0"/>
              <w:autoSpaceDN w:val="0"/>
              <w:adjustRightInd w:val="0"/>
              <w:spacing w:line="240" w:lineRule="auto"/>
              <w:jc w:val="left"/>
              <w:rPr>
                <w:rFonts w:ascii="宋体" w:cs="宋体"/>
                <w:color w:val="000000" w:themeColor="text1"/>
                <w:kern w:val="0"/>
                <w:sz w:val="18"/>
                <w:szCs w:val="18"/>
              </w:rPr>
            </w:pPr>
            <w:r>
              <w:rPr>
                <w:rFonts w:hint="eastAsia"/>
                <w:color w:val="1F497D"/>
              </w:rPr>
              <w:t>Bit13---CRS</w:t>
            </w:r>
          </w:p>
        </w:tc>
      </w:tr>
      <w:tr w:rsidR="007E14EF" w:rsidRPr="006D3A21" w14:paraId="2F6E9691" w14:textId="77777777" w:rsidTr="007E14EF">
        <w:tc>
          <w:tcPr>
            <w:tcW w:w="8325" w:type="dxa"/>
            <w:gridSpan w:val="3"/>
            <w:tcBorders>
              <w:top w:val="single" w:sz="4" w:space="0" w:color="auto"/>
              <w:left w:val="single" w:sz="4" w:space="0" w:color="auto"/>
              <w:bottom w:val="single" w:sz="4" w:space="0" w:color="auto"/>
              <w:right w:val="single" w:sz="4" w:space="0" w:color="auto"/>
            </w:tcBorders>
          </w:tcPr>
          <w:p w14:paraId="6A3C895D" w14:textId="77777777" w:rsidR="007E14EF" w:rsidRPr="006D3A21" w:rsidRDefault="007E14EF" w:rsidP="008773F2">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lastRenderedPageBreak/>
              <w:t>struct{</w:t>
            </w:r>
            <w:r w:rsidR="00C53E34">
              <w:rPr>
                <w:rFonts w:ascii="宋体" w:cs="宋体" w:hint="eastAsia"/>
                <w:color w:val="000000" w:themeColor="text1"/>
                <w:kern w:val="0"/>
                <w:sz w:val="18"/>
                <w:szCs w:val="18"/>
              </w:rPr>
              <w:t xml:space="preserve"> </w:t>
            </w:r>
          </w:p>
        </w:tc>
      </w:tr>
      <w:tr w:rsidR="009571A0" w:rsidRPr="006D3A21" w14:paraId="3138863F" w14:textId="77777777" w:rsidTr="00BA7AF1">
        <w:tc>
          <w:tcPr>
            <w:tcW w:w="2288" w:type="dxa"/>
            <w:tcBorders>
              <w:top w:val="single" w:sz="4" w:space="0" w:color="auto"/>
              <w:left w:val="single" w:sz="4" w:space="0" w:color="auto"/>
              <w:bottom w:val="single" w:sz="4" w:space="0" w:color="auto"/>
              <w:right w:val="single" w:sz="4" w:space="0" w:color="auto"/>
            </w:tcBorders>
            <w:hideMark/>
          </w:tcPr>
          <w:p w14:paraId="40931417"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PSS_RSSI</w:t>
            </w:r>
          </w:p>
        </w:tc>
        <w:tc>
          <w:tcPr>
            <w:tcW w:w="1646" w:type="dxa"/>
            <w:tcBorders>
              <w:top w:val="single" w:sz="4" w:space="0" w:color="auto"/>
              <w:left w:val="single" w:sz="4" w:space="0" w:color="auto"/>
              <w:bottom w:val="single" w:sz="4" w:space="0" w:color="auto"/>
              <w:right w:val="single" w:sz="4" w:space="0" w:color="auto"/>
            </w:tcBorders>
            <w:hideMark/>
          </w:tcPr>
          <w:p w14:paraId="657680E8" w14:textId="77777777" w:rsidR="009571A0" w:rsidRPr="006D3A21" w:rsidRDefault="009571A0" w:rsidP="00BA7AF1">
            <w:pPr>
              <w:rPr>
                <w:color w:val="000000" w:themeColor="text1"/>
                <w:lang w:val="en-GB"/>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0E3C3A39"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主同步</w:t>
            </w:r>
            <w:r w:rsidRPr="006D3A21">
              <w:rPr>
                <w:color w:val="000000" w:themeColor="text1"/>
                <w:kern w:val="0"/>
                <w:sz w:val="18"/>
                <w:szCs w:val="18"/>
              </w:rPr>
              <w:t>RSSI</w:t>
            </w:r>
          </w:p>
          <w:p w14:paraId="37924C70"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028B3337"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9571A0" w:rsidRPr="006D3A21" w14:paraId="16CB3E60" w14:textId="77777777" w:rsidTr="00BA7AF1">
        <w:tc>
          <w:tcPr>
            <w:tcW w:w="2288" w:type="dxa"/>
            <w:tcBorders>
              <w:top w:val="single" w:sz="4" w:space="0" w:color="auto"/>
              <w:left w:val="single" w:sz="4" w:space="0" w:color="auto"/>
              <w:bottom w:val="single" w:sz="4" w:space="0" w:color="auto"/>
              <w:right w:val="single" w:sz="4" w:space="0" w:color="auto"/>
            </w:tcBorders>
            <w:hideMark/>
          </w:tcPr>
          <w:p w14:paraId="6082DA61"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PSS_ RP</w:t>
            </w:r>
          </w:p>
        </w:tc>
        <w:tc>
          <w:tcPr>
            <w:tcW w:w="1646" w:type="dxa"/>
            <w:tcBorders>
              <w:top w:val="single" w:sz="4" w:space="0" w:color="auto"/>
              <w:left w:val="single" w:sz="4" w:space="0" w:color="auto"/>
              <w:bottom w:val="single" w:sz="4" w:space="0" w:color="auto"/>
              <w:right w:val="single" w:sz="4" w:space="0" w:color="auto"/>
            </w:tcBorders>
            <w:hideMark/>
          </w:tcPr>
          <w:p w14:paraId="1700B4A0" w14:textId="77777777" w:rsidR="009571A0" w:rsidRPr="006D3A21" w:rsidRDefault="009571A0" w:rsidP="00BA7AF1">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111E1B7F"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主同步</w:t>
            </w:r>
            <w:r w:rsidRPr="006D3A21">
              <w:rPr>
                <w:color w:val="000000" w:themeColor="text1"/>
                <w:kern w:val="0"/>
                <w:sz w:val="18"/>
                <w:szCs w:val="18"/>
              </w:rPr>
              <w:t>RP</w:t>
            </w:r>
          </w:p>
          <w:p w14:paraId="4B11818C"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79A3AA5A"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9571A0" w:rsidRPr="006D3A21" w14:paraId="20B3CBA1" w14:textId="77777777" w:rsidTr="00BA7AF1">
        <w:tc>
          <w:tcPr>
            <w:tcW w:w="2288" w:type="dxa"/>
            <w:tcBorders>
              <w:top w:val="single" w:sz="4" w:space="0" w:color="auto"/>
              <w:left w:val="single" w:sz="4" w:space="0" w:color="auto"/>
              <w:bottom w:val="single" w:sz="4" w:space="0" w:color="auto"/>
              <w:right w:val="single" w:sz="4" w:space="0" w:color="auto"/>
            </w:tcBorders>
            <w:hideMark/>
          </w:tcPr>
          <w:p w14:paraId="0E24B023"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PSS_ RQ</w:t>
            </w:r>
          </w:p>
        </w:tc>
        <w:tc>
          <w:tcPr>
            <w:tcW w:w="1646" w:type="dxa"/>
            <w:tcBorders>
              <w:top w:val="single" w:sz="4" w:space="0" w:color="auto"/>
              <w:left w:val="single" w:sz="4" w:space="0" w:color="auto"/>
              <w:bottom w:val="single" w:sz="4" w:space="0" w:color="auto"/>
              <w:right w:val="single" w:sz="4" w:space="0" w:color="auto"/>
            </w:tcBorders>
            <w:hideMark/>
          </w:tcPr>
          <w:p w14:paraId="3085D83A" w14:textId="77777777" w:rsidR="009571A0" w:rsidRPr="006D3A21" w:rsidRDefault="009571A0" w:rsidP="00BA7AF1">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19C4F4AD"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主同步</w:t>
            </w:r>
            <w:r w:rsidRPr="006D3A21">
              <w:rPr>
                <w:color w:val="000000" w:themeColor="text1"/>
                <w:kern w:val="0"/>
                <w:sz w:val="18"/>
                <w:szCs w:val="18"/>
              </w:rPr>
              <w:t>RQ</w:t>
            </w:r>
          </w:p>
          <w:p w14:paraId="33EB4EE4"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:-800~ 800, </w:t>
            </w:r>
            <w:r w:rsidRPr="006D3A21">
              <w:rPr>
                <w:rFonts w:ascii="宋体" w:cs="宋体" w:hint="eastAsia"/>
                <w:color w:val="000000" w:themeColor="text1"/>
                <w:kern w:val="0"/>
                <w:sz w:val="18"/>
                <w:szCs w:val="18"/>
              </w:rPr>
              <w:t>单位：0.0625</w:t>
            </w:r>
            <w:r w:rsidRPr="006D3A21">
              <w:rPr>
                <w:color w:val="000000" w:themeColor="text1"/>
                <w:kern w:val="0"/>
                <w:sz w:val="18"/>
                <w:szCs w:val="18"/>
              </w:rPr>
              <w:t>dB</w:t>
            </w:r>
          </w:p>
          <w:p w14:paraId="653E4396"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-50dB~50dB</w:t>
            </w:r>
          </w:p>
        </w:tc>
      </w:tr>
      <w:tr w:rsidR="009571A0" w:rsidRPr="006D3A21" w14:paraId="4FAC561E" w14:textId="77777777" w:rsidTr="00BA7AF1">
        <w:tc>
          <w:tcPr>
            <w:tcW w:w="2288" w:type="dxa"/>
            <w:tcBorders>
              <w:top w:val="single" w:sz="4" w:space="0" w:color="auto"/>
              <w:left w:val="single" w:sz="4" w:space="0" w:color="auto"/>
              <w:bottom w:val="single" w:sz="4" w:space="0" w:color="auto"/>
              <w:right w:val="single" w:sz="4" w:space="0" w:color="auto"/>
            </w:tcBorders>
            <w:hideMark/>
          </w:tcPr>
          <w:p w14:paraId="2C9795D0"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SSS_RSSI</w:t>
            </w:r>
          </w:p>
        </w:tc>
        <w:tc>
          <w:tcPr>
            <w:tcW w:w="1646" w:type="dxa"/>
            <w:tcBorders>
              <w:top w:val="single" w:sz="4" w:space="0" w:color="auto"/>
              <w:left w:val="single" w:sz="4" w:space="0" w:color="auto"/>
              <w:bottom w:val="single" w:sz="4" w:space="0" w:color="auto"/>
              <w:right w:val="single" w:sz="4" w:space="0" w:color="auto"/>
            </w:tcBorders>
            <w:hideMark/>
          </w:tcPr>
          <w:p w14:paraId="4E5B1A7D" w14:textId="77777777" w:rsidR="009571A0" w:rsidRPr="006D3A21" w:rsidRDefault="009571A0" w:rsidP="00BA7AF1">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181403A8"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辅同步</w:t>
            </w:r>
            <w:r w:rsidRPr="006D3A21">
              <w:rPr>
                <w:color w:val="000000" w:themeColor="text1"/>
                <w:kern w:val="0"/>
                <w:sz w:val="18"/>
                <w:szCs w:val="18"/>
              </w:rPr>
              <w:t>RSSI</w:t>
            </w:r>
          </w:p>
          <w:p w14:paraId="52DCFA21"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0274A360"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9571A0" w:rsidRPr="006D3A21" w14:paraId="0DA2AE43" w14:textId="77777777" w:rsidTr="00BA7AF1">
        <w:tc>
          <w:tcPr>
            <w:tcW w:w="2288" w:type="dxa"/>
            <w:tcBorders>
              <w:top w:val="single" w:sz="4" w:space="0" w:color="auto"/>
              <w:left w:val="single" w:sz="4" w:space="0" w:color="auto"/>
              <w:bottom w:val="single" w:sz="4" w:space="0" w:color="auto"/>
              <w:right w:val="single" w:sz="4" w:space="0" w:color="auto"/>
            </w:tcBorders>
            <w:hideMark/>
          </w:tcPr>
          <w:p w14:paraId="2170983E"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SSS_RP</w:t>
            </w:r>
          </w:p>
        </w:tc>
        <w:tc>
          <w:tcPr>
            <w:tcW w:w="1646" w:type="dxa"/>
            <w:tcBorders>
              <w:top w:val="single" w:sz="4" w:space="0" w:color="auto"/>
              <w:left w:val="single" w:sz="4" w:space="0" w:color="auto"/>
              <w:bottom w:val="single" w:sz="4" w:space="0" w:color="auto"/>
              <w:right w:val="single" w:sz="4" w:space="0" w:color="auto"/>
            </w:tcBorders>
            <w:hideMark/>
          </w:tcPr>
          <w:p w14:paraId="778D36BF" w14:textId="77777777" w:rsidR="009571A0" w:rsidRPr="006D3A21" w:rsidRDefault="009571A0" w:rsidP="00BA7AF1">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7F7A2E60"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辅同步</w:t>
            </w:r>
            <w:r w:rsidRPr="006D3A21">
              <w:rPr>
                <w:color w:val="000000" w:themeColor="text1"/>
                <w:kern w:val="0"/>
                <w:sz w:val="18"/>
                <w:szCs w:val="18"/>
              </w:rPr>
              <w:t>RP</w:t>
            </w:r>
          </w:p>
          <w:p w14:paraId="0D5215C9"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211A6BB4"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9571A0" w:rsidRPr="006D3A21" w14:paraId="412801B6" w14:textId="77777777" w:rsidTr="00BA7AF1">
        <w:tc>
          <w:tcPr>
            <w:tcW w:w="2288" w:type="dxa"/>
            <w:tcBorders>
              <w:top w:val="single" w:sz="4" w:space="0" w:color="auto"/>
              <w:left w:val="single" w:sz="4" w:space="0" w:color="auto"/>
              <w:bottom w:val="single" w:sz="4" w:space="0" w:color="auto"/>
              <w:right w:val="single" w:sz="4" w:space="0" w:color="auto"/>
            </w:tcBorders>
            <w:hideMark/>
          </w:tcPr>
          <w:p w14:paraId="3503F9F6"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SSS_RQ</w:t>
            </w:r>
          </w:p>
        </w:tc>
        <w:tc>
          <w:tcPr>
            <w:tcW w:w="1646" w:type="dxa"/>
            <w:tcBorders>
              <w:top w:val="single" w:sz="4" w:space="0" w:color="auto"/>
              <w:left w:val="single" w:sz="4" w:space="0" w:color="auto"/>
              <w:bottom w:val="single" w:sz="4" w:space="0" w:color="auto"/>
              <w:right w:val="single" w:sz="4" w:space="0" w:color="auto"/>
            </w:tcBorders>
            <w:hideMark/>
          </w:tcPr>
          <w:p w14:paraId="74991FFD" w14:textId="77777777" w:rsidR="009571A0" w:rsidRPr="006D3A21" w:rsidRDefault="009571A0" w:rsidP="00BA7AF1">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316D3402"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辅同步</w:t>
            </w:r>
            <w:r w:rsidRPr="006D3A21">
              <w:rPr>
                <w:color w:val="000000" w:themeColor="text1"/>
                <w:kern w:val="0"/>
                <w:sz w:val="18"/>
                <w:szCs w:val="18"/>
              </w:rPr>
              <w:t>RQ</w:t>
            </w:r>
          </w:p>
          <w:p w14:paraId="4570F762"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:-800~ 800, </w:t>
            </w:r>
            <w:r w:rsidRPr="006D3A21">
              <w:rPr>
                <w:rFonts w:ascii="宋体" w:cs="宋体" w:hint="eastAsia"/>
                <w:color w:val="000000" w:themeColor="text1"/>
                <w:kern w:val="0"/>
                <w:sz w:val="18"/>
                <w:szCs w:val="18"/>
              </w:rPr>
              <w:t>单位：0.0625</w:t>
            </w:r>
            <w:r w:rsidRPr="006D3A21">
              <w:rPr>
                <w:color w:val="000000" w:themeColor="text1"/>
                <w:kern w:val="0"/>
                <w:sz w:val="18"/>
                <w:szCs w:val="18"/>
              </w:rPr>
              <w:t>dB</w:t>
            </w:r>
          </w:p>
          <w:p w14:paraId="19CF4F75"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-50dB~50dB</w:t>
            </w:r>
          </w:p>
        </w:tc>
      </w:tr>
      <w:tr w:rsidR="008773F2" w:rsidRPr="006D3A21" w14:paraId="5EA6E79D" w14:textId="77777777" w:rsidTr="00B8632B">
        <w:tc>
          <w:tcPr>
            <w:tcW w:w="8325" w:type="dxa"/>
            <w:gridSpan w:val="3"/>
            <w:tcBorders>
              <w:top w:val="single" w:sz="4" w:space="0" w:color="auto"/>
              <w:left w:val="single" w:sz="4" w:space="0" w:color="auto"/>
              <w:bottom w:val="single" w:sz="4" w:space="0" w:color="auto"/>
              <w:right w:val="single" w:sz="4" w:space="0" w:color="auto"/>
            </w:tcBorders>
          </w:tcPr>
          <w:p w14:paraId="36D68486" w14:textId="77777777" w:rsidR="008773F2" w:rsidRPr="006D3A21" w:rsidRDefault="008773F2"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 RSSI/RSSP/RSSQ相关信息，Bit0和Bit12同时有效的时候有此数据结构</w:t>
            </w:r>
          </w:p>
        </w:tc>
      </w:tr>
      <w:tr w:rsidR="008773F2" w:rsidRPr="006D3A21" w14:paraId="4107B8DD" w14:textId="77777777" w:rsidTr="00B8632B">
        <w:tc>
          <w:tcPr>
            <w:tcW w:w="8325" w:type="dxa"/>
            <w:gridSpan w:val="3"/>
            <w:tcBorders>
              <w:top w:val="single" w:sz="4" w:space="0" w:color="auto"/>
              <w:left w:val="single" w:sz="4" w:space="0" w:color="auto"/>
              <w:bottom w:val="single" w:sz="4" w:space="0" w:color="auto"/>
              <w:right w:val="single" w:sz="4" w:space="0" w:color="auto"/>
            </w:tcBorders>
          </w:tcPr>
          <w:p w14:paraId="44105132" w14:textId="77777777" w:rsidR="008773F2" w:rsidRPr="006D3A21" w:rsidRDefault="00B8632B"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struct</w:t>
            </w:r>
            <w:r w:rsidR="008773F2">
              <w:rPr>
                <w:rFonts w:ascii="宋体" w:cs="宋体" w:hint="eastAsia"/>
                <w:color w:val="000000" w:themeColor="text1"/>
                <w:kern w:val="0"/>
                <w:sz w:val="18"/>
                <w:szCs w:val="18"/>
              </w:rPr>
              <w:t>{</w:t>
            </w:r>
          </w:p>
        </w:tc>
      </w:tr>
      <w:tr w:rsidR="009571A0" w:rsidRPr="006D3A21" w14:paraId="4265B03E" w14:textId="77777777" w:rsidTr="00BA7AF1">
        <w:tc>
          <w:tcPr>
            <w:tcW w:w="2288" w:type="dxa"/>
            <w:tcBorders>
              <w:top w:val="single" w:sz="4" w:space="0" w:color="auto"/>
              <w:left w:val="single" w:sz="4" w:space="0" w:color="auto"/>
              <w:bottom w:val="single" w:sz="4" w:space="0" w:color="auto"/>
              <w:right w:val="single" w:sz="4" w:space="0" w:color="auto"/>
            </w:tcBorders>
          </w:tcPr>
          <w:p w14:paraId="604BDDFC"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CRS</w:t>
            </w:r>
            <w:r>
              <w:rPr>
                <w:rFonts w:ascii="宋体" w:cs="宋体" w:hint="eastAsia"/>
                <w:color w:val="000000" w:themeColor="text1"/>
                <w:kern w:val="0"/>
                <w:sz w:val="18"/>
                <w:szCs w:val="18"/>
              </w:rPr>
              <w:t>0</w:t>
            </w:r>
            <w:r w:rsidRPr="006D3A21">
              <w:rPr>
                <w:rFonts w:ascii="宋体" w:cs="宋体" w:hint="eastAsia"/>
                <w:color w:val="000000" w:themeColor="text1"/>
                <w:kern w:val="0"/>
                <w:sz w:val="18"/>
                <w:szCs w:val="18"/>
              </w:rPr>
              <w:t>_</w:t>
            </w:r>
            <w:r w:rsidRPr="006D3A21">
              <w:rPr>
                <w:color w:val="000000" w:themeColor="text1"/>
                <w:kern w:val="0"/>
                <w:sz w:val="18"/>
                <w:szCs w:val="18"/>
              </w:rPr>
              <w:t>RSSI</w:t>
            </w:r>
          </w:p>
          <w:p w14:paraId="598FF55F"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p>
        </w:tc>
        <w:tc>
          <w:tcPr>
            <w:tcW w:w="1646" w:type="dxa"/>
            <w:tcBorders>
              <w:top w:val="single" w:sz="4" w:space="0" w:color="auto"/>
              <w:left w:val="single" w:sz="4" w:space="0" w:color="auto"/>
              <w:bottom w:val="single" w:sz="4" w:space="0" w:color="auto"/>
              <w:right w:val="single" w:sz="4" w:space="0" w:color="auto"/>
            </w:tcBorders>
            <w:hideMark/>
          </w:tcPr>
          <w:p w14:paraId="02C51BC7" w14:textId="77777777" w:rsidR="009571A0" w:rsidRPr="006D3A21" w:rsidRDefault="009571A0" w:rsidP="00BA7AF1">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5EC741BC"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 xml:space="preserve">Cell specific RS </w:t>
            </w:r>
            <w:r w:rsidRPr="006D3A21">
              <w:rPr>
                <w:color w:val="000000" w:themeColor="text1"/>
                <w:kern w:val="0"/>
                <w:sz w:val="18"/>
                <w:szCs w:val="18"/>
              </w:rPr>
              <w:t>RSSI</w:t>
            </w:r>
          </w:p>
          <w:p w14:paraId="1D31BC18"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18099354"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9571A0" w:rsidRPr="006D3A21" w14:paraId="54B62F81" w14:textId="77777777" w:rsidTr="00BA7AF1">
        <w:tc>
          <w:tcPr>
            <w:tcW w:w="2288" w:type="dxa"/>
            <w:tcBorders>
              <w:top w:val="single" w:sz="4" w:space="0" w:color="auto"/>
              <w:left w:val="single" w:sz="4" w:space="0" w:color="auto"/>
              <w:bottom w:val="single" w:sz="4" w:space="0" w:color="auto"/>
              <w:right w:val="single" w:sz="4" w:space="0" w:color="auto"/>
            </w:tcBorders>
            <w:hideMark/>
          </w:tcPr>
          <w:p w14:paraId="5227133D"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color w:val="000000" w:themeColor="text1"/>
                <w:kern w:val="0"/>
                <w:sz w:val="18"/>
                <w:szCs w:val="18"/>
              </w:rPr>
              <w:t>CRS</w:t>
            </w:r>
            <w:r>
              <w:rPr>
                <w:rFonts w:hint="eastAsia"/>
                <w:color w:val="000000" w:themeColor="text1"/>
                <w:kern w:val="0"/>
                <w:sz w:val="18"/>
                <w:szCs w:val="18"/>
              </w:rPr>
              <w:t>0</w:t>
            </w:r>
            <w:r w:rsidRPr="006D3A21">
              <w:rPr>
                <w:color w:val="000000" w:themeColor="text1"/>
                <w:kern w:val="0"/>
                <w:sz w:val="18"/>
                <w:szCs w:val="18"/>
              </w:rPr>
              <w:t>_RP</w:t>
            </w:r>
          </w:p>
        </w:tc>
        <w:tc>
          <w:tcPr>
            <w:tcW w:w="1646" w:type="dxa"/>
            <w:tcBorders>
              <w:top w:val="single" w:sz="4" w:space="0" w:color="auto"/>
              <w:left w:val="single" w:sz="4" w:space="0" w:color="auto"/>
              <w:bottom w:val="single" w:sz="4" w:space="0" w:color="auto"/>
              <w:right w:val="single" w:sz="4" w:space="0" w:color="auto"/>
            </w:tcBorders>
            <w:hideMark/>
          </w:tcPr>
          <w:p w14:paraId="4019E766" w14:textId="77777777" w:rsidR="009571A0" w:rsidRPr="006D3A21" w:rsidRDefault="009571A0" w:rsidP="00BA7AF1">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3CCEFE89"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 xml:space="preserve">Cell specific RS </w:t>
            </w:r>
            <w:r w:rsidRPr="006D3A21">
              <w:rPr>
                <w:color w:val="000000" w:themeColor="text1"/>
                <w:kern w:val="0"/>
                <w:sz w:val="18"/>
                <w:szCs w:val="18"/>
              </w:rPr>
              <w:t>RP</w:t>
            </w:r>
          </w:p>
          <w:p w14:paraId="6C07965F"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7A20BB16"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9571A0" w:rsidRPr="006D3A21" w14:paraId="690B3B58" w14:textId="77777777" w:rsidTr="00BA7AF1">
        <w:tc>
          <w:tcPr>
            <w:tcW w:w="2288" w:type="dxa"/>
            <w:tcBorders>
              <w:top w:val="single" w:sz="4" w:space="0" w:color="auto"/>
              <w:left w:val="single" w:sz="4" w:space="0" w:color="auto"/>
              <w:bottom w:val="single" w:sz="4" w:space="0" w:color="auto"/>
              <w:right w:val="single" w:sz="4" w:space="0" w:color="auto"/>
            </w:tcBorders>
            <w:hideMark/>
          </w:tcPr>
          <w:p w14:paraId="6C495315"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CRS</w:t>
            </w:r>
            <w:r>
              <w:rPr>
                <w:rFonts w:hint="eastAsia"/>
                <w:color w:val="000000" w:themeColor="text1"/>
                <w:kern w:val="0"/>
                <w:sz w:val="18"/>
                <w:szCs w:val="18"/>
              </w:rPr>
              <w:t>0</w:t>
            </w:r>
            <w:r w:rsidRPr="006D3A21">
              <w:rPr>
                <w:color w:val="000000" w:themeColor="text1"/>
                <w:kern w:val="0"/>
                <w:sz w:val="18"/>
                <w:szCs w:val="18"/>
              </w:rPr>
              <w:t>_RQ</w:t>
            </w:r>
          </w:p>
        </w:tc>
        <w:tc>
          <w:tcPr>
            <w:tcW w:w="1646" w:type="dxa"/>
            <w:tcBorders>
              <w:top w:val="single" w:sz="4" w:space="0" w:color="auto"/>
              <w:left w:val="single" w:sz="4" w:space="0" w:color="auto"/>
              <w:bottom w:val="single" w:sz="4" w:space="0" w:color="auto"/>
              <w:right w:val="single" w:sz="4" w:space="0" w:color="auto"/>
            </w:tcBorders>
            <w:hideMark/>
          </w:tcPr>
          <w:p w14:paraId="54054A0F" w14:textId="77777777" w:rsidR="009571A0" w:rsidRPr="006D3A21" w:rsidRDefault="009571A0" w:rsidP="00BA7AF1">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69F6FDFC"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 xml:space="preserve">Cell specific RS </w:t>
            </w:r>
            <w:r w:rsidRPr="006D3A21">
              <w:rPr>
                <w:color w:val="000000" w:themeColor="text1"/>
                <w:kern w:val="0"/>
                <w:sz w:val="18"/>
                <w:szCs w:val="18"/>
              </w:rPr>
              <w:t>RQ</w:t>
            </w:r>
          </w:p>
          <w:p w14:paraId="437A92E6"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:-800~ 800, </w:t>
            </w:r>
            <w:r w:rsidRPr="006D3A21">
              <w:rPr>
                <w:rFonts w:ascii="宋体" w:cs="宋体" w:hint="eastAsia"/>
                <w:color w:val="000000" w:themeColor="text1"/>
                <w:kern w:val="0"/>
                <w:sz w:val="18"/>
                <w:szCs w:val="18"/>
              </w:rPr>
              <w:t>单位：0.0625</w:t>
            </w:r>
            <w:r w:rsidRPr="006D3A21">
              <w:rPr>
                <w:color w:val="000000" w:themeColor="text1"/>
                <w:kern w:val="0"/>
                <w:sz w:val="18"/>
                <w:szCs w:val="18"/>
              </w:rPr>
              <w:t>dB</w:t>
            </w:r>
          </w:p>
          <w:p w14:paraId="5062600A"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-50dB~50dB</w:t>
            </w:r>
          </w:p>
        </w:tc>
      </w:tr>
      <w:tr w:rsidR="009571A0" w:rsidRPr="006D3A21" w14:paraId="6DE1CD25" w14:textId="77777777" w:rsidTr="00BA7AF1">
        <w:trPr>
          <w:trHeight w:val="1027"/>
        </w:trPr>
        <w:tc>
          <w:tcPr>
            <w:tcW w:w="2288" w:type="dxa"/>
            <w:tcBorders>
              <w:top w:val="single" w:sz="4" w:space="0" w:color="auto"/>
              <w:left w:val="single" w:sz="4" w:space="0" w:color="auto"/>
              <w:bottom w:val="single" w:sz="4" w:space="0" w:color="auto"/>
              <w:right w:val="single" w:sz="4" w:space="0" w:color="auto"/>
            </w:tcBorders>
            <w:hideMark/>
          </w:tcPr>
          <w:p w14:paraId="6EF08565"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CRS</w:t>
            </w:r>
            <w:r>
              <w:rPr>
                <w:rFonts w:ascii="宋体" w:cs="宋体" w:hint="eastAsia"/>
                <w:color w:val="000000" w:themeColor="text1"/>
                <w:kern w:val="0"/>
                <w:sz w:val="18"/>
                <w:szCs w:val="18"/>
              </w:rPr>
              <w:t>1</w:t>
            </w:r>
            <w:r w:rsidRPr="006D3A21">
              <w:rPr>
                <w:rFonts w:ascii="宋体" w:cs="宋体" w:hint="eastAsia"/>
                <w:color w:val="000000" w:themeColor="text1"/>
                <w:kern w:val="0"/>
                <w:sz w:val="18"/>
                <w:szCs w:val="18"/>
              </w:rPr>
              <w:t>_</w:t>
            </w:r>
            <w:r w:rsidRPr="006D3A21">
              <w:rPr>
                <w:color w:val="000000" w:themeColor="text1"/>
                <w:kern w:val="0"/>
                <w:sz w:val="18"/>
                <w:szCs w:val="18"/>
              </w:rPr>
              <w:t>RSSI</w:t>
            </w:r>
          </w:p>
          <w:p w14:paraId="1C3A5926"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p>
        </w:tc>
        <w:tc>
          <w:tcPr>
            <w:tcW w:w="1646" w:type="dxa"/>
            <w:tcBorders>
              <w:top w:val="single" w:sz="4" w:space="0" w:color="auto"/>
              <w:left w:val="single" w:sz="4" w:space="0" w:color="auto"/>
              <w:bottom w:val="single" w:sz="4" w:space="0" w:color="auto"/>
              <w:right w:val="single" w:sz="4" w:space="0" w:color="auto"/>
            </w:tcBorders>
            <w:hideMark/>
          </w:tcPr>
          <w:p w14:paraId="057AB830" w14:textId="77777777" w:rsidR="009571A0" w:rsidRPr="006D3A21" w:rsidRDefault="009571A0" w:rsidP="00BA7AF1">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4FF8B173"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Cell specific RS</w:t>
            </w:r>
            <w:r w:rsidR="00B40FAC">
              <w:rPr>
                <w:rFonts w:ascii="宋体" w:cs="宋体" w:hint="eastAsia"/>
                <w:color w:val="000000" w:themeColor="text1"/>
                <w:kern w:val="0"/>
                <w:sz w:val="18"/>
                <w:szCs w:val="18"/>
              </w:rPr>
              <w:t>1</w:t>
            </w:r>
            <w:r w:rsidRPr="006D3A21">
              <w:rPr>
                <w:rFonts w:ascii="宋体" w:cs="宋体" w:hint="eastAsia"/>
                <w:color w:val="000000" w:themeColor="text1"/>
                <w:kern w:val="0"/>
                <w:sz w:val="18"/>
                <w:szCs w:val="18"/>
              </w:rPr>
              <w:t xml:space="preserve"> </w:t>
            </w:r>
            <w:r w:rsidRPr="006D3A21">
              <w:rPr>
                <w:color w:val="000000" w:themeColor="text1"/>
                <w:kern w:val="0"/>
                <w:sz w:val="18"/>
                <w:szCs w:val="18"/>
              </w:rPr>
              <w:t>RSSI</w:t>
            </w:r>
          </w:p>
          <w:p w14:paraId="12BC6278"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601A5954"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9571A0" w:rsidRPr="006D3A21" w14:paraId="712FFCEE" w14:textId="77777777" w:rsidTr="00BA7AF1">
        <w:trPr>
          <w:trHeight w:val="1027"/>
        </w:trPr>
        <w:tc>
          <w:tcPr>
            <w:tcW w:w="2288" w:type="dxa"/>
            <w:tcBorders>
              <w:top w:val="single" w:sz="4" w:space="0" w:color="auto"/>
              <w:left w:val="single" w:sz="4" w:space="0" w:color="auto"/>
              <w:bottom w:val="single" w:sz="4" w:space="0" w:color="auto"/>
              <w:right w:val="single" w:sz="4" w:space="0" w:color="auto"/>
            </w:tcBorders>
            <w:hideMark/>
          </w:tcPr>
          <w:p w14:paraId="0A87F849"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color w:val="000000" w:themeColor="text1"/>
                <w:kern w:val="0"/>
                <w:sz w:val="18"/>
                <w:szCs w:val="18"/>
              </w:rPr>
              <w:t>CRS</w:t>
            </w:r>
            <w:r>
              <w:rPr>
                <w:rFonts w:hint="eastAsia"/>
                <w:color w:val="000000" w:themeColor="text1"/>
                <w:kern w:val="0"/>
                <w:sz w:val="18"/>
                <w:szCs w:val="18"/>
              </w:rPr>
              <w:t>1</w:t>
            </w:r>
            <w:r w:rsidRPr="006D3A21">
              <w:rPr>
                <w:color w:val="000000" w:themeColor="text1"/>
                <w:kern w:val="0"/>
                <w:sz w:val="18"/>
                <w:szCs w:val="18"/>
              </w:rPr>
              <w:t>_RP</w:t>
            </w:r>
          </w:p>
        </w:tc>
        <w:tc>
          <w:tcPr>
            <w:tcW w:w="1646" w:type="dxa"/>
            <w:tcBorders>
              <w:top w:val="single" w:sz="4" w:space="0" w:color="auto"/>
              <w:left w:val="single" w:sz="4" w:space="0" w:color="auto"/>
              <w:bottom w:val="single" w:sz="4" w:space="0" w:color="auto"/>
              <w:right w:val="single" w:sz="4" w:space="0" w:color="auto"/>
            </w:tcBorders>
            <w:hideMark/>
          </w:tcPr>
          <w:p w14:paraId="1D4CB51B" w14:textId="77777777" w:rsidR="009571A0" w:rsidRPr="006D3A21" w:rsidRDefault="009571A0" w:rsidP="00BA7AF1">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22CC8335"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Cell specific RS</w:t>
            </w:r>
            <w:r w:rsidR="00B40FAC">
              <w:rPr>
                <w:rFonts w:ascii="宋体" w:cs="宋体" w:hint="eastAsia"/>
                <w:color w:val="000000" w:themeColor="text1"/>
                <w:kern w:val="0"/>
                <w:sz w:val="18"/>
                <w:szCs w:val="18"/>
              </w:rPr>
              <w:t>1</w:t>
            </w:r>
            <w:r w:rsidRPr="006D3A21">
              <w:rPr>
                <w:rFonts w:ascii="宋体" w:cs="宋体" w:hint="eastAsia"/>
                <w:color w:val="000000" w:themeColor="text1"/>
                <w:kern w:val="0"/>
                <w:sz w:val="18"/>
                <w:szCs w:val="18"/>
              </w:rPr>
              <w:t xml:space="preserve"> </w:t>
            </w:r>
            <w:r w:rsidRPr="006D3A21">
              <w:rPr>
                <w:color w:val="000000" w:themeColor="text1"/>
                <w:kern w:val="0"/>
                <w:sz w:val="18"/>
                <w:szCs w:val="18"/>
              </w:rPr>
              <w:t>RP</w:t>
            </w:r>
          </w:p>
          <w:p w14:paraId="1AD25D26"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134C4CEE"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9571A0" w:rsidRPr="006D3A21" w14:paraId="16C5259A" w14:textId="77777777" w:rsidTr="00BA7AF1">
        <w:trPr>
          <w:trHeight w:val="1125"/>
        </w:trPr>
        <w:tc>
          <w:tcPr>
            <w:tcW w:w="2288" w:type="dxa"/>
            <w:tcBorders>
              <w:top w:val="single" w:sz="4" w:space="0" w:color="auto"/>
              <w:left w:val="single" w:sz="4" w:space="0" w:color="auto"/>
              <w:bottom w:val="single" w:sz="4" w:space="0" w:color="auto"/>
              <w:right w:val="single" w:sz="4" w:space="0" w:color="auto"/>
            </w:tcBorders>
            <w:hideMark/>
          </w:tcPr>
          <w:p w14:paraId="590738AF"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CRS</w:t>
            </w:r>
            <w:r>
              <w:rPr>
                <w:rFonts w:hint="eastAsia"/>
                <w:color w:val="000000" w:themeColor="text1"/>
                <w:kern w:val="0"/>
                <w:sz w:val="18"/>
                <w:szCs w:val="18"/>
              </w:rPr>
              <w:t>1</w:t>
            </w:r>
            <w:r w:rsidRPr="006D3A21">
              <w:rPr>
                <w:color w:val="000000" w:themeColor="text1"/>
                <w:kern w:val="0"/>
                <w:sz w:val="18"/>
                <w:szCs w:val="18"/>
              </w:rPr>
              <w:t>_RQ</w:t>
            </w:r>
          </w:p>
        </w:tc>
        <w:tc>
          <w:tcPr>
            <w:tcW w:w="1646" w:type="dxa"/>
            <w:tcBorders>
              <w:top w:val="single" w:sz="4" w:space="0" w:color="auto"/>
              <w:left w:val="single" w:sz="4" w:space="0" w:color="auto"/>
              <w:bottom w:val="single" w:sz="4" w:space="0" w:color="auto"/>
              <w:right w:val="single" w:sz="4" w:space="0" w:color="auto"/>
            </w:tcBorders>
            <w:hideMark/>
          </w:tcPr>
          <w:p w14:paraId="05168617" w14:textId="77777777" w:rsidR="009571A0" w:rsidRPr="006D3A21" w:rsidRDefault="009571A0" w:rsidP="00BA7AF1">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4C22E524"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Cell specific RS</w:t>
            </w:r>
            <w:r w:rsidR="00B40FAC">
              <w:rPr>
                <w:rFonts w:ascii="宋体" w:cs="宋体" w:hint="eastAsia"/>
                <w:color w:val="000000" w:themeColor="text1"/>
                <w:kern w:val="0"/>
                <w:sz w:val="18"/>
                <w:szCs w:val="18"/>
              </w:rPr>
              <w:t>1</w:t>
            </w:r>
            <w:r w:rsidRPr="006D3A21">
              <w:rPr>
                <w:rFonts w:ascii="宋体" w:cs="宋体" w:hint="eastAsia"/>
                <w:color w:val="000000" w:themeColor="text1"/>
                <w:kern w:val="0"/>
                <w:sz w:val="18"/>
                <w:szCs w:val="18"/>
              </w:rPr>
              <w:t xml:space="preserve"> </w:t>
            </w:r>
            <w:r w:rsidRPr="006D3A21">
              <w:rPr>
                <w:color w:val="000000" w:themeColor="text1"/>
                <w:kern w:val="0"/>
                <w:sz w:val="18"/>
                <w:szCs w:val="18"/>
              </w:rPr>
              <w:t>RQ</w:t>
            </w:r>
          </w:p>
          <w:p w14:paraId="71BD662C"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:-800~ 800, </w:t>
            </w:r>
            <w:r w:rsidRPr="006D3A21">
              <w:rPr>
                <w:rFonts w:ascii="宋体" w:cs="宋体" w:hint="eastAsia"/>
                <w:color w:val="000000" w:themeColor="text1"/>
                <w:kern w:val="0"/>
                <w:sz w:val="18"/>
                <w:szCs w:val="18"/>
              </w:rPr>
              <w:t>单位：0.0625</w:t>
            </w:r>
            <w:r w:rsidRPr="006D3A21">
              <w:rPr>
                <w:color w:val="000000" w:themeColor="text1"/>
                <w:kern w:val="0"/>
                <w:sz w:val="18"/>
                <w:szCs w:val="18"/>
              </w:rPr>
              <w:t>dB</w:t>
            </w:r>
          </w:p>
          <w:p w14:paraId="0A05ACDC"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-50dB~50dB</w:t>
            </w:r>
          </w:p>
        </w:tc>
      </w:tr>
      <w:tr w:rsidR="008773F2" w:rsidRPr="006D3A21" w14:paraId="5136DC95" w14:textId="77777777" w:rsidTr="008773F2">
        <w:trPr>
          <w:trHeight w:val="229"/>
        </w:trPr>
        <w:tc>
          <w:tcPr>
            <w:tcW w:w="8325" w:type="dxa"/>
            <w:gridSpan w:val="3"/>
            <w:tcBorders>
              <w:top w:val="single" w:sz="4" w:space="0" w:color="auto"/>
              <w:left w:val="single" w:sz="4" w:space="0" w:color="auto"/>
              <w:bottom w:val="single" w:sz="4" w:space="0" w:color="auto"/>
              <w:right w:val="single" w:sz="4" w:space="0" w:color="auto"/>
            </w:tcBorders>
            <w:hideMark/>
          </w:tcPr>
          <w:p w14:paraId="244048D5" w14:textId="77777777" w:rsidR="008773F2" w:rsidRPr="006D3A21" w:rsidRDefault="008773F2" w:rsidP="00B8632B">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 CRS的RSSI/RSSP/RSSQ相关信息，Bit0和Bit1</w:t>
            </w:r>
            <w:r w:rsidR="00B8632B">
              <w:rPr>
                <w:rFonts w:ascii="宋体" w:cs="宋体" w:hint="eastAsia"/>
                <w:color w:val="000000" w:themeColor="text1"/>
                <w:kern w:val="0"/>
                <w:sz w:val="18"/>
                <w:szCs w:val="18"/>
              </w:rPr>
              <w:t>3</w:t>
            </w:r>
            <w:r>
              <w:rPr>
                <w:rFonts w:ascii="宋体" w:cs="宋体" w:hint="eastAsia"/>
                <w:color w:val="000000" w:themeColor="text1"/>
                <w:kern w:val="0"/>
                <w:sz w:val="18"/>
                <w:szCs w:val="18"/>
              </w:rPr>
              <w:t>同时有效的时候有此数据结构</w:t>
            </w:r>
          </w:p>
        </w:tc>
      </w:tr>
      <w:tr w:rsidR="009571A0" w:rsidRPr="006D3A21" w14:paraId="4B22BD80" w14:textId="77777777" w:rsidTr="00BA7AF1">
        <w:tc>
          <w:tcPr>
            <w:tcW w:w="2288" w:type="dxa"/>
            <w:tcBorders>
              <w:top w:val="single" w:sz="4" w:space="0" w:color="auto"/>
              <w:left w:val="single" w:sz="4" w:space="0" w:color="auto"/>
              <w:bottom w:val="single" w:sz="4" w:space="0" w:color="auto"/>
              <w:right w:val="single" w:sz="4" w:space="0" w:color="auto"/>
            </w:tcBorders>
            <w:hideMark/>
          </w:tcPr>
          <w:p w14:paraId="40B92BBA"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p>
        </w:tc>
        <w:tc>
          <w:tcPr>
            <w:tcW w:w="1646" w:type="dxa"/>
            <w:tcBorders>
              <w:top w:val="single" w:sz="4" w:space="0" w:color="auto"/>
              <w:left w:val="single" w:sz="4" w:space="0" w:color="auto"/>
              <w:bottom w:val="single" w:sz="4" w:space="0" w:color="auto"/>
              <w:right w:val="single" w:sz="4" w:space="0" w:color="auto"/>
            </w:tcBorders>
            <w:hideMark/>
          </w:tcPr>
          <w:p w14:paraId="1ACF521E" w14:textId="77777777" w:rsidR="009571A0" w:rsidRPr="006D3A21" w:rsidRDefault="009571A0" w:rsidP="00BA7AF1">
            <w:pPr>
              <w:rPr>
                <w:rFonts w:ascii="宋体" w:cs="宋体"/>
                <w:color w:val="000000" w:themeColor="text1"/>
                <w:kern w:val="0"/>
                <w:sz w:val="18"/>
                <w:szCs w:val="18"/>
              </w:rPr>
            </w:pPr>
          </w:p>
        </w:tc>
        <w:tc>
          <w:tcPr>
            <w:tcW w:w="4391" w:type="dxa"/>
            <w:tcBorders>
              <w:top w:val="single" w:sz="4" w:space="0" w:color="auto"/>
              <w:left w:val="single" w:sz="4" w:space="0" w:color="auto"/>
              <w:bottom w:val="single" w:sz="4" w:space="0" w:color="auto"/>
              <w:right w:val="single" w:sz="4" w:space="0" w:color="auto"/>
            </w:tcBorders>
            <w:hideMark/>
          </w:tcPr>
          <w:p w14:paraId="1E8E10AF"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p>
        </w:tc>
      </w:tr>
      <w:tr w:rsidR="00B8632B" w:rsidRPr="006D3A21" w14:paraId="5D07106C" w14:textId="77777777" w:rsidTr="00B8632B">
        <w:trPr>
          <w:trHeight w:val="293"/>
        </w:trPr>
        <w:tc>
          <w:tcPr>
            <w:tcW w:w="8325" w:type="dxa"/>
            <w:gridSpan w:val="3"/>
            <w:tcBorders>
              <w:top w:val="single" w:sz="4" w:space="0" w:color="auto"/>
              <w:left w:val="single" w:sz="4" w:space="0" w:color="auto"/>
              <w:bottom w:val="single" w:sz="4" w:space="0" w:color="auto"/>
              <w:right w:val="single" w:sz="4" w:space="0" w:color="auto"/>
            </w:tcBorders>
            <w:hideMark/>
          </w:tcPr>
          <w:p w14:paraId="0ECCAC9F" w14:textId="77777777" w:rsidR="00B8632B" w:rsidRDefault="00B8632B"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struct{</w:t>
            </w:r>
          </w:p>
        </w:tc>
      </w:tr>
      <w:tr w:rsidR="009571A0" w:rsidRPr="006D3A21" w14:paraId="4EAE9E5A" w14:textId="77777777" w:rsidTr="00BA7AF1">
        <w:trPr>
          <w:trHeight w:val="687"/>
        </w:trPr>
        <w:tc>
          <w:tcPr>
            <w:tcW w:w="2288" w:type="dxa"/>
            <w:tcBorders>
              <w:top w:val="single" w:sz="4" w:space="0" w:color="auto"/>
              <w:left w:val="single" w:sz="4" w:space="0" w:color="auto"/>
              <w:bottom w:val="single" w:sz="4" w:space="0" w:color="auto"/>
              <w:right w:val="single" w:sz="4" w:space="0" w:color="auto"/>
            </w:tcBorders>
            <w:hideMark/>
          </w:tcPr>
          <w:p w14:paraId="730DF611"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Pr>
                <w:color w:val="000000" w:themeColor="text1"/>
                <w:kern w:val="0"/>
                <w:sz w:val="18"/>
                <w:szCs w:val="18"/>
              </w:rPr>
              <w:lastRenderedPageBreak/>
              <w:t>PBCH_</w:t>
            </w:r>
            <w:r>
              <w:rPr>
                <w:rFonts w:hint="eastAsia"/>
                <w:color w:val="000000" w:themeColor="text1"/>
                <w:kern w:val="0"/>
                <w:sz w:val="18"/>
                <w:szCs w:val="18"/>
              </w:rPr>
              <w:t>RSSI</w:t>
            </w:r>
          </w:p>
        </w:tc>
        <w:tc>
          <w:tcPr>
            <w:tcW w:w="1646" w:type="dxa"/>
            <w:tcBorders>
              <w:top w:val="single" w:sz="4" w:space="0" w:color="auto"/>
              <w:left w:val="single" w:sz="4" w:space="0" w:color="auto"/>
              <w:bottom w:val="single" w:sz="4" w:space="0" w:color="auto"/>
              <w:right w:val="single" w:sz="4" w:space="0" w:color="auto"/>
            </w:tcBorders>
            <w:hideMark/>
          </w:tcPr>
          <w:p w14:paraId="79A5ED86" w14:textId="77777777" w:rsidR="009571A0" w:rsidRPr="006D3A21" w:rsidRDefault="009571A0" w:rsidP="00BA7AF1">
            <w:pPr>
              <w:rPr>
                <w:rFonts w:ascii="宋体" w:cs="宋体"/>
                <w:color w:val="000000" w:themeColor="text1"/>
                <w:kern w:val="0"/>
                <w:sz w:val="18"/>
                <w:szCs w:val="18"/>
              </w:rPr>
            </w:pPr>
            <w:r>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6D96178D"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Pr>
                <w:rFonts w:ascii="宋体" w:cs="宋体" w:hint="eastAsia"/>
                <w:color w:val="000000" w:themeColor="text1"/>
                <w:kern w:val="0"/>
                <w:sz w:val="18"/>
                <w:szCs w:val="18"/>
              </w:rPr>
              <w:t>PBCH</w:t>
            </w:r>
            <w:r w:rsidRPr="006D3A21">
              <w:rPr>
                <w:rFonts w:ascii="宋体" w:cs="宋体" w:hint="eastAsia"/>
                <w:color w:val="000000" w:themeColor="text1"/>
                <w:kern w:val="0"/>
                <w:sz w:val="18"/>
                <w:szCs w:val="18"/>
              </w:rPr>
              <w:t xml:space="preserve"> </w:t>
            </w:r>
            <w:r w:rsidRPr="006D3A21">
              <w:rPr>
                <w:color w:val="000000" w:themeColor="text1"/>
                <w:kern w:val="0"/>
                <w:sz w:val="18"/>
                <w:szCs w:val="18"/>
              </w:rPr>
              <w:t>RSSI</w:t>
            </w:r>
          </w:p>
          <w:p w14:paraId="32126F63"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084809DA"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9571A0" w:rsidRPr="006D3A21" w14:paraId="46B9092D" w14:textId="77777777" w:rsidTr="00BA7AF1">
        <w:tc>
          <w:tcPr>
            <w:tcW w:w="2288" w:type="dxa"/>
            <w:tcBorders>
              <w:top w:val="single" w:sz="4" w:space="0" w:color="auto"/>
              <w:left w:val="single" w:sz="4" w:space="0" w:color="auto"/>
              <w:bottom w:val="single" w:sz="4" w:space="0" w:color="auto"/>
              <w:right w:val="single" w:sz="4" w:space="0" w:color="auto"/>
            </w:tcBorders>
            <w:hideMark/>
          </w:tcPr>
          <w:p w14:paraId="1BFDB857"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PBCH_RP</w:t>
            </w:r>
          </w:p>
        </w:tc>
        <w:tc>
          <w:tcPr>
            <w:tcW w:w="1646" w:type="dxa"/>
            <w:tcBorders>
              <w:top w:val="single" w:sz="4" w:space="0" w:color="auto"/>
              <w:left w:val="single" w:sz="4" w:space="0" w:color="auto"/>
              <w:bottom w:val="single" w:sz="4" w:space="0" w:color="auto"/>
              <w:right w:val="single" w:sz="4" w:space="0" w:color="auto"/>
            </w:tcBorders>
            <w:hideMark/>
          </w:tcPr>
          <w:p w14:paraId="6F95ACAE" w14:textId="77777777" w:rsidR="009571A0" w:rsidRPr="006D3A21" w:rsidRDefault="009571A0" w:rsidP="00BA7AF1">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5C0E8F90"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color w:val="000000" w:themeColor="text1"/>
                <w:kern w:val="0"/>
                <w:sz w:val="18"/>
                <w:szCs w:val="18"/>
              </w:rPr>
              <w:t>PBCH RP</w:t>
            </w:r>
            <w:r w:rsidRPr="006D3A21">
              <w:rPr>
                <w:rFonts w:ascii="宋体" w:cs="宋体" w:hint="eastAsia"/>
                <w:color w:val="000000" w:themeColor="text1"/>
                <w:kern w:val="0"/>
                <w:sz w:val="18"/>
                <w:szCs w:val="18"/>
              </w:rPr>
              <w:t>：</w:t>
            </w:r>
          </w:p>
          <w:p w14:paraId="35A666FF"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4BCA1CC1"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p w14:paraId="23BDE2F8"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在</w:t>
            </w:r>
            <w:r w:rsidRPr="006D3A21">
              <w:rPr>
                <w:color w:val="000000" w:themeColor="text1"/>
                <w:kern w:val="0"/>
                <w:sz w:val="18"/>
                <w:szCs w:val="18"/>
              </w:rPr>
              <w:t>Cell Band=0</w:t>
            </w:r>
            <w:r w:rsidRPr="006D3A21">
              <w:rPr>
                <w:rFonts w:ascii="宋体" w:cs="宋体" w:hint="eastAsia"/>
                <w:color w:val="000000" w:themeColor="text1"/>
                <w:kern w:val="0"/>
                <w:sz w:val="18"/>
                <w:szCs w:val="18"/>
              </w:rPr>
              <w:t>时，此值无效</w:t>
            </w:r>
          </w:p>
        </w:tc>
      </w:tr>
      <w:tr w:rsidR="009571A0" w:rsidRPr="006D3A21" w14:paraId="4DE64750" w14:textId="77777777" w:rsidTr="00BA7AF1">
        <w:tc>
          <w:tcPr>
            <w:tcW w:w="2288" w:type="dxa"/>
            <w:tcBorders>
              <w:top w:val="single" w:sz="4" w:space="0" w:color="auto"/>
              <w:left w:val="single" w:sz="4" w:space="0" w:color="auto"/>
              <w:bottom w:val="single" w:sz="4" w:space="0" w:color="auto"/>
              <w:right w:val="single" w:sz="4" w:space="0" w:color="auto"/>
            </w:tcBorders>
            <w:hideMark/>
          </w:tcPr>
          <w:p w14:paraId="43A1EF52"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color w:val="000000" w:themeColor="text1"/>
                <w:kern w:val="0"/>
                <w:sz w:val="18"/>
                <w:szCs w:val="18"/>
              </w:rPr>
              <w:t>PBCH_RQ</w:t>
            </w:r>
          </w:p>
        </w:tc>
        <w:tc>
          <w:tcPr>
            <w:tcW w:w="1646" w:type="dxa"/>
            <w:tcBorders>
              <w:top w:val="single" w:sz="4" w:space="0" w:color="auto"/>
              <w:left w:val="single" w:sz="4" w:space="0" w:color="auto"/>
              <w:bottom w:val="single" w:sz="4" w:space="0" w:color="auto"/>
              <w:right w:val="single" w:sz="4" w:space="0" w:color="auto"/>
            </w:tcBorders>
            <w:hideMark/>
          </w:tcPr>
          <w:p w14:paraId="3666ECD0" w14:textId="77777777" w:rsidR="009571A0" w:rsidRPr="006D3A21" w:rsidRDefault="009571A0" w:rsidP="00BA7AF1">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2597C11B"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color w:val="000000" w:themeColor="text1"/>
                <w:kern w:val="0"/>
                <w:sz w:val="18"/>
                <w:szCs w:val="18"/>
              </w:rPr>
              <w:t>PBCH RQ</w:t>
            </w:r>
            <w:r w:rsidRPr="006D3A21">
              <w:rPr>
                <w:rFonts w:ascii="宋体" w:cs="宋体" w:hint="eastAsia"/>
                <w:color w:val="000000" w:themeColor="text1"/>
                <w:kern w:val="0"/>
                <w:sz w:val="18"/>
                <w:szCs w:val="18"/>
              </w:rPr>
              <w:t>：</w:t>
            </w:r>
          </w:p>
          <w:p w14:paraId="49D7DE9B"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:-800~ 800, </w:t>
            </w:r>
            <w:r w:rsidRPr="006D3A21">
              <w:rPr>
                <w:rFonts w:ascii="宋体" w:cs="宋体" w:hint="eastAsia"/>
                <w:color w:val="000000" w:themeColor="text1"/>
                <w:kern w:val="0"/>
                <w:sz w:val="18"/>
                <w:szCs w:val="18"/>
              </w:rPr>
              <w:t>单位：0.0625</w:t>
            </w:r>
            <w:r w:rsidRPr="006D3A21">
              <w:rPr>
                <w:color w:val="000000" w:themeColor="text1"/>
                <w:kern w:val="0"/>
                <w:sz w:val="18"/>
                <w:szCs w:val="18"/>
              </w:rPr>
              <w:t>dB</w:t>
            </w:r>
          </w:p>
          <w:p w14:paraId="7983CA2E"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-50dB~50dB</w:t>
            </w:r>
          </w:p>
          <w:p w14:paraId="4FF039CD"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在</w:t>
            </w:r>
            <w:r w:rsidRPr="006D3A21">
              <w:rPr>
                <w:color w:val="000000" w:themeColor="text1"/>
                <w:kern w:val="0"/>
                <w:sz w:val="18"/>
                <w:szCs w:val="18"/>
              </w:rPr>
              <w:t>Cell Band=0</w:t>
            </w:r>
            <w:r w:rsidRPr="006D3A21">
              <w:rPr>
                <w:rFonts w:ascii="宋体" w:cs="宋体" w:hint="eastAsia"/>
                <w:color w:val="000000" w:themeColor="text1"/>
                <w:kern w:val="0"/>
                <w:sz w:val="18"/>
                <w:szCs w:val="18"/>
              </w:rPr>
              <w:t>时，此值无效</w:t>
            </w:r>
          </w:p>
        </w:tc>
      </w:tr>
      <w:tr w:rsidR="00B8632B" w:rsidRPr="006D3A21" w14:paraId="7205B702" w14:textId="77777777" w:rsidTr="00B8632B">
        <w:trPr>
          <w:trHeight w:val="363"/>
        </w:trPr>
        <w:tc>
          <w:tcPr>
            <w:tcW w:w="2288" w:type="dxa"/>
            <w:tcBorders>
              <w:top w:val="single" w:sz="4" w:space="0" w:color="auto"/>
              <w:left w:val="single" w:sz="4" w:space="0" w:color="auto"/>
              <w:bottom w:val="single" w:sz="4" w:space="0" w:color="auto"/>
              <w:right w:val="single" w:sz="4" w:space="0" w:color="auto"/>
            </w:tcBorders>
            <w:hideMark/>
          </w:tcPr>
          <w:p w14:paraId="164A99BD" w14:textId="77777777" w:rsidR="00B8632B" w:rsidRDefault="00B8632B" w:rsidP="00BA7AF1">
            <w:pPr>
              <w:autoSpaceDE w:val="0"/>
              <w:autoSpaceDN w:val="0"/>
              <w:adjustRightInd w:val="0"/>
              <w:spacing w:line="240" w:lineRule="auto"/>
              <w:jc w:val="left"/>
              <w:rPr>
                <w:color w:val="000000" w:themeColor="text1"/>
                <w:kern w:val="0"/>
                <w:sz w:val="18"/>
                <w:szCs w:val="18"/>
              </w:rPr>
            </w:pPr>
            <w:r>
              <w:rPr>
                <w:rFonts w:hint="eastAsia"/>
                <w:color w:val="000000" w:themeColor="text1"/>
                <w:kern w:val="0"/>
                <w:sz w:val="18"/>
                <w:szCs w:val="18"/>
              </w:rPr>
              <w:t>padding</w:t>
            </w:r>
          </w:p>
        </w:tc>
        <w:tc>
          <w:tcPr>
            <w:tcW w:w="1646" w:type="dxa"/>
            <w:tcBorders>
              <w:top w:val="single" w:sz="4" w:space="0" w:color="auto"/>
              <w:left w:val="single" w:sz="4" w:space="0" w:color="auto"/>
              <w:bottom w:val="single" w:sz="4" w:space="0" w:color="auto"/>
              <w:right w:val="single" w:sz="4" w:space="0" w:color="auto"/>
            </w:tcBorders>
            <w:hideMark/>
          </w:tcPr>
          <w:p w14:paraId="46F89AB0" w14:textId="77777777" w:rsidR="00B8632B" w:rsidRDefault="00B8632B" w:rsidP="00BA7AF1">
            <w:pPr>
              <w:rPr>
                <w:rFonts w:ascii="宋体" w:cs="宋体"/>
                <w:color w:val="000000" w:themeColor="text1"/>
                <w:kern w:val="0"/>
                <w:sz w:val="18"/>
                <w:szCs w:val="18"/>
              </w:rPr>
            </w:pPr>
            <w:r>
              <w:rPr>
                <w:rFonts w:ascii="宋体" w:cs="宋体"/>
                <w:color w:val="000000" w:themeColor="text1"/>
                <w:kern w:val="0"/>
                <w:sz w:val="18"/>
                <w:szCs w:val="18"/>
              </w:rPr>
              <w:t>U1</w:t>
            </w:r>
            <w:r>
              <w:rPr>
                <w:rFonts w:ascii="宋体" w:cs="宋体" w:hint="eastAsia"/>
                <w:color w:val="000000" w:themeColor="text1"/>
                <w:kern w:val="0"/>
                <w:sz w:val="18"/>
                <w:szCs w:val="18"/>
              </w:rPr>
              <w:t>6</w:t>
            </w:r>
          </w:p>
        </w:tc>
        <w:tc>
          <w:tcPr>
            <w:tcW w:w="4391" w:type="dxa"/>
            <w:tcBorders>
              <w:top w:val="single" w:sz="4" w:space="0" w:color="auto"/>
              <w:left w:val="single" w:sz="4" w:space="0" w:color="auto"/>
              <w:bottom w:val="single" w:sz="4" w:space="0" w:color="auto"/>
              <w:right w:val="single" w:sz="4" w:space="0" w:color="auto"/>
            </w:tcBorders>
            <w:hideMark/>
          </w:tcPr>
          <w:p w14:paraId="4A53202A" w14:textId="77777777" w:rsidR="00B8632B" w:rsidRDefault="00B8632B"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填充</w:t>
            </w:r>
          </w:p>
        </w:tc>
      </w:tr>
      <w:tr w:rsidR="00B8632B" w:rsidRPr="006D3A21" w14:paraId="2DD0FF36" w14:textId="77777777" w:rsidTr="00B8632B">
        <w:trPr>
          <w:trHeight w:val="283"/>
        </w:trPr>
        <w:tc>
          <w:tcPr>
            <w:tcW w:w="8325" w:type="dxa"/>
            <w:gridSpan w:val="3"/>
            <w:tcBorders>
              <w:top w:val="single" w:sz="4" w:space="0" w:color="auto"/>
              <w:left w:val="single" w:sz="4" w:space="0" w:color="auto"/>
              <w:bottom w:val="single" w:sz="4" w:space="0" w:color="auto"/>
              <w:right w:val="single" w:sz="4" w:space="0" w:color="auto"/>
            </w:tcBorders>
            <w:hideMark/>
          </w:tcPr>
          <w:p w14:paraId="604ABA11" w14:textId="77777777" w:rsidR="00B8632B" w:rsidRDefault="00B8632B" w:rsidP="00B8632B">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 PBCH的RSSI/RSSP/RSSQ相关信息，Bit0和Bit8同时有效的时候有此数据结构</w:t>
            </w:r>
          </w:p>
        </w:tc>
      </w:tr>
      <w:tr w:rsidR="00B8632B" w:rsidRPr="006D3A21" w14:paraId="0F65F185" w14:textId="77777777" w:rsidTr="00B8632B">
        <w:trPr>
          <w:trHeight w:val="287"/>
        </w:trPr>
        <w:tc>
          <w:tcPr>
            <w:tcW w:w="8325" w:type="dxa"/>
            <w:gridSpan w:val="3"/>
            <w:tcBorders>
              <w:top w:val="single" w:sz="4" w:space="0" w:color="auto"/>
              <w:left w:val="single" w:sz="4" w:space="0" w:color="auto"/>
              <w:bottom w:val="single" w:sz="4" w:space="0" w:color="auto"/>
              <w:right w:val="single" w:sz="4" w:space="0" w:color="auto"/>
            </w:tcBorders>
            <w:hideMark/>
          </w:tcPr>
          <w:p w14:paraId="45DB76B6" w14:textId="77777777" w:rsidR="00B8632B" w:rsidRDefault="00B8632B"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struct{</w:t>
            </w:r>
          </w:p>
        </w:tc>
      </w:tr>
      <w:tr w:rsidR="009571A0" w:rsidRPr="006D3A21" w14:paraId="4483FF2F" w14:textId="77777777" w:rsidTr="00BA7AF1">
        <w:trPr>
          <w:trHeight w:val="1387"/>
        </w:trPr>
        <w:tc>
          <w:tcPr>
            <w:tcW w:w="2288" w:type="dxa"/>
            <w:tcBorders>
              <w:top w:val="single" w:sz="4" w:space="0" w:color="auto"/>
              <w:left w:val="single" w:sz="4" w:space="0" w:color="auto"/>
              <w:bottom w:val="single" w:sz="4" w:space="0" w:color="auto"/>
              <w:right w:val="single" w:sz="4" w:space="0" w:color="auto"/>
            </w:tcBorders>
            <w:hideMark/>
          </w:tcPr>
          <w:p w14:paraId="54EF4725"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Pr>
                <w:color w:val="000000" w:themeColor="text1"/>
                <w:kern w:val="0"/>
                <w:sz w:val="18"/>
                <w:szCs w:val="18"/>
              </w:rPr>
              <w:t>P</w:t>
            </w:r>
            <w:r>
              <w:rPr>
                <w:rFonts w:hint="eastAsia"/>
                <w:color w:val="000000" w:themeColor="text1"/>
                <w:kern w:val="0"/>
                <w:sz w:val="18"/>
                <w:szCs w:val="18"/>
              </w:rPr>
              <w:t>CFI</w:t>
            </w:r>
            <w:r>
              <w:rPr>
                <w:color w:val="000000" w:themeColor="text1"/>
                <w:kern w:val="0"/>
                <w:sz w:val="18"/>
                <w:szCs w:val="18"/>
              </w:rPr>
              <w:t>CH_</w:t>
            </w:r>
            <w:r>
              <w:rPr>
                <w:rFonts w:hint="eastAsia"/>
                <w:color w:val="000000" w:themeColor="text1"/>
                <w:kern w:val="0"/>
                <w:sz w:val="18"/>
                <w:szCs w:val="18"/>
              </w:rPr>
              <w:t>RSSI</w:t>
            </w:r>
          </w:p>
        </w:tc>
        <w:tc>
          <w:tcPr>
            <w:tcW w:w="1646" w:type="dxa"/>
            <w:tcBorders>
              <w:top w:val="single" w:sz="4" w:space="0" w:color="auto"/>
              <w:left w:val="single" w:sz="4" w:space="0" w:color="auto"/>
              <w:bottom w:val="single" w:sz="4" w:space="0" w:color="auto"/>
              <w:right w:val="single" w:sz="4" w:space="0" w:color="auto"/>
            </w:tcBorders>
            <w:hideMark/>
          </w:tcPr>
          <w:p w14:paraId="7A892962" w14:textId="77777777" w:rsidR="009571A0" w:rsidRPr="006D3A21" w:rsidRDefault="009571A0" w:rsidP="00BA7AF1">
            <w:pPr>
              <w:rPr>
                <w:rFonts w:ascii="宋体" w:cs="宋体"/>
                <w:color w:val="000000" w:themeColor="text1"/>
                <w:kern w:val="0"/>
                <w:sz w:val="18"/>
                <w:szCs w:val="18"/>
              </w:rPr>
            </w:pPr>
            <w:r>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7B0597B9"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Pr>
                <w:rFonts w:ascii="宋体" w:cs="宋体" w:hint="eastAsia"/>
                <w:color w:val="000000" w:themeColor="text1"/>
                <w:kern w:val="0"/>
                <w:sz w:val="18"/>
                <w:szCs w:val="18"/>
              </w:rPr>
              <w:t>P</w:t>
            </w:r>
            <w:r w:rsidR="00221743">
              <w:rPr>
                <w:rFonts w:ascii="宋体" w:cs="宋体" w:hint="eastAsia"/>
                <w:color w:val="000000" w:themeColor="text1"/>
                <w:kern w:val="0"/>
                <w:sz w:val="18"/>
                <w:szCs w:val="18"/>
              </w:rPr>
              <w:t>CFICH</w:t>
            </w:r>
            <w:r w:rsidRPr="006D3A21">
              <w:rPr>
                <w:rFonts w:ascii="宋体" w:cs="宋体" w:hint="eastAsia"/>
                <w:color w:val="000000" w:themeColor="text1"/>
                <w:kern w:val="0"/>
                <w:sz w:val="18"/>
                <w:szCs w:val="18"/>
              </w:rPr>
              <w:t xml:space="preserve"> </w:t>
            </w:r>
            <w:r w:rsidRPr="006D3A21">
              <w:rPr>
                <w:color w:val="000000" w:themeColor="text1"/>
                <w:kern w:val="0"/>
                <w:sz w:val="18"/>
                <w:szCs w:val="18"/>
              </w:rPr>
              <w:t>RSSI</w:t>
            </w:r>
          </w:p>
          <w:p w14:paraId="209A8F9E"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64845A2B"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9571A0" w:rsidRPr="006D3A21" w14:paraId="1363EB52" w14:textId="77777777" w:rsidTr="00B8632B">
        <w:trPr>
          <w:trHeight w:val="953"/>
        </w:trPr>
        <w:tc>
          <w:tcPr>
            <w:tcW w:w="2288" w:type="dxa"/>
            <w:tcBorders>
              <w:top w:val="single" w:sz="4" w:space="0" w:color="auto"/>
              <w:left w:val="single" w:sz="4" w:space="0" w:color="auto"/>
              <w:bottom w:val="single" w:sz="4" w:space="0" w:color="auto"/>
              <w:right w:val="single" w:sz="4" w:space="0" w:color="auto"/>
            </w:tcBorders>
            <w:hideMark/>
          </w:tcPr>
          <w:p w14:paraId="16E18691"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Pr>
                <w:color w:val="000000" w:themeColor="text1"/>
                <w:kern w:val="0"/>
                <w:sz w:val="18"/>
                <w:szCs w:val="18"/>
              </w:rPr>
              <w:t>P</w:t>
            </w:r>
            <w:r>
              <w:rPr>
                <w:rFonts w:hint="eastAsia"/>
                <w:color w:val="000000" w:themeColor="text1"/>
                <w:kern w:val="0"/>
                <w:sz w:val="18"/>
                <w:szCs w:val="18"/>
              </w:rPr>
              <w:t>CFI</w:t>
            </w:r>
            <w:r w:rsidRPr="006D3A21">
              <w:rPr>
                <w:color w:val="000000" w:themeColor="text1"/>
                <w:kern w:val="0"/>
                <w:sz w:val="18"/>
                <w:szCs w:val="18"/>
              </w:rPr>
              <w:t>CH_RP</w:t>
            </w:r>
          </w:p>
        </w:tc>
        <w:tc>
          <w:tcPr>
            <w:tcW w:w="1646" w:type="dxa"/>
            <w:tcBorders>
              <w:top w:val="single" w:sz="4" w:space="0" w:color="auto"/>
              <w:left w:val="single" w:sz="4" w:space="0" w:color="auto"/>
              <w:bottom w:val="single" w:sz="4" w:space="0" w:color="auto"/>
              <w:right w:val="single" w:sz="4" w:space="0" w:color="auto"/>
            </w:tcBorders>
            <w:hideMark/>
          </w:tcPr>
          <w:p w14:paraId="64F43001" w14:textId="77777777" w:rsidR="009571A0" w:rsidRPr="006D3A21" w:rsidRDefault="009571A0" w:rsidP="00BA7AF1">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06E29392"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color w:val="000000" w:themeColor="text1"/>
                <w:kern w:val="0"/>
                <w:sz w:val="18"/>
                <w:szCs w:val="18"/>
              </w:rPr>
              <w:t>PBCH RP</w:t>
            </w:r>
            <w:r w:rsidRPr="006D3A21">
              <w:rPr>
                <w:rFonts w:ascii="宋体" w:cs="宋体" w:hint="eastAsia"/>
                <w:color w:val="000000" w:themeColor="text1"/>
                <w:kern w:val="0"/>
                <w:sz w:val="18"/>
                <w:szCs w:val="18"/>
              </w:rPr>
              <w:t>：</w:t>
            </w:r>
          </w:p>
          <w:p w14:paraId="3D440F85"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77144618"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p w14:paraId="5FD1EC52"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在</w:t>
            </w:r>
            <w:r w:rsidRPr="006D3A21">
              <w:rPr>
                <w:color w:val="000000" w:themeColor="text1"/>
                <w:kern w:val="0"/>
                <w:sz w:val="18"/>
                <w:szCs w:val="18"/>
              </w:rPr>
              <w:t>Cell Band=0</w:t>
            </w:r>
            <w:r w:rsidRPr="006D3A21">
              <w:rPr>
                <w:rFonts w:ascii="宋体" w:cs="宋体" w:hint="eastAsia"/>
                <w:color w:val="000000" w:themeColor="text1"/>
                <w:kern w:val="0"/>
                <w:sz w:val="18"/>
                <w:szCs w:val="18"/>
              </w:rPr>
              <w:t>时，此值无效</w:t>
            </w:r>
          </w:p>
        </w:tc>
      </w:tr>
      <w:tr w:rsidR="009571A0" w:rsidRPr="006D3A21" w14:paraId="241EBC31" w14:textId="77777777" w:rsidTr="00B8632B">
        <w:trPr>
          <w:trHeight w:val="980"/>
        </w:trPr>
        <w:tc>
          <w:tcPr>
            <w:tcW w:w="2288" w:type="dxa"/>
            <w:tcBorders>
              <w:top w:val="single" w:sz="4" w:space="0" w:color="auto"/>
              <w:left w:val="single" w:sz="4" w:space="0" w:color="auto"/>
              <w:bottom w:val="single" w:sz="4" w:space="0" w:color="auto"/>
              <w:right w:val="single" w:sz="4" w:space="0" w:color="auto"/>
            </w:tcBorders>
            <w:hideMark/>
          </w:tcPr>
          <w:p w14:paraId="7B4760FB"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Pr>
                <w:color w:val="000000" w:themeColor="text1"/>
                <w:kern w:val="0"/>
                <w:sz w:val="18"/>
                <w:szCs w:val="18"/>
              </w:rPr>
              <w:t>P</w:t>
            </w:r>
            <w:r>
              <w:rPr>
                <w:rFonts w:hint="eastAsia"/>
                <w:color w:val="000000" w:themeColor="text1"/>
                <w:kern w:val="0"/>
                <w:sz w:val="18"/>
                <w:szCs w:val="18"/>
              </w:rPr>
              <w:t>CFI</w:t>
            </w:r>
            <w:r w:rsidRPr="006D3A21">
              <w:rPr>
                <w:color w:val="000000" w:themeColor="text1"/>
                <w:kern w:val="0"/>
                <w:sz w:val="18"/>
                <w:szCs w:val="18"/>
              </w:rPr>
              <w:t>CH_RQ</w:t>
            </w:r>
          </w:p>
        </w:tc>
        <w:tc>
          <w:tcPr>
            <w:tcW w:w="1646" w:type="dxa"/>
            <w:tcBorders>
              <w:top w:val="single" w:sz="4" w:space="0" w:color="auto"/>
              <w:left w:val="single" w:sz="4" w:space="0" w:color="auto"/>
              <w:bottom w:val="single" w:sz="4" w:space="0" w:color="auto"/>
              <w:right w:val="single" w:sz="4" w:space="0" w:color="auto"/>
            </w:tcBorders>
            <w:hideMark/>
          </w:tcPr>
          <w:p w14:paraId="7C608639" w14:textId="77777777" w:rsidR="009571A0" w:rsidRPr="006D3A21" w:rsidRDefault="009571A0" w:rsidP="00BA7AF1">
            <w:pPr>
              <w:rPr>
                <w:rFonts w:ascii="宋体" w:cs="宋体"/>
                <w:color w:val="000000" w:themeColor="text1"/>
                <w:kern w:val="0"/>
                <w:sz w:val="18"/>
                <w:szCs w:val="18"/>
              </w:rPr>
            </w:pPr>
            <w:r w:rsidRPr="006D3A21">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1E0A4174" w14:textId="77777777" w:rsidR="009571A0" w:rsidRPr="006D3A21" w:rsidRDefault="009571A0" w:rsidP="00BA7AF1">
            <w:pPr>
              <w:autoSpaceDE w:val="0"/>
              <w:autoSpaceDN w:val="0"/>
              <w:adjustRightInd w:val="0"/>
              <w:spacing w:line="240" w:lineRule="auto"/>
              <w:jc w:val="left"/>
              <w:rPr>
                <w:rFonts w:ascii="宋体" w:cs="宋体"/>
                <w:color w:val="000000" w:themeColor="text1"/>
                <w:kern w:val="0"/>
                <w:sz w:val="18"/>
                <w:szCs w:val="18"/>
              </w:rPr>
            </w:pPr>
            <w:r w:rsidRPr="006D3A21">
              <w:rPr>
                <w:color w:val="000000" w:themeColor="text1"/>
                <w:kern w:val="0"/>
                <w:sz w:val="18"/>
                <w:szCs w:val="18"/>
              </w:rPr>
              <w:t>PBCH RQ</w:t>
            </w:r>
            <w:r w:rsidRPr="006D3A21">
              <w:rPr>
                <w:rFonts w:ascii="宋体" w:cs="宋体" w:hint="eastAsia"/>
                <w:color w:val="000000" w:themeColor="text1"/>
                <w:kern w:val="0"/>
                <w:sz w:val="18"/>
                <w:szCs w:val="18"/>
              </w:rPr>
              <w:t>：</w:t>
            </w:r>
          </w:p>
          <w:p w14:paraId="0A7DC5A7"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:-800~ 800, </w:t>
            </w:r>
            <w:r w:rsidRPr="006D3A21">
              <w:rPr>
                <w:rFonts w:ascii="宋体" w:cs="宋体" w:hint="eastAsia"/>
                <w:color w:val="000000" w:themeColor="text1"/>
                <w:kern w:val="0"/>
                <w:sz w:val="18"/>
                <w:szCs w:val="18"/>
              </w:rPr>
              <w:t>单位：0.0625</w:t>
            </w:r>
            <w:r w:rsidRPr="006D3A21">
              <w:rPr>
                <w:color w:val="000000" w:themeColor="text1"/>
                <w:kern w:val="0"/>
                <w:sz w:val="18"/>
                <w:szCs w:val="18"/>
              </w:rPr>
              <w:t>dB</w:t>
            </w:r>
          </w:p>
          <w:p w14:paraId="16144839"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hint="eastAsia"/>
                <w:color w:val="000000" w:themeColor="text1"/>
                <w:kern w:val="0"/>
                <w:sz w:val="18"/>
                <w:szCs w:val="18"/>
              </w:rPr>
              <w:t>对应实际信号范围为：</w:t>
            </w:r>
            <w:r w:rsidRPr="006D3A21">
              <w:rPr>
                <w:color w:val="000000" w:themeColor="text1"/>
                <w:kern w:val="0"/>
                <w:sz w:val="18"/>
                <w:szCs w:val="18"/>
              </w:rPr>
              <w:t>-50dB~50dB</w:t>
            </w:r>
          </w:p>
          <w:p w14:paraId="23238129" w14:textId="77777777" w:rsidR="009571A0" w:rsidRPr="006D3A21" w:rsidRDefault="009571A0" w:rsidP="00BA7AF1">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在</w:t>
            </w:r>
            <w:r w:rsidRPr="006D3A21">
              <w:rPr>
                <w:color w:val="000000" w:themeColor="text1"/>
                <w:kern w:val="0"/>
                <w:sz w:val="18"/>
                <w:szCs w:val="18"/>
              </w:rPr>
              <w:t>Cell Band=0</w:t>
            </w:r>
            <w:r w:rsidRPr="006D3A21">
              <w:rPr>
                <w:rFonts w:ascii="宋体" w:cs="宋体" w:hint="eastAsia"/>
                <w:color w:val="000000" w:themeColor="text1"/>
                <w:kern w:val="0"/>
                <w:sz w:val="18"/>
                <w:szCs w:val="18"/>
              </w:rPr>
              <w:t>时，此值无效</w:t>
            </w:r>
          </w:p>
        </w:tc>
      </w:tr>
      <w:tr w:rsidR="00B8632B" w:rsidRPr="006D3A21" w14:paraId="16EC28D6" w14:textId="77777777" w:rsidTr="00B8632B">
        <w:trPr>
          <w:trHeight w:val="427"/>
        </w:trPr>
        <w:tc>
          <w:tcPr>
            <w:tcW w:w="2288" w:type="dxa"/>
            <w:tcBorders>
              <w:top w:val="single" w:sz="4" w:space="0" w:color="auto"/>
              <w:left w:val="single" w:sz="4" w:space="0" w:color="auto"/>
              <w:bottom w:val="single" w:sz="4" w:space="0" w:color="auto"/>
              <w:right w:val="single" w:sz="4" w:space="0" w:color="auto"/>
            </w:tcBorders>
            <w:hideMark/>
          </w:tcPr>
          <w:p w14:paraId="4A26636A" w14:textId="77777777" w:rsidR="00B8632B" w:rsidRDefault="00B8632B" w:rsidP="00BA7AF1">
            <w:pPr>
              <w:autoSpaceDE w:val="0"/>
              <w:autoSpaceDN w:val="0"/>
              <w:adjustRightInd w:val="0"/>
              <w:spacing w:line="240" w:lineRule="auto"/>
              <w:jc w:val="left"/>
              <w:rPr>
                <w:color w:val="000000" w:themeColor="text1"/>
                <w:kern w:val="0"/>
                <w:sz w:val="18"/>
                <w:szCs w:val="18"/>
              </w:rPr>
            </w:pPr>
            <w:r>
              <w:rPr>
                <w:rFonts w:hint="eastAsia"/>
                <w:color w:val="000000" w:themeColor="text1"/>
                <w:kern w:val="0"/>
                <w:sz w:val="18"/>
                <w:szCs w:val="18"/>
              </w:rPr>
              <w:t>padding</w:t>
            </w:r>
          </w:p>
        </w:tc>
        <w:tc>
          <w:tcPr>
            <w:tcW w:w="1646" w:type="dxa"/>
            <w:tcBorders>
              <w:top w:val="single" w:sz="4" w:space="0" w:color="auto"/>
              <w:left w:val="single" w:sz="4" w:space="0" w:color="auto"/>
              <w:bottom w:val="single" w:sz="4" w:space="0" w:color="auto"/>
              <w:right w:val="single" w:sz="4" w:space="0" w:color="auto"/>
            </w:tcBorders>
            <w:hideMark/>
          </w:tcPr>
          <w:p w14:paraId="3DC0BB84" w14:textId="77777777" w:rsidR="00B8632B" w:rsidRPr="006D3A21" w:rsidRDefault="00B8632B" w:rsidP="00BA7AF1">
            <w:pPr>
              <w:rPr>
                <w:rFonts w:ascii="宋体" w:cs="宋体"/>
                <w:color w:val="000000" w:themeColor="text1"/>
                <w:kern w:val="0"/>
                <w:sz w:val="18"/>
                <w:szCs w:val="18"/>
              </w:rPr>
            </w:pPr>
            <w:r>
              <w:rPr>
                <w:rFonts w:ascii="宋体" w:cs="宋体"/>
                <w:color w:val="000000" w:themeColor="text1"/>
                <w:kern w:val="0"/>
                <w:sz w:val="18"/>
                <w:szCs w:val="18"/>
              </w:rPr>
              <w:t>S</w:t>
            </w:r>
            <w:r>
              <w:rPr>
                <w:rFonts w:ascii="宋体" w:cs="宋体" w:hint="eastAsia"/>
                <w:color w:val="000000" w:themeColor="text1"/>
                <w:kern w:val="0"/>
                <w:sz w:val="18"/>
                <w:szCs w:val="18"/>
              </w:rPr>
              <w:t>16</w:t>
            </w:r>
          </w:p>
        </w:tc>
        <w:tc>
          <w:tcPr>
            <w:tcW w:w="4391" w:type="dxa"/>
            <w:tcBorders>
              <w:top w:val="single" w:sz="4" w:space="0" w:color="auto"/>
              <w:left w:val="single" w:sz="4" w:space="0" w:color="auto"/>
              <w:bottom w:val="single" w:sz="4" w:space="0" w:color="auto"/>
              <w:right w:val="single" w:sz="4" w:space="0" w:color="auto"/>
            </w:tcBorders>
            <w:hideMark/>
          </w:tcPr>
          <w:p w14:paraId="25E680E9" w14:textId="77777777" w:rsidR="00B8632B" w:rsidRPr="006D3A21" w:rsidRDefault="00B8632B" w:rsidP="00BA7AF1">
            <w:pPr>
              <w:autoSpaceDE w:val="0"/>
              <w:autoSpaceDN w:val="0"/>
              <w:adjustRightInd w:val="0"/>
              <w:spacing w:line="240" w:lineRule="auto"/>
              <w:jc w:val="left"/>
              <w:rPr>
                <w:color w:val="000000" w:themeColor="text1"/>
                <w:kern w:val="0"/>
                <w:sz w:val="18"/>
                <w:szCs w:val="18"/>
              </w:rPr>
            </w:pPr>
            <w:r>
              <w:rPr>
                <w:rFonts w:hint="eastAsia"/>
                <w:color w:val="000000" w:themeColor="text1"/>
                <w:kern w:val="0"/>
                <w:sz w:val="18"/>
                <w:szCs w:val="18"/>
              </w:rPr>
              <w:t>填充</w:t>
            </w:r>
          </w:p>
        </w:tc>
      </w:tr>
      <w:tr w:rsidR="007E14EF" w:rsidRPr="006D3A21" w14:paraId="54EB3C94" w14:textId="77777777" w:rsidTr="007E14EF">
        <w:trPr>
          <w:trHeight w:val="412"/>
        </w:trPr>
        <w:tc>
          <w:tcPr>
            <w:tcW w:w="8325" w:type="dxa"/>
            <w:gridSpan w:val="3"/>
            <w:tcBorders>
              <w:top w:val="single" w:sz="4" w:space="0" w:color="auto"/>
              <w:left w:val="single" w:sz="4" w:space="0" w:color="auto"/>
              <w:bottom w:val="single" w:sz="4" w:space="0" w:color="auto"/>
              <w:right w:val="single" w:sz="4" w:space="0" w:color="auto"/>
            </w:tcBorders>
            <w:hideMark/>
          </w:tcPr>
          <w:p w14:paraId="7CE76A70" w14:textId="77777777" w:rsidR="007E14EF" w:rsidRDefault="007E14EF" w:rsidP="00B8632B">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w:t>
            </w:r>
            <w:r w:rsidR="00B8632B">
              <w:rPr>
                <w:rFonts w:ascii="宋体" w:cs="宋体" w:hint="eastAsia"/>
                <w:color w:val="000000" w:themeColor="text1"/>
                <w:kern w:val="0"/>
                <w:sz w:val="18"/>
                <w:szCs w:val="18"/>
              </w:rPr>
              <w:t xml:space="preserve"> PCFICH的RSSI/RSSP/RSSQ相关信息，Bit0和Bit9同时有效的时候有此数据结构</w:t>
            </w:r>
          </w:p>
        </w:tc>
      </w:tr>
      <w:tr w:rsidR="00C53E34" w:rsidRPr="006D3A21" w14:paraId="466FACC6" w14:textId="77777777" w:rsidTr="00B8632B">
        <w:trPr>
          <w:trHeight w:val="412"/>
        </w:trPr>
        <w:tc>
          <w:tcPr>
            <w:tcW w:w="8325" w:type="dxa"/>
            <w:gridSpan w:val="3"/>
            <w:tcBorders>
              <w:top w:val="single" w:sz="4" w:space="0" w:color="auto"/>
              <w:left w:val="single" w:sz="4" w:space="0" w:color="auto"/>
              <w:bottom w:val="single" w:sz="4" w:space="0" w:color="auto"/>
              <w:right w:val="single" w:sz="4" w:space="0" w:color="auto"/>
            </w:tcBorders>
            <w:hideMark/>
          </w:tcPr>
          <w:p w14:paraId="5F7FD733" w14:textId="77777777" w:rsidR="00C53E34" w:rsidRDefault="00FC041D" w:rsidP="00B40FAC">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struct</w:t>
            </w:r>
            <w:r w:rsidR="00C53E34">
              <w:rPr>
                <w:rFonts w:ascii="宋体" w:cs="宋体" w:hint="eastAsia"/>
                <w:color w:val="000000" w:themeColor="text1"/>
                <w:kern w:val="0"/>
                <w:sz w:val="18"/>
                <w:szCs w:val="18"/>
              </w:rPr>
              <w:t>{</w:t>
            </w:r>
            <w:r>
              <w:rPr>
                <w:rFonts w:ascii="宋体" w:cs="宋体" w:hint="eastAsia"/>
                <w:color w:val="000000" w:themeColor="text1"/>
                <w:kern w:val="0"/>
                <w:sz w:val="18"/>
                <w:szCs w:val="18"/>
              </w:rPr>
              <w:t xml:space="preserve"> </w:t>
            </w:r>
          </w:p>
        </w:tc>
      </w:tr>
      <w:tr w:rsidR="00FC041D" w:rsidRPr="006D3A21" w14:paraId="679F3B02" w14:textId="77777777" w:rsidTr="00B8632B">
        <w:trPr>
          <w:trHeight w:val="412"/>
        </w:trPr>
        <w:tc>
          <w:tcPr>
            <w:tcW w:w="2288" w:type="dxa"/>
            <w:tcBorders>
              <w:top w:val="single" w:sz="4" w:space="0" w:color="auto"/>
              <w:left w:val="single" w:sz="4" w:space="0" w:color="auto"/>
              <w:bottom w:val="single" w:sz="4" w:space="0" w:color="auto"/>
              <w:right w:val="single" w:sz="4" w:space="0" w:color="auto"/>
            </w:tcBorders>
            <w:vAlign w:val="center"/>
            <w:hideMark/>
          </w:tcPr>
          <w:p w14:paraId="4543FB53" w14:textId="77777777" w:rsidR="00FC041D" w:rsidRPr="006D3A21" w:rsidRDefault="00FC041D" w:rsidP="00FC041D">
            <w:pPr>
              <w:rPr>
                <w:color w:val="000000" w:themeColor="text1"/>
                <w:lang w:val="en-GB"/>
              </w:rPr>
            </w:pPr>
            <w:r w:rsidRPr="000D290B">
              <w:rPr>
                <w:rFonts w:ascii="Helvetica" w:hAnsi="Helvetica"/>
                <w:kern w:val="0"/>
                <w:sz w:val="18"/>
                <w:highlight w:val="yellow"/>
              </w:rPr>
              <w:t>P</w:t>
            </w:r>
            <w:r>
              <w:rPr>
                <w:rFonts w:ascii="Helvetica" w:hAnsi="Helvetica" w:hint="eastAsia"/>
                <w:kern w:val="0"/>
                <w:sz w:val="18"/>
                <w:highlight w:val="yellow"/>
              </w:rPr>
              <w:t>b</w:t>
            </w:r>
            <w:r w:rsidRPr="000D290B">
              <w:rPr>
                <w:rFonts w:ascii="Helvetica" w:hAnsi="Helvetica"/>
                <w:kern w:val="0"/>
                <w:sz w:val="18"/>
                <w:highlight w:val="yellow"/>
              </w:rPr>
              <w:t>chPower_a</w:t>
            </w:r>
          </w:p>
        </w:tc>
        <w:tc>
          <w:tcPr>
            <w:tcW w:w="1646" w:type="dxa"/>
            <w:tcBorders>
              <w:top w:val="single" w:sz="4" w:space="0" w:color="auto"/>
              <w:left w:val="single" w:sz="4" w:space="0" w:color="auto"/>
              <w:bottom w:val="single" w:sz="4" w:space="0" w:color="auto"/>
              <w:right w:val="single" w:sz="4" w:space="0" w:color="auto"/>
            </w:tcBorders>
            <w:vAlign w:val="center"/>
            <w:hideMark/>
          </w:tcPr>
          <w:p w14:paraId="5C0D7F5C" w14:textId="77777777" w:rsidR="00FC041D" w:rsidRDefault="00FC041D" w:rsidP="00BA7AF1">
            <w:pPr>
              <w:rPr>
                <w:rFonts w:ascii="宋体" w:cs="宋体"/>
                <w:color w:val="000000" w:themeColor="text1"/>
                <w:kern w:val="0"/>
                <w:sz w:val="18"/>
                <w:szCs w:val="18"/>
              </w:rPr>
            </w:pPr>
            <w:r w:rsidRPr="000D290B">
              <w:rPr>
                <w:rFonts w:ascii="Helvetica" w:hAnsi="Helvetica"/>
                <w:kern w:val="0"/>
                <w:sz w:val="18"/>
                <w:highlight w:val="yellow"/>
              </w:rPr>
              <w:t>S16</w:t>
            </w:r>
          </w:p>
        </w:tc>
        <w:tc>
          <w:tcPr>
            <w:tcW w:w="4391" w:type="dxa"/>
            <w:tcBorders>
              <w:top w:val="single" w:sz="4" w:space="0" w:color="auto"/>
              <w:left w:val="single" w:sz="4" w:space="0" w:color="auto"/>
              <w:bottom w:val="single" w:sz="4" w:space="0" w:color="auto"/>
              <w:right w:val="single" w:sz="4" w:space="0" w:color="auto"/>
            </w:tcBorders>
            <w:vAlign w:val="center"/>
            <w:hideMark/>
          </w:tcPr>
          <w:p w14:paraId="0CDBCEF5" w14:textId="77777777" w:rsidR="00FC041D" w:rsidRDefault="00FC041D" w:rsidP="00BA7AF1">
            <w:pPr>
              <w:autoSpaceDE w:val="0"/>
              <w:autoSpaceDN w:val="0"/>
              <w:adjustRightInd w:val="0"/>
              <w:spacing w:line="240" w:lineRule="auto"/>
              <w:jc w:val="left"/>
              <w:rPr>
                <w:rFonts w:ascii="宋体" w:cs="宋体"/>
                <w:color w:val="000000" w:themeColor="text1"/>
                <w:kern w:val="0"/>
                <w:sz w:val="18"/>
                <w:szCs w:val="18"/>
              </w:rPr>
            </w:pPr>
            <w:r w:rsidRPr="000D290B">
              <w:rPr>
                <w:rFonts w:ascii="Helvetica" w:hAnsi="Helvetica" w:hint="eastAsia"/>
                <w:kern w:val="0"/>
                <w:sz w:val="18"/>
                <w:highlight w:val="yellow"/>
              </w:rPr>
              <w:t>没有</w:t>
            </w:r>
            <w:r w:rsidRPr="000D290B">
              <w:rPr>
                <w:rFonts w:ascii="Helvetica" w:hAnsi="Helvetica"/>
                <w:kern w:val="0"/>
                <w:sz w:val="18"/>
                <w:highlight w:val="yellow"/>
              </w:rPr>
              <w:t>CRS</w:t>
            </w:r>
            <w:r w:rsidRPr="000D290B">
              <w:rPr>
                <w:rFonts w:ascii="Helvetica" w:hAnsi="Helvetica" w:hint="eastAsia"/>
                <w:kern w:val="0"/>
                <w:sz w:val="18"/>
                <w:highlight w:val="yellow"/>
              </w:rPr>
              <w:t>的</w:t>
            </w:r>
            <w:r w:rsidRPr="000D290B">
              <w:rPr>
                <w:rFonts w:ascii="Helvetica" w:hAnsi="Helvetica"/>
                <w:kern w:val="0"/>
                <w:sz w:val="18"/>
                <w:highlight w:val="yellow"/>
              </w:rPr>
              <w:t>PDCCH</w:t>
            </w:r>
            <w:r w:rsidRPr="000D290B">
              <w:rPr>
                <w:rFonts w:ascii="Helvetica" w:hAnsi="Helvetica" w:hint="eastAsia"/>
                <w:kern w:val="0"/>
                <w:sz w:val="18"/>
                <w:highlight w:val="yellow"/>
              </w:rPr>
              <w:t>符号功率相对于</w:t>
            </w:r>
            <w:r w:rsidRPr="000D290B">
              <w:rPr>
                <w:rFonts w:ascii="Helvetica" w:hAnsi="Helvetica"/>
                <w:kern w:val="0"/>
                <w:sz w:val="18"/>
                <w:highlight w:val="yellow"/>
              </w:rPr>
              <w:t>CRS</w:t>
            </w:r>
            <w:r w:rsidRPr="000D290B">
              <w:rPr>
                <w:rFonts w:ascii="Helvetica" w:hAnsi="Helvetica" w:hint="eastAsia"/>
                <w:kern w:val="0"/>
                <w:sz w:val="18"/>
                <w:highlight w:val="yellow"/>
              </w:rPr>
              <w:t>的功率差值，单位：</w:t>
            </w:r>
            <w:r w:rsidRPr="000D290B">
              <w:rPr>
                <w:rFonts w:ascii="Helvetica" w:hAnsi="Helvetica"/>
                <w:kern w:val="0"/>
                <w:sz w:val="18"/>
                <w:highlight w:val="yellow"/>
              </w:rPr>
              <w:t>DB</w:t>
            </w:r>
          </w:p>
        </w:tc>
      </w:tr>
      <w:tr w:rsidR="00FC041D" w:rsidRPr="006D3A21" w14:paraId="3D4C062E" w14:textId="77777777" w:rsidTr="00B8632B">
        <w:trPr>
          <w:trHeight w:val="412"/>
        </w:trPr>
        <w:tc>
          <w:tcPr>
            <w:tcW w:w="2288" w:type="dxa"/>
            <w:tcBorders>
              <w:top w:val="single" w:sz="4" w:space="0" w:color="auto"/>
              <w:left w:val="single" w:sz="4" w:space="0" w:color="auto"/>
              <w:bottom w:val="single" w:sz="4" w:space="0" w:color="auto"/>
              <w:right w:val="single" w:sz="4" w:space="0" w:color="auto"/>
            </w:tcBorders>
            <w:vAlign w:val="center"/>
            <w:hideMark/>
          </w:tcPr>
          <w:p w14:paraId="62A7A9CB" w14:textId="77777777" w:rsidR="00FC041D" w:rsidRPr="006D3A21" w:rsidRDefault="00FC041D" w:rsidP="00FC041D">
            <w:pPr>
              <w:rPr>
                <w:color w:val="000000" w:themeColor="text1"/>
                <w:lang w:val="en-GB"/>
              </w:rPr>
            </w:pPr>
            <w:r w:rsidRPr="000D290B">
              <w:rPr>
                <w:rFonts w:ascii="Helvetica" w:hAnsi="Helvetica"/>
                <w:kern w:val="0"/>
                <w:sz w:val="18"/>
                <w:highlight w:val="yellow"/>
              </w:rPr>
              <w:t>P</w:t>
            </w:r>
            <w:r>
              <w:rPr>
                <w:rFonts w:ascii="Helvetica" w:hAnsi="Helvetica" w:hint="eastAsia"/>
                <w:kern w:val="0"/>
                <w:sz w:val="18"/>
                <w:highlight w:val="yellow"/>
              </w:rPr>
              <w:t>b</w:t>
            </w:r>
            <w:r w:rsidRPr="000D290B">
              <w:rPr>
                <w:rFonts w:ascii="Helvetica" w:hAnsi="Helvetica"/>
                <w:kern w:val="0"/>
                <w:sz w:val="18"/>
                <w:highlight w:val="yellow"/>
              </w:rPr>
              <w:t>chPower_b</w:t>
            </w:r>
          </w:p>
        </w:tc>
        <w:tc>
          <w:tcPr>
            <w:tcW w:w="1646" w:type="dxa"/>
            <w:tcBorders>
              <w:top w:val="single" w:sz="4" w:space="0" w:color="auto"/>
              <w:left w:val="single" w:sz="4" w:space="0" w:color="auto"/>
              <w:bottom w:val="single" w:sz="4" w:space="0" w:color="auto"/>
              <w:right w:val="single" w:sz="4" w:space="0" w:color="auto"/>
            </w:tcBorders>
            <w:vAlign w:val="center"/>
            <w:hideMark/>
          </w:tcPr>
          <w:p w14:paraId="5529CA6E" w14:textId="77777777" w:rsidR="00FC041D" w:rsidRDefault="00FC041D" w:rsidP="00BA7AF1">
            <w:pPr>
              <w:rPr>
                <w:rFonts w:ascii="宋体" w:cs="宋体"/>
                <w:color w:val="000000" w:themeColor="text1"/>
                <w:kern w:val="0"/>
                <w:sz w:val="18"/>
                <w:szCs w:val="18"/>
              </w:rPr>
            </w:pPr>
            <w:r w:rsidRPr="000D290B">
              <w:rPr>
                <w:rFonts w:ascii="Helvetica" w:hAnsi="Helvetica"/>
                <w:kern w:val="0"/>
                <w:sz w:val="18"/>
                <w:highlight w:val="yellow"/>
              </w:rPr>
              <w:t>S16</w:t>
            </w:r>
          </w:p>
        </w:tc>
        <w:tc>
          <w:tcPr>
            <w:tcW w:w="4391" w:type="dxa"/>
            <w:tcBorders>
              <w:top w:val="single" w:sz="4" w:space="0" w:color="auto"/>
              <w:left w:val="single" w:sz="4" w:space="0" w:color="auto"/>
              <w:bottom w:val="single" w:sz="4" w:space="0" w:color="auto"/>
              <w:right w:val="single" w:sz="4" w:space="0" w:color="auto"/>
            </w:tcBorders>
            <w:vAlign w:val="center"/>
            <w:hideMark/>
          </w:tcPr>
          <w:p w14:paraId="3F47B733" w14:textId="77777777" w:rsidR="00FC041D" w:rsidRDefault="00FC041D" w:rsidP="00BA7AF1">
            <w:pPr>
              <w:autoSpaceDE w:val="0"/>
              <w:autoSpaceDN w:val="0"/>
              <w:adjustRightInd w:val="0"/>
              <w:spacing w:line="240" w:lineRule="auto"/>
              <w:jc w:val="left"/>
              <w:rPr>
                <w:rFonts w:ascii="宋体" w:cs="宋体"/>
                <w:color w:val="000000" w:themeColor="text1"/>
                <w:kern w:val="0"/>
                <w:sz w:val="18"/>
                <w:szCs w:val="18"/>
              </w:rPr>
            </w:pPr>
            <w:r w:rsidRPr="000D290B">
              <w:rPr>
                <w:rFonts w:ascii="Helvetica" w:hAnsi="Helvetica" w:hint="eastAsia"/>
                <w:kern w:val="0"/>
                <w:sz w:val="18"/>
                <w:highlight w:val="yellow"/>
              </w:rPr>
              <w:t>有</w:t>
            </w:r>
            <w:r w:rsidRPr="000D290B">
              <w:rPr>
                <w:rFonts w:ascii="Helvetica" w:hAnsi="Helvetica"/>
                <w:kern w:val="0"/>
                <w:sz w:val="18"/>
                <w:highlight w:val="yellow"/>
              </w:rPr>
              <w:t>CRS</w:t>
            </w:r>
            <w:r w:rsidRPr="000D290B">
              <w:rPr>
                <w:rFonts w:ascii="Helvetica" w:hAnsi="Helvetica" w:hint="eastAsia"/>
                <w:kern w:val="0"/>
                <w:sz w:val="18"/>
                <w:highlight w:val="yellow"/>
              </w:rPr>
              <w:t>的</w:t>
            </w:r>
            <w:r w:rsidRPr="000D290B">
              <w:rPr>
                <w:rFonts w:ascii="Helvetica" w:hAnsi="Helvetica"/>
                <w:kern w:val="0"/>
                <w:sz w:val="18"/>
                <w:highlight w:val="yellow"/>
              </w:rPr>
              <w:t>PDCCH</w:t>
            </w:r>
            <w:r w:rsidRPr="000D290B">
              <w:rPr>
                <w:rFonts w:ascii="Helvetica" w:hAnsi="Helvetica" w:hint="eastAsia"/>
                <w:kern w:val="0"/>
                <w:sz w:val="18"/>
                <w:highlight w:val="yellow"/>
              </w:rPr>
              <w:t>符号功率相对于</w:t>
            </w:r>
            <w:r w:rsidRPr="000D290B">
              <w:rPr>
                <w:rFonts w:ascii="Helvetica" w:hAnsi="Helvetica"/>
                <w:kern w:val="0"/>
                <w:sz w:val="18"/>
                <w:highlight w:val="yellow"/>
              </w:rPr>
              <w:t>CRS</w:t>
            </w:r>
            <w:r w:rsidRPr="000D290B">
              <w:rPr>
                <w:rFonts w:ascii="Helvetica" w:hAnsi="Helvetica" w:hint="eastAsia"/>
                <w:kern w:val="0"/>
                <w:sz w:val="18"/>
                <w:highlight w:val="yellow"/>
              </w:rPr>
              <w:t>的功率差值，单位：</w:t>
            </w:r>
            <w:r w:rsidRPr="000D290B">
              <w:rPr>
                <w:rFonts w:ascii="Helvetica" w:hAnsi="Helvetica"/>
                <w:kern w:val="0"/>
                <w:sz w:val="18"/>
                <w:highlight w:val="yellow"/>
              </w:rPr>
              <w:t>DB</w:t>
            </w:r>
          </w:p>
        </w:tc>
      </w:tr>
      <w:tr w:rsidR="00B40FAC" w:rsidRPr="006D3A21" w14:paraId="19C078FC" w14:textId="77777777" w:rsidTr="00230757">
        <w:trPr>
          <w:trHeight w:val="412"/>
        </w:trPr>
        <w:tc>
          <w:tcPr>
            <w:tcW w:w="8325" w:type="dxa"/>
            <w:gridSpan w:val="3"/>
            <w:tcBorders>
              <w:top w:val="single" w:sz="4" w:space="0" w:color="auto"/>
              <w:left w:val="single" w:sz="4" w:space="0" w:color="auto"/>
              <w:bottom w:val="single" w:sz="4" w:space="0" w:color="auto"/>
              <w:right w:val="single" w:sz="4" w:space="0" w:color="auto"/>
            </w:tcBorders>
            <w:vAlign w:val="center"/>
            <w:hideMark/>
          </w:tcPr>
          <w:p w14:paraId="2895E6B5" w14:textId="77777777" w:rsidR="00B40FAC" w:rsidRDefault="00B40FAC" w:rsidP="00BA7AF1">
            <w:pPr>
              <w:autoSpaceDE w:val="0"/>
              <w:autoSpaceDN w:val="0"/>
              <w:adjustRightInd w:val="0"/>
              <w:spacing w:line="240" w:lineRule="auto"/>
              <w:jc w:val="left"/>
              <w:rPr>
                <w:rFonts w:ascii="Helvetica" w:hAnsi="Helvetica"/>
                <w:kern w:val="0"/>
                <w:sz w:val="18"/>
                <w:highlight w:val="yellow"/>
              </w:rPr>
            </w:pPr>
            <w:r>
              <w:rPr>
                <w:rFonts w:ascii="Helvetica" w:hAnsi="Helvetica" w:hint="eastAsia"/>
                <w:kern w:val="0"/>
                <w:sz w:val="18"/>
                <w:highlight w:val="yellow"/>
              </w:rPr>
              <w:t>}</w:t>
            </w:r>
            <w:r>
              <w:rPr>
                <w:rFonts w:ascii="宋体" w:cs="宋体" w:hint="eastAsia"/>
                <w:color w:val="000000" w:themeColor="text1"/>
                <w:kern w:val="0"/>
                <w:sz w:val="18"/>
                <w:szCs w:val="18"/>
              </w:rPr>
              <w:t>公共信道PBCH的power_offset，bit3和bit8有效的时候此数据结构有效</w:t>
            </w:r>
          </w:p>
        </w:tc>
      </w:tr>
      <w:tr w:rsidR="00B40FAC" w:rsidRPr="006D3A21" w14:paraId="54DF928A" w14:textId="77777777" w:rsidTr="00230757">
        <w:trPr>
          <w:trHeight w:val="412"/>
        </w:trPr>
        <w:tc>
          <w:tcPr>
            <w:tcW w:w="8325" w:type="dxa"/>
            <w:gridSpan w:val="3"/>
            <w:tcBorders>
              <w:top w:val="single" w:sz="4" w:space="0" w:color="auto"/>
              <w:left w:val="single" w:sz="4" w:space="0" w:color="auto"/>
              <w:bottom w:val="single" w:sz="4" w:space="0" w:color="auto"/>
              <w:right w:val="single" w:sz="4" w:space="0" w:color="auto"/>
            </w:tcBorders>
            <w:vAlign w:val="center"/>
            <w:hideMark/>
          </w:tcPr>
          <w:p w14:paraId="07EE1D1D" w14:textId="77777777" w:rsidR="00B40FAC" w:rsidRDefault="00B40FAC" w:rsidP="00BA7AF1">
            <w:pPr>
              <w:autoSpaceDE w:val="0"/>
              <w:autoSpaceDN w:val="0"/>
              <w:adjustRightInd w:val="0"/>
              <w:spacing w:line="240" w:lineRule="auto"/>
              <w:jc w:val="left"/>
              <w:rPr>
                <w:rFonts w:ascii="Helvetica" w:hAnsi="Helvetica"/>
                <w:kern w:val="0"/>
                <w:sz w:val="18"/>
                <w:highlight w:val="yellow"/>
              </w:rPr>
            </w:pPr>
            <w:r>
              <w:rPr>
                <w:rFonts w:ascii="Helvetica" w:hAnsi="Helvetica"/>
                <w:kern w:val="0"/>
                <w:sz w:val="18"/>
                <w:highlight w:val="yellow"/>
              </w:rPr>
              <w:t>S</w:t>
            </w:r>
            <w:r>
              <w:rPr>
                <w:rFonts w:ascii="Helvetica" w:hAnsi="Helvetica" w:hint="eastAsia"/>
                <w:kern w:val="0"/>
                <w:sz w:val="18"/>
                <w:highlight w:val="yellow"/>
              </w:rPr>
              <w:t>truct{</w:t>
            </w:r>
          </w:p>
        </w:tc>
      </w:tr>
      <w:tr w:rsidR="00FC041D" w:rsidRPr="006D3A21" w14:paraId="6EF567F8" w14:textId="77777777" w:rsidTr="00B8632B">
        <w:trPr>
          <w:trHeight w:val="412"/>
        </w:trPr>
        <w:tc>
          <w:tcPr>
            <w:tcW w:w="2288" w:type="dxa"/>
            <w:tcBorders>
              <w:top w:val="single" w:sz="4" w:space="0" w:color="auto"/>
              <w:left w:val="single" w:sz="4" w:space="0" w:color="auto"/>
              <w:bottom w:val="single" w:sz="4" w:space="0" w:color="auto"/>
              <w:right w:val="single" w:sz="4" w:space="0" w:color="auto"/>
            </w:tcBorders>
            <w:vAlign w:val="center"/>
            <w:hideMark/>
          </w:tcPr>
          <w:p w14:paraId="20058A08" w14:textId="77777777" w:rsidR="00FC041D" w:rsidRPr="006D3A21" w:rsidRDefault="00FC041D" w:rsidP="00BA7AF1">
            <w:pPr>
              <w:rPr>
                <w:color w:val="000000" w:themeColor="text1"/>
                <w:lang w:val="en-GB"/>
              </w:rPr>
            </w:pPr>
            <w:r>
              <w:rPr>
                <w:rFonts w:ascii="Helvetica" w:hAnsi="Helvetica" w:hint="eastAsia"/>
                <w:kern w:val="0"/>
                <w:sz w:val="18"/>
                <w:highlight w:val="yellow"/>
              </w:rPr>
              <w:t>PcfichPower</w:t>
            </w:r>
          </w:p>
        </w:tc>
        <w:tc>
          <w:tcPr>
            <w:tcW w:w="1646" w:type="dxa"/>
            <w:tcBorders>
              <w:top w:val="single" w:sz="4" w:space="0" w:color="auto"/>
              <w:left w:val="single" w:sz="4" w:space="0" w:color="auto"/>
              <w:bottom w:val="single" w:sz="4" w:space="0" w:color="auto"/>
              <w:right w:val="single" w:sz="4" w:space="0" w:color="auto"/>
            </w:tcBorders>
            <w:vAlign w:val="center"/>
            <w:hideMark/>
          </w:tcPr>
          <w:p w14:paraId="0F8D1CD7" w14:textId="77777777" w:rsidR="00FC041D" w:rsidRDefault="00FC041D" w:rsidP="00BA7AF1">
            <w:pPr>
              <w:rPr>
                <w:rFonts w:ascii="宋体" w:cs="宋体"/>
                <w:color w:val="000000" w:themeColor="text1"/>
                <w:kern w:val="0"/>
                <w:sz w:val="18"/>
                <w:szCs w:val="18"/>
              </w:rPr>
            </w:pPr>
            <w:r>
              <w:rPr>
                <w:rFonts w:ascii="Helvetica" w:hAnsi="Helvetica" w:hint="eastAsia"/>
                <w:kern w:val="0"/>
                <w:sz w:val="18"/>
                <w:highlight w:val="yellow"/>
              </w:rPr>
              <w:t>S16</w:t>
            </w:r>
          </w:p>
        </w:tc>
        <w:tc>
          <w:tcPr>
            <w:tcW w:w="4391" w:type="dxa"/>
            <w:tcBorders>
              <w:top w:val="single" w:sz="4" w:space="0" w:color="auto"/>
              <w:left w:val="single" w:sz="4" w:space="0" w:color="auto"/>
              <w:bottom w:val="single" w:sz="4" w:space="0" w:color="auto"/>
              <w:right w:val="single" w:sz="4" w:space="0" w:color="auto"/>
            </w:tcBorders>
            <w:vAlign w:val="center"/>
            <w:hideMark/>
          </w:tcPr>
          <w:p w14:paraId="339825F8" w14:textId="77777777" w:rsidR="00FC041D" w:rsidRDefault="00FC041D" w:rsidP="00BA7AF1">
            <w:pPr>
              <w:autoSpaceDE w:val="0"/>
              <w:autoSpaceDN w:val="0"/>
              <w:adjustRightInd w:val="0"/>
              <w:spacing w:line="240" w:lineRule="auto"/>
              <w:jc w:val="left"/>
              <w:rPr>
                <w:rFonts w:ascii="宋体" w:cs="宋体"/>
                <w:color w:val="000000" w:themeColor="text1"/>
                <w:kern w:val="0"/>
                <w:sz w:val="18"/>
                <w:szCs w:val="18"/>
              </w:rPr>
            </w:pPr>
            <w:r>
              <w:rPr>
                <w:rFonts w:ascii="Helvetica" w:hAnsi="Helvetica" w:hint="eastAsia"/>
                <w:kern w:val="0"/>
                <w:sz w:val="18"/>
                <w:highlight w:val="yellow"/>
              </w:rPr>
              <w:t>Pcfich</w:t>
            </w:r>
            <w:r>
              <w:rPr>
                <w:rFonts w:ascii="Helvetica" w:hAnsi="Helvetica" w:hint="eastAsia"/>
                <w:kern w:val="0"/>
                <w:sz w:val="18"/>
                <w:highlight w:val="yellow"/>
              </w:rPr>
              <w:t>符号的功率相对于</w:t>
            </w:r>
            <w:r>
              <w:rPr>
                <w:rFonts w:ascii="Helvetica" w:hAnsi="Helvetica" w:hint="eastAsia"/>
                <w:kern w:val="0"/>
                <w:sz w:val="18"/>
                <w:highlight w:val="yellow"/>
              </w:rPr>
              <w:t>CRS</w:t>
            </w:r>
            <w:r>
              <w:rPr>
                <w:rFonts w:ascii="Helvetica" w:hAnsi="Helvetica" w:hint="eastAsia"/>
                <w:kern w:val="0"/>
                <w:sz w:val="18"/>
                <w:highlight w:val="yellow"/>
              </w:rPr>
              <w:t>的功率差值，单位：</w:t>
            </w:r>
            <w:r>
              <w:rPr>
                <w:rFonts w:ascii="Helvetica" w:hAnsi="Helvetica" w:hint="eastAsia"/>
                <w:kern w:val="0"/>
                <w:sz w:val="18"/>
                <w:highlight w:val="yellow"/>
              </w:rPr>
              <w:t>DB</w:t>
            </w:r>
            <w:r>
              <w:rPr>
                <w:rFonts w:ascii="Helvetica" w:hAnsi="Helvetica" w:hint="eastAsia"/>
                <w:kern w:val="0"/>
                <w:sz w:val="18"/>
                <w:highlight w:val="yellow"/>
              </w:rPr>
              <w:t>，负值表示比</w:t>
            </w:r>
            <w:r>
              <w:rPr>
                <w:rFonts w:ascii="Helvetica" w:hAnsi="Helvetica" w:hint="eastAsia"/>
                <w:kern w:val="0"/>
                <w:sz w:val="18"/>
                <w:highlight w:val="yellow"/>
              </w:rPr>
              <w:t>CRS</w:t>
            </w:r>
            <w:r>
              <w:rPr>
                <w:rFonts w:ascii="Helvetica" w:hAnsi="Helvetica" w:hint="eastAsia"/>
                <w:kern w:val="0"/>
                <w:sz w:val="18"/>
                <w:highlight w:val="yellow"/>
              </w:rPr>
              <w:t>小</w:t>
            </w:r>
          </w:p>
        </w:tc>
      </w:tr>
      <w:tr w:rsidR="00B40FAC" w:rsidRPr="006D3A21" w14:paraId="69B9CDDF" w14:textId="77777777" w:rsidTr="00230757">
        <w:trPr>
          <w:trHeight w:val="412"/>
        </w:trPr>
        <w:tc>
          <w:tcPr>
            <w:tcW w:w="2288" w:type="dxa"/>
            <w:tcBorders>
              <w:top w:val="single" w:sz="4" w:space="0" w:color="auto"/>
              <w:left w:val="single" w:sz="4" w:space="0" w:color="auto"/>
              <w:bottom w:val="single" w:sz="4" w:space="0" w:color="auto"/>
              <w:right w:val="single" w:sz="4" w:space="0" w:color="auto"/>
            </w:tcBorders>
            <w:hideMark/>
          </w:tcPr>
          <w:p w14:paraId="57A27CDE" w14:textId="77777777" w:rsidR="00B40FAC" w:rsidRDefault="00B40FAC" w:rsidP="00BA7AF1">
            <w:pPr>
              <w:rPr>
                <w:rFonts w:ascii="Helvetica" w:hAnsi="Helvetica"/>
                <w:kern w:val="0"/>
                <w:sz w:val="18"/>
                <w:highlight w:val="yellow"/>
              </w:rPr>
            </w:pPr>
            <w:r>
              <w:rPr>
                <w:rFonts w:hint="eastAsia"/>
                <w:color w:val="000000" w:themeColor="text1"/>
              </w:rPr>
              <w:t>padding</w:t>
            </w:r>
          </w:p>
        </w:tc>
        <w:tc>
          <w:tcPr>
            <w:tcW w:w="1646" w:type="dxa"/>
            <w:tcBorders>
              <w:top w:val="single" w:sz="4" w:space="0" w:color="auto"/>
              <w:left w:val="single" w:sz="4" w:space="0" w:color="auto"/>
              <w:bottom w:val="single" w:sz="4" w:space="0" w:color="auto"/>
              <w:right w:val="single" w:sz="4" w:space="0" w:color="auto"/>
            </w:tcBorders>
            <w:hideMark/>
          </w:tcPr>
          <w:p w14:paraId="0F9D4085" w14:textId="77777777" w:rsidR="00B40FAC" w:rsidRDefault="00B40FAC" w:rsidP="00BA7AF1">
            <w:pPr>
              <w:rPr>
                <w:rFonts w:ascii="Helvetica" w:hAnsi="Helvetica"/>
                <w:kern w:val="0"/>
                <w:sz w:val="18"/>
                <w:highlight w:val="yellow"/>
              </w:rPr>
            </w:pPr>
            <w:r>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1EC0E910" w14:textId="77777777" w:rsidR="00B40FAC" w:rsidRDefault="00B40FAC" w:rsidP="00BA7AF1">
            <w:pPr>
              <w:autoSpaceDE w:val="0"/>
              <w:autoSpaceDN w:val="0"/>
              <w:adjustRightInd w:val="0"/>
              <w:spacing w:line="240" w:lineRule="auto"/>
              <w:jc w:val="left"/>
              <w:rPr>
                <w:rFonts w:ascii="Helvetica" w:hAnsi="Helvetica"/>
                <w:kern w:val="0"/>
                <w:sz w:val="18"/>
                <w:highlight w:val="yellow"/>
              </w:rPr>
            </w:pPr>
            <w:r>
              <w:rPr>
                <w:rFonts w:ascii="Helvetica" w:hAnsi="Helvetica" w:hint="eastAsia"/>
                <w:kern w:val="0"/>
                <w:sz w:val="18"/>
                <w:highlight w:val="yellow"/>
              </w:rPr>
              <w:t>填充</w:t>
            </w:r>
          </w:p>
        </w:tc>
      </w:tr>
      <w:tr w:rsidR="00B40FAC" w:rsidRPr="006D3A21" w14:paraId="7E93A03B" w14:textId="77777777" w:rsidTr="00230757">
        <w:trPr>
          <w:trHeight w:val="412"/>
        </w:trPr>
        <w:tc>
          <w:tcPr>
            <w:tcW w:w="8325" w:type="dxa"/>
            <w:gridSpan w:val="3"/>
            <w:tcBorders>
              <w:top w:val="single" w:sz="4" w:space="0" w:color="auto"/>
              <w:left w:val="single" w:sz="4" w:space="0" w:color="auto"/>
              <w:bottom w:val="single" w:sz="4" w:space="0" w:color="auto"/>
              <w:right w:val="single" w:sz="4" w:space="0" w:color="auto"/>
            </w:tcBorders>
            <w:hideMark/>
          </w:tcPr>
          <w:p w14:paraId="181BD3A8" w14:textId="77777777" w:rsidR="00B40FAC" w:rsidRDefault="00B40FAC" w:rsidP="00B40FAC">
            <w:pPr>
              <w:autoSpaceDE w:val="0"/>
              <w:autoSpaceDN w:val="0"/>
              <w:adjustRightInd w:val="0"/>
              <w:spacing w:line="240" w:lineRule="auto"/>
              <w:jc w:val="left"/>
              <w:rPr>
                <w:rFonts w:ascii="Helvetica" w:hAnsi="Helvetica"/>
                <w:kern w:val="0"/>
                <w:sz w:val="18"/>
                <w:highlight w:val="yellow"/>
              </w:rPr>
            </w:pPr>
            <w:r>
              <w:rPr>
                <w:rFonts w:ascii="Helvetica" w:hAnsi="Helvetica" w:hint="eastAsia"/>
                <w:kern w:val="0"/>
                <w:sz w:val="18"/>
                <w:highlight w:val="yellow"/>
              </w:rPr>
              <w:t>}</w:t>
            </w:r>
            <w:r>
              <w:rPr>
                <w:rFonts w:ascii="宋体" w:cs="宋体" w:hint="eastAsia"/>
                <w:color w:val="000000" w:themeColor="text1"/>
                <w:kern w:val="0"/>
                <w:sz w:val="18"/>
                <w:szCs w:val="18"/>
              </w:rPr>
              <w:t>公共信道PCFICH的power_offset，bit3和bit9有效的时候此数据结构有效</w:t>
            </w:r>
          </w:p>
        </w:tc>
      </w:tr>
      <w:tr w:rsidR="00B40FAC" w:rsidRPr="006D3A21" w14:paraId="6D776BDC" w14:textId="77777777" w:rsidTr="00230757">
        <w:trPr>
          <w:trHeight w:val="412"/>
        </w:trPr>
        <w:tc>
          <w:tcPr>
            <w:tcW w:w="8325" w:type="dxa"/>
            <w:gridSpan w:val="3"/>
            <w:tcBorders>
              <w:top w:val="single" w:sz="4" w:space="0" w:color="auto"/>
              <w:left w:val="single" w:sz="4" w:space="0" w:color="auto"/>
              <w:bottom w:val="single" w:sz="4" w:space="0" w:color="auto"/>
              <w:right w:val="single" w:sz="4" w:space="0" w:color="auto"/>
            </w:tcBorders>
            <w:hideMark/>
          </w:tcPr>
          <w:p w14:paraId="0076ED3A" w14:textId="77777777" w:rsidR="00B40FAC" w:rsidRDefault="00B40FAC" w:rsidP="00BA7AF1">
            <w:pPr>
              <w:autoSpaceDE w:val="0"/>
              <w:autoSpaceDN w:val="0"/>
              <w:adjustRightInd w:val="0"/>
              <w:spacing w:line="240" w:lineRule="auto"/>
              <w:jc w:val="left"/>
              <w:rPr>
                <w:rFonts w:ascii="Helvetica" w:hAnsi="Helvetica"/>
                <w:kern w:val="0"/>
                <w:sz w:val="18"/>
                <w:highlight w:val="yellow"/>
              </w:rPr>
            </w:pPr>
            <w:r>
              <w:rPr>
                <w:rFonts w:ascii="Helvetica" w:hAnsi="Helvetica"/>
                <w:kern w:val="0"/>
                <w:sz w:val="18"/>
                <w:highlight w:val="yellow"/>
              </w:rPr>
              <w:t>S</w:t>
            </w:r>
            <w:r>
              <w:rPr>
                <w:rFonts w:ascii="Helvetica" w:hAnsi="Helvetica" w:hint="eastAsia"/>
                <w:kern w:val="0"/>
                <w:sz w:val="18"/>
                <w:highlight w:val="yellow"/>
              </w:rPr>
              <w:t>truct{</w:t>
            </w:r>
          </w:p>
        </w:tc>
      </w:tr>
      <w:tr w:rsidR="00B40FAC" w:rsidRPr="006D3A21" w14:paraId="63FA4A12" w14:textId="77777777" w:rsidTr="00BA7AF1">
        <w:trPr>
          <w:trHeight w:val="412"/>
        </w:trPr>
        <w:tc>
          <w:tcPr>
            <w:tcW w:w="2288" w:type="dxa"/>
            <w:tcBorders>
              <w:top w:val="single" w:sz="4" w:space="0" w:color="auto"/>
              <w:left w:val="single" w:sz="4" w:space="0" w:color="auto"/>
              <w:bottom w:val="single" w:sz="4" w:space="0" w:color="auto"/>
              <w:right w:val="single" w:sz="4" w:space="0" w:color="auto"/>
            </w:tcBorders>
            <w:hideMark/>
          </w:tcPr>
          <w:p w14:paraId="1971D40E" w14:textId="77777777" w:rsidR="00B40FAC" w:rsidRPr="006D3A21" w:rsidRDefault="00B40FAC" w:rsidP="00BA7AF1">
            <w:pPr>
              <w:rPr>
                <w:color w:val="000000" w:themeColor="text1"/>
                <w:lang w:val="en-GB"/>
              </w:rPr>
            </w:pPr>
            <w:r>
              <w:rPr>
                <w:rFonts w:hint="eastAsia"/>
                <w:color w:val="000000" w:themeColor="text1"/>
                <w:lang w:val="en-GB"/>
              </w:rPr>
              <w:t>PssPower</w:t>
            </w:r>
          </w:p>
        </w:tc>
        <w:tc>
          <w:tcPr>
            <w:tcW w:w="1646" w:type="dxa"/>
            <w:tcBorders>
              <w:top w:val="single" w:sz="4" w:space="0" w:color="auto"/>
              <w:left w:val="single" w:sz="4" w:space="0" w:color="auto"/>
              <w:bottom w:val="single" w:sz="4" w:space="0" w:color="auto"/>
              <w:right w:val="single" w:sz="4" w:space="0" w:color="auto"/>
            </w:tcBorders>
            <w:hideMark/>
          </w:tcPr>
          <w:p w14:paraId="3EE0E923" w14:textId="77777777" w:rsidR="00B40FAC" w:rsidRDefault="00B40FAC" w:rsidP="00BA7AF1">
            <w:pPr>
              <w:rPr>
                <w:rFonts w:ascii="宋体" w:cs="宋体"/>
                <w:color w:val="000000" w:themeColor="text1"/>
                <w:kern w:val="0"/>
                <w:sz w:val="18"/>
                <w:szCs w:val="18"/>
              </w:rPr>
            </w:pPr>
            <w:r>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555CCB91" w14:textId="77777777" w:rsidR="00B40FAC" w:rsidRDefault="00B40FAC" w:rsidP="00BA7AF1">
            <w:pPr>
              <w:autoSpaceDE w:val="0"/>
              <w:autoSpaceDN w:val="0"/>
              <w:adjustRightInd w:val="0"/>
              <w:spacing w:line="240" w:lineRule="auto"/>
              <w:jc w:val="left"/>
              <w:rPr>
                <w:rFonts w:ascii="宋体" w:cs="宋体"/>
                <w:color w:val="000000" w:themeColor="text1"/>
                <w:kern w:val="0"/>
                <w:sz w:val="18"/>
                <w:szCs w:val="18"/>
              </w:rPr>
            </w:pPr>
            <w:r>
              <w:rPr>
                <w:rFonts w:ascii="Helvetica" w:hAnsi="Helvetica" w:hint="eastAsia"/>
                <w:kern w:val="0"/>
                <w:sz w:val="18"/>
                <w:highlight w:val="yellow"/>
              </w:rPr>
              <w:t>Pss</w:t>
            </w:r>
            <w:r>
              <w:rPr>
                <w:rFonts w:ascii="Helvetica" w:hAnsi="Helvetica" w:hint="eastAsia"/>
                <w:kern w:val="0"/>
                <w:sz w:val="18"/>
                <w:highlight w:val="yellow"/>
              </w:rPr>
              <w:t>符号的功率相对于</w:t>
            </w:r>
            <w:r>
              <w:rPr>
                <w:rFonts w:ascii="Helvetica" w:hAnsi="Helvetica" w:hint="eastAsia"/>
                <w:kern w:val="0"/>
                <w:sz w:val="18"/>
                <w:highlight w:val="yellow"/>
              </w:rPr>
              <w:t>CRS</w:t>
            </w:r>
            <w:r>
              <w:rPr>
                <w:rFonts w:ascii="Helvetica" w:hAnsi="Helvetica" w:hint="eastAsia"/>
                <w:kern w:val="0"/>
                <w:sz w:val="18"/>
                <w:highlight w:val="yellow"/>
              </w:rPr>
              <w:t>的功率差值，单位：</w:t>
            </w:r>
            <w:r>
              <w:rPr>
                <w:rFonts w:ascii="Helvetica" w:hAnsi="Helvetica" w:hint="eastAsia"/>
                <w:kern w:val="0"/>
                <w:sz w:val="18"/>
                <w:highlight w:val="yellow"/>
              </w:rPr>
              <w:t>DB</w:t>
            </w:r>
            <w:r>
              <w:rPr>
                <w:rFonts w:ascii="Helvetica" w:hAnsi="Helvetica" w:hint="eastAsia"/>
                <w:kern w:val="0"/>
                <w:sz w:val="18"/>
                <w:highlight w:val="yellow"/>
              </w:rPr>
              <w:t>，负值表示比</w:t>
            </w:r>
            <w:r>
              <w:rPr>
                <w:rFonts w:ascii="Helvetica" w:hAnsi="Helvetica" w:hint="eastAsia"/>
                <w:kern w:val="0"/>
                <w:sz w:val="18"/>
                <w:highlight w:val="yellow"/>
              </w:rPr>
              <w:t>CRS</w:t>
            </w:r>
            <w:r>
              <w:rPr>
                <w:rFonts w:ascii="Helvetica" w:hAnsi="Helvetica" w:hint="eastAsia"/>
                <w:kern w:val="0"/>
                <w:sz w:val="18"/>
                <w:highlight w:val="yellow"/>
              </w:rPr>
              <w:t>小</w:t>
            </w:r>
          </w:p>
        </w:tc>
      </w:tr>
      <w:tr w:rsidR="00B40FAC" w:rsidRPr="006D3A21" w14:paraId="46A298F8" w14:textId="77777777" w:rsidTr="00BA7AF1">
        <w:trPr>
          <w:trHeight w:val="412"/>
        </w:trPr>
        <w:tc>
          <w:tcPr>
            <w:tcW w:w="2288" w:type="dxa"/>
            <w:tcBorders>
              <w:top w:val="single" w:sz="4" w:space="0" w:color="auto"/>
              <w:left w:val="single" w:sz="4" w:space="0" w:color="auto"/>
              <w:bottom w:val="single" w:sz="4" w:space="0" w:color="auto"/>
              <w:right w:val="single" w:sz="4" w:space="0" w:color="auto"/>
            </w:tcBorders>
            <w:hideMark/>
          </w:tcPr>
          <w:p w14:paraId="13F890EC" w14:textId="77777777" w:rsidR="00B40FAC" w:rsidRPr="00FC041D" w:rsidRDefault="00B40FAC" w:rsidP="00BA7AF1">
            <w:pPr>
              <w:rPr>
                <w:color w:val="000000" w:themeColor="text1"/>
              </w:rPr>
            </w:pPr>
            <w:r>
              <w:rPr>
                <w:rFonts w:hint="eastAsia"/>
                <w:color w:val="000000" w:themeColor="text1"/>
              </w:rPr>
              <w:t>SssPower</w:t>
            </w:r>
          </w:p>
        </w:tc>
        <w:tc>
          <w:tcPr>
            <w:tcW w:w="1646" w:type="dxa"/>
            <w:tcBorders>
              <w:top w:val="single" w:sz="4" w:space="0" w:color="auto"/>
              <w:left w:val="single" w:sz="4" w:space="0" w:color="auto"/>
              <w:bottom w:val="single" w:sz="4" w:space="0" w:color="auto"/>
              <w:right w:val="single" w:sz="4" w:space="0" w:color="auto"/>
            </w:tcBorders>
            <w:hideMark/>
          </w:tcPr>
          <w:p w14:paraId="41DC754B" w14:textId="77777777" w:rsidR="00B40FAC" w:rsidRDefault="00B40FAC" w:rsidP="00BA7AF1">
            <w:pPr>
              <w:rPr>
                <w:rFonts w:ascii="宋体" w:cs="宋体"/>
                <w:color w:val="000000" w:themeColor="text1"/>
                <w:kern w:val="0"/>
                <w:sz w:val="18"/>
                <w:szCs w:val="18"/>
              </w:rPr>
            </w:pPr>
            <w:r>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418C83A1" w14:textId="77777777" w:rsidR="00B40FAC" w:rsidRDefault="00B40FAC" w:rsidP="00FC041D">
            <w:pPr>
              <w:autoSpaceDE w:val="0"/>
              <w:autoSpaceDN w:val="0"/>
              <w:adjustRightInd w:val="0"/>
              <w:spacing w:line="240" w:lineRule="auto"/>
              <w:jc w:val="left"/>
              <w:rPr>
                <w:rFonts w:ascii="宋体" w:cs="宋体"/>
                <w:color w:val="000000" w:themeColor="text1"/>
                <w:kern w:val="0"/>
                <w:sz w:val="18"/>
                <w:szCs w:val="18"/>
              </w:rPr>
            </w:pPr>
            <w:r>
              <w:rPr>
                <w:rFonts w:ascii="Helvetica" w:hAnsi="Helvetica" w:hint="eastAsia"/>
                <w:kern w:val="0"/>
                <w:sz w:val="18"/>
                <w:highlight w:val="yellow"/>
              </w:rPr>
              <w:t>Sss</w:t>
            </w:r>
            <w:r>
              <w:rPr>
                <w:rFonts w:ascii="Helvetica" w:hAnsi="Helvetica" w:hint="eastAsia"/>
                <w:kern w:val="0"/>
                <w:sz w:val="18"/>
                <w:highlight w:val="yellow"/>
              </w:rPr>
              <w:t>符号的功率相对于</w:t>
            </w:r>
            <w:r>
              <w:rPr>
                <w:rFonts w:ascii="Helvetica" w:hAnsi="Helvetica" w:hint="eastAsia"/>
                <w:kern w:val="0"/>
                <w:sz w:val="18"/>
                <w:highlight w:val="yellow"/>
              </w:rPr>
              <w:t>CRS</w:t>
            </w:r>
            <w:r>
              <w:rPr>
                <w:rFonts w:ascii="Helvetica" w:hAnsi="Helvetica" w:hint="eastAsia"/>
                <w:kern w:val="0"/>
                <w:sz w:val="18"/>
                <w:highlight w:val="yellow"/>
              </w:rPr>
              <w:t>的功率差值，单位：</w:t>
            </w:r>
            <w:r>
              <w:rPr>
                <w:rFonts w:ascii="Helvetica" w:hAnsi="Helvetica" w:hint="eastAsia"/>
                <w:kern w:val="0"/>
                <w:sz w:val="18"/>
                <w:highlight w:val="yellow"/>
              </w:rPr>
              <w:t>DB</w:t>
            </w:r>
            <w:r>
              <w:rPr>
                <w:rFonts w:ascii="Helvetica" w:hAnsi="Helvetica" w:hint="eastAsia"/>
                <w:kern w:val="0"/>
                <w:sz w:val="18"/>
                <w:highlight w:val="yellow"/>
              </w:rPr>
              <w:t>，负值表示比</w:t>
            </w:r>
            <w:r>
              <w:rPr>
                <w:rFonts w:ascii="Helvetica" w:hAnsi="Helvetica" w:hint="eastAsia"/>
                <w:kern w:val="0"/>
                <w:sz w:val="18"/>
                <w:highlight w:val="yellow"/>
              </w:rPr>
              <w:t>CRS</w:t>
            </w:r>
            <w:r>
              <w:rPr>
                <w:rFonts w:ascii="Helvetica" w:hAnsi="Helvetica" w:hint="eastAsia"/>
                <w:kern w:val="0"/>
                <w:sz w:val="18"/>
                <w:highlight w:val="yellow"/>
              </w:rPr>
              <w:t>小</w:t>
            </w:r>
          </w:p>
        </w:tc>
      </w:tr>
      <w:tr w:rsidR="00B40FAC" w:rsidRPr="006D3A21" w14:paraId="527DDCAC" w14:textId="77777777" w:rsidTr="00230757">
        <w:trPr>
          <w:trHeight w:val="412"/>
        </w:trPr>
        <w:tc>
          <w:tcPr>
            <w:tcW w:w="8325" w:type="dxa"/>
            <w:gridSpan w:val="3"/>
            <w:tcBorders>
              <w:top w:val="single" w:sz="4" w:space="0" w:color="auto"/>
              <w:left w:val="single" w:sz="4" w:space="0" w:color="auto"/>
              <w:bottom w:val="single" w:sz="4" w:space="0" w:color="auto"/>
              <w:right w:val="single" w:sz="4" w:space="0" w:color="auto"/>
            </w:tcBorders>
            <w:hideMark/>
          </w:tcPr>
          <w:p w14:paraId="66D347FF" w14:textId="77777777" w:rsidR="00B40FAC" w:rsidRDefault="00B40FAC" w:rsidP="00FC041D">
            <w:pPr>
              <w:autoSpaceDE w:val="0"/>
              <w:autoSpaceDN w:val="0"/>
              <w:adjustRightInd w:val="0"/>
              <w:spacing w:line="240" w:lineRule="auto"/>
              <w:jc w:val="left"/>
              <w:rPr>
                <w:rFonts w:ascii="Helvetica" w:hAnsi="Helvetica"/>
                <w:kern w:val="0"/>
                <w:sz w:val="18"/>
                <w:highlight w:val="yellow"/>
              </w:rPr>
            </w:pPr>
            <w:r>
              <w:rPr>
                <w:rFonts w:hint="eastAsia"/>
                <w:color w:val="000000" w:themeColor="text1"/>
              </w:rPr>
              <w:t>}</w:t>
            </w:r>
            <w:r>
              <w:rPr>
                <w:rFonts w:hint="eastAsia"/>
                <w:color w:val="000000" w:themeColor="text1"/>
              </w:rPr>
              <w:t>主辅同步信号的</w:t>
            </w:r>
            <w:r>
              <w:rPr>
                <w:rFonts w:hint="eastAsia"/>
                <w:color w:val="000000" w:themeColor="text1"/>
              </w:rPr>
              <w:t>power_offset</w:t>
            </w:r>
            <w:r>
              <w:rPr>
                <w:rFonts w:hint="eastAsia"/>
                <w:color w:val="000000" w:themeColor="text1"/>
              </w:rPr>
              <w:t>，</w:t>
            </w:r>
            <w:r>
              <w:rPr>
                <w:rFonts w:hint="eastAsia"/>
                <w:color w:val="000000" w:themeColor="text1"/>
              </w:rPr>
              <w:t>bit3</w:t>
            </w:r>
            <w:r>
              <w:rPr>
                <w:rFonts w:hint="eastAsia"/>
                <w:color w:val="000000" w:themeColor="text1"/>
              </w:rPr>
              <w:t>和</w:t>
            </w:r>
            <w:r>
              <w:rPr>
                <w:rFonts w:hint="eastAsia"/>
                <w:color w:val="000000" w:themeColor="text1"/>
              </w:rPr>
              <w:t>bit12</w:t>
            </w:r>
            <w:r>
              <w:rPr>
                <w:rFonts w:hint="eastAsia"/>
                <w:color w:val="000000" w:themeColor="text1"/>
              </w:rPr>
              <w:t>有效的时候此数据结构有效</w:t>
            </w:r>
          </w:p>
        </w:tc>
      </w:tr>
      <w:tr w:rsidR="00B40FAC" w:rsidRPr="006D3A21" w14:paraId="0C1B8FEB" w14:textId="77777777" w:rsidTr="00B8632B">
        <w:trPr>
          <w:trHeight w:val="412"/>
        </w:trPr>
        <w:tc>
          <w:tcPr>
            <w:tcW w:w="8325" w:type="dxa"/>
            <w:gridSpan w:val="3"/>
            <w:tcBorders>
              <w:top w:val="single" w:sz="4" w:space="0" w:color="auto"/>
              <w:left w:val="single" w:sz="4" w:space="0" w:color="auto"/>
              <w:bottom w:val="single" w:sz="4" w:space="0" w:color="auto"/>
              <w:right w:val="single" w:sz="4" w:space="0" w:color="auto"/>
            </w:tcBorders>
            <w:hideMark/>
          </w:tcPr>
          <w:p w14:paraId="4187A6EC" w14:textId="77777777" w:rsidR="00B40FAC" w:rsidRDefault="00B40FAC"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w:t>
            </w:r>
          </w:p>
        </w:tc>
      </w:tr>
      <w:tr w:rsidR="00B40FAC" w:rsidRPr="006D3A21" w14:paraId="22B00935" w14:textId="77777777" w:rsidTr="00B8632B">
        <w:trPr>
          <w:trHeight w:val="412"/>
        </w:trPr>
        <w:tc>
          <w:tcPr>
            <w:tcW w:w="8325" w:type="dxa"/>
            <w:gridSpan w:val="3"/>
            <w:tcBorders>
              <w:top w:val="single" w:sz="4" w:space="0" w:color="auto"/>
              <w:left w:val="single" w:sz="4" w:space="0" w:color="auto"/>
              <w:bottom w:val="single" w:sz="4" w:space="0" w:color="auto"/>
              <w:right w:val="single" w:sz="4" w:space="0" w:color="auto"/>
            </w:tcBorders>
            <w:hideMark/>
          </w:tcPr>
          <w:p w14:paraId="186CD83B" w14:textId="77777777" w:rsidR="00B40FAC" w:rsidRDefault="00B40FAC"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lastRenderedPageBreak/>
              <w:t>Struct{ SINR</w:t>
            </w:r>
          </w:p>
        </w:tc>
      </w:tr>
      <w:tr w:rsidR="00B40FAC" w:rsidRPr="006D3A21" w14:paraId="199918EB" w14:textId="77777777" w:rsidTr="00BA7AF1">
        <w:trPr>
          <w:trHeight w:val="412"/>
        </w:trPr>
        <w:tc>
          <w:tcPr>
            <w:tcW w:w="2288" w:type="dxa"/>
            <w:tcBorders>
              <w:top w:val="single" w:sz="4" w:space="0" w:color="auto"/>
              <w:left w:val="single" w:sz="4" w:space="0" w:color="auto"/>
              <w:bottom w:val="single" w:sz="4" w:space="0" w:color="auto"/>
              <w:right w:val="single" w:sz="4" w:space="0" w:color="auto"/>
            </w:tcBorders>
            <w:hideMark/>
          </w:tcPr>
          <w:p w14:paraId="565DEB74" w14:textId="77777777" w:rsidR="00B40FAC" w:rsidRPr="006D3A21" w:rsidRDefault="00B40FAC" w:rsidP="00BA7AF1">
            <w:pPr>
              <w:rPr>
                <w:color w:val="000000" w:themeColor="text1"/>
                <w:lang w:val="en-GB"/>
              </w:rPr>
            </w:pPr>
            <w:r>
              <w:rPr>
                <w:rFonts w:hint="eastAsia"/>
                <w:color w:val="000000" w:themeColor="text1"/>
                <w:lang w:val="en-GB"/>
              </w:rPr>
              <w:t>Pbch_sinr</w:t>
            </w:r>
          </w:p>
        </w:tc>
        <w:tc>
          <w:tcPr>
            <w:tcW w:w="1646" w:type="dxa"/>
            <w:tcBorders>
              <w:top w:val="single" w:sz="4" w:space="0" w:color="auto"/>
              <w:left w:val="single" w:sz="4" w:space="0" w:color="auto"/>
              <w:bottom w:val="single" w:sz="4" w:space="0" w:color="auto"/>
              <w:right w:val="single" w:sz="4" w:space="0" w:color="auto"/>
            </w:tcBorders>
            <w:hideMark/>
          </w:tcPr>
          <w:p w14:paraId="6C1E99A1" w14:textId="77777777" w:rsidR="00B40FAC" w:rsidRDefault="00B40FAC" w:rsidP="00BA7AF1">
            <w:pPr>
              <w:rPr>
                <w:rFonts w:ascii="宋体" w:cs="宋体"/>
                <w:color w:val="000000" w:themeColor="text1"/>
                <w:kern w:val="0"/>
                <w:sz w:val="18"/>
                <w:szCs w:val="18"/>
              </w:rPr>
            </w:pPr>
            <w:r>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6CF8A32E" w14:textId="77777777" w:rsidR="00B40FAC" w:rsidRDefault="00B40FAC"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平均值</w:t>
            </w:r>
          </w:p>
        </w:tc>
      </w:tr>
      <w:tr w:rsidR="00424586" w:rsidRPr="006D3A21" w14:paraId="7CF9E82D" w14:textId="77777777" w:rsidTr="00BA7AF1">
        <w:trPr>
          <w:trHeight w:val="412"/>
        </w:trPr>
        <w:tc>
          <w:tcPr>
            <w:tcW w:w="2288" w:type="dxa"/>
            <w:tcBorders>
              <w:top w:val="single" w:sz="4" w:space="0" w:color="auto"/>
              <w:left w:val="single" w:sz="4" w:space="0" w:color="auto"/>
              <w:bottom w:val="single" w:sz="4" w:space="0" w:color="auto"/>
              <w:right w:val="single" w:sz="4" w:space="0" w:color="auto"/>
            </w:tcBorders>
            <w:hideMark/>
          </w:tcPr>
          <w:p w14:paraId="215DB6EE" w14:textId="77777777" w:rsidR="00424586" w:rsidRDefault="00424586" w:rsidP="00BA7AF1">
            <w:pPr>
              <w:rPr>
                <w:color w:val="000000" w:themeColor="text1"/>
                <w:lang w:val="en-GB"/>
              </w:rPr>
            </w:pPr>
            <w:r>
              <w:rPr>
                <w:rFonts w:hint="eastAsia"/>
                <w:color w:val="000000" w:themeColor="text1"/>
                <w:lang w:val="en-GB"/>
              </w:rPr>
              <w:t>Padding</w:t>
            </w:r>
          </w:p>
        </w:tc>
        <w:tc>
          <w:tcPr>
            <w:tcW w:w="1646" w:type="dxa"/>
            <w:tcBorders>
              <w:top w:val="single" w:sz="4" w:space="0" w:color="auto"/>
              <w:left w:val="single" w:sz="4" w:space="0" w:color="auto"/>
              <w:bottom w:val="single" w:sz="4" w:space="0" w:color="auto"/>
              <w:right w:val="single" w:sz="4" w:space="0" w:color="auto"/>
            </w:tcBorders>
            <w:hideMark/>
          </w:tcPr>
          <w:p w14:paraId="233F8DD9" w14:textId="77777777" w:rsidR="00424586" w:rsidRDefault="00424586" w:rsidP="00BA7AF1">
            <w:pPr>
              <w:rPr>
                <w:rFonts w:ascii="宋体" w:cs="宋体"/>
                <w:color w:val="000000" w:themeColor="text1"/>
                <w:kern w:val="0"/>
                <w:sz w:val="18"/>
                <w:szCs w:val="18"/>
              </w:rPr>
            </w:pPr>
            <w:r>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583178F3" w14:textId="77777777" w:rsidR="00424586" w:rsidRDefault="00424586"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填充</w:t>
            </w:r>
          </w:p>
        </w:tc>
      </w:tr>
      <w:tr w:rsidR="00424586" w:rsidRPr="006D3A21" w14:paraId="182F1EE7" w14:textId="77777777" w:rsidTr="00230757">
        <w:trPr>
          <w:trHeight w:val="412"/>
        </w:trPr>
        <w:tc>
          <w:tcPr>
            <w:tcW w:w="8325" w:type="dxa"/>
            <w:gridSpan w:val="3"/>
            <w:tcBorders>
              <w:top w:val="single" w:sz="4" w:space="0" w:color="auto"/>
              <w:left w:val="single" w:sz="4" w:space="0" w:color="auto"/>
              <w:bottom w:val="single" w:sz="4" w:space="0" w:color="auto"/>
              <w:right w:val="single" w:sz="4" w:space="0" w:color="auto"/>
            </w:tcBorders>
            <w:hideMark/>
          </w:tcPr>
          <w:p w14:paraId="1A4D07C0" w14:textId="77777777" w:rsidR="00424586" w:rsidRDefault="00424586"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}公共信道PBCH的SINR，bit1和bit8有效的时候此数据机构有效</w:t>
            </w:r>
          </w:p>
        </w:tc>
      </w:tr>
      <w:tr w:rsidR="00424586" w:rsidRPr="006D3A21" w14:paraId="2C0EF17E" w14:textId="77777777" w:rsidTr="00230757">
        <w:trPr>
          <w:trHeight w:val="412"/>
        </w:trPr>
        <w:tc>
          <w:tcPr>
            <w:tcW w:w="8325" w:type="dxa"/>
            <w:gridSpan w:val="3"/>
            <w:tcBorders>
              <w:top w:val="single" w:sz="4" w:space="0" w:color="auto"/>
              <w:left w:val="single" w:sz="4" w:space="0" w:color="auto"/>
              <w:bottom w:val="single" w:sz="4" w:space="0" w:color="auto"/>
              <w:right w:val="single" w:sz="4" w:space="0" w:color="auto"/>
            </w:tcBorders>
            <w:hideMark/>
          </w:tcPr>
          <w:p w14:paraId="62C148B3" w14:textId="77777777" w:rsidR="00424586" w:rsidRDefault="00424586" w:rsidP="00BA7AF1">
            <w:pPr>
              <w:autoSpaceDE w:val="0"/>
              <w:autoSpaceDN w:val="0"/>
              <w:adjustRightInd w:val="0"/>
              <w:spacing w:line="240" w:lineRule="auto"/>
              <w:jc w:val="left"/>
              <w:rPr>
                <w:rFonts w:ascii="宋体" w:cs="宋体"/>
                <w:color w:val="000000" w:themeColor="text1"/>
                <w:kern w:val="0"/>
                <w:sz w:val="18"/>
                <w:szCs w:val="18"/>
              </w:rPr>
            </w:pPr>
            <w:r>
              <w:rPr>
                <w:color w:val="000000" w:themeColor="text1"/>
                <w:lang w:val="en-GB"/>
              </w:rPr>
              <w:t>S</w:t>
            </w:r>
            <w:r>
              <w:rPr>
                <w:rFonts w:hint="eastAsia"/>
                <w:color w:val="000000" w:themeColor="text1"/>
                <w:lang w:val="en-GB"/>
              </w:rPr>
              <w:t>truct{</w:t>
            </w:r>
          </w:p>
        </w:tc>
      </w:tr>
      <w:tr w:rsidR="00B40FAC" w:rsidRPr="006D3A21" w14:paraId="4ED6C8E5" w14:textId="77777777" w:rsidTr="00BA7AF1">
        <w:trPr>
          <w:trHeight w:val="412"/>
        </w:trPr>
        <w:tc>
          <w:tcPr>
            <w:tcW w:w="2288" w:type="dxa"/>
            <w:tcBorders>
              <w:top w:val="single" w:sz="4" w:space="0" w:color="auto"/>
              <w:left w:val="single" w:sz="4" w:space="0" w:color="auto"/>
              <w:bottom w:val="single" w:sz="4" w:space="0" w:color="auto"/>
              <w:right w:val="single" w:sz="4" w:space="0" w:color="auto"/>
            </w:tcBorders>
            <w:hideMark/>
          </w:tcPr>
          <w:p w14:paraId="545328EB" w14:textId="77777777" w:rsidR="00B40FAC" w:rsidRPr="006D3A21" w:rsidRDefault="00B40FAC" w:rsidP="00BA7AF1">
            <w:pPr>
              <w:rPr>
                <w:color w:val="000000" w:themeColor="text1"/>
                <w:lang w:val="en-GB"/>
              </w:rPr>
            </w:pPr>
            <w:r>
              <w:rPr>
                <w:color w:val="000000" w:themeColor="text1"/>
                <w:lang w:val="en-GB"/>
              </w:rPr>
              <w:t>P</w:t>
            </w:r>
            <w:r>
              <w:rPr>
                <w:rFonts w:hint="eastAsia"/>
                <w:color w:val="000000" w:themeColor="text1"/>
                <w:lang w:val="en-GB"/>
              </w:rPr>
              <w:t>cfich_sinr</w:t>
            </w:r>
          </w:p>
        </w:tc>
        <w:tc>
          <w:tcPr>
            <w:tcW w:w="1646" w:type="dxa"/>
            <w:tcBorders>
              <w:top w:val="single" w:sz="4" w:space="0" w:color="auto"/>
              <w:left w:val="single" w:sz="4" w:space="0" w:color="auto"/>
              <w:bottom w:val="single" w:sz="4" w:space="0" w:color="auto"/>
              <w:right w:val="single" w:sz="4" w:space="0" w:color="auto"/>
            </w:tcBorders>
            <w:hideMark/>
          </w:tcPr>
          <w:p w14:paraId="1555976A" w14:textId="77777777" w:rsidR="00B40FAC" w:rsidRDefault="00B40FAC" w:rsidP="00BA7AF1">
            <w:pPr>
              <w:rPr>
                <w:rFonts w:ascii="宋体" w:cs="宋体"/>
                <w:color w:val="000000" w:themeColor="text1"/>
                <w:kern w:val="0"/>
                <w:sz w:val="18"/>
                <w:szCs w:val="18"/>
              </w:rPr>
            </w:pPr>
            <w:r>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0F9E8165" w14:textId="77777777" w:rsidR="00B40FAC" w:rsidRDefault="00B40FAC"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平均值</w:t>
            </w:r>
          </w:p>
        </w:tc>
      </w:tr>
      <w:tr w:rsidR="00424586" w:rsidRPr="006D3A21" w14:paraId="64C6DACF" w14:textId="77777777" w:rsidTr="00BA7AF1">
        <w:trPr>
          <w:trHeight w:val="412"/>
        </w:trPr>
        <w:tc>
          <w:tcPr>
            <w:tcW w:w="2288" w:type="dxa"/>
            <w:tcBorders>
              <w:top w:val="single" w:sz="4" w:space="0" w:color="auto"/>
              <w:left w:val="single" w:sz="4" w:space="0" w:color="auto"/>
              <w:bottom w:val="single" w:sz="4" w:space="0" w:color="auto"/>
              <w:right w:val="single" w:sz="4" w:space="0" w:color="auto"/>
            </w:tcBorders>
            <w:hideMark/>
          </w:tcPr>
          <w:p w14:paraId="20E5E4CA" w14:textId="77777777" w:rsidR="00424586" w:rsidRDefault="00424586" w:rsidP="00BA7AF1">
            <w:pPr>
              <w:rPr>
                <w:color w:val="000000" w:themeColor="text1"/>
                <w:lang w:val="en-GB"/>
              </w:rPr>
            </w:pPr>
            <w:r>
              <w:rPr>
                <w:rFonts w:hint="eastAsia"/>
                <w:color w:val="000000" w:themeColor="text1"/>
                <w:lang w:val="en-GB"/>
              </w:rPr>
              <w:t>Padding</w:t>
            </w:r>
          </w:p>
        </w:tc>
        <w:tc>
          <w:tcPr>
            <w:tcW w:w="1646" w:type="dxa"/>
            <w:tcBorders>
              <w:top w:val="single" w:sz="4" w:space="0" w:color="auto"/>
              <w:left w:val="single" w:sz="4" w:space="0" w:color="auto"/>
              <w:bottom w:val="single" w:sz="4" w:space="0" w:color="auto"/>
              <w:right w:val="single" w:sz="4" w:space="0" w:color="auto"/>
            </w:tcBorders>
            <w:hideMark/>
          </w:tcPr>
          <w:p w14:paraId="2E86ECEE" w14:textId="77777777" w:rsidR="00424586" w:rsidRDefault="00424586" w:rsidP="00BA7AF1">
            <w:pPr>
              <w:rPr>
                <w:rFonts w:ascii="宋体" w:cs="宋体"/>
                <w:color w:val="000000" w:themeColor="text1"/>
                <w:kern w:val="0"/>
                <w:sz w:val="18"/>
                <w:szCs w:val="18"/>
              </w:rPr>
            </w:pPr>
            <w:r>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093C2E3F" w14:textId="77777777" w:rsidR="00424586" w:rsidRDefault="00424586"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填充</w:t>
            </w:r>
          </w:p>
        </w:tc>
      </w:tr>
      <w:tr w:rsidR="00424586" w:rsidRPr="006D3A21" w14:paraId="1736243D" w14:textId="77777777" w:rsidTr="00230757">
        <w:trPr>
          <w:trHeight w:val="412"/>
        </w:trPr>
        <w:tc>
          <w:tcPr>
            <w:tcW w:w="8325" w:type="dxa"/>
            <w:gridSpan w:val="3"/>
            <w:tcBorders>
              <w:top w:val="single" w:sz="4" w:space="0" w:color="auto"/>
              <w:left w:val="single" w:sz="4" w:space="0" w:color="auto"/>
              <w:bottom w:val="single" w:sz="4" w:space="0" w:color="auto"/>
              <w:right w:val="single" w:sz="4" w:space="0" w:color="auto"/>
            </w:tcBorders>
            <w:hideMark/>
          </w:tcPr>
          <w:p w14:paraId="3BC532AE" w14:textId="77777777" w:rsidR="00424586" w:rsidRDefault="00424586" w:rsidP="004273E7">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}公共信道P</w:t>
            </w:r>
            <w:r w:rsidR="004273E7">
              <w:rPr>
                <w:rFonts w:ascii="宋体" w:cs="宋体" w:hint="eastAsia"/>
                <w:color w:val="000000" w:themeColor="text1"/>
                <w:kern w:val="0"/>
                <w:sz w:val="18"/>
                <w:szCs w:val="18"/>
              </w:rPr>
              <w:t>CFI</w:t>
            </w:r>
            <w:r>
              <w:rPr>
                <w:rFonts w:ascii="宋体" w:cs="宋体" w:hint="eastAsia"/>
                <w:color w:val="000000" w:themeColor="text1"/>
                <w:kern w:val="0"/>
                <w:sz w:val="18"/>
                <w:szCs w:val="18"/>
              </w:rPr>
              <w:t>CH的SINR，bit1和bit9有效的时候此数据机构有效</w:t>
            </w:r>
          </w:p>
        </w:tc>
      </w:tr>
      <w:tr w:rsidR="00424586" w:rsidRPr="006D3A21" w14:paraId="426D0BD6" w14:textId="77777777" w:rsidTr="00230757">
        <w:trPr>
          <w:trHeight w:val="412"/>
        </w:trPr>
        <w:tc>
          <w:tcPr>
            <w:tcW w:w="8325" w:type="dxa"/>
            <w:gridSpan w:val="3"/>
            <w:tcBorders>
              <w:top w:val="single" w:sz="4" w:space="0" w:color="auto"/>
              <w:left w:val="single" w:sz="4" w:space="0" w:color="auto"/>
              <w:bottom w:val="single" w:sz="4" w:space="0" w:color="auto"/>
              <w:right w:val="single" w:sz="4" w:space="0" w:color="auto"/>
            </w:tcBorders>
            <w:hideMark/>
          </w:tcPr>
          <w:p w14:paraId="131908A3" w14:textId="77777777" w:rsidR="00424586" w:rsidRDefault="00424586"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color w:val="000000" w:themeColor="text1"/>
                <w:kern w:val="0"/>
                <w:sz w:val="18"/>
                <w:szCs w:val="18"/>
              </w:rPr>
              <w:t>S</w:t>
            </w:r>
            <w:r>
              <w:rPr>
                <w:rFonts w:ascii="宋体" w:cs="宋体" w:hint="eastAsia"/>
                <w:color w:val="000000" w:themeColor="text1"/>
                <w:kern w:val="0"/>
                <w:sz w:val="18"/>
                <w:szCs w:val="18"/>
              </w:rPr>
              <w:t>truct{</w:t>
            </w:r>
          </w:p>
        </w:tc>
      </w:tr>
      <w:tr w:rsidR="00B40FAC" w:rsidRPr="006D3A21" w14:paraId="56DDD392" w14:textId="77777777" w:rsidTr="00BA7AF1">
        <w:trPr>
          <w:trHeight w:val="412"/>
        </w:trPr>
        <w:tc>
          <w:tcPr>
            <w:tcW w:w="2288" w:type="dxa"/>
            <w:tcBorders>
              <w:top w:val="single" w:sz="4" w:space="0" w:color="auto"/>
              <w:left w:val="single" w:sz="4" w:space="0" w:color="auto"/>
              <w:bottom w:val="single" w:sz="4" w:space="0" w:color="auto"/>
              <w:right w:val="single" w:sz="4" w:space="0" w:color="auto"/>
            </w:tcBorders>
            <w:hideMark/>
          </w:tcPr>
          <w:p w14:paraId="6C6BFA8A" w14:textId="77777777" w:rsidR="00B40FAC" w:rsidRPr="006D3A21" w:rsidRDefault="00B40FAC" w:rsidP="00BA7AF1">
            <w:pPr>
              <w:rPr>
                <w:color w:val="000000" w:themeColor="text1"/>
                <w:lang w:val="en-GB"/>
              </w:rPr>
            </w:pPr>
            <w:r>
              <w:rPr>
                <w:color w:val="000000" w:themeColor="text1"/>
                <w:lang w:val="en-GB"/>
              </w:rPr>
              <w:t>P</w:t>
            </w:r>
            <w:r>
              <w:rPr>
                <w:rFonts w:hint="eastAsia"/>
                <w:color w:val="000000" w:themeColor="text1"/>
                <w:lang w:val="en-GB"/>
              </w:rPr>
              <w:t>ss_sinr</w:t>
            </w:r>
          </w:p>
        </w:tc>
        <w:tc>
          <w:tcPr>
            <w:tcW w:w="1646" w:type="dxa"/>
            <w:tcBorders>
              <w:top w:val="single" w:sz="4" w:space="0" w:color="auto"/>
              <w:left w:val="single" w:sz="4" w:space="0" w:color="auto"/>
              <w:bottom w:val="single" w:sz="4" w:space="0" w:color="auto"/>
              <w:right w:val="single" w:sz="4" w:space="0" w:color="auto"/>
            </w:tcBorders>
            <w:hideMark/>
          </w:tcPr>
          <w:p w14:paraId="05776C42" w14:textId="77777777" w:rsidR="00B40FAC" w:rsidRDefault="00B40FAC" w:rsidP="00BA7AF1">
            <w:pPr>
              <w:rPr>
                <w:rFonts w:ascii="宋体" w:cs="宋体"/>
                <w:color w:val="000000" w:themeColor="text1"/>
                <w:kern w:val="0"/>
                <w:sz w:val="18"/>
                <w:szCs w:val="18"/>
              </w:rPr>
            </w:pPr>
            <w:r>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5180D7A6" w14:textId="77777777" w:rsidR="00B40FAC" w:rsidRDefault="00B40FAC"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平均值</w:t>
            </w:r>
          </w:p>
        </w:tc>
      </w:tr>
      <w:tr w:rsidR="00B40FAC" w:rsidRPr="006D3A21" w14:paraId="701F8A27" w14:textId="77777777" w:rsidTr="00BA7AF1">
        <w:trPr>
          <w:trHeight w:val="412"/>
        </w:trPr>
        <w:tc>
          <w:tcPr>
            <w:tcW w:w="2288" w:type="dxa"/>
            <w:tcBorders>
              <w:top w:val="single" w:sz="4" w:space="0" w:color="auto"/>
              <w:left w:val="single" w:sz="4" w:space="0" w:color="auto"/>
              <w:bottom w:val="single" w:sz="4" w:space="0" w:color="auto"/>
              <w:right w:val="single" w:sz="4" w:space="0" w:color="auto"/>
            </w:tcBorders>
            <w:hideMark/>
          </w:tcPr>
          <w:p w14:paraId="170A60D5" w14:textId="77777777" w:rsidR="00B40FAC" w:rsidRPr="006D3A21" w:rsidRDefault="00B40FAC" w:rsidP="00BA7AF1">
            <w:pPr>
              <w:rPr>
                <w:color w:val="000000" w:themeColor="text1"/>
                <w:lang w:val="en-GB"/>
              </w:rPr>
            </w:pPr>
            <w:r>
              <w:rPr>
                <w:color w:val="000000" w:themeColor="text1"/>
                <w:lang w:val="en-GB"/>
              </w:rPr>
              <w:t>S</w:t>
            </w:r>
            <w:r>
              <w:rPr>
                <w:rFonts w:hint="eastAsia"/>
                <w:color w:val="000000" w:themeColor="text1"/>
                <w:lang w:val="en-GB"/>
              </w:rPr>
              <w:t>ss_sinr</w:t>
            </w:r>
          </w:p>
        </w:tc>
        <w:tc>
          <w:tcPr>
            <w:tcW w:w="1646" w:type="dxa"/>
            <w:tcBorders>
              <w:top w:val="single" w:sz="4" w:space="0" w:color="auto"/>
              <w:left w:val="single" w:sz="4" w:space="0" w:color="auto"/>
              <w:bottom w:val="single" w:sz="4" w:space="0" w:color="auto"/>
              <w:right w:val="single" w:sz="4" w:space="0" w:color="auto"/>
            </w:tcBorders>
            <w:hideMark/>
          </w:tcPr>
          <w:p w14:paraId="0431883A" w14:textId="77777777" w:rsidR="00B40FAC" w:rsidRDefault="00B40FAC" w:rsidP="00BA7AF1">
            <w:pPr>
              <w:rPr>
                <w:rFonts w:ascii="宋体" w:cs="宋体"/>
                <w:color w:val="000000" w:themeColor="text1"/>
                <w:kern w:val="0"/>
                <w:sz w:val="18"/>
                <w:szCs w:val="18"/>
              </w:rPr>
            </w:pPr>
            <w:r>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7B43B910" w14:textId="77777777" w:rsidR="00B40FAC" w:rsidRDefault="00B40FAC"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平均值</w:t>
            </w:r>
          </w:p>
        </w:tc>
      </w:tr>
      <w:tr w:rsidR="000C7ECC" w:rsidRPr="006D3A21" w14:paraId="0435E56F" w14:textId="77777777" w:rsidTr="00726372">
        <w:trPr>
          <w:trHeight w:val="412"/>
        </w:trPr>
        <w:tc>
          <w:tcPr>
            <w:tcW w:w="8325" w:type="dxa"/>
            <w:gridSpan w:val="3"/>
            <w:tcBorders>
              <w:top w:val="single" w:sz="4" w:space="0" w:color="auto"/>
              <w:left w:val="single" w:sz="4" w:space="0" w:color="auto"/>
              <w:bottom w:val="single" w:sz="4" w:space="0" w:color="auto"/>
              <w:right w:val="single" w:sz="4" w:space="0" w:color="auto"/>
            </w:tcBorders>
            <w:hideMark/>
          </w:tcPr>
          <w:p w14:paraId="0503F761" w14:textId="77777777" w:rsidR="000C7ECC" w:rsidRDefault="000C7ECC"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}主辅同步信号的SINR，bit1和bit12有效的时候此数据机构有效</w:t>
            </w:r>
          </w:p>
        </w:tc>
      </w:tr>
      <w:tr w:rsidR="000C7ECC" w:rsidRPr="006D3A21" w14:paraId="4582393C" w14:textId="77777777" w:rsidTr="00726372">
        <w:trPr>
          <w:trHeight w:val="412"/>
        </w:trPr>
        <w:tc>
          <w:tcPr>
            <w:tcW w:w="8325" w:type="dxa"/>
            <w:gridSpan w:val="3"/>
            <w:tcBorders>
              <w:top w:val="single" w:sz="4" w:space="0" w:color="auto"/>
              <w:left w:val="single" w:sz="4" w:space="0" w:color="auto"/>
              <w:bottom w:val="single" w:sz="4" w:space="0" w:color="auto"/>
              <w:right w:val="single" w:sz="4" w:space="0" w:color="auto"/>
            </w:tcBorders>
            <w:hideMark/>
          </w:tcPr>
          <w:p w14:paraId="22AF98B6" w14:textId="77777777" w:rsidR="000C7ECC" w:rsidRDefault="000C7ECC"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Struct{</w:t>
            </w:r>
          </w:p>
        </w:tc>
      </w:tr>
      <w:tr w:rsidR="00D8689D" w:rsidRPr="006D3A21" w14:paraId="24A8C395" w14:textId="77777777" w:rsidTr="00BA7AF1">
        <w:trPr>
          <w:trHeight w:val="412"/>
        </w:trPr>
        <w:tc>
          <w:tcPr>
            <w:tcW w:w="2288" w:type="dxa"/>
            <w:tcBorders>
              <w:top w:val="single" w:sz="4" w:space="0" w:color="auto"/>
              <w:left w:val="single" w:sz="4" w:space="0" w:color="auto"/>
              <w:bottom w:val="single" w:sz="4" w:space="0" w:color="auto"/>
              <w:right w:val="single" w:sz="4" w:space="0" w:color="auto"/>
            </w:tcBorders>
            <w:hideMark/>
          </w:tcPr>
          <w:p w14:paraId="2FDA98B3" w14:textId="77777777" w:rsidR="00D8689D" w:rsidRDefault="000C7ECC" w:rsidP="00BA7AF1">
            <w:pPr>
              <w:rPr>
                <w:color w:val="000000" w:themeColor="text1"/>
                <w:lang w:val="en-GB"/>
              </w:rPr>
            </w:pPr>
            <w:r>
              <w:rPr>
                <w:rFonts w:hint="eastAsia"/>
                <w:color w:val="000000" w:themeColor="text1"/>
                <w:lang w:val="en-GB"/>
              </w:rPr>
              <w:t>Crs0_sinr</w:t>
            </w:r>
          </w:p>
        </w:tc>
        <w:tc>
          <w:tcPr>
            <w:tcW w:w="1646" w:type="dxa"/>
            <w:tcBorders>
              <w:top w:val="single" w:sz="4" w:space="0" w:color="auto"/>
              <w:left w:val="single" w:sz="4" w:space="0" w:color="auto"/>
              <w:bottom w:val="single" w:sz="4" w:space="0" w:color="auto"/>
              <w:right w:val="single" w:sz="4" w:space="0" w:color="auto"/>
            </w:tcBorders>
            <w:hideMark/>
          </w:tcPr>
          <w:p w14:paraId="7020E610" w14:textId="77777777" w:rsidR="00D8689D" w:rsidRDefault="000C7ECC" w:rsidP="00BA7AF1">
            <w:pPr>
              <w:rPr>
                <w:rFonts w:ascii="宋体" w:cs="宋体"/>
                <w:color w:val="000000" w:themeColor="text1"/>
                <w:kern w:val="0"/>
                <w:sz w:val="18"/>
                <w:szCs w:val="18"/>
              </w:rPr>
            </w:pPr>
            <w:r>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3926E840" w14:textId="77777777" w:rsidR="00D8689D" w:rsidRDefault="000C7ECC"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平均值</w:t>
            </w:r>
          </w:p>
        </w:tc>
      </w:tr>
      <w:tr w:rsidR="00D8689D" w:rsidRPr="006D3A21" w14:paraId="66E45301" w14:textId="77777777" w:rsidTr="00BA7AF1">
        <w:trPr>
          <w:trHeight w:val="412"/>
        </w:trPr>
        <w:tc>
          <w:tcPr>
            <w:tcW w:w="2288" w:type="dxa"/>
            <w:tcBorders>
              <w:top w:val="single" w:sz="4" w:space="0" w:color="auto"/>
              <w:left w:val="single" w:sz="4" w:space="0" w:color="auto"/>
              <w:bottom w:val="single" w:sz="4" w:space="0" w:color="auto"/>
              <w:right w:val="single" w:sz="4" w:space="0" w:color="auto"/>
            </w:tcBorders>
            <w:hideMark/>
          </w:tcPr>
          <w:p w14:paraId="7963E6EB" w14:textId="77777777" w:rsidR="00D8689D" w:rsidRDefault="000C7ECC" w:rsidP="00BA7AF1">
            <w:pPr>
              <w:rPr>
                <w:color w:val="000000" w:themeColor="text1"/>
                <w:lang w:val="en-GB"/>
              </w:rPr>
            </w:pPr>
            <w:r>
              <w:rPr>
                <w:rFonts w:hint="eastAsia"/>
                <w:color w:val="000000" w:themeColor="text1"/>
                <w:lang w:val="en-GB"/>
              </w:rPr>
              <w:t>Crs1_sinr</w:t>
            </w:r>
          </w:p>
        </w:tc>
        <w:tc>
          <w:tcPr>
            <w:tcW w:w="1646" w:type="dxa"/>
            <w:tcBorders>
              <w:top w:val="single" w:sz="4" w:space="0" w:color="auto"/>
              <w:left w:val="single" w:sz="4" w:space="0" w:color="auto"/>
              <w:bottom w:val="single" w:sz="4" w:space="0" w:color="auto"/>
              <w:right w:val="single" w:sz="4" w:space="0" w:color="auto"/>
            </w:tcBorders>
            <w:hideMark/>
          </w:tcPr>
          <w:p w14:paraId="089EC3A1" w14:textId="77777777" w:rsidR="00D8689D" w:rsidRDefault="000C7ECC" w:rsidP="00BA7AF1">
            <w:pPr>
              <w:rPr>
                <w:rFonts w:ascii="宋体" w:cs="宋体"/>
                <w:color w:val="000000" w:themeColor="text1"/>
                <w:kern w:val="0"/>
                <w:sz w:val="18"/>
                <w:szCs w:val="18"/>
              </w:rPr>
            </w:pPr>
            <w:r>
              <w:rPr>
                <w:rFonts w:ascii="宋体" w:cs="宋体" w:hint="eastAsia"/>
                <w:color w:val="000000" w:themeColor="text1"/>
                <w:kern w:val="0"/>
                <w:sz w:val="18"/>
                <w:szCs w:val="18"/>
              </w:rPr>
              <w:t>S16</w:t>
            </w:r>
          </w:p>
        </w:tc>
        <w:tc>
          <w:tcPr>
            <w:tcW w:w="4391" w:type="dxa"/>
            <w:tcBorders>
              <w:top w:val="single" w:sz="4" w:space="0" w:color="auto"/>
              <w:left w:val="single" w:sz="4" w:space="0" w:color="auto"/>
              <w:bottom w:val="single" w:sz="4" w:space="0" w:color="auto"/>
              <w:right w:val="single" w:sz="4" w:space="0" w:color="auto"/>
            </w:tcBorders>
            <w:hideMark/>
          </w:tcPr>
          <w:p w14:paraId="4DC3AD83" w14:textId="77777777" w:rsidR="00D8689D" w:rsidRDefault="000C7ECC"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平均值</w:t>
            </w:r>
          </w:p>
        </w:tc>
      </w:tr>
      <w:tr w:rsidR="00B40FAC" w:rsidRPr="006D3A21" w14:paraId="26483152" w14:textId="77777777" w:rsidTr="00B8632B">
        <w:trPr>
          <w:trHeight w:val="412"/>
        </w:trPr>
        <w:tc>
          <w:tcPr>
            <w:tcW w:w="8325" w:type="dxa"/>
            <w:gridSpan w:val="3"/>
            <w:tcBorders>
              <w:top w:val="single" w:sz="4" w:space="0" w:color="auto"/>
              <w:left w:val="single" w:sz="4" w:space="0" w:color="auto"/>
              <w:bottom w:val="single" w:sz="4" w:space="0" w:color="auto"/>
              <w:right w:val="single" w:sz="4" w:space="0" w:color="auto"/>
            </w:tcBorders>
            <w:hideMark/>
          </w:tcPr>
          <w:p w14:paraId="60513417" w14:textId="77777777" w:rsidR="00B40FAC" w:rsidRDefault="000C7ECC" w:rsidP="00424586">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}主辅同步信号的SINR，bit1和bit13有效的时候此数据机构有效</w:t>
            </w:r>
          </w:p>
        </w:tc>
      </w:tr>
      <w:tr w:rsidR="00B40FAC" w:rsidRPr="006D3A21" w14:paraId="1F54640E" w14:textId="77777777" w:rsidTr="00BA7AF1">
        <w:trPr>
          <w:trHeight w:val="412"/>
        </w:trPr>
        <w:tc>
          <w:tcPr>
            <w:tcW w:w="2288" w:type="dxa"/>
            <w:tcBorders>
              <w:top w:val="single" w:sz="4" w:space="0" w:color="auto"/>
              <w:left w:val="single" w:sz="4" w:space="0" w:color="auto"/>
              <w:bottom w:val="single" w:sz="4" w:space="0" w:color="auto"/>
              <w:right w:val="single" w:sz="4" w:space="0" w:color="auto"/>
            </w:tcBorders>
            <w:hideMark/>
          </w:tcPr>
          <w:p w14:paraId="3A98DDE6" w14:textId="77777777" w:rsidR="00B40FAC" w:rsidRPr="006D3A21" w:rsidRDefault="00B40FAC" w:rsidP="00BA7AF1">
            <w:pPr>
              <w:rPr>
                <w:color w:val="000000" w:themeColor="text1"/>
                <w:lang w:val="en-GB"/>
              </w:rPr>
            </w:pPr>
            <w:r w:rsidRPr="006D3A21">
              <w:rPr>
                <w:rFonts w:hint="eastAsia"/>
                <w:color w:val="000000" w:themeColor="text1"/>
                <w:lang w:val="en-GB"/>
              </w:rPr>
              <w:t>Struct{</w:t>
            </w:r>
          </w:p>
        </w:tc>
        <w:tc>
          <w:tcPr>
            <w:tcW w:w="1646" w:type="dxa"/>
            <w:tcBorders>
              <w:top w:val="single" w:sz="4" w:space="0" w:color="auto"/>
              <w:left w:val="single" w:sz="4" w:space="0" w:color="auto"/>
              <w:bottom w:val="single" w:sz="4" w:space="0" w:color="auto"/>
              <w:right w:val="single" w:sz="4" w:space="0" w:color="auto"/>
            </w:tcBorders>
            <w:hideMark/>
          </w:tcPr>
          <w:p w14:paraId="1585827F" w14:textId="77777777" w:rsidR="00B40FAC" w:rsidRDefault="00B40FAC" w:rsidP="00BA7AF1">
            <w:pPr>
              <w:rPr>
                <w:rFonts w:ascii="宋体" w:cs="宋体"/>
                <w:color w:val="000000" w:themeColor="text1"/>
                <w:kern w:val="0"/>
                <w:sz w:val="18"/>
                <w:szCs w:val="18"/>
              </w:rPr>
            </w:pPr>
          </w:p>
        </w:tc>
        <w:tc>
          <w:tcPr>
            <w:tcW w:w="4391" w:type="dxa"/>
            <w:tcBorders>
              <w:top w:val="single" w:sz="4" w:space="0" w:color="auto"/>
              <w:left w:val="single" w:sz="4" w:space="0" w:color="auto"/>
              <w:bottom w:val="single" w:sz="4" w:space="0" w:color="auto"/>
              <w:right w:val="single" w:sz="4" w:space="0" w:color="auto"/>
            </w:tcBorders>
            <w:hideMark/>
          </w:tcPr>
          <w:p w14:paraId="3DEBEF9E" w14:textId="77777777" w:rsidR="00B40FAC" w:rsidRDefault="00B40FAC" w:rsidP="00BA7AF1">
            <w:pPr>
              <w:autoSpaceDE w:val="0"/>
              <w:autoSpaceDN w:val="0"/>
              <w:adjustRightInd w:val="0"/>
              <w:spacing w:line="240" w:lineRule="auto"/>
              <w:jc w:val="left"/>
              <w:rPr>
                <w:rFonts w:ascii="宋体" w:cs="宋体"/>
                <w:color w:val="000000" w:themeColor="text1"/>
                <w:kern w:val="0"/>
                <w:sz w:val="18"/>
                <w:szCs w:val="18"/>
              </w:rPr>
            </w:pPr>
          </w:p>
        </w:tc>
      </w:tr>
      <w:tr w:rsidR="00B40FAC" w:rsidRPr="006D3A21" w14:paraId="26EEBAD7" w14:textId="77777777" w:rsidTr="00BA7AF1">
        <w:tc>
          <w:tcPr>
            <w:tcW w:w="2288" w:type="dxa"/>
            <w:tcBorders>
              <w:top w:val="single" w:sz="4" w:space="0" w:color="auto"/>
              <w:left w:val="single" w:sz="4" w:space="0" w:color="auto"/>
              <w:bottom w:val="single" w:sz="4" w:space="0" w:color="auto"/>
              <w:right w:val="single" w:sz="4" w:space="0" w:color="auto"/>
            </w:tcBorders>
            <w:hideMark/>
          </w:tcPr>
          <w:p w14:paraId="038F36E5" w14:textId="77777777" w:rsidR="00B40FAC" w:rsidRPr="006D3A21" w:rsidRDefault="00B40FAC" w:rsidP="00BA7AF1">
            <w:pPr>
              <w:rPr>
                <w:color w:val="000000" w:themeColor="text1"/>
              </w:rPr>
            </w:pPr>
            <w:r>
              <w:rPr>
                <w:rFonts w:hint="eastAsia"/>
                <w:color w:val="000000" w:themeColor="text1"/>
              </w:rPr>
              <w:t>H[8]</w:t>
            </w:r>
          </w:p>
        </w:tc>
        <w:tc>
          <w:tcPr>
            <w:tcW w:w="1646" w:type="dxa"/>
            <w:tcBorders>
              <w:top w:val="single" w:sz="4" w:space="0" w:color="auto"/>
              <w:left w:val="single" w:sz="4" w:space="0" w:color="auto"/>
              <w:bottom w:val="single" w:sz="4" w:space="0" w:color="auto"/>
              <w:right w:val="single" w:sz="4" w:space="0" w:color="auto"/>
            </w:tcBorders>
            <w:hideMark/>
          </w:tcPr>
          <w:p w14:paraId="28399F72" w14:textId="77777777" w:rsidR="00B40FAC" w:rsidRDefault="00B40FAC" w:rsidP="00BA7AF1">
            <w:pPr>
              <w:rPr>
                <w:rFonts w:ascii="宋体" w:cs="宋体"/>
                <w:color w:val="000000" w:themeColor="text1"/>
                <w:kern w:val="0"/>
                <w:sz w:val="18"/>
                <w:szCs w:val="18"/>
              </w:rPr>
            </w:pPr>
            <w:r>
              <w:rPr>
                <w:rFonts w:ascii="宋体" w:cs="宋体"/>
                <w:color w:val="000000" w:themeColor="text1"/>
                <w:kern w:val="0"/>
                <w:sz w:val="18"/>
                <w:szCs w:val="18"/>
              </w:rPr>
              <w:t>S</w:t>
            </w:r>
            <w:r>
              <w:rPr>
                <w:rFonts w:ascii="宋体" w:cs="宋体" w:hint="eastAsia"/>
                <w:color w:val="000000" w:themeColor="text1"/>
                <w:kern w:val="0"/>
                <w:sz w:val="18"/>
                <w:szCs w:val="18"/>
              </w:rPr>
              <w:t>16</w:t>
            </w:r>
          </w:p>
        </w:tc>
        <w:tc>
          <w:tcPr>
            <w:tcW w:w="4391" w:type="dxa"/>
            <w:tcBorders>
              <w:top w:val="single" w:sz="4" w:space="0" w:color="auto"/>
              <w:left w:val="single" w:sz="4" w:space="0" w:color="auto"/>
              <w:bottom w:val="single" w:sz="4" w:space="0" w:color="auto"/>
              <w:right w:val="single" w:sz="4" w:space="0" w:color="auto"/>
            </w:tcBorders>
            <w:hideMark/>
          </w:tcPr>
          <w:p w14:paraId="45A6B15B" w14:textId="77777777" w:rsidR="00B40FAC" w:rsidRDefault="00B40FAC" w:rsidP="00BA7AF1">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每个PRB的H矩阵，2*2，数据以rel,img,rel,img格式存储</w:t>
            </w:r>
          </w:p>
        </w:tc>
      </w:tr>
      <w:tr w:rsidR="00B40FAC" w:rsidRPr="006D3A21" w14:paraId="07F9944F" w14:textId="77777777" w:rsidTr="00BA7AF1">
        <w:tc>
          <w:tcPr>
            <w:tcW w:w="2288" w:type="dxa"/>
            <w:tcBorders>
              <w:top w:val="single" w:sz="4" w:space="0" w:color="auto"/>
              <w:left w:val="single" w:sz="4" w:space="0" w:color="auto"/>
              <w:bottom w:val="single" w:sz="4" w:space="0" w:color="auto"/>
              <w:right w:val="single" w:sz="4" w:space="0" w:color="auto"/>
            </w:tcBorders>
          </w:tcPr>
          <w:p w14:paraId="2F828839" w14:textId="77777777" w:rsidR="00B40FAC" w:rsidRPr="006D3A21" w:rsidRDefault="00B40FAC" w:rsidP="00BA7AF1">
            <w:pPr>
              <w:rPr>
                <w:color w:val="000000" w:themeColor="text1"/>
              </w:rPr>
            </w:pPr>
            <w:r w:rsidRPr="006D3A21">
              <w:rPr>
                <w:rFonts w:hint="eastAsia"/>
                <w:color w:val="000000" w:themeColor="text1"/>
              </w:rPr>
              <w:t>}</w:t>
            </w:r>
            <w:r>
              <w:rPr>
                <w:rFonts w:hint="eastAsia"/>
                <w:color w:val="000000" w:themeColor="text1"/>
              </w:rPr>
              <w:t>[</w:t>
            </w:r>
            <w:r>
              <w:rPr>
                <w:rFonts w:hint="eastAsia"/>
                <w:color w:val="000000" w:themeColor="text1"/>
                <w:lang w:val="en-GB"/>
              </w:rPr>
              <w:t>100]</w:t>
            </w:r>
          </w:p>
        </w:tc>
        <w:tc>
          <w:tcPr>
            <w:tcW w:w="1646" w:type="dxa"/>
            <w:tcBorders>
              <w:top w:val="single" w:sz="4" w:space="0" w:color="auto"/>
              <w:left w:val="single" w:sz="4" w:space="0" w:color="auto"/>
              <w:bottom w:val="single" w:sz="4" w:space="0" w:color="auto"/>
              <w:right w:val="single" w:sz="4" w:space="0" w:color="auto"/>
            </w:tcBorders>
          </w:tcPr>
          <w:p w14:paraId="3DB0BC70" w14:textId="77777777" w:rsidR="00B40FAC" w:rsidRPr="006D3A21" w:rsidRDefault="00B40FAC" w:rsidP="00BA7AF1">
            <w:pPr>
              <w:rPr>
                <w:rFonts w:ascii="宋体" w:cs="宋体"/>
                <w:color w:val="000000" w:themeColor="text1"/>
                <w:kern w:val="0"/>
                <w:sz w:val="18"/>
                <w:szCs w:val="18"/>
              </w:rPr>
            </w:pPr>
          </w:p>
        </w:tc>
        <w:tc>
          <w:tcPr>
            <w:tcW w:w="4391" w:type="dxa"/>
            <w:tcBorders>
              <w:top w:val="single" w:sz="4" w:space="0" w:color="auto"/>
              <w:left w:val="single" w:sz="4" w:space="0" w:color="auto"/>
              <w:bottom w:val="single" w:sz="4" w:space="0" w:color="auto"/>
              <w:right w:val="single" w:sz="4" w:space="0" w:color="auto"/>
            </w:tcBorders>
          </w:tcPr>
          <w:p w14:paraId="4039E456" w14:textId="77777777" w:rsidR="00B40FAC" w:rsidRPr="006D3A21" w:rsidRDefault="00B40FAC" w:rsidP="00BA7AF1">
            <w:pPr>
              <w:autoSpaceDE w:val="0"/>
              <w:autoSpaceDN w:val="0"/>
              <w:adjustRightInd w:val="0"/>
              <w:spacing w:line="240" w:lineRule="auto"/>
              <w:jc w:val="left"/>
              <w:rPr>
                <w:color w:val="000000" w:themeColor="text1"/>
                <w:kern w:val="0"/>
                <w:sz w:val="18"/>
                <w:szCs w:val="18"/>
              </w:rPr>
            </w:pPr>
            <w:commentRangeStart w:id="215"/>
            <w:r>
              <w:rPr>
                <w:rFonts w:hint="eastAsia"/>
                <w:color w:val="000000" w:themeColor="text1"/>
                <w:kern w:val="0"/>
                <w:sz w:val="18"/>
                <w:szCs w:val="18"/>
              </w:rPr>
              <w:t>最大</w:t>
            </w:r>
            <w:r>
              <w:rPr>
                <w:rFonts w:hint="eastAsia"/>
                <w:color w:val="000000" w:themeColor="text1"/>
                <w:kern w:val="0"/>
                <w:sz w:val="18"/>
                <w:szCs w:val="18"/>
              </w:rPr>
              <w:t>100</w:t>
            </w:r>
            <w:r>
              <w:rPr>
                <w:rFonts w:hint="eastAsia"/>
                <w:color w:val="000000" w:themeColor="text1"/>
                <w:kern w:val="0"/>
                <w:sz w:val="18"/>
                <w:szCs w:val="18"/>
              </w:rPr>
              <w:t>个</w:t>
            </w:r>
            <w:r>
              <w:rPr>
                <w:rFonts w:hint="eastAsia"/>
                <w:color w:val="000000" w:themeColor="text1"/>
                <w:kern w:val="0"/>
                <w:sz w:val="18"/>
                <w:szCs w:val="18"/>
              </w:rPr>
              <w:t>PRB</w:t>
            </w:r>
            <w:r>
              <w:rPr>
                <w:rFonts w:hint="eastAsia"/>
                <w:color w:val="000000" w:themeColor="text1"/>
                <w:kern w:val="0"/>
                <w:sz w:val="18"/>
                <w:szCs w:val="18"/>
              </w:rPr>
              <w:t>，如果支持非</w:t>
            </w:r>
            <w:r>
              <w:rPr>
                <w:rFonts w:hint="eastAsia"/>
                <w:color w:val="000000" w:themeColor="text1"/>
                <w:kern w:val="0"/>
                <w:sz w:val="18"/>
                <w:szCs w:val="18"/>
              </w:rPr>
              <w:t>20M</w:t>
            </w:r>
            <w:r>
              <w:rPr>
                <w:rFonts w:hint="eastAsia"/>
                <w:color w:val="000000" w:themeColor="text1"/>
                <w:kern w:val="0"/>
                <w:sz w:val="18"/>
                <w:szCs w:val="18"/>
              </w:rPr>
              <w:t>的时候，按照实际</w:t>
            </w:r>
            <w:r>
              <w:rPr>
                <w:rFonts w:hint="eastAsia"/>
                <w:color w:val="000000" w:themeColor="text1"/>
                <w:kern w:val="0"/>
                <w:sz w:val="18"/>
                <w:szCs w:val="18"/>
              </w:rPr>
              <w:t>PRB</w:t>
            </w:r>
            <w:r>
              <w:rPr>
                <w:rFonts w:hint="eastAsia"/>
                <w:color w:val="000000" w:themeColor="text1"/>
                <w:kern w:val="0"/>
                <w:sz w:val="18"/>
                <w:szCs w:val="18"/>
              </w:rPr>
              <w:t>个数从头读取</w:t>
            </w:r>
            <w:commentRangeEnd w:id="215"/>
            <w:r>
              <w:rPr>
                <w:rStyle w:val="affb"/>
              </w:rPr>
              <w:commentReference w:id="215"/>
            </w:r>
            <w:r>
              <w:rPr>
                <w:rFonts w:hint="eastAsia"/>
                <w:color w:val="000000" w:themeColor="text1"/>
                <w:kern w:val="0"/>
                <w:sz w:val="18"/>
                <w:szCs w:val="18"/>
              </w:rPr>
              <w:t>,</w:t>
            </w:r>
            <w:r>
              <w:rPr>
                <w:rFonts w:hint="eastAsia"/>
                <w:color w:val="000000" w:themeColor="text1"/>
                <w:kern w:val="0"/>
                <w:sz w:val="18"/>
                <w:szCs w:val="18"/>
              </w:rPr>
              <w:t>子帧</w:t>
            </w:r>
            <w:r>
              <w:rPr>
                <w:rFonts w:hint="eastAsia"/>
                <w:color w:val="000000" w:themeColor="text1"/>
                <w:kern w:val="0"/>
                <w:sz w:val="18"/>
                <w:szCs w:val="18"/>
              </w:rPr>
              <w:t>0</w:t>
            </w:r>
            <w:r>
              <w:rPr>
                <w:rFonts w:hint="eastAsia"/>
                <w:color w:val="000000" w:themeColor="text1"/>
                <w:kern w:val="0"/>
                <w:sz w:val="18"/>
                <w:szCs w:val="18"/>
              </w:rPr>
              <w:t>的</w:t>
            </w:r>
            <w:r w:rsidR="008029B2">
              <w:rPr>
                <w:rFonts w:hint="eastAsia"/>
                <w:color w:val="000000" w:themeColor="text1"/>
                <w:kern w:val="0"/>
                <w:sz w:val="18"/>
                <w:szCs w:val="18"/>
              </w:rPr>
              <w:t>,Bit2</w:t>
            </w:r>
            <w:r w:rsidR="008029B2">
              <w:rPr>
                <w:rFonts w:hint="eastAsia"/>
                <w:color w:val="000000" w:themeColor="text1"/>
                <w:kern w:val="0"/>
                <w:sz w:val="18"/>
                <w:szCs w:val="18"/>
              </w:rPr>
              <w:t>有效的时此数据结构有效</w:t>
            </w:r>
          </w:p>
        </w:tc>
      </w:tr>
    </w:tbl>
    <w:p w14:paraId="0CBB3EBE" w14:textId="77777777" w:rsidR="00033E58" w:rsidRPr="006D3A21" w:rsidRDefault="00033E58" w:rsidP="00201B41">
      <w:pPr>
        <w:pStyle w:val="41"/>
      </w:pPr>
      <w:r>
        <w:rPr>
          <w:rFonts w:hint="eastAsia"/>
        </w:rPr>
        <w:t>L1</w:t>
      </w:r>
      <w:r w:rsidRPr="006D3A21">
        <w:rPr>
          <w:rFonts w:hint="eastAsia"/>
        </w:rPr>
        <w:t>_</w:t>
      </w:r>
      <w:r>
        <w:rPr>
          <w:rFonts w:hint="eastAsia"/>
        </w:rPr>
        <w:t>PHY_COMMEAS</w:t>
      </w:r>
      <w:r w:rsidRPr="006D3A21">
        <w:rPr>
          <w:rFonts w:hint="eastAsia"/>
        </w:rPr>
        <w:t>_IND</w:t>
      </w:r>
    </w:p>
    <w:p w14:paraId="0662C0AA" w14:textId="77777777" w:rsidR="00033E58" w:rsidRPr="006D3A21" w:rsidRDefault="00033E58" w:rsidP="00033E58">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1585F1BB" w14:textId="77777777" w:rsidR="00033E58" w:rsidRPr="006D3A21" w:rsidRDefault="00033E58" w:rsidP="00033E58">
      <w:pPr>
        <w:pStyle w:val="a5"/>
        <w:rPr>
          <w:color w:val="000000" w:themeColor="text1"/>
        </w:rPr>
      </w:pPr>
      <w:r w:rsidRPr="006D3A21">
        <w:rPr>
          <w:rFonts w:hint="eastAsia"/>
          <w:color w:val="000000" w:themeColor="text1"/>
        </w:rPr>
        <w:t>该消息是</w:t>
      </w:r>
      <w:r w:rsidRPr="006D3A21">
        <w:rPr>
          <w:rFonts w:hint="eastAsia"/>
          <w:color w:val="000000" w:themeColor="text1"/>
        </w:rPr>
        <w:t>Monitor</w:t>
      </w:r>
      <w:r w:rsidRPr="006D3A21">
        <w:rPr>
          <w:rFonts w:hint="eastAsia"/>
          <w:color w:val="000000" w:themeColor="text1"/>
        </w:rPr>
        <w:t>驻留到小区之后，发送</w:t>
      </w:r>
      <w:r>
        <w:rPr>
          <w:rFonts w:hint="eastAsia"/>
          <w:color w:val="000000" w:themeColor="text1"/>
        </w:rPr>
        <w:t>L1</w:t>
      </w:r>
      <w:r w:rsidRPr="006D3A21">
        <w:rPr>
          <w:rFonts w:hint="eastAsia"/>
          <w:color w:val="000000" w:themeColor="text1"/>
        </w:rPr>
        <w:t>_AG_</w:t>
      </w:r>
      <w:r>
        <w:rPr>
          <w:rFonts w:hint="eastAsia"/>
          <w:color w:val="000000" w:themeColor="text1"/>
        </w:rPr>
        <w:t>PHY</w:t>
      </w:r>
      <w:r w:rsidRPr="006D3A21">
        <w:rPr>
          <w:rFonts w:hint="eastAsia"/>
          <w:color w:val="000000" w:themeColor="text1"/>
        </w:rPr>
        <w:t>_C</w:t>
      </w:r>
      <w:r>
        <w:rPr>
          <w:rFonts w:hint="eastAsia"/>
          <w:color w:val="000000" w:themeColor="text1"/>
        </w:rPr>
        <w:t>OMMEAS</w:t>
      </w:r>
      <w:r w:rsidRPr="006D3A21">
        <w:rPr>
          <w:rFonts w:hint="eastAsia"/>
          <w:color w:val="000000" w:themeColor="text1"/>
        </w:rPr>
        <w:t>_IND</w:t>
      </w:r>
      <w:r w:rsidRPr="006D3A21">
        <w:rPr>
          <w:rFonts w:hint="eastAsia"/>
          <w:color w:val="000000" w:themeColor="text1"/>
        </w:rPr>
        <w:t>消息给</w:t>
      </w:r>
      <w:r w:rsidRPr="006D3A21">
        <w:rPr>
          <w:rFonts w:hint="eastAsia"/>
          <w:color w:val="000000" w:themeColor="text1"/>
        </w:rPr>
        <w:t>APP Agent</w:t>
      </w:r>
      <w:r w:rsidRPr="006D3A21">
        <w:rPr>
          <w:rFonts w:hint="eastAsia"/>
          <w:color w:val="000000" w:themeColor="text1"/>
        </w:rPr>
        <w:t>，</w:t>
      </w:r>
      <w:r w:rsidRPr="006D3A21">
        <w:rPr>
          <w:rFonts w:hint="eastAsia"/>
          <w:color w:val="000000" w:themeColor="text1"/>
        </w:rPr>
        <w:t>APP Agent</w:t>
      </w:r>
      <w:r w:rsidRPr="006D3A21">
        <w:rPr>
          <w:rFonts w:hint="eastAsia"/>
          <w:color w:val="000000" w:themeColor="text1"/>
        </w:rPr>
        <w:t>接收到</w:t>
      </w:r>
      <w:r>
        <w:rPr>
          <w:rFonts w:hint="eastAsia"/>
          <w:color w:val="000000" w:themeColor="text1"/>
        </w:rPr>
        <w:t>L1</w:t>
      </w:r>
      <w:r w:rsidRPr="006D3A21">
        <w:rPr>
          <w:rFonts w:hint="eastAsia"/>
          <w:color w:val="000000" w:themeColor="text1"/>
        </w:rPr>
        <w:t>_AG_</w:t>
      </w:r>
      <w:r>
        <w:rPr>
          <w:rFonts w:hint="eastAsia"/>
          <w:color w:val="000000" w:themeColor="text1"/>
        </w:rPr>
        <w:t>PHY</w:t>
      </w:r>
      <w:r w:rsidRPr="006D3A21">
        <w:rPr>
          <w:rFonts w:hint="eastAsia"/>
          <w:color w:val="000000" w:themeColor="text1"/>
        </w:rPr>
        <w:t>_C</w:t>
      </w:r>
      <w:r>
        <w:rPr>
          <w:rFonts w:hint="eastAsia"/>
          <w:color w:val="000000" w:themeColor="text1"/>
        </w:rPr>
        <w:t>OMMEAS</w:t>
      </w:r>
      <w:r w:rsidRPr="006D3A21">
        <w:rPr>
          <w:rFonts w:hint="eastAsia"/>
          <w:color w:val="000000" w:themeColor="text1"/>
        </w:rPr>
        <w:t>_IND</w:t>
      </w:r>
      <w:r w:rsidRPr="006D3A21">
        <w:rPr>
          <w:rFonts w:hint="eastAsia"/>
          <w:color w:val="000000" w:themeColor="text1"/>
        </w:rPr>
        <w:t>后，透传</w:t>
      </w:r>
      <w:r>
        <w:rPr>
          <w:rFonts w:hint="eastAsia"/>
          <w:color w:val="000000" w:themeColor="text1"/>
        </w:rPr>
        <w:t>L1</w:t>
      </w:r>
      <w:r w:rsidRPr="006D3A21">
        <w:rPr>
          <w:rFonts w:hint="eastAsia"/>
          <w:color w:val="000000" w:themeColor="text1"/>
        </w:rPr>
        <w:t>_AG_</w:t>
      </w:r>
      <w:r>
        <w:rPr>
          <w:rFonts w:hint="eastAsia"/>
          <w:color w:val="000000" w:themeColor="text1"/>
        </w:rPr>
        <w:t>PHY</w:t>
      </w:r>
      <w:r w:rsidRPr="006D3A21">
        <w:rPr>
          <w:rFonts w:hint="eastAsia"/>
          <w:color w:val="000000" w:themeColor="text1"/>
        </w:rPr>
        <w:t>_C</w:t>
      </w:r>
      <w:r>
        <w:rPr>
          <w:rFonts w:hint="eastAsia"/>
          <w:color w:val="000000" w:themeColor="text1"/>
        </w:rPr>
        <w:t>OMMEAS</w:t>
      </w:r>
      <w:r w:rsidRPr="006D3A21">
        <w:rPr>
          <w:rFonts w:hint="eastAsia"/>
          <w:color w:val="000000" w:themeColor="text1"/>
        </w:rPr>
        <w:t>_IND</w:t>
      </w:r>
      <w:r w:rsidRPr="006D3A21">
        <w:rPr>
          <w:rFonts w:hint="eastAsia"/>
          <w:color w:val="000000" w:themeColor="text1"/>
        </w:rPr>
        <w:t>消息给</w:t>
      </w:r>
      <w:r w:rsidRPr="006D3A21">
        <w:rPr>
          <w:rFonts w:hint="eastAsia"/>
          <w:color w:val="000000" w:themeColor="text1"/>
        </w:rPr>
        <w:t>PC</w:t>
      </w:r>
      <w:r w:rsidRPr="006D3A21">
        <w:rPr>
          <w:rFonts w:hint="eastAsia"/>
          <w:color w:val="000000" w:themeColor="text1"/>
        </w:rPr>
        <w:t>机。该消息与</w:t>
      </w:r>
      <w:r>
        <w:rPr>
          <w:rFonts w:hint="eastAsia"/>
          <w:color w:val="000000" w:themeColor="text1"/>
        </w:rPr>
        <w:t>L1</w:t>
      </w:r>
      <w:r w:rsidRPr="006D3A21">
        <w:rPr>
          <w:rFonts w:hint="eastAsia"/>
          <w:color w:val="000000" w:themeColor="text1"/>
        </w:rPr>
        <w:t>_AG_</w:t>
      </w:r>
      <w:r>
        <w:rPr>
          <w:rFonts w:hint="eastAsia"/>
          <w:color w:val="000000" w:themeColor="text1"/>
        </w:rPr>
        <w:t>PHY</w:t>
      </w:r>
      <w:r w:rsidRPr="006D3A21">
        <w:rPr>
          <w:rFonts w:hint="eastAsia"/>
          <w:color w:val="000000" w:themeColor="text1"/>
        </w:rPr>
        <w:t>_C</w:t>
      </w:r>
      <w:r>
        <w:rPr>
          <w:rFonts w:hint="eastAsia"/>
          <w:color w:val="000000" w:themeColor="text1"/>
        </w:rPr>
        <w:t>OMMEAS</w:t>
      </w:r>
      <w:r w:rsidRPr="006D3A21">
        <w:rPr>
          <w:rFonts w:hint="eastAsia"/>
          <w:color w:val="000000" w:themeColor="text1"/>
        </w:rPr>
        <w:t>_IND</w:t>
      </w:r>
      <w:r w:rsidRPr="006D3A21">
        <w:rPr>
          <w:rFonts w:hint="eastAsia"/>
          <w:color w:val="000000" w:themeColor="text1"/>
        </w:rPr>
        <w:t>消息内容一致，是</w:t>
      </w:r>
      <w:r>
        <w:rPr>
          <w:rFonts w:hint="eastAsia"/>
          <w:color w:val="000000" w:themeColor="text1"/>
        </w:rPr>
        <w:t>L1</w:t>
      </w:r>
      <w:r w:rsidRPr="006D3A21">
        <w:rPr>
          <w:rFonts w:hint="eastAsia"/>
          <w:color w:val="000000" w:themeColor="text1"/>
        </w:rPr>
        <w:t>_AG_</w:t>
      </w:r>
      <w:r>
        <w:rPr>
          <w:rFonts w:hint="eastAsia"/>
          <w:color w:val="000000" w:themeColor="text1"/>
        </w:rPr>
        <w:t>PHY</w:t>
      </w:r>
      <w:r w:rsidRPr="006D3A21">
        <w:rPr>
          <w:rFonts w:hint="eastAsia"/>
          <w:color w:val="000000" w:themeColor="text1"/>
        </w:rPr>
        <w:t>_C</w:t>
      </w:r>
      <w:r>
        <w:rPr>
          <w:rFonts w:hint="eastAsia"/>
          <w:color w:val="000000" w:themeColor="text1"/>
        </w:rPr>
        <w:t>OMMEAS</w:t>
      </w:r>
      <w:r w:rsidRPr="006D3A21">
        <w:rPr>
          <w:rFonts w:hint="eastAsia"/>
          <w:color w:val="000000" w:themeColor="text1"/>
        </w:rPr>
        <w:t>_IND</w:t>
      </w:r>
      <w:r w:rsidRPr="006D3A21">
        <w:rPr>
          <w:rFonts w:hint="eastAsia"/>
          <w:color w:val="000000" w:themeColor="text1"/>
        </w:rPr>
        <w:t>的别名。此接口是给</w:t>
      </w:r>
      <w:r w:rsidRPr="006D3A21">
        <w:rPr>
          <w:rFonts w:hint="eastAsia"/>
          <w:color w:val="000000" w:themeColor="text1"/>
        </w:rPr>
        <w:t>PC</w:t>
      </w:r>
      <w:r w:rsidRPr="006D3A21">
        <w:rPr>
          <w:rFonts w:hint="eastAsia"/>
          <w:color w:val="000000" w:themeColor="text1"/>
        </w:rPr>
        <w:t>机用的。</w:t>
      </w:r>
    </w:p>
    <w:p w14:paraId="4E9760B5" w14:textId="77777777" w:rsidR="00033E58" w:rsidRPr="006D3A21" w:rsidRDefault="00033E58" w:rsidP="00033E58">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2065EE6D" w14:textId="77777777" w:rsidR="00033E58" w:rsidRPr="006D3A21" w:rsidRDefault="00033E58" w:rsidP="00033E58">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 xml:space="preserve"> ＝＞PC</w:t>
      </w:r>
    </w:p>
    <w:p w14:paraId="017889F1" w14:textId="77777777" w:rsidR="00033E58" w:rsidRPr="006D3A21" w:rsidRDefault="00033E58" w:rsidP="00033E58">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08509AD3" w14:textId="77777777" w:rsidR="00EB1796" w:rsidRPr="006D3A21" w:rsidRDefault="00033E58" w:rsidP="00033E58">
      <w:pPr>
        <w:pStyle w:val="a5"/>
        <w:rPr>
          <w:color w:val="000000" w:themeColor="text1"/>
        </w:rPr>
      </w:pPr>
      <w:r w:rsidRPr="006D3A21">
        <w:rPr>
          <w:rFonts w:hint="eastAsia"/>
          <w:color w:val="000000" w:themeColor="text1"/>
        </w:rPr>
        <w:t>参见</w:t>
      </w:r>
      <w:r>
        <w:rPr>
          <w:rFonts w:hint="eastAsia"/>
          <w:color w:val="000000" w:themeColor="text1"/>
        </w:rPr>
        <w:t>L1</w:t>
      </w:r>
      <w:r w:rsidRPr="006D3A21">
        <w:rPr>
          <w:rFonts w:hint="eastAsia"/>
          <w:color w:val="000000" w:themeColor="text1"/>
        </w:rPr>
        <w:t>_AG_</w:t>
      </w:r>
      <w:r>
        <w:rPr>
          <w:rFonts w:hint="eastAsia"/>
          <w:color w:val="000000" w:themeColor="text1"/>
        </w:rPr>
        <w:t>PHY</w:t>
      </w:r>
      <w:r w:rsidRPr="006D3A21">
        <w:rPr>
          <w:rFonts w:hint="eastAsia"/>
          <w:color w:val="000000" w:themeColor="text1"/>
        </w:rPr>
        <w:t>_C</w:t>
      </w:r>
      <w:r>
        <w:rPr>
          <w:rFonts w:hint="eastAsia"/>
          <w:color w:val="000000" w:themeColor="text1"/>
        </w:rPr>
        <w:t>OMMEAS</w:t>
      </w:r>
      <w:r w:rsidRPr="006D3A21">
        <w:rPr>
          <w:rFonts w:hint="eastAsia"/>
          <w:color w:val="000000" w:themeColor="text1"/>
        </w:rPr>
        <w:t>_IND</w:t>
      </w:r>
      <w:r w:rsidRPr="006D3A21">
        <w:rPr>
          <w:rFonts w:hint="eastAsia"/>
          <w:color w:val="000000" w:themeColor="text1"/>
        </w:rPr>
        <w:t>定义</w:t>
      </w:r>
    </w:p>
    <w:p w14:paraId="175053F1" w14:textId="77777777" w:rsidR="00B433AE" w:rsidRPr="006D3A21" w:rsidRDefault="00B433AE" w:rsidP="00B433AE">
      <w:pPr>
        <w:pStyle w:val="31"/>
        <w:rPr>
          <w:color w:val="000000" w:themeColor="text1"/>
        </w:rPr>
      </w:pPr>
      <w:bookmarkStart w:id="216" w:name="_Toc374110219"/>
      <w:bookmarkStart w:id="217" w:name="_Toc375126669"/>
      <w:r w:rsidRPr="006D3A21">
        <w:rPr>
          <w:rFonts w:hint="eastAsia"/>
          <w:color w:val="000000" w:themeColor="text1"/>
        </w:rPr>
        <w:lastRenderedPageBreak/>
        <w:t>L2P_AG_CELL_RELEASE_IND</w:t>
      </w:r>
      <w:bookmarkEnd w:id="216"/>
    </w:p>
    <w:p w14:paraId="7FB107DF" w14:textId="77777777" w:rsidR="00B433AE" w:rsidRPr="006D3A21" w:rsidRDefault="00B433AE" w:rsidP="00B433AE">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4587EADD" w14:textId="77777777" w:rsidR="00B433AE" w:rsidRPr="006D3A21" w:rsidRDefault="00B433AE" w:rsidP="00B433AE">
      <w:pPr>
        <w:pStyle w:val="a5"/>
        <w:rPr>
          <w:color w:val="000000" w:themeColor="text1"/>
        </w:rPr>
      </w:pPr>
      <w:r w:rsidRPr="006D3A21">
        <w:rPr>
          <w:rFonts w:hint="eastAsia"/>
          <w:color w:val="000000" w:themeColor="text1"/>
        </w:rPr>
        <w:t>该消息是</w:t>
      </w:r>
      <w:r w:rsidRPr="006D3A21">
        <w:rPr>
          <w:rFonts w:hint="eastAsia"/>
          <w:color w:val="000000" w:themeColor="text1"/>
        </w:rPr>
        <w:t>Monitor</w:t>
      </w:r>
      <w:r w:rsidRPr="006D3A21">
        <w:rPr>
          <w:rFonts w:hint="eastAsia"/>
          <w:color w:val="000000" w:themeColor="text1"/>
        </w:rPr>
        <w:t>释放驻留的小区时，发送此消息通知</w:t>
      </w:r>
      <w:r w:rsidRPr="006D3A21">
        <w:rPr>
          <w:rFonts w:hint="eastAsia"/>
          <w:color w:val="000000" w:themeColor="text1"/>
        </w:rPr>
        <w:t>APP Agent</w:t>
      </w:r>
      <w:r w:rsidRPr="006D3A21">
        <w:rPr>
          <w:rFonts w:hint="eastAsia"/>
          <w:color w:val="000000" w:themeColor="text1"/>
        </w:rPr>
        <w:t>，可同时释放多个小区</w:t>
      </w:r>
      <w:r w:rsidRPr="006D3A21">
        <w:rPr>
          <w:rFonts w:hint="eastAsia"/>
          <w:b/>
          <w:color w:val="000000" w:themeColor="text1"/>
          <w:lang w:val="en-GB"/>
        </w:rPr>
        <w:t>。</w:t>
      </w:r>
    </w:p>
    <w:p w14:paraId="0A49F149" w14:textId="77777777" w:rsidR="00B433AE" w:rsidRPr="006D3A21" w:rsidRDefault="00B433AE" w:rsidP="00B433AE">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51BA3E8E" w14:textId="77777777" w:rsidR="00B433AE" w:rsidRPr="006D3A21" w:rsidRDefault="00B433AE" w:rsidP="00B433AE">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L2P＝＞</w:t>
      </w:r>
      <w:r w:rsidRPr="006D3A21">
        <w:rPr>
          <w:rFonts w:hint="eastAsia"/>
          <w:color w:val="000000" w:themeColor="text1"/>
          <w:sz w:val="24"/>
          <w:szCs w:val="24"/>
        </w:rPr>
        <w:t>APP Agent</w:t>
      </w:r>
    </w:p>
    <w:p w14:paraId="70FEC0E6" w14:textId="77777777" w:rsidR="00B433AE" w:rsidRPr="006D3A21" w:rsidRDefault="00B433AE" w:rsidP="00B433AE">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:见下表</w:t>
      </w: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255"/>
        <w:gridCol w:w="3420"/>
      </w:tblGrid>
      <w:tr w:rsidR="00B433AE" w:rsidRPr="006D3A21" w14:paraId="5BE596CC" w14:textId="77777777" w:rsidTr="00904717">
        <w:tc>
          <w:tcPr>
            <w:tcW w:w="2093" w:type="dxa"/>
          </w:tcPr>
          <w:p w14:paraId="783B264C" w14:textId="77777777" w:rsidR="00B433AE" w:rsidRPr="006D3A21" w:rsidRDefault="00B433AE" w:rsidP="00904717">
            <w:pPr>
              <w:rPr>
                <w:b/>
                <w:color w:val="000000" w:themeColor="text1"/>
                <w:lang w:val="en-GB"/>
              </w:rPr>
            </w:pPr>
            <w:r w:rsidRPr="006D3A21">
              <w:rPr>
                <w:rFonts w:hint="eastAsia"/>
                <w:b/>
                <w:color w:val="000000" w:themeColor="text1"/>
                <w:lang w:val="en-GB"/>
              </w:rPr>
              <w:t>Parameter</w:t>
            </w:r>
          </w:p>
        </w:tc>
        <w:tc>
          <w:tcPr>
            <w:tcW w:w="1255" w:type="dxa"/>
          </w:tcPr>
          <w:p w14:paraId="10391D6F" w14:textId="77777777" w:rsidR="00B433AE" w:rsidRPr="006D3A21" w:rsidRDefault="00B433AE" w:rsidP="00904717">
            <w:pPr>
              <w:rPr>
                <w:b/>
                <w:color w:val="000000" w:themeColor="text1"/>
                <w:lang w:val="en-GB"/>
              </w:rPr>
            </w:pPr>
            <w:r>
              <w:rPr>
                <w:b/>
                <w:color w:val="000000" w:themeColor="text1"/>
                <w:lang w:val="en-GB"/>
              </w:rPr>
              <w:t>T</w:t>
            </w:r>
            <w:r>
              <w:rPr>
                <w:rFonts w:hint="eastAsia"/>
                <w:b/>
                <w:color w:val="000000" w:themeColor="text1"/>
                <w:lang w:val="en-GB"/>
              </w:rPr>
              <w:t>ype</w:t>
            </w:r>
          </w:p>
        </w:tc>
        <w:tc>
          <w:tcPr>
            <w:tcW w:w="3420" w:type="dxa"/>
          </w:tcPr>
          <w:p w14:paraId="7A2AED7C" w14:textId="77777777" w:rsidR="00B433AE" w:rsidRPr="006D3A21" w:rsidRDefault="00B433AE" w:rsidP="00904717">
            <w:pPr>
              <w:rPr>
                <w:b/>
                <w:color w:val="000000" w:themeColor="text1"/>
                <w:lang w:val="en-GB"/>
              </w:rPr>
            </w:pPr>
            <w:r w:rsidRPr="006D3A21">
              <w:rPr>
                <w:rFonts w:hint="eastAsia"/>
                <w:b/>
                <w:color w:val="000000" w:themeColor="text1"/>
                <w:lang w:val="en-GB"/>
              </w:rPr>
              <w:t>Description</w:t>
            </w:r>
          </w:p>
        </w:tc>
      </w:tr>
      <w:tr w:rsidR="00B433AE" w:rsidRPr="006D3A21" w14:paraId="2BEE952C" w14:textId="77777777" w:rsidTr="00904717">
        <w:tc>
          <w:tcPr>
            <w:tcW w:w="2093" w:type="dxa"/>
          </w:tcPr>
          <w:p w14:paraId="11D6E78E" w14:textId="77777777" w:rsidR="00B433AE" w:rsidRPr="006D3A21" w:rsidRDefault="00B433AE" w:rsidP="00904717">
            <w:pPr>
              <w:rPr>
                <w:color w:val="000000" w:themeColor="text1"/>
                <w:lang w:val="en-GB"/>
              </w:rPr>
            </w:pPr>
            <w:r>
              <w:rPr>
                <w:rFonts w:hint="eastAsia"/>
                <w:color w:val="000000" w:themeColor="text1"/>
                <w:lang w:val="en-GB"/>
              </w:rPr>
              <w:t>TimeStampH[4]</w:t>
            </w:r>
          </w:p>
        </w:tc>
        <w:tc>
          <w:tcPr>
            <w:tcW w:w="1255" w:type="dxa"/>
          </w:tcPr>
          <w:p w14:paraId="7C7DE516" w14:textId="77777777" w:rsidR="00B433AE" w:rsidRPr="006D3A21" w:rsidRDefault="00B433AE" w:rsidP="00904717">
            <w:pPr>
              <w:rPr>
                <w:color w:val="000000" w:themeColor="text1"/>
                <w:lang w:val="en-GB"/>
              </w:rPr>
            </w:pPr>
            <w:r>
              <w:rPr>
                <w:rFonts w:hint="eastAsia"/>
                <w:color w:val="000000" w:themeColor="text1"/>
                <w:lang w:val="en-GB"/>
              </w:rPr>
              <w:t>U8</w:t>
            </w:r>
          </w:p>
        </w:tc>
        <w:tc>
          <w:tcPr>
            <w:tcW w:w="3420" w:type="dxa"/>
          </w:tcPr>
          <w:p w14:paraId="04CA672B" w14:textId="77777777" w:rsidR="00B433AE" w:rsidRDefault="00B433AE" w:rsidP="00904717">
            <w:pPr>
              <w:rPr>
                <w:color w:val="000000" w:themeColor="text1"/>
                <w:lang w:val="en-GB"/>
              </w:rPr>
            </w:pPr>
            <w:r>
              <w:rPr>
                <w:rFonts w:hint="eastAsia"/>
                <w:color w:val="000000" w:themeColor="text1"/>
                <w:lang w:val="en-GB"/>
              </w:rPr>
              <w:t>时间戳</w:t>
            </w:r>
            <w:r>
              <w:rPr>
                <w:rFonts w:hint="eastAsia"/>
                <w:color w:val="000000" w:themeColor="text1"/>
                <w:lang w:val="en-GB"/>
              </w:rPr>
              <w:t>32</w:t>
            </w:r>
            <w:r>
              <w:rPr>
                <w:rFonts w:hint="eastAsia"/>
                <w:color w:val="000000" w:themeColor="text1"/>
                <w:lang w:val="en-GB"/>
              </w:rPr>
              <w:t>位（</w:t>
            </w:r>
            <w:r>
              <w:rPr>
                <w:rFonts w:hint="eastAsia"/>
                <w:color w:val="000000" w:themeColor="text1"/>
                <w:lang w:val="en-GB"/>
              </w:rPr>
              <w:t>GPS</w:t>
            </w:r>
            <w:r>
              <w:rPr>
                <w:rFonts w:hint="eastAsia"/>
                <w:color w:val="000000" w:themeColor="text1"/>
                <w:lang w:val="en-GB"/>
              </w:rPr>
              <w:t>时间）。存储格式为：</w:t>
            </w:r>
          </w:p>
          <w:p w14:paraId="63E49EEE" w14:textId="77777777" w:rsidR="00B433AE" w:rsidRDefault="00B433AE" w:rsidP="00904717">
            <w:pPr>
              <w:rPr>
                <w:color w:val="000000" w:themeColor="text1"/>
                <w:lang w:val="en-GB"/>
              </w:rPr>
            </w:pPr>
            <w:r>
              <w:rPr>
                <w:rFonts w:hint="eastAsia"/>
                <w:color w:val="000000" w:themeColor="text1"/>
                <w:lang w:val="en-GB"/>
              </w:rPr>
              <w:t>TimeStampH[3]</w:t>
            </w:r>
            <w:r>
              <w:rPr>
                <w:rFonts w:hint="eastAsia"/>
                <w:color w:val="000000" w:themeColor="text1"/>
                <w:lang w:val="en-GB"/>
              </w:rPr>
              <w:t>为</w:t>
            </w:r>
            <w:r>
              <w:rPr>
                <w:rFonts w:hint="eastAsia"/>
                <w:color w:val="000000" w:themeColor="text1"/>
                <w:lang w:val="en-GB"/>
              </w:rPr>
              <w:t>spare</w:t>
            </w:r>
            <w:r>
              <w:rPr>
                <w:rFonts w:hint="eastAsia"/>
                <w:color w:val="000000" w:themeColor="text1"/>
                <w:lang w:val="en-GB"/>
              </w:rPr>
              <w:t>；</w:t>
            </w:r>
          </w:p>
          <w:p w14:paraId="54B20725" w14:textId="77777777" w:rsidR="00B433AE" w:rsidRDefault="00B433AE" w:rsidP="00904717">
            <w:pPr>
              <w:rPr>
                <w:color w:val="000000" w:themeColor="text1"/>
                <w:lang w:val="en-GB"/>
              </w:rPr>
            </w:pPr>
            <w:r>
              <w:rPr>
                <w:rFonts w:hint="eastAsia"/>
                <w:color w:val="000000" w:themeColor="text1"/>
                <w:lang w:val="en-GB"/>
              </w:rPr>
              <w:t>TimeStampH[2]</w:t>
            </w:r>
            <w:r>
              <w:rPr>
                <w:rFonts w:hint="eastAsia"/>
                <w:color w:val="000000" w:themeColor="text1"/>
                <w:lang w:val="en-GB"/>
              </w:rPr>
              <w:t>表示小时，取值范围</w:t>
            </w:r>
            <w:r>
              <w:rPr>
                <w:rFonts w:hint="eastAsia"/>
                <w:color w:val="000000" w:themeColor="text1"/>
                <w:lang w:val="en-GB"/>
              </w:rPr>
              <w:t>0~23</w:t>
            </w:r>
            <w:r>
              <w:rPr>
                <w:rFonts w:hint="eastAsia"/>
                <w:color w:val="000000" w:themeColor="text1"/>
                <w:lang w:val="en-GB"/>
              </w:rPr>
              <w:t>；</w:t>
            </w:r>
          </w:p>
          <w:p w14:paraId="4CC90BDB" w14:textId="77777777" w:rsidR="00B433AE" w:rsidRDefault="00B433AE" w:rsidP="00904717">
            <w:pPr>
              <w:rPr>
                <w:color w:val="000000" w:themeColor="text1"/>
                <w:lang w:val="en-GB"/>
              </w:rPr>
            </w:pPr>
            <w:r>
              <w:rPr>
                <w:rFonts w:hint="eastAsia"/>
                <w:color w:val="000000" w:themeColor="text1"/>
                <w:lang w:val="en-GB"/>
              </w:rPr>
              <w:t>TimeStampH[1]</w:t>
            </w:r>
            <w:r>
              <w:rPr>
                <w:rFonts w:hint="eastAsia"/>
                <w:color w:val="000000" w:themeColor="text1"/>
                <w:lang w:val="en-GB"/>
              </w:rPr>
              <w:t>表示分钟，取值范围</w:t>
            </w:r>
            <w:r>
              <w:rPr>
                <w:rFonts w:hint="eastAsia"/>
                <w:color w:val="000000" w:themeColor="text1"/>
                <w:lang w:val="en-GB"/>
              </w:rPr>
              <w:t>0~59</w:t>
            </w:r>
            <w:r>
              <w:rPr>
                <w:rFonts w:hint="eastAsia"/>
                <w:color w:val="000000" w:themeColor="text1"/>
                <w:lang w:val="en-GB"/>
              </w:rPr>
              <w:t>；</w:t>
            </w:r>
          </w:p>
          <w:p w14:paraId="57D89C3C" w14:textId="77777777" w:rsidR="00B433AE" w:rsidRPr="006D3A21" w:rsidRDefault="00B433AE" w:rsidP="00904717">
            <w:pPr>
              <w:rPr>
                <w:color w:val="000000" w:themeColor="text1"/>
                <w:lang w:val="en-GB"/>
              </w:rPr>
            </w:pPr>
            <w:r w:rsidRPr="00CF1296">
              <w:rPr>
                <w:rFonts w:hint="eastAsia"/>
                <w:color w:val="000000" w:themeColor="text1"/>
                <w:lang w:val="en-GB"/>
              </w:rPr>
              <w:t>TimeStampH[0]</w:t>
            </w:r>
            <w:r w:rsidRPr="00CF1296">
              <w:rPr>
                <w:rFonts w:hint="eastAsia"/>
                <w:color w:val="000000" w:themeColor="text1"/>
                <w:lang w:val="en-GB"/>
              </w:rPr>
              <w:t>表示秒，取值范围</w:t>
            </w:r>
            <w:r w:rsidRPr="00CF1296">
              <w:rPr>
                <w:rFonts w:hint="eastAsia"/>
                <w:color w:val="000000" w:themeColor="text1"/>
                <w:lang w:val="en-GB"/>
              </w:rPr>
              <w:t>0~59</w:t>
            </w:r>
            <w:r w:rsidRPr="00CF1296">
              <w:rPr>
                <w:rFonts w:hint="eastAsia"/>
                <w:color w:val="000000" w:themeColor="text1"/>
                <w:lang w:val="en-GB"/>
              </w:rPr>
              <w:t>。</w:t>
            </w:r>
          </w:p>
        </w:tc>
      </w:tr>
      <w:tr w:rsidR="00B433AE" w:rsidRPr="006D3A21" w14:paraId="11EC17FE" w14:textId="77777777" w:rsidTr="00904717">
        <w:tc>
          <w:tcPr>
            <w:tcW w:w="2093" w:type="dxa"/>
          </w:tcPr>
          <w:p w14:paraId="7ADD779F" w14:textId="77777777" w:rsidR="00B433AE" w:rsidRPr="006D3A21" w:rsidRDefault="00B433AE" w:rsidP="00904717">
            <w:pPr>
              <w:rPr>
                <w:color w:val="000000" w:themeColor="text1"/>
                <w:lang w:val="en-GB"/>
              </w:rPr>
            </w:pPr>
            <w:r>
              <w:rPr>
                <w:rFonts w:hint="eastAsia"/>
                <w:color w:val="000000" w:themeColor="text1"/>
                <w:lang w:val="en-GB"/>
              </w:rPr>
              <w:t>TimeStampL</w:t>
            </w:r>
          </w:p>
        </w:tc>
        <w:tc>
          <w:tcPr>
            <w:tcW w:w="1255" w:type="dxa"/>
          </w:tcPr>
          <w:p w14:paraId="1D430946" w14:textId="77777777" w:rsidR="00B433AE" w:rsidRPr="006D3A21" w:rsidRDefault="00B433AE" w:rsidP="00904717">
            <w:pPr>
              <w:rPr>
                <w:color w:val="000000" w:themeColor="text1"/>
                <w:lang w:val="en-GB"/>
              </w:rPr>
            </w:pPr>
            <w:r>
              <w:rPr>
                <w:rFonts w:hint="eastAsia"/>
                <w:color w:val="000000" w:themeColor="text1"/>
                <w:lang w:val="en-GB"/>
              </w:rPr>
              <w:t>U32</w:t>
            </w:r>
          </w:p>
        </w:tc>
        <w:tc>
          <w:tcPr>
            <w:tcW w:w="3420" w:type="dxa"/>
          </w:tcPr>
          <w:p w14:paraId="2FC7754F" w14:textId="77777777" w:rsidR="00B433AE" w:rsidRPr="006D3A21" w:rsidRDefault="00B433AE" w:rsidP="00904717">
            <w:pPr>
              <w:rPr>
                <w:color w:val="000000" w:themeColor="text1"/>
                <w:lang w:val="en-GB"/>
              </w:rPr>
            </w:pPr>
            <w:r w:rsidRPr="00ED64BA">
              <w:rPr>
                <w:rFonts w:hint="eastAsia"/>
                <w:color w:val="000000" w:themeColor="text1"/>
                <w:lang w:val="en-GB"/>
              </w:rPr>
              <w:t>时间戳低</w:t>
            </w:r>
            <w:r w:rsidRPr="00ED64BA">
              <w:rPr>
                <w:rFonts w:hint="eastAsia"/>
                <w:color w:val="000000" w:themeColor="text1"/>
                <w:lang w:val="en-GB"/>
              </w:rPr>
              <w:t>32</w:t>
            </w:r>
            <w:r w:rsidRPr="00ED64BA">
              <w:rPr>
                <w:rFonts w:hint="eastAsia"/>
                <w:color w:val="000000" w:themeColor="text1"/>
                <w:lang w:val="en-GB"/>
              </w:rPr>
              <w:t>位（</w:t>
            </w:r>
            <w:r w:rsidRPr="00ED64BA">
              <w:rPr>
                <w:rFonts w:hint="eastAsia"/>
                <w:color w:val="000000" w:themeColor="text1"/>
                <w:lang w:val="en-GB"/>
              </w:rPr>
              <w:t>ms</w:t>
            </w:r>
            <w:r w:rsidRPr="00ED64BA">
              <w:rPr>
                <w:rFonts w:hint="eastAsia"/>
                <w:color w:val="000000" w:themeColor="text1"/>
                <w:lang w:val="en-GB"/>
              </w:rPr>
              <w:t>为单位），</w:t>
            </w:r>
            <w:r w:rsidRPr="00ED64BA">
              <w:rPr>
                <w:rFonts w:hint="eastAsia"/>
                <w:color w:val="000000" w:themeColor="text1"/>
                <w:lang w:val="en-GB"/>
              </w:rPr>
              <w:t xml:space="preserve"> </w:t>
            </w:r>
            <w:r w:rsidRPr="00ED64BA">
              <w:rPr>
                <w:rFonts w:hint="eastAsia"/>
                <w:color w:val="000000" w:themeColor="text1"/>
                <w:lang w:val="en-GB"/>
              </w:rPr>
              <w:t>取值范围</w:t>
            </w:r>
            <w:r w:rsidRPr="00ED64BA">
              <w:rPr>
                <w:rFonts w:hint="eastAsia"/>
                <w:color w:val="000000" w:themeColor="text1"/>
                <w:lang w:val="en-GB"/>
              </w:rPr>
              <w:t>0 ~ 999</w:t>
            </w:r>
          </w:p>
        </w:tc>
      </w:tr>
      <w:tr w:rsidR="00B433AE" w:rsidRPr="006D3A21" w14:paraId="5C186588" w14:textId="77777777" w:rsidTr="00904717">
        <w:tc>
          <w:tcPr>
            <w:tcW w:w="2093" w:type="dxa"/>
          </w:tcPr>
          <w:p w14:paraId="296118E8" w14:textId="77777777" w:rsidR="00B433AE" w:rsidRPr="006D3A21" w:rsidRDefault="00B433AE" w:rsidP="00904717">
            <w:pPr>
              <w:rPr>
                <w:color w:val="000000" w:themeColor="text1"/>
                <w:lang w:val="en-GB"/>
              </w:rPr>
            </w:pPr>
            <w:r w:rsidRPr="006D3A21">
              <w:rPr>
                <w:rFonts w:hint="eastAsia"/>
                <w:color w:val="000000" w:themeColor="text1"/>
                <w:lang w:val="en-GB"/>
              </w:rPr>
              <w:t>RelCellNumber</w:t>
            </w:r>
          </w:p>
        </w:tc>
        <w:tc>
          <w:tcPr>
            <w:tcW w:w="1255" w:type="dxa"/>
          </w:tcPr>
          <w:p w14:paraId="0D054783" w14:textId="77777777" w:rsidR="00B433AE" w:rsidRPr="006D3A21" w:rsidRDefault="00B433AE" w:rsidP="00904717">
            <w:pPr>
              <w:rPr>
                <w:color w:val="000000" w:themeColor="text1"/>
                <w:lang w:val="en-GB"/>
              </w:rPr>
            </w:pPr>
            <w:r w:rsidRPr="006D3A21">
              <w:rPr>
                <w:rFonts w:hint="eastAsia"/>
                <w:color w:val="000000" w:themeColor="text1"/>
                <w:lang w:val="en-GB"/>
              </w:rPr>
              <w:t>U8</w:t>
            </w:r>
          </w:p>
        </w:tc>
        <w:tc>
          <w:tcPr>
            <w:tcW w:w="3420" w:type="dxa"/>
          </w:tcPr>
          <w:p w14:paraId="1E952E28" w14:textId="77777777" w:rsidR="00B433AE" w:rsidRPr="006D3A21" w:rsidRDefault="00B433AE" w:rsidP="00904717">
            <w:pPr>
              <w:rPr>
                <w:color w:val="000000" w:themeColor="text1"/>
                <w:lang w:val="en-GB"/>
              </w:rPr>
            </w:pPr>
            <w:r w:rsidRPr="006D3A21">
              <w:rPr>
                <w:rFonts w:hint="eastAsia"/>
                <w:color w:val="000000" w:themeColor="text1"/>
                <w:lang w:val="en-GB"/>
              </w:rPr>
              <w:t>释放的小区的个数</w:t>
            </w:r>
          </w:p>
        </w:tc>
      </w:tr>
      <w:tr w:rsidR="00B433AE" w:rsidRPr="006D3A21" w14:paraId="789E4327" w14:textId="77777777" w:rsidTr="00904717">
        <w:tc>
          <w:tcPr>
            <w:tcW w:w="2093" w:type="dxa"/>
          </w:tcPr>
          <w:p w14:paraId="2EFC0AAB" w14:textId="77777777" w:rsidR="00B433AE" w:rsidRPr="006D3A21" w:rsidRDefault="00B433AE" w:rsidP="00904717">
            <w:pPr>
              <w:rPr>
                <w:color w:val="000000" w:themeColor="text1"/>
                <w:lang w:val="en-GB"/>
              </w:rPr>
            </w:pPr>
            <w:r w:rsidRPr="006D3A21">
              <w:rPr>
                <w:color w:val="000000" w:themeColor="text1"/>
                <w:lang w:val="en-GB"/>
              </w:rPr>
              <w:t>Padding</w:t>
            </w:r>
            <w:r w:rsidRPr="006D3A21">
              <w:rPr>
                <w:rFonts w:hint="eastAsia"/>
                <w:color w:val="000000" w:themeColor="text1"/>
                <w:lang w:val="en-GB"/>
              </w:rPr>
              <w:t>[3]</w:t>
            </w:r>
          </w:p>
        </w:tc>
        <w:tc>
          <w:tcPr>
            <w:tcW w:w="1255" w:type="dxa"/>
          </w:tcPr>
          <w:p w14:paraId="16320A0E" w14:textId="77777777" w:rsidR="00B433AE" w:rsidRPr="006D3A21" w:rsidRDefault="00B433AE" w:rsidP="00904717">
            <w:pPr>
              <w:rPr>
                <w:color w:val="000000" w:themeColor="text1"/>
                <w:lang w:val="en-GB"/>
              </w:rPr>
            </w:pPr>
            <w:r w:rsidRPr="006D3A21">
              <w:rPr>
                <w:color w:val="000000" w:themeColor="text1"/>
                <w:lang w:val="en-GB"/>
              </w:rPr>
              <w:t>U</w:t>
            </w:r>
            <w:r w:rsidRPr="006D3A21">
              <w:rPr>
                <w:rFonts w:hint="eastAsia"/>
                <w:color w:val="000000" w:themeColor="text1"/>
                <w:lang w:val="en-GB"/>
              </w:rPr>
              <w:t>8</w:t>
            </w:r>
          </w:p>
        </w:tc>
        <w:tc>
          <w:tcPr>
            <w:tcW w:w="3420" w:type="dxa"/>
          </w:tcPr>
          <w:p w14:paraId="18B87CF3" w14:textId="77777777" w:rsidR="00B433AE" w:rsidRPr="006D3A21" w:rsidRDefault="00B433AE" w:rsidP="00904717">
            <w:pPr>
              <w:rPr>
                <w:color w:val="000000" w:themeColor="text1"/>
                <w:lang w:val="en-GB"/>
              </w:rPr>
            </w:pPr>
          </w:p>
        </w:tc>
      </w:tr>
      <w:tr w:rsidR="00B433AE" w:rsidRPr="006D3A21" w14:paraId="2224A83F" w14:textId="77777777" w:rsidTr="00904717">
        <w:tc>
          <w:tcPr>
            <w:tcW w:w="2093" w:type="dxa"/>
          </w:tcPr>
          <w:p w14:paraId="6A8316F1" w14:textId="77777777" w:rsidR="00B433AE" w:rsidRPr="006D3A21" w:rsidRDefault="00B433AE" w:rsidP="00904717">
            <w:pPr>
              <w:rPr>
                <w:color w:val="000000" w:themeColor="text1"/>
                <w:lang w:val="en-GB"/>
              </w:rPr>
            </w:pPr>
            <w:r w:rsidRPr="006D3A21">
              <w:rPr>
                <w:rFonts w:hint="eastAsia"/>
                <w:color w:val="000000" w:themeColor="text1"/>
                <w:lang w:val="en-GB"/>
              </w:rPr>
              <w:t>Struct{</w:t>
            </w:r>
          </w:p>
        </w:tc>
        <w:tc>
          <w:tcPr>
            <w:tcW w:w="1255" w:type="dxa"/>
          </w:tcPr>
          <w:p w14:paraId="42140B6B" w14:textId="77777777" w:rsidR="00B433AE" w:rsidRPr="006D3A21" w:rsidRDefault="00B433AE" w:rsidP="00904717">
            <w:pPr>
              <w:rPr>
                <w:color w:val="000000" w:themeColor="text1"/>
                <w:lang w:val="en-GB"/>
              </w:rPr>
            </w:pPr>
          </w:p>
        </w:tc>
        <w:tc>
          <w:tcPr>
            <w:tcW w:w="3420" w:type="dxa"/>
          </w:tcPr>
          <w:p w14:paraId="1606E8FB" w14:textId="77777777" w:rsidR="00B433AE" w:rsidRPr="006D3A21" w:rsidRDefault="00B433AE" w:rsidP="00904717">
            <w:pPr>
              <w:rPr>
                <w:color w:val="000000" w:themeColor="text1"/>
                <w:lang w:val="en-GB"/>
              </w:rPr>
            </w:pPr>
          </w:p>
        </w:tc>
      </w:tr>
      <w:tr w:rsidR="00B433AE" w:rsidRPr="006D3A21" w14:paraId="5DF2CC5E" w14:textId="77777777" w:rsidTr="00904717">
        <w:tc>
          <w:tcPr>
            <w:tcW w:w="2093" w:type="dxa"/>
          </w:tcPr>
          <w:p w14:paraId="7357422A" w14:textId="77777777" w:rsidR="00B433AE" w:rsidRPr="006D3A21" w:rsidRDefault="00B433AE" w:rsidP="00904717">
            <w:pPr>
              <w:rPr>
                <w:color w:val="000000" w:themeColor="text1"/>
              </w:rPr>
            </w:pPr>
            <w:r w:rsidRPr="006D3A21">
              <w:rPr>
                <w:color w:val="000000" w:themeColor="text1"/>
              </w:rPr>
              <w:t>EARFCN</w:t>
            </w:r>
          </w:p>
        </w:tc>
        <w:tc>
          <w:tcPr>
            <w:tcW w:w="1255" w:type="dxa"/>
          </w:tcPr>
          <w:p w14:paraId="759237D2" w14:textId="77777777" w:rsidR="00B433AE" w:rsidRPr="006D3A21" w:rsidRDefault="00B433AE" w:rsidP="00904717">
            <w:pPr>
              <w:rPr>
                <w:color w:val="000000" w:themeColor="text1"/>
                <w:lang w:val="en-GB"/>
              </w:rPr>
            </w:pPr>
            <w:r w:rsidRPr="006D3A21">
              <w:rPr>
                <w:rFonts w:hint="eastAsia"/>
                <w:color w:val="000000" w:themeColor="text1"/>
                <w:lang w:val="en-GB"/>
              </w:rPr>
              <w:t>U16</w:t>
            </w:r>
          </w:p>
        </w:tc>
        <w:tc>
          <w:tcPr>
            <w:tcW w:w="3420" w:type="dxa"/>
          </w:tcPr>
          <w:p w14:paraId="05746928" w14:textId="77777777" w:rsidR="00B433AE" w:rsidRPr="006D3A21" w:rsidRDefault="00B433AE" w:rsidP="00904717">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lang w:val="en-GB"/>
              </w:rPr>
              <w:t>指定小区的频点</w:t>
            </w:r>
          </w:p>
        </w:tc>
      </w:tr>
      <w:tr w:rsidR="00B433AE" w:rsidRPr="006D3A21" w14:paraId="29B55D25" w14:textId="77777777" w:rsidTr="00904717">
        <w:tc>
          <w:tcPr>
            <w:tcW w:w="2093" w:type="dxa"/>
          </w:tcPr>
          <w:p w14:paraId="46970BC3" w14:textId="77777777" w:rsidR="00B433AE" w:rsidRPr="006D3A21" w:rsidRDefault="00B433AE" w:rsidP="00904717">
            <w:pPr>
              <w:rPr>
                <w:color w:val="000000" w:themeColor="text1"/>
              </w:rPr>
            </w:pPr>
            <w:r w:rsidRPr="006D3A21">
              <w:rPr>
                <w:rFonts w:hint="eastAsia"/>
                <w:color w:val="000000" w:themeColor="text1"/>
              </w:rPr>
              <w:t>PCI</w:t>
            </w:r>
          </w:p>
        </w:tc>
        <w:tc>
          <w:tcPr>
            <w:tcW w:w="1255" w:type="dxa"/>
          </w:tcPr>
          <w:p w14:paraId="2BAB1AF9" w14:textId="77777777" w:rsidR="00B433AE" w:rsidRPr="006D3A21" w:rsidRDefault="00B433AE" w:rsidP="00904717">
            <w:pPr>
              <w:rPr>
                <w:color w:val="000000" w:themeColor="text1"/>
                <w:lang w:val="en-GB"/>
              </w:rPr>
            </w:pPr>
            <w:r w:rsidRPr="006D3A21">
              <w:rPr>
                <w:rFonts w:hint="eastAsia"/>
                <w:color w:val="000000" w:themeColor="text1"/>
                <w:lang w:val="en-GB"/>
              </w:rPr>
              <w:t>U16</w:t>
            </w:r>
          </w:p>
        </w:tc>
        <w:tc>
          <w:tcPr>
            <w:tcW w:w="3420" w:type="dxa"/>
          </w:tcPr>
          <w:p w14:paraId="5E3681D8" w14:textId="77777777" w:rsidR="00B433AE" w:rsidRPr="006D3A21" w:rsidRDefault="00B433AE" w:rsidP="00904717">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物理层小区</w:t>
            </w:r>
            <w:r w:rsidRPr="006D3A21">
              <w:rPr>
                <w:color w:val="000000" w:themeColor="text1"/>
                <w:kern w:val="0"/>
                <w:sz w:val="18"/>
                <w:szCs w:val="18"/>
              </w:rPr>
              <w:t>ID</w:t>
            </w:r>
          </w:p>
          <w:p w14:paraId="6C202EEE" w14:textId="77777777" w:rsidR="00B433AE" w:rsidRPr="006D3A21" w:rsidRDefault="00B433AE" w:rsidP="00904717">
            <w:pPr>
              <w:autoSpaceDE w:val="0"/>
              <w:autoSpaceDN w:val="0"/>
              <w:adjustRightInd w:val="0"/>
              <w:spacing w:line="240" w:lineRule="auto"/>
              <w:jc w:val="left"/>
              <w:rPr>
                <w:rFonts w:ascii="宋体" w:cs="宋体"/>
                <w:color w:val="000000" w:themeColor="text1"/>
                <w:kern w:val="0"/>
                <w:sz w:val="18"/>
                <w:szCs w:val="18"/>
              </w:rPr>
            </w:pPr>
            <w:r w:rsidRPr="006D3A21">
              <w:rPr>
                <w:rFonts w:ascii="宋体" w:cs="宋体" w:hint="eastAsia"/>
                <w:color w:val="000000" w:themeColor="text1"/>
                <w:kern w:val="0"/>
                <w:sz w:val="18"/>
                <w:szCs w:val="18"/>
              </w:rPr>
              <w:t>范围</w:t>
            </w:r>
            <w:r w:rsidRPr="006D3A21">
              <w:rPr>
                <w:color w:val="000000" w:themeColor="text1"/>
                <w:kern w:val="0"/>
                <w:sz w:val="18"/>
                <w:szCs w:val="18"/>
              </w:rPr>
              <w:t>: 0-503</w:t>
            </w:r>
          </w:p>
        </w:tc>
      </w:tr>
      <w:tr w:rsidR="00B433AE" w:rsidRPr="006D3A21" w14:paraId="4A051525" w14:textId="77777777" w:rsidTr="00904717">
        <w:tc>
          <w:tcPr>
            <w:tcW w:w="2093" w:type="dxa"/>
          </w:tcPr>
          <w:p w14:paraId="2DC31182" w14:textId="77777777" w:rsidR="00B433AE" w:rsidRPr="006D3A21" w:rsidRDefault="00B433AE" w:rsidP="00904717">
            <w:pPr>
              <w:rPr>
                <w:color w:val="000000" w:themeColor="text1"/>
              </w:rPr>
            </w:pPr>
            <w:r w:rsidRPr="006D3A21">
              <w:rPr>
                <w:rFonts w:hint="eastAsia"/>
                <w:color w:val="000000" w:themeColor="text1"/>
              </w:rPr>
              <w:t>}</w:t>
            </w:r>
            <w:r>
              <w:rPr>
                <w:rFonts w:hint="eastAsia"/>
                <w:color w:val="000000" w:themeColor="text1"/>
              </w:rPr>
              <w:t>[</w:t>
            </w:r>
            <w:r w:rsidRPr="006D3A21">
              <w:rPr>
                <w:rFonts w:hint="eastAsia"/>
                <w:color w:val="000000" w:themeColor="text1"/>
                <w:lang w:val="en-GB"/>
              </w:rPr>
              <w:t>RelCellNumber</w:t>
            </w:r>
            <w:r>
              <w:rPr>
                <w:rFonts w:hint="eastAsia"/>
                <w:color w:val="000000" w:themeColor="text1"/>
                <w:lang w:val="en-GB"/>
              </w:rPr>
              <w:t>]</w:t>
            </w:r>
          </w:p>
        </w:tc>
        <w:tc>
          <w:tcPr>
            <w:tcW w:w="1255" w:type="dxa"/>
          </w:tcPr>
          <w:p w14:paraId="2F83837E" w14:textId="77777777" w:rsidR="00B433AE" w:rsidRPr="006D3A21" w:rsidRDefault="00B433AE" w:rsidP="00904717">
            <w:pPr>
              <w:rPr>
                <w:color w:val="000000" w:themeColor="text1"/>
                <w:lang w:val="en-GB"/>
              </w:rPr>
            </w:pPr>
          </w:p>
        </w:tc>
        <w:tc>
          <w:tcPr>
            <w:tcW w:w="3420" w:type="dxa"/>
          </w:tcPr>
          <w:p w14:paraId="63583563" w14:textId="77777777" w:rsidR="00B433AE" w:rsidRPr="006D3A21" w:rsidRDefault="00B433AE" w:rsidP="00904717">
            <w:pPr>
              <w:autoSpaceDE w:val="0"/>
              <w:autoSpaceDN w:val="0"/>
              <w:adjustRightInd w:val="0"/>
              <w:spacing w:line="240" w:lineRule="auto"/>
              <w:jc w:val="left"/>
              <w:rPr>
                <w:color w:val="000000" w:themeColor="text1"/>
                <w:lang w:val="en-GB"/>
              </w:rPr>
            </w:pPr>
          </w:p>
        </w:tc>
      </w:tr>
    </w:tbl>
    <w:p w14:paraId="400901C9" w14:textId="77777777" w:rsidR="00B433AE" w:rsidRPr="006D3A21" w:rsidRDefault="00B433AE" w:rsidP="00B433AE">
      <w:pPr>
        <w:pStyle w:val="31"/>
        <w:rPr>
          <w:color w:val="000000" w:themeColor="text1"/>
        </w:rPr>
      </w:pPr>
      <w:bookmarkStart w:id="218" w:name="_Toc374110220"/>
      <w:r w:rsidRPr="006D3A21">
        <w:rPr>
          <w:rFonts w:hint="eastAsia"/>
          <w:color w:val="000000" w:themeColor="text1"/>
        </w:rPr>
        <w:t>L2P_ CELL_RELEASE_IND</w:t>
      </w:r>
      <w:bookmarkEnd w:id="218"/>
    </w:p>
    <w:p w14:paraId="34965197" w14:textId="77777777" w:rsidR="00B433AE" w:rsidRPr="006D3A21" w:rsidRDefault="00B433AE" w:rsidP="00B433AE">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05C4D1F8" w14:textId="77777777" w:rsidR="00B433AE" w:rsidRPr="006D3A21" w:rsidRDefault="00B433AE" w:rsidP="00B433AE">
      <w:pPr>
        <w:pStyle w:val="a5"/>
        <w:rPr>
          <w:color w:val="000000" w:themeColor="text1"/>
        </w:rPr>
      </w:pPr>
      <w:r w:rsidRPr="006D3A21">
        <w:rPr>
          <w:rFonts w:hint="eastAsia"/>
          <w:color w:val="000000" w:themeColor="text1"/>
        </w:rPr>
        <w:t>该消息是</w:t>
      </w:r>
      <w:r w:rsidRPr="006D3A21">
        <w:rPr>
          <w:rFonts w:hint="eastAsia"/>
          <w:color w:val="000000" w:themeColor="text1"/>
        </w:rPr>
        <w:t>Monitor</w:t>
      </w:r>
      <w:r w:rsidRPr="006D3A21">
        <w:rPr>
          <w:rFonts w:hint="eastAsia"/>
          <w:color w:val="000000" w:themeColor="text1"/>
        </w:rPr>
        <w:t>释放驻留的小区时，发送此消息通知</w:t>
      </w:r>
      <w:r w:rsidRPr="006D3A21">
        <w:rPr>
          <w:rFonts w:hint="eastAsia"/>
          <w:color w:val="000000" w:themeColor="text1"/>
        </w:rPr>
        <w:t>APP Agent</w:t>
      </w:r>
      <w:r w:rsidRPr="006D3A21">
        <w:rPr>
          <w:rFonts w:hint="eastAsia"/>
          <w:color w:val="000000" w:themeColor="text1"/>
        </w:rPr>
        <w:t>，可同时释放多个小区</w:t>
      </w:r>
      <w:r w:rsidRPr="006D3A21">
        <w:rPr>
          <w:rFonts w:hint="eastAsia"/>
          <w:b/>
          <w:color w:val="000000" w:themeColor="text1"/>
          <w:lang w:val="en-GB"/>
        </w:rPr>
        <w:t>。</w:t>
      </w:r>
      <w:r w:rsidRPr="006D3A21">
        <w:rPr>
          <w:rFonts w:hint="eastAsia"/>
          <w:b/>
          <w:color w:val="000000" w:themeColor="text1"/>
          <w:lang w:val="en-GB"/>
        </w:rPr>
        <w:t>APP Agent</w:t>
      </w:r>
      <w:r w:rsidRPr="006D3A21">
        <w:rPr>
          <w:rFonts w:hint="eastAsia"/>
          <w:b/>
          <w:color w:val="000000" w:themeColor="text1"/>
          <w:lang w:val="en-GB"/>
        </w:rPr>
        <w:t>透传</w:t>
      </w:r>
      <w:r w:rsidRPr="006D3A21">
        <w:rPr>
          <w:rFonts w:hint="eastAsia"/>
          <w:color w:val="000000" w:themeColor="text1"/>
        </w:rPr>
        <w:t>L2P_AG_CELL_RELEASE_IND</w:t>
      </w:r>
      <w:r w:rsidRPr="006D3A21">
        <w:rPr>
          <w:rFonts w:hint="eastAsia"/>
          <w:color w:val="000000" w:themeColor="text1"/>
        </w:rPr>
        <w:t>消息给</w:t>
      </w:r>
      <w:r w:rsidRPr="006D3A21">
        <w:rPr>
          <w:rFonts w:hint="eastAsia"/>
          <w:color w:val="000000" w:themeColor="text1"/>
        </w:rPr>
        <w:t>PC</w:t>
      </w:r>
      <w:r w:rsidRPr="006D3A21">
        <w:rPr>
          <w:rFonts w:hint="eastAsia"/>
          <w:color w:val="000000" w:themeColor="text1"/>
        </w:rPr>
        <w:t>机。此消息是</w:t>
      </w:r>
      <w:r w:rsidRPr="006D3A21">
        <w:rPr>
          <w:rFonts w:hint="eastAsia"/>
          <w:color w:val="000000" w:themeColor="text1"/>
        </w:rPr>
        <w:t>L2P_AG_CELL_RELEASE_IND</w:t>
      </w:r>
      <w:r w:rsidRPr="006D3A21">
        <w:rPr>
          <w:rFonts w:hint="eastAsia"/>
          <w:color w:val="000000" w:themeColor="text1"/>
        </w:rPr>
        <w:t>的别名。</w:t>
      </w:r>
    </w:p>
    <w:p w14:paraId="6AB7CED7" w14:textId="77777777" w:rsidR="00B433AE" w:rsidRPr="006D3A21" w:rsidRDefault="00B433AE" w:rsidP="00B433AE">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2886ED57" w14:textId="77777777" w:rsidR="00B433AE" w:rsidRPr="006D3A21" w:rsidRDefault="00B433AE" w:rsidP="00B433AE">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＝＞PC</w:t>
      </w:r>
    </w:p>
    <w:p w14:paraId="5B4BF746" w14:textId="77777777" w:rsidR="00B433AE" w:rsidRPr="006D3A21" w:rsidRDefault="00B433AE" w:rsidP="00B433AE">
      <w:pPr>
        <w:pStyle w:val="a1"/>
        <w:rPr>
          <w:color w:val="000000" w:themeColor="text1"/>
        </w:rPr>
      </w:pPr>
      <w:r w:rsidRPr="006D3A21">
        <w:rPr>
          <w:rFonts w:ascii="宋体" w:hAnsi="宋体" w:hint="eastAsia"/>
          <w:b/>
          <w:bCs/>
          <w:color w:val="000000" w:themeColor="text1"/>
          <w:sz w:val="24"/>
          <w:szCs w:val="24"/>
        </w:rPr>
        <w:lastRenderedPageBreak/>
        <w:t>消息净荷</w:t>
      </w:r>
      <w:r w:rsidRPr="006D3A21">
        <w:rPr>
          <w:rFonts w:ascii="宋体" w:hAnsi="宋体" w:hint="eastAsia"/>
          <w:color w:val="000000" w:themeColor="text1"/>
          <w:sz w:val="24"/>
          <w:szCs w:val="24"/>
        </w:rPr>
        <w:t>:</w:t>
      </w:r>
    </w:p>
    <w:bookmarkEnd w:id="217"/>
    <w:p w14:paraId="0C5A1C03" w14:textId="77777777" w:rsidR="00F24E0D" w:rsidRPr="006D3A21" w:rsidRDefault="00F24E0D" w:rsidP="00F24E0D">
      <w:pPr>
        <w:pStyle w:val="a5"/>
        <w:rPr>
          <w:color w:val="000000" w:themeColor="text1"/>
        </w:rPr>
      </w:pPr>
    </w:p>
    <w:p w14:paraId="77F161EC" w14:textId="77777777" w:rsidR="00F24E0D" w:rsidRPr="006D3A21" w:rsidRDefault="00F24E0D" w:rsidP="00F24E0D">
      <w:pPr>
        <w:pStyle w:val="a5"/>
        <w:rPr>
          <w:color w:val="000000" w:themeColor="text1"/>
        </w:rPr>
      </w:pPr>
    </w:p>
    <w:p w14:paraId="02469BD7" w14:textId="77777777" w:rsidR="00EF1437" w:rsidRPr="006D3A21" w:rsidRDefault="003F32E8" w:rsidP="000107A1">
      <w:pPr>
        <w:pStyle w:val="31"/>
        <w:rPr>
          <w:color w:val="000000" w:themeColor="text1"/>
        </w:rPr>
      </w:pPr>
      <w:bookmarkStart w:id="219" w:name="_Toc375126670"/>
      <w:r w:rsidRPr="006D3A21">
        <w:rPr>
          <w:rFonts w:hint="eastAsia"/>
          <w:color w:val="000000" w:themeColor="text1"/>
        </w:rPr>
        <w:t>L2P</w:t>
      </w:r>
      <w:r w:rsidR="00EF1437" w:rsidRPr="006D3A21">
        <w:rPr>
          <w:rFonts w:hint="eastAsia"/>
          <w:color w:val="000000" w:themeColor="text1"/>
        </w:rPr>
        <w:t>_AG_UE_CAPTURE_IND</w:t>
      </w:r>
      <w:bookmarkEnd w:id="219"/>
    </w:p>
    <w:p w14:paraId="69D53961" w14:textId="77777777" w:rsidR="00DE7FD0" w:rsidRPr="006D3A21" w:rsidRDefault="00DE7FD0" w:rsidP="00DE7FD0">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340739E0" w14:textId="77777777" w:rsidR="00DE7FD0" w:rsidRPr="006D3A21" w:rsidRDefault="00DE7FD0" w:rsidP="007E3C34">
      <w:pPr>
        <w:pStyle w:val="a5"/>
        <w:rPr>
          <w:color w:val="000000" w:themeColor="text1"/>
        </w:rPr>
      </w:pPr>
      <w:r w:rsidRPr="006D3A21">
        <w:rPr>
          <w:rFonts w:hint="eastAsia"/>
          <w:color w:val="000000" w:themeColor="text1"/>
        </w:rPr>
        <w:t>该消息是</w:t>
      </w:r>
      <w:r w:rsidRPr="006D3A21">
        <w:rPr>
          <w:rFonts w:hint="eastAsia"/>
          <w:color w:val="000000" w:themeColor="text1"/>
        </w:rPr>
        <w:t>Monitor</w:t>
      </w:r>
      <w:r w:rsidRPr="006D3A21">
        <w:rPr>
          <w:rFonts w:hint="eastAsia"/>
          <w:color w:val="000000" w:themeColor="text1"/>
        </w:rPr>
        <w:t>追踪到</w:t>
      </w:r>
      <w:r w:rsidRPr="006D3A21">
        <w:rPr>
          <w:rFonts w:hint="eastAsia"/>
          <w:color w:val="000000" w:themeColor="text1"/>
        </w:rPr>
        <w:t>UE</w:t>
      </w:r>
      <w:r w:rsidRPr="006D3A21">
        <w:rPr>
          <w:rFonts w:hint="eastAsia"/>
          <w:color w:val="000000" w:themeColor="text1"/>
        </w:rPr>
        <w:t>之后，发送此消息通知</w:t>
      </w:r>
      <w:r w:rsidRPr="006D3A21">
        <w:rPr>
          <w:rFonts w:hint="eastAsia"/>
          <w:color w:val="000000" w:themeColor="text1"/>
        </w:rPr>
        <w:t>APP Agent ,UE</w:t>
      </w:r>
      <w:r w:rsidRPr="006D3A21">
        <w:rPr>
          <w:rFonts w:hint="eastAsia"/>
          <w:color w:val="000000" w:themeColor="text1"/>
        </w:rPr>
        <w:t>追踪到，并把</w:t>
      </w:r>
      <w:r w:rsidR="00F62839">
        <w:rPr>
          <w:rFonts w:hint="eastAsia"/>
          <w:color w:val="000000" w:themeColor="text1"/>
        </w:rPr>
        <w:t>U</w:t>
      </w:r>
      <w:r w:rsidR="00A44FD4" w:rsidRPr="006D3A21">
        <w:rPr>
          <w:rFonts w:hint="eastAsia"/>
          <w:color w:val="000000" w:themeColor="text1"/>
        </w:rPr>
        <w:t>E</w:t>
      </w:r>
      <w:r w:rsidRPr="006D3A21">
        <w:rPr>
          <w:rFonts w:hint="eastAsia"/>
          <w:color w:val="000000" w:themeColor="text1"/>
        </w:rPr>
        <w:t>的相关信息上报。</w:t>
      </w:r>
    </w:p>
    <w:p w14:paraId="1444059E" w14:textId="77777777" w:rsidR="00DE7FD0" w:rsidRPr="006D3A21" w:rsidRDefault="00DE7FD0" w:rsidP="00DE7FD0">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10983D91" w14:textId="77777777" w:rsidR="00DE7FD0" w:rsidRPr="006D3A21" w:rsidRDefault="008D48B6" w:rsidP="00DE7FD0">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L2P＝＞</w:t>
      </w:r>
      <w:r w:rsidR="00DE7FD0" w:rsidRPr="006D3A21">
        <w:rPr>
          <w:rFonts w:hint="eastAsia"/>
          <w:color w:val="000000" w:themeColor="text1"/>
          <w:sz w:val="24"/>
          <w:szCs w:val="24"/>
        </w:rPr>
        <w:t>APP Agent</w:t>
      </w:r>
    </w:p>
    <w:p w14:paraId="3B7E9BDF" w14:textId="77777777" w:rsidR="00DE7FD0" w:rsidRPr="006D3A21" w:rsidRDefault="00DE7FD0" w:rsidP="00DE7FD0">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tbl>
      <w:tblPr>
        <w:tblW w:w="6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2"/>
        <w:gridCol w:w="1255"/>
        <w:gridCol w:w="2881"/>
      </w:tblGrid>
      <w:tr w:rsidR="00D75102" w:rsidRPr="006D3A21" w14:paraId="63737DC9" w14:textId="77777777" w:rsidTr="00D75102">
        <w:tc>
          <w:tcPr>
            <w:tcW w:w="2092" w:type="dxa"/>
            <w:tcBorders>
              <w:top w:val="single" w:sz="4" w:space="0" w:color="auto"/>
              <w:left w:val="single" w:sz="4" w:space="0" w:color="auto"/>
              <w:bottom w:val="single" w:sz="4" w:space="0" w:color="auto"/>
              <w:right w:val="single" w:sz="4" w:space="0" w:color="auto"/>
            </w:tcBorders>
            <w:hideMark/>
          </w:tcPr>
          <w:p w14:paraId="032E9CB2" w14:textId="77777777" w:rsidR="00D75102" w:rsidRPr="006D3A21" w:rsidRDefault="00D75102">
            <w:pPr>
              <w:rPr>
                <w:b/>
                <w:color w:val="000000" w:themeColor="text1"/>
                <w:lang w:val="en-GB"/>
              </w:rPr>
            </w:pPr>
            <w:r w:rsidRPr="006D3A21">
              <w:rPr>
                <w:b/>
                <w:color w:val="000000" w:themeColor="text1"/>
                <w:lang w:val="en-GB"/>
              </w:rPr>
              <w:t>Parameter</w:t>
            </w:r>
          </w:p>
        </w:tc>
        <w:tc>
          <w:tcPr>
            <w:tcW w:w="1255" w:type="dxa"/>
            <w:tcBorders>
              <w:top w:val="single" w:sz="4" w:space="0" w:color="auto"/>
              <w:left w:val="single" w:sz="4" w:space="0" w:color="auto"/>
              <w:bottom w:val="single" w:sz="4" w:space="0" w:color="auto"/>
              <w:right w:val="single" w:sz="4" w:space="0" w:color="auto"/>
            </w:tcBorders>
            <w:hideMark/>
          </w:tcPr>
          <w:p w14:paraId="2E3E149C" w14:textId="77777777" w:rsidR="00D75102" w:rsidRPr="006D3A21" w:rsidRDefault="00EB193B">
            <w:pPr>
              <w:rPr>
                <w:b/>
                <w:color w:val="000000" w:themeColor="text1"/>
                <w:lang w:val="en-GB"/>
              </w:rPr>
            </w:pPr>
            <w:r>
              <w:rPr>
                <w:b/>
                <w:color w:val="000000" w:themeColor="text1"/>
                <w:lang w:val="en-GB"/>
              </w:rPr>
              <w:t>T</w:t>
            </w:r>
            <w:r>
              <w:rPr>
                <w:rFonts w:hint="eastAsia"/>
                <w:b/>
                <w:color w:val="000000" w:themeColor="text1"/>
                <w:lang w:val="en-GB"/>
              </w:rPr>
              <w:t>ype</w:t>
            </w:r>
          </w:p>
        </w:tc>
        <w:tc>
          <w:tcPr>
            <w:tcW w:w="2881" w:type="dxa"/>
            <w:tcBorders>
              <w:top w:val="single" w:sz="4" w:space="0" w:color="auto"/>
              <w:left w:val="single" w:sz="4" w:space="0" w:color="auto"/>
              <w:bottom w:val="single" w:sz="4" w:space="0" w:color="auto"/>
              <w:right w:val="single" w:sz="4" w:space="0" w:color="auto"/>
            </w:tcBorders>
            <w:hideMark/>
          </w:tcPr>
          <w:p w14:paraId="1EA96424" w14:textId="77777777" w:rsidR="00D75102" w:rsidRPr="006D3A21" w:rsidRDefault="00D75102">
            <w:pPr>
              <w:rPr>
                <w:b/>
                <w:color w:val="000000" w:themeColor="text1"/>
                <w:lang w:val="en-GB"/>
              </w:rPr>
            </w:pPr>
            <w:r w:rsidRPr="006D3A21">
              <w:rPr>
                <w:b/>
                <w:color w:val="000000" w:themeColor="text1"/>
                <w:lang w:val="en-GB"/>
              </w:rPr>
              <w:t>Description</w:t>
            </w:r>
          </w:p>
        </w:tc>
      </w:tr>
      <w:tr w:rsidR="009571A0" w:rsidRPr="006D3A21" w14:paraId="5F7E8FA5" w14:textId="77777777" w:rsidTr="00D75102">
        <w:tc>
          <w:tcPr>
            <w:tcW w:w="2092" w:type="dxa"/>
            <w:tcBorders>
              <w:top w:val="single" w:sz="4" w:space="0" w:color="auto"/>
              <w:left w:val="single" w:sz="4" w:space="0" w:color="auto"/>
              <w:bottom w:val="single" w:sz="4" w:space="0" w:color="auto"/>
              <w:right w:val="single" w:sz="4" w:space="0" w:color="auto"/>
            </w:tcBorders>
            <w:hideMark/>
          </w:tcPr>
          <w:p w14:paraId="60AD7783" w14:textId="77777777" w:rsidR="009571A0" w:rsidRPr="006D3A21" w:rsidRDefault="009571A0" w:rsidP="005414F6">
            <w:pPr>
              <w:rPr>
                <w:color w:val="000000" w:themeColor="text1"/>
                <w:lang w:val="en-GB"/>
              </w:rPr>
            </w:pPr>
            <w:r>
              <w:rPr>
                <w:rFonts w:hint="eastAsia"/>
                <w:color w:val="000000" w:themeColor="text1"/>
                <w:lang w:val="en-GB"/>
              </w:rPr>
              <w:t>TimeStampH[4]</w:t>
            </w:r>
          </w:p>
        </w:tc>
        <w:tc>
          <w:tcPr>
            <w:tcW w:w="1255" w:type="dxa"/>
            <w:tcBorders>
              <w:top w:val="single" w:sz="4" w:space="0" w:color="auto"/>
              <w:left w:val="single" w:sz="4" w:space="0" w:color="auto"/>
              <w:bottom w:val="single" w:sz="4" w:space="0" w:color="auto"/>
              <w:right w:val="single" w:sz="4" w:space="0" w:color="auto"/>
            </w:tcBorders>
            <w:hideMark/>
          </w:tcPr>
          <w:p w14:paraId="79CEC137" w14:textId="77777777" w:rsidR="009571A0" w:rsidRPr="006D3A21" w:rsidRDefault="009571A0" w:rsidP="005414F6">
            <w:pPr>
              <w:rPr>
                <w:color w:val="000000" w:themeColor="text1"/>
                <w:lang w:val="en-GB"/>
              </w:rPr>
            </w:pPr>
            <w:r>
              <w:rPr>
                <w:rFonts w:hint="eastAsia"/>
                <w:color w:val="000000" w:themeColor="text1"/>
                <w:lang w:val="en-GB"/>
              </w:rPr>
              <w:t>U8</w:t>
            </w:r>
          </w:p>
        </w:tc>
        <w:tc>
          <w:tcPr>
            <w:tcW w:w="2881" w:type="dxa"/>
            <w:tcBorders>
              <w:top w:val="single" w:sz="4" w:space="0" w:color="auto"/>
              <w:left w:val="single" w:sz="4" w:space="0" w:color="auto"/>
              <w:bottom w:val="single" w:sz="4" w:space="0" w:color="auto"/>
              <w:right w:val="single" w:sz="4" w:space="0" w:color="auto"/>
            </w:tcBorders>
          </w:tcPr>
          <w:p w14:paraId="0BD75903" w14:textId="77777777" w:rsidR="009571A0" w:rsidRPr="006D3A21" w:rsidRDefault="009571A0" w:rsidP="005414F6">
            <w:pPr>
              <w:rPr>
                <w:color w:val="000000" w:themeColor="text1"/>
                <w:lang w:val="en-GB"/>
              </w:rPr>
            </w:pPr>
            <w:r>
              <w:rPr>
                <w:rFonts w:hint="eastAsia"/>
                <w:color w:val="000000" w:themeColor="text1"/>
                <w:lang w:val="en-GB"/>
              </w:rPr>
              <w:t>时间戳</w:t>
            </w:r>
            <w:r>
              <w:rPr>
                <w:rFonts w:hint="eastAsia"/>
                <w:color w:val="000000" w:themeColor="text1"/>
                <w:lang w:val="en-GB"/>
              </w:rPr>
              <w:t>32</w:t>
            </w:r>
            <w:r>
              <w:rPr>
                <w:rFonts w:hint="eastAsia"/>
                <w:color w:val="000000" w:themeColor="text1"/>
                <w:lang w:val="en-GB"/>
              </w:rPr>
              <w:t>位（</w:t>
            </w:r>
            <w:r>
              <w:rPr>
                <w:rFonts w:hint="eastAsia"/>
                <w:color w:val="000000" w:themeColor="text1"/>
                <w:lang w:val="en-GB"/>
              </w:rPr>
              <w:t>GPS</w:t>
            </w:r>
            <w:r>
              <w:rPr>
                <w:rFonts w:hint="eastAsia"/>
                <w:color w:val="000000" w:themeColor="text1"/>
                <w:lang w:val="en-GB"/>
              </w:rPr>
              <w:t>时间）。</w:t>
            </w:r>
          </w:p>
        </w:tc>
      </w:tr>
      <w:tr w:rsidR="009571A0" w:rsidRPr="006D3A21" w14:paraId="3D4FFDF8" w14:textId="77777777" w:rsidTr="00D75102">
        <w:tc>
          <w:tcPr>
            <w:tcW w:w="2092" w:type="dxa"/>
            <w:tcBorders>
              <w:top w:val="single" w:sz="4" w:space="0" w:color="auto"/>
              <w:left w:val="single" w:sz="4" w:space="0" w:color="auto"/>
              <w:bottom w:val="single" w:sz="4" w:space="0" w:color="auto"/>
              <w:right w:val="single" w:sz="4" w:space="0" w:color="auto"/>
            </w:tcBorders>
            <w:hideMark/>
          </w:tcPr>
          <w:p w14:paraId="155998B1" w14:textId="77777777" w:rsidR="009571A0" w:rsidRPr="009B367D" w:rsidRDefault="009571A0" w:rsidP="005414F6">
            <w:pPr>
              <w:rPr>
                <w:color w:val="000000" w:themeColor="text1"/>
              </w:rPr>
            </w:pPr>
            <w:r>
              <w:rPr>
                <w:rFonts w:hint="eastAsia"/>
                <w:color w:val="000000" w:themeColor="text1"/>
              </w:rPr>
              <w:t>TimeStampL</w:t>
            </w:r>
          </w:p>
        </w:tc>
        <w:tc>
          <w:tcPr>
            <w:tcW w:w="1255" w:type="dxa"/>
            <w:tcBorders>
              <w:top w:val="single" w:sz="4" w:space="0" w:color="auto"/>
              <w:left w:val="single" w:sz="4" w:space="0" w:color="auto"/>
              <w:bottom w:val="single" w:sz="4" w:space="0" w:color="auto"/>
              <w:right w:val="single" w:sz="4" w:space="0" w:color="auto"/>
            </w:tcBorders>
            <w:hideMark/>
          </w:tcPr>
          <w:p w14:paraId="2943796C" w14:textId="77777777" w:rsidR="009571A0" w:rsidRPr="006D3A21" w:rsidRDefault="009571A0" w:rsidP="005414F6">
            <w:pPr>
              <w:rPr>
                <w:color w:val="000000" w:themeColor="text1"/>
                <w:lang w:val="en-GB"/>
              </w:rPr>
            </w:pPr>
            <w:r>
              <w:rPr>
                <w:rFonts w:hint="eastAsia"/>
                <w:color w:val="000000" w:themeColor="text1"/>
                <w:lang w:val="en-GB"/>
              </w:rPr>
              <w:t>U32</w:t>
            </w:r>
          </w:p>
        </w:tc>
        <w:tc>
          <w:tcPr>
            <w:tcW w:w="2881" w:type="dxa"/>
            <w:tcBorders>
              <w:top w:val="single" w:sz="4" w:space="0" w:color="auto"/>
              <w:left w:val="single" w:sz="4" w:space="0" w:color="auto"/>
              <w:bottom w:val="single" w:sz="4" w:space="0" w:color="auto"/>
              <w:right w:val="single" w:sz="4" w:space="0" w:color="auto"/>
            </w:tcBorders>
          </w:tcPr>
          <w:p w14:paraId="1C95E3C7" w14:textId="77777777" w:rsidR="009571A0" w:rsidRPr="006D3A21" w:rsidRDefault="009571A0" w:rsidP="005414F6">
            <w:pPr>
              <w:rPr>
                <w:color w:val="000000" w:themeColor="text1"/>
                <w:lang w:val="en-GB"/>
              </w:rPr>
            </w:pPr>
            <w:r>
              <w:rPr>
                <w:rFonts w:hint="eastAsia"/>
                <w:color w:val="000000" w:themeColor="text1"/>
                <w:lang w:val="en-GB"/>
              </w:rPr>
              <w:t>时间戳低</w:t>
            </w:r>
            <w:r>
              <w:rPr>
                <w:rFonts w:hint="eastAsia"/>
                <w:color w:val="000000" w:themeColor="text1"/>
                <w:lang w:val="en-GB"/>
              </w:rPr>
              <w:t>32</w:t>
            </w:r>
            <w:r>
              <w:rPr>
                <w:rFonts w:hint="eastAsia"/>
                <w:color w:val="000000" w:themeColor="text1"/>
                <w:lang w:val="en-GB"/>
              </w:rPr>
              <w:t>位（</w:t>
            </w:r>
            <w:r>
              <w:rPr>
                <w:rFonts w:hint="eastAsia"/>
                <w:color w:val="000000" w:themeColor="text1"/>
                <w:lang w:val="en-GB"/>
              </w:rPr>
              <w:t>ms</w:t>
            </w:r>
            <w:r>
              <w:rPr>
                <w:rFonts w:hint="eastAsia"/>
                <w:color w:val="000000" w:themeColor="text1"/>
                <w:lang w:val="en-GB"/>
              </w:rPr>
              <w:t>为单位），取值范围</w:t>
            </w:r>
            <w:r>
              <w:rPr>
                <w:rFonts w:hint="eastAsia"/>
                <w:color w:val="000000" w:themeColor="text1"/>
                <w:lang w:val="en-GB"/>
              </w:rPr>
              <w:t>0~999.</w:t>
            </w:r>
          </w:p>
        </w:tc>
      </w:tr>
      <w:tr w:rsidR="009571A0" w:rsidRPr="006D3A21" w14:paraId="3A82646F" w14:textId="77777777" w:rsidTr="00D75102">
        <w:tc>
          <w:tcPr>
            <w:tcW w:w="2092" w:type="dxa"/>
            <w:tcBorders>
              <w:top w:val="single" w:sz="4" w:space="0" w:color="auto"/>
              <w:left w:val="single" w:sz="4" w:space="0" w:color="auto"/>
              <w:bottom w:val="single" w:sz="4" w:space="0" w:color="auto"/>
              <w:right w:val="single" w:sz="4" w:space="0" w:color="auto"/>
            </w:tcBorders>
            <w:hideMark/>
          </w:tcPr>
          <w:p w14:paraId="40CEE12B" w14:textId="77777777" w:rsidR="009571A0" w:rsidRPr="006D3A21" w:rsidRDefault="009571A0">
            <w:pPr>
              <w:rPr>
                <w:b/>
                <w:color w:val="000000" w:themeColor="text1"/>
                <w:lang w:val="en-GB"/>
              </w:rPr>
            </w:pPr>
            <w:r w:rsidRPr="006D3A21">
              <w:rPr>
                <w:rFonts w:ascii="Arial" w:hAnsi="Arial" w:cs="Arial"/>
                <w:color w:val="000000" w:themeColor="text1"/>
                <w:kern w:val="0"/>
                <w:sz w:val="18"/>
                <w:szCs w:val="18"/>
              </w:rPr>
              <w:t>EARFCN</w:t>
            </w:r>
          </w:p>
        </w:tc>
        <w:tc>
          <w:tcPr>
            <w:tcW w:w="1255" w:type="dxa"/>
            <w:tcBorders>
              <w:top w:val="single" w:sz="4" w:space="0" w:color="auto"/>
              <w:left w:val="single" w:sz="4" w:space="0" w:color="auto"/>
              <w:bottom w:val="single" w:sz="4" w:space="0" w:color="auto"/>
              <w:right w:val="single" w:sz="4" w:space="0" w:color="auto"/>
            </w:tcBorders>
            <w:hideMark/>
          </w:tcPr>
          <w:p w14:paraId="5BA112CD" w14:textId="77777777" w:rsidR="009571A0" w:rsidRPr="006D3A21" w:rsidRDefault="009571A0">
            <w:pPr>
              <w:rPr>
                <w:b/>
                <w:color w:val="000000" w:themeColor="text1"/>
                <w:lang w:val="en-GB"/>
              </w:rPr>
            </w:pPr>
            <w:r w:rsidRPr="006D3A21">
              <w:rPr>
                <w:rFonts w:hint="eastAsia"/>
                <w:color w:val="000000" w:themeColor="text1"/>
                <w:lang w:val="en-GB"/>
              </w:rPr>
              <w:t>U16</w:t>
            </w:r>
          </w:p>
        </w:tc>
        <w:tc>
          <w:tcPr>
            <w:tcW w:w="2881" w:type="dxa"/>
            <w:tcBorders>
              <w:top w:val="single" w:sz="4" w:space="0" w:color="auto"/>
              <w:left w:val="single" w:sz="4" w:space="0" w:color="auto"/>
              <w:bottom w:val="single" w:sz="4" w:space="0" w:color="auto"/>
              <w:right w:val="single" w:sz="4" w:space="0" w:color="auto"/>
            </w:tcBorders>
          </w:tcPr>
          <w:p w14:paraId="4D5B16B1" w14:textId="77777777" w:rsidR="009571A0" w:rsidRPr="006D3A21" w:rsidRDefault="009571A0">
            <w:pPr>
              <w:rPr>
                <w:b/>
                <w:color w:val="000000" w:themeColor="text1"/>
                <w:lang w:val="en-GB"/>
              </w:rPr>
            </w:pPr>
            <w:r w:rsidRPr="006D3A21">
              <w:rPr>
                <w:rFonts w:ascii="宋体" w:cs="宋体" w:hint="eastAsia"/>
                <w:color w:val="000000" w:themeColor="text1"/>
                <w:kern w:val="0"/>
                <w:sz w:val="18"/>
                <w:szCs w:val="18"/>
              </w:rPr>
              <w:t>小区频点</w:t>
            </w:r>
          </w:p>
        </w:tc>
      </w:tr>
      <w:tr w:rsidR="009571A0" w:rsidRPr="006D3A21" w14:paraId="2735807A" w14:textId="77777777" w:rsidTr="00D75102">
        <w:tc>
          <w:tcPr>
            <w:tcW w:w="2092" w:type="dxa"/>
            <w:tcBorders>
              <w:top w:val="single" w:sz="4" w:space="0" w:color="auto"/>
              <w:left w:val="single" w:sz="4" w:space="0" w:color="auto"/>
              <w:bottom w:val="single" w:sz="4" w:space="0" w:color="auto"/>
              <w:right w:val="single" w:sz="4" w:space="0" w:color="auto"/>
            </w:tcBorders>
            <w:hideMark/>
          </w:tcPr>
          <w:p w14:paraId="3753D1E3" w14:textId="77777777" w:rsidR="009571A0" w:rsidRPr="006D3A21" w:rsidRDefault="009571A0">
            <w:pPr>
              <w:rPr>
                <w:b/>
                <w:color w:val="000000" w:themeColor="text1"/>
                <w:lang w:val="en-GB"/>
              </w:rPr>
            </w:pPr>
            <w:r w:rsidRPr="006D3A21">
              <w:rPr>
                <w:color w:val="000000" w:themeColor="text1"/>
              </w:rPr>
              <w:t>PCI</w:t>
            </w:r>
          </w:p>
        </w:tc>
        <w:tc>
          <w:tcPr>
            <w:tcW w:w="1255" w:type="dxa"/>
            <w:tcBorders>
              <w:top w:val="single" w:sz="4" w:space="0" w:color="auto"/>
              <w:left w:val="single" w:sz="4" w:space="0" w:color="auto"/>
              <w:bottom w:val="single" w:sz="4" w:space="0" w:color="auto"/>
              <w:right w:val="single" w:sz="4" w:space="0" w:color="auto"/>
            </w:tcBorders>
            <w:hideMark/>
          </w:tcPr>
          <w:p w14:paraId="25A7C9F5" w14:textId="77777777" w:rsidR="009571A0" w:rsidRPr="006D3A21" w:rsidRDefault="009571A0">
            <w:pPr>
              <w:rPr>
                <w:b/>
                <w:color w:val="000000" w:themeColor="text1"/>
                <w:lang w:val="en-GB"/>
              </w:rPr>
            </w:pPr>
            <w:r w:rsidRPr="006D3A21">
              <w:rPr>
                <w:rFonts w:hint="eastAsia"/>
                <w:color w:val="000000" w:themeColor="text1"/>
                <w:lang w:val="en-GB"/>
              </w:rPr>
              <w:t>U16</w:t>
            </w:r>
          </w:p>
        </w:tc>
        <w:tc>
          <w:tcPr>
            <w:tcW w:w="2881" w:type="dxa"/>
            <w:tcBorders>
              <w:top w:val="single" w:sz="4" w:space="0" w:color="auto"/>
              <w:left w:val="single" w:sz="4" w:space="0" w:color="auto"/>
              <w:bottom w:val="single" w:sz="4" w:space="0" w:color="auto"/>
              <w:right w:val="single" w:sz="4" w:space="0" w:color="auto"/>
            </w:tcBorders>
          </w:tcPr>
          <w:p w14:paraId="30FB8356" w14:textId="77777777" w:rsidR="009571A0" w:rsidRPr="006D3A21" w:rsidRDefault="009571A0" w:rsidP="006810E5">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物理层小区</w:t>
            </w:r>
            <w:r w:rsidRPr="006D3A21">
              <w:rPr>
                <w:color w:val="000000" w:themeColor="text1"/>
                <w:kern w:val="0"/>
                <w:sz w:val="18"/>
                <w:szCs w:val="18"/>
              </w:rPr>
              <w:t>ID</w:t>
            </w:r>
            <w:r>
              <w:rPr>
                <w:rFonts w:hint="eastAsia"/>
                <w:color w:val="000000" w:themeColor="text1"/>
                <w:lang w:val="en-GB"/>
              </w:rPr>
              <w:t>取值范围</w:t>
            </w:r>
            <w:r w:rsidRPr="006D3A21">
              <w:rPr>
                <w:color w:val="000000" w:themeColor="text1"/>
                <w:kern w:val="0"/>
                <w:sz w:val="18"/>
                <w:szCs w:val="18"/>
              </w:rPr>
              <w:t>0-503</w:t>
            </w:r>
          </w:p>
          <w:p w14:paraId="3BEA5116" w14:textId="77777777" w:rsidR="009571A0" w:rsidRPr="006D3A21" w:rsidRDefault="009571A0">
            <w:pPr>
              <w:rPr>
                <w:b/>
                <w:color w:val="000000" w:themeColor="text1"/>
                <w:lang w:val="en-GB"/>
              </w:rPr>
            </w:pPr>
          </w:p>
        </w:tc>
      </w:tr>
      <w:tr w:rsidR="009571A0" w:rsidRPr="006D3A21" w14:paraId="60FF7867" w14:textId="77777777" w:rsidTr="00D75102">
        <w:tc>
          <w:tcPr>
            <w:tcW w:w="2092" w:type="dxa"/>
            <w:tcBorders>
              <w:top w:val="single" w:sz="4" w:space="0" w:color="auto"/>
              <w:left w:val="single" w:sz="4" w:space="0" w:color="auto"/>
              <w:bottom w:val="single" w:sz="4" w:space="0" w:color="auto"/>
              <w:right w:val="single" w:sz="4" w:space="0" w:color="auto"/>
            </w:tcBorders>
            <w:hideMark/>
          </w:tcPr>
          <w:p w14:paraId="4A8E86BC" w14:textId="77777777" w:rsidR="009571A0" w:rsidRPr="006D3A21" w:rsidRDefault="009571A0">
            <w:pPr>
              <w:rPr>
                <w:color w:val="000000" w:themeColor="text1"/>
                <w:lang w:val="en-GB"/>
              </w:rPr>
            </w:pPr>
            <w:r w:rsidRPr="006D3A21">
              <w:rPr>
                <w:color w:val="000000" w:themeColor="text1"/>
                <w:lang w:val="en-GB"/>
              </w:rPr>
              <w:t>UEIDType</w:t>
            </w:r>
            <w:r w:rsidRPr="006D3A21">
              <w:rPr>
                <w:color w:val="000000" w:themeColor="text1"/>
                <w:sz w:val="18"/>
                <w:szCs w:val="18"/>
              </w:rPr>
              <w:t>Flg</w:t>
            </w:r>
          </w:p>
        </w:tc>
        <w:tc>
          <w:tcPr>
            <w:tcW w:w="1255" w:type="dxa"/>
            <w:tcBorders>
              <w:top w:val="single" w:sz="4" w:space="0" w:color="auto"/>
              <w:left w:val="single" w:sz="4" w:space="0" w:color="auto"/>
              <w:bottom w:val="single" w:sz="4" w:space="0" w:color="auto"/>
              <w:right w:val="single" w:sz="4" w:space="0" w:color="auto"/>
            </w:tcBorders>
            <w:hideMark/>
          </w:tcPr>
          <w:p w14:paraId="58D3BFE6" w14:textId="77777777" w:rsidR="009571A0" w:rsidRPr="006D3A21" w:rsidRDefault="009571A0">
            <w:pPr>
              <w:rPr>
                <w:color w:val="000000" w:themeColor="text1"/>
                <w:lang w:val="en-GB"/>
              </w:rPr>
            </w:pPr>
            <w:r w:rsidRPr="006D3A21">
              <w:rPr>
                <w:rFonts w:hint="eastAsia"/>
                <w:color w:val="000000" w:themeColor="text1"/>
                <w:lang w:val="en-GB"/>
              </w:rPr>
              <w:t>U8</w:t>
            </w:r>
          </w:p>
        </w:tc>
        <w:tc>
          <w:tcPr>
            <w:tcW w:w="2881" w:type="dxa"/>
            <w:tcBorders>
              <w:top w:val="single" w:sz="4" w:space="0" w:color="auto"/>
              <w:left w:val="single" w:sz="4" w:space="0" w:color="auto"/>
              <w:bottom w:val="single" w:sz="4" w:space="0" w:color="auto"/>
              <w:right w:val="single" w:sz="4" w:space="0" w:color="auto"/>
            </w:tcBorders>
            <w:hideMark/>
          </w:tcPr>
          <w:p w14:paraId="4E75C015"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Bitmap UE ID</w:t>
            </w:r>
            <w:r w:rsidRPr="006D3A21">
              <w:rPr>
                <w:rFonts w:hint="eastAsia"/>
                <w:color w:val="000000" w:themeColor="text1"/>
                <w:lang w:val="en-GB"/>
              </w:rPr>
              <w:t>存在标志</w:t>
            </w:r>
          </w:p>
          <w:p w14:paraId="1656C431"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Bit0: IMSI</w:t>
            </w:r>
          </w:p>
          <w:p w14:paraId="19B1481F"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Bit1: GUTI</w:t>
            </w:r>
          </w:p>
          <w:p w14:paraId="41288934"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Bit2: IMEI</w:t>
            </w:r>
          </w:p>
          <w:p w14:paraId="4B2475B8"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Bit3: CRNTI</w:t>
            </w:r>
          </w:p>
          <w:p w14:paraId="50C4E7EA" w14:textId="77777777" w:rsidR="009571A0" w:rsidRPr="006D3A21" w:rsidRDefault="009571A0">
            <w:pPr>
              <w:autoSpaceDE w:val="0"/>
              <w:autoSpaceDN w:val="0"/>
              <w:adjustRightInd w:val="0"/>
              <w:spacing w:line="240" w:lineRule="auto"/>
              <w:jc w:val="left"/>
              <w:rPr>
                <w:color w:val="000000" w:themeColor="text1"/>
                <w:lang w:val="en-GB"/>
              </w:rPr>
            </w:pPr>
            <w:r w:rsidRPr="006D3A21">
              <w:rPr>
                <w:color w:val="000000" w:themeColor="text1"/>
                <w:lang w:val="en-GB"/>
              </w:rPr>
              <w:t>Bit4: PRID</w:t>
            </w:r>
          </w:p>
          <w:p w14:paraId="2D01CE35" w14:textId="77777777" w:rsidR="009571A0" w:rsidRDefault="009571A0">
            <w:pPr>
              <w:rPr>
                <w:color w:val="000000" w:themeColor="text1"/>
                <w:lang w:val="en-GB"/>
              </w:rPr>
            </w:pPr>
            <w:r w:rsidRPr="006D3A21">
              <w:rPr>
                <w:rFonts w:hint="eastAsia"/>
                <w:color w:val="000000" w:themeColor="text1"/>
                <w:lang w:val="en-GB"/>
              </w:rPr>
              <w:t>注：</w:t>
            </w:r>
            <w:r w:rsidRPr="006D3A21">
              <w:rPr>
                <w:color w:val="000000" w:themeColor="text1"/>
                <w:lang w:val="en-GB"/>
              </w:rPr>
              <w:t>Bit</w:t>
            </w:r>
            <w:r w:rsidRPr="006D3A21">
              <w:rPr>
                <w:rFonts w:hint="eastAsia"/>
                <w:color w:val="000000" w:themeColor="text1"/>
                <w:lang w:val="en-GB"/>
              </w:rPr>
              <w:t>位值为</w:t>
            </w:r>
            <w:r w:rsidRPr="006D3A21">
              <w:rPr>
                <w:color w:val="000000" w:themeColor="text1"/>
                <w:lang w:val="en-GB"/>
              </w:rPr>
              <w:t>0</w:t>
            </w:r>
            <w:r w:rsidRPr="006D3A21">
              <w:rPr>
                <w:rFonts w:hint="eastAsia"/>
                <w:color w:val="000000" w:themeColor="text1"/>
                <w:lang w:val="en-GB"/>
              </w:rPr>
              <w:t>时，对应的</w:t>
            </w:r>
            <w:r w:rsidRPr="006D3A21">
              <w:rPr>
                <w:color w:val="000000" w:themeColor="text1"/>
                <w:lang w:val="en-GB"/>
              </w:rPr>
              <w:t>data</w:t>
            </w:r>
            <w:r w:rsidRPr="006D3A21">
              <w:rPr>
                <w:rFonts w:hint="eastAsia"/>
                <w:color w:val="000000" w:themeColor="text1"/>
                <w:lang w:val="en-GB"/>
              </w:rPr>
              <w:t>信息无效</w:t>
            </w:r>
          </w:p>
          <w:p w14:paraId="395084B2" w14:textId="77777777" w:rsidR="009571A0" w:rsidRPr="006D3A21" w:rsidRDefault="009571A0">
            <w:pPr>
              <w:rPr>
                <w:color w:val="000000" w:themeColor="text1"/>
                <w:lang w:val="en-GB"/>
              </w:rPr>
            </w:pPr>
            <w:r>
              <w:rPr>
                <w:rFonts w:hint="eastAsia"/>
                <w:color w:val="000000" w:themeColor="text1"/>
                <w:lang w:val="en-GB"/>
              </w:rPr>
              <w:t>取值范围</w:t>
            </w:r>
            <w:r w:rsidRPr="006D3A21">
              <w:rPr>
                <w:color w:val="000000" w:themeColor="text1"/>
                <w:lang w:val="en-GB"/>
              </w:rPr>
              <w:t>0-8</w:t>
            </w:r>
          </w:p>
        </w:tc>
      </w:tr>
      <w:tr w:rsidR="009571A0" w:rsidRPr="006D3A21" w14:paraId="0A39AAB0" w14:textId="77777777" w:rsidTr="00D75102">
        <w:tc>
          <w:tcPr>
            <w:tcW w:w="2092" w:type="dxa"/>
            <w:tcBorders>
              <w:top w:val="single" w:sz="4" w:space="0" w:color="auto"/>
              <w:left w:val="single" w:sz="4" w:space="0" w:color="auto"/>
              <w:bottom w:val="single" w:sz="4" w:space="0" w:color="auto"/>
              <w:right w:val="single" w:sz="4" w:space="0" w:color="auto"/>
            </w:tcBorders>
            <w:hideMark/>
          </w:tcPr>
          <w:p w14:paraId="43BAFC28" w14:textId="77777777" w:rsidR="009571A0" w:rsidRPr="006D3A21" w:rsidRDefault="009571A0">
            <w:pPr>
              <w:rPr>
                <w:color w:val="000000" w:themeColor="text1"/>
                <w:lang w:val="en-GB"/>
              </w:rPr>
            </w:pPr>
            <w:r w:rsidRPr="006D3A21">
              <w:rPr>
                <w:color w:val="000000" w:themeColor="text1"/>
                <w:lang w:val="en-GB"/>
              </w:rPr>
              <w:t>ImsiDigitCnt</w:t>
            </w:r>
          </w:p>
        </w:tc>
        <w:tc>
          <w:tcPr>
            <w:tcW w:w="1255" w:type="dxa"/>
            <w:tcBorders>
              <w:top w:val="single" w:sz="4" w:space="0" w:color="auto"/>
              <w:left w:val="single" w:sz="4" w:space="0" w:color="auto"/>
              <w:bottom w:val="single" w:sz="4" w:space="0" w:color="auto"/>
              <w:right w:val="single" w:sz="4" w:space="0" w:color="auto"/>
            </w:tcBorders>
            <w:hideMark/>
          </w:tcPr>
          <w:p w14:paraId="77686438" w14:textId="77777777" w:rsidR="009571A0" w:rsidRPr="006D3A21" w:rsidRDefault="009571A0">
            <w:pPr>
              <w:rPr>
                <w:color w:val="000000" w:themeColor="text1"/>
                <w:lang w:val="en-GB"/>
              </w:rPr>
            </w:pPr>
            <w:r w:rsidRPr="006D3A21">
              <w:rPr>
                <w:rFonts w:hint="eastAsia"/>
                <w:color w:val="000000" w:themeColor="text1"/>
                <w:lang w:val="en-GB"/>
              </w:rPr>
              <w:t>U8</w:t>
            </w:r>
          </w:p>
        </w:tc>
        <w:tc>
          <w:tcPr>
            <w:tcW w:w="2881" w:type="dxa"/>
            <w:tcBorders>
              <w:top w:val="single" w:sz="4" w:space="0" w:color="auto"/>
              <w:left w:val="single" w:sz="4" w:space="0" w:color="auto"/>
              <w:bottom w:val="single" w:sz="4" w:space="0" w:color="auto"/>
              <w:right w:val="single" w:sz="4" w:space="0" w:color="auto"/>
            </w:tcBorders>
          </w:tcPr>
          <w:p w14:paraId="7AD9A270" w14:textId="77777777" w:rsidR="009571A0" w:rsidRPr="006D3A21" w:rsidRDefault="009571A0">
            <w:pPr>
              <w:autoSpaceDE w:val="0"/>
              <w:autoSpaceDN w:val="0"/>
              <w:adjustRightInd w:val="0"/>
              <w:spacing w:line="240" w:lineRule="auto"/>
              <w:jc w:val="left"/>
              <w:rPr>
                <w:color w:val="000000" w:themeColor="text1"/>
                <w:lang w:val="en-GB"/>
              </w:rPr>
            </w:pPr>
            <w:r>
              <w:rPr>
                <w:rFonts w:hint="eastAsia"/>
                <w:color w:val="000000" w:themeColor="text1"/>
                <w:lang w:val="en-GB"/>
              </w:rPr>
              <w:t>取值范围</w:t>
            </w:r>
            <w:r w:rsidRPr="006D3A21">
              <w:rPr>
                <w:color w:val="000000" w:themeColor="text1"/>
                <w:lang w:val="en-GB"/>
              </w:rPr>
              <w:t>[6~15]</w:t>
            </w:r>
          </w:p>
        </w:tc>
      </w:tr>
      <w:tr w:rsidR="009571A0" w:rsidRPr="006D3A21" w14:paraId="0D0FD56C" w14:textId="77777777" w:rsidTr="00D75102">
        <w:tc>
          <w:tcPr>
            <w:tcW w:w="2092" w:type="dxa"/>
            <w:tcBorders>
              <w:top w:val="single" w:sz="4" w:space="0" w:color="auto"/>
              <w:left w:val="single" w:sz="4" w:space="0" w:color="auto"/>
              <w:bottom w:val="single" w:sz="4" w:space="0" w:color="auto"/>
              <w:right w:val="single" w:sz="4" w:space="0" w:color="auto"/>
            </w:tcBorders>
          </w:tcPr>
          <w:p w14:paraId="6155C920" w14:textId="77777777" w:rsidR="009571A0" w:rsidRPr="006D3A21" w:rsidRDefault="009571A0">
            <w:pPr>
              <w:rPr>
                <w:color w:val="000000" w:themeColor="text1"/>
                <w:lang w:val="en-GB"/>
              </w:rPr>
            </w:pPr>
            <w:r w:rsidRPr="006D3A21">
              <w:rPr>
                <w:rFonts w:hint="eastAsia"/>
                <w:color w:val="000000" w:themeColor="text1"/>
                <w:lang w:val="en-GB"/>
              </w:rPr>
              <w:t>Pading[3]</w:t>
            </w:r>
          </w:p>
        </w:tc>
        <w:tc>
          <w:tcPr>
            <w:tcW w:w="1255" w:type="dxa"/>
            <w:tcBorders>
              <w:top w:val="single" w:sz="4" w:space="0" w:color="auto"/>
              <w:left w:val="single" w:sz="4" w:space="0" w:color="auto"/>
              <w:bottom w:val="single" w:sz="4" w:space="0" w:color="auto"/>
              <w:right w:val="single" w:sz="4" w:space="0" w:color="auto"/>
            </w:tcBorders>
          </w:tcPr>
          <w:p w14:paraId="3311AA64" w14:textId="77777777" w:rsidR="009571A0" w:rsidRPr="006D3A21" w:rsidRDefault="009571A0">
            <w:pPr>
              <w:rPr>
                <w:color w:val="000000" w:themeColor="text1"/>
                <w:lang w:val="en-GB"/>
              </w:rPr>
            </w:pPr>
            <w:r w:rsidRPr="006D3A21">
              <w:rPr>
                <w:color w:val="000000" w:themeColor="text1"/>
                <w:lang w:val="en-GB"/>
              </w:rPr>
              <w:t>U</w:t>
            </w:r>
            <w:r w:rsidRPr="006D3A21">
              <w:rPr>
                <w:rFonts w:hint="eastAsia"/>
                <w:color w:val="000000" w:themeColor="text1"/>
                <w:lang w:val="en-GB"/>
              </w:rPr>
              <w:t>8</w:t>
            </w:r>
          </w:p>
        </w:tc>
        <w:tc>
          <w:tcPr>
            <w:tcW w:w="2881" w:type="dxa"/>
            <w:tcBorders>
              <w:top w:val="single" w:sz="4" w:space="0" w:color="auto"/>
              <w:left w:val="single" w:sz="4" w:space="0" w:color="auto"/>
              <w:bottom w:val="single" w:sz="4" w:space="0" w:color="auto"/>
              <w:right w:val="single" w:sz="4" w:space="0" w:color="auto"/>
            </w:tcBorders>
          </w:tcPr>
          <w:p w14:paraId="47C28908" w14:textId="77777777" w:rsidR="009571A0" w:rsidRPr="006D3A21" w:rsidRDefault="009571A0">
            <w:pPr>
              <w:autoSpaceDE w:val="0"/>
              <w:autoSpaceDN w:val="0"/>
              <w:adjustRightInd w:val="0"/>
              <w:spacing w:line="240" w:lineRule="auto"/>
              <w:jc w:val="left"/>
              <w:rPr>
                <w:color w:val="000000" w:themeColor="text1"/>
                <w:lang w:val="en-GB"/>
              </w:rPr>
            </w:pPr>
          </w:p>
        </w:tc>
      </w:tr>
      <w:tr w:rsidR="009571A0" w:rsidRPr="006D3A21" w14:paraId="07FD7B8C" w14:textId="77777777" w:rsidTr="00D75102">
        <w:tc>
          <w:tcPr>
            <w:tcW w:w="2092" w:type="dxa"/>
            <w:tcBorders>
              <w:top w:val="single" w:sz="4" w:space="0" w:color="auto"/>
              <w:left w:val="single" w:sz="4" w:space="0" w:color="auto"/>
              <w:bottom w:val="single" w:sz="4" w:space="0" w:color="auto"/>
              <w:right w:val="single" w:sz="4" w:space="0" w:color="auto"/>
            </w:tcBorders>
            <w:hideMark/>
          </w:tcPr>
          <w:p w14:paraId="337B37B9" w14:textId="77777777" w:rsidR="009571A0" w:rsidRPr="006D3A21" w:rsidRDefault="009571A0">
            <w:pPr>
              <w:rPr>
                <w:color w:val="000000" w:themeColor="text1"/>
                <w:lang w:val="en-GB"/>
              </w:rPr>
            </w:pPr>
            <w:r w:rsidRPr="006D3A21">
              <w:rPr>
                <w:color w:val="000000" w:themeColor="text1"/>
                <w:lang w:val="en-GB"/>
              </w:rPr>
              <w:t>IMSI</w:t>
            </w:r>
          </w:p>
          <w:p w14:paraId="1915837C" w14:textId="77777777" w:rsidR="009571A0" w:rsidRPr="006D3A21" w:rsidRDefault="009571A0">
            <w:pPr>
              <w:rPr>
                <w:color w:val="000000" w:themeColor="text1"/>
                <w:lang w:val="en-GB"/>
              </w:rPr>
            </w:pPr>
            <w:r w:rsidRPr="006D3A21">
              <w:rPr>
                <w:color w:val="000000" w:themeColor="text1"/>
                <w:lang w:val="en-GB"/>
              </w:rPr>
              <w:t xml:space="preserve"> [MAX_SIZE_IMSI]</w:t>
            </w:r>
          </w:p>
        </w:tc>
        <w:tc>
          <w:tcPr>
            <w:tcW w:w="1255" w:type="dxa"/>
            <w:tcBorders>
              <w:top w:val="single" w:sz="4" w:space="0" w:color="auto"/>
              <w:left w:val="single" w:sz="4" w:space="0" w:color="auto"/>
              <w:bottom w:val="single" w:sz="4" w:space="0" w:color="auto"/>
              <w:right w:val="single" w:sz="4" w:space="0" w:color="auto"/>
            </w:tcBorders>
            <w:hideMark/>
          </w:tcPr>
          <w:p w14:paraId="6961E644" w14:textId="77777777" w:rsidR="009571A0" w:rsidRPr="006D3A21" w:rsidRDefault="009571A0">
            <w:pPr>
              <w:rPr>
                <w:color w:val="000000" w:themeColor="text1"/>
                <w:lang w:val="en-GB"/>
              </w:rPr>
            </w:pPr>
            <w:r w:rsidRPr="006D3A21">
              <w:rPr>
                <w:rFonts w:hint="eastAsia"/>
                <w:color w:val="000000" w:themeColor="text1"/>
                <w:lang w:val="en-GB"/>
              </w:rPr>
              <w:t>U8</w:t>
            </w:r>
          </w:p>
        </w:tc>
        <w:tc>
          <w:tcPr>
            <w:tcW w:w="2881" w:type="dxa"/>
            <w:tcBorders>
              <w:top w:val="single" w:sz="4" w:space="0" w:color="auto"/>
              <w:left w:val="single" w:sz="4" w:space="0" w:color="auto"/>
              <w:bottom w:val="single" w:sz="4" w:space="0" w:color="auto"/>
              <w:right w:val="single" w:sz="4" w:space="0" w:color="auto"/>
            </w:tcBorders>
            <w:hideMark/>
          </w:tcPr>
          <w:p w14:paraId="6BCB9DB6" w14:textId="77777777" w:rsidR="009571A0" w:rsidRPr="006D3A21" w:rsidRDefault="009571A0">
            <w:pPr>
              <w:rPr>
                <w:color w:val="000000" w:themeColor="text1"/>
                <w:lang w:val="en-GB"/>
              </w:rPr>
            </w:pPr>
            <w:r w:rsidRPr="006D3A21">
              <w:rPr>
                <w:color w:val="000000" w:themeColor="text1"/>
                <w:lang w:val="en-GB"/>
              </w:rPr>
              <w:t>IMSI</w:t>
            </w:r>
            <w:r w:rsidRPr="006D3A21">
              <w:rPr>
                <w:rFonts w:hint="eastAsia"/>
                <w:color w:val="000000" w:themeColor="text1"/>
                <w:lang w:val="en-GB"/>
              </w:rPr>
              <w:t>数据</w:t>
            </w:r>
            <w:r>
              <w:rPr>
                <w:rFonts w:hint="eastAsia"/>
                <w:color w:val="000000" w:themeColor="text1"/>
                <w:lang w:val="en-GB"/>
              </w:rPr>
              <w:t>取值范围</w:t>
            </w:r>
            <w:r w:rsidRPr="006D3A21">
              <w:rPr>
                <w:color w:val="000000" w:themeColor="text1"/>
                <w:lang w:val="en-GB"/>
              </w:rPr>
              <w:t>[0~9]</w:t>
            </w:r>
          </w:p>
          <w:p w14:paraId="7D6E353E" w14:textId="77777777" w:rsidR="009571A0" w:rsidRPr="006D3A21" w:rsidRDefault="009571A0">
            <w:pPr>
              <w:rPr>
                <w:color w:val="000000" w:themeColor="text1"/>
                <w:lang w:val="en-GB"/>
              </w:rPr>
            </w:pPr>
            <w:r w:rsidRPr="006D3A21">
              <w:rPr>
                <w:rFonts w:hint="eastAsia"/>
                <w:color w:val="000000" w:themeColor="text1"/>
                <w:lang w:val="en-GB"/>
              </w:rPr>
              <w:t>16</w:t>
            </w:r>
            <w:r w:rsidRPr="006D3A21">
              <w:rPr>
                <w:color w:val="000000" w:themeColor="text1"/>
                <w:lang w:val="en-GB"/>
              </w:rPr>
              <w:t>- MAX_SIZE_IMSI</w:t>
            </w:r>
          </w:p>
        </w:tc>
      </w:tr>
      <w:tr w:rsidR="009571A0" w:rsidRPr="006D3A21" w14:paraId="5961D00C" w14:textId="77777777" w:rsidTr="00D75102">
        <w:tc>
          <w:tcPr>
            <w:tcW w:w="2092" w:type="dxa"/>
            <w:tcBorders>
              <w:top w:val="single" w:sz="4" w:space="0" w:color="auto"/>
              <w:left w:val="single" w:sz="4" w:space="0" w:color="auto"/>
              <w:bottom w:val="single" w:sz="4" w:space="0" w:color="auto"/>
              <w:right w:val="single" w:sz="4" w:space="0" w:color="auto"/>
            </w:tcBorders>
            <w:hideMark/>
          </w:tcPr>
          <w:p w14:paraId="22794C41" w14:textId="77777777" w:rsidR="009571A0" w:rsidRPr="006D3A21" w:rsidRDefault="009571A0">
            <w:pPr>
              <w:rPr>
                <w:color w:val="000000" w:themeColor="text1"/>
                <w:lang w:val="en-GB"/>
              </w:rPr>
            </w:pPr>
            <w:r w:rsidRPr="006D3A21">
              <w:rPr>
                <w:color w:val="000000" w:themeColor="text1"/>
                <w:lang w:val="en-GB"/>
              </w:rPr>
              <w:t>GUTIDATA</w:t>
            </w:r>
            <w:r w:rsidRPr="006D3A21">
              <w:rPr>
                <w:rFonts w:hint="eastAsia"/>
                <w:color w:val="000000" w:themeColor="text1"/>
                <w:lang w:val="en-GB"/>
              </w:rPr>
              <w:br/>
            </w:r>
            <w:r w:rsidRPr="006D3A21">
              <w:rPr>
                <w:color w:val="000000" w:themeColor="text1"/>
                <w:lang w:val="en-GB"/>
              </w:rPr>
              <w:t>[MAX_SIZE_</w:t>
            </w:r>
            <w:r w:rsidRPr="006D3A21">
              <w:rPr>
                <w:rFonts w:hint="eastAsia"/>
                <w:color w:val="000000" w:themeColor="text1"/>
                <w:lang w:val="en-GB"/>
              </w:rPr>
              <w:t>GUTI]</w:t>
            </w:r>
          </w:p>
        </w:tc>
        <w:tc>
          <w:tcPr>
            <w:tcW w:w="1255" w:type="dxa"/>
            <w:tcBorders>
              <w:top w:val="single" w:sz="4" w:space="0" w:color="auto"/>
              <w:left w:val="single" w:sz="4" w:space="0" w:color="auto"/>
              <w:bottom w:val="single" w:sz="4" w:space="0" w:color="auto"/>
              <w:right w:val="single" w:sz="4" w:space="0" w:color="auto"/>
            </w:tcBorders>
          </w:tcPr>
          <w:p w14:paraId="226F1B67" w14:textId="77777777" w:rsidR="009571A0" w:rsidRPr="006D3A21" w:rsidRDefault="009571A0">
            <w:pPr>
              <w:rPr>
                <w:color w:val="000000" w:themeColor="text1"/>
                <w:lang w:val="en-GB"/>
              </w:rPr>
            </w:pPr>
            <w:r w:rsidRPr="006D3A21">
              <w:rPr>
                <w:rFonts w:hint="eastAsia"/>
                <w:color w:val="000000" w:themeColor="text1"/>
                <w:lang w:val="en-GB"/>
              </w:rPr>
              <w:t>U8</w:t>
            </w:r>
          </w:p>
        </w:tc>
        <w:tc>
          <w:tcPr>
            <w:tcW w:w="2881" w:type="dxa"/>
            <w:tcBorders>
              <w:top w:val="single" w:sz="4" w:space="0" w:color="auto"/>
              <w:left w:val="single" w:sz="4" w:space="0" w:color="auto"/>
              <w:bottom w:val="single" w:sz="4" w:space="0" w:color="auto"/>
              <w:right w:val="single" w:sz="4" w:space="0" w:color="auto"/>
            </w:tcBorders>
            <w:hideMark/>
          </w:tcPr>
          <w:p w14:paraId="1B7B0454" w14:textId="77777777" w:rsidR="009571A0" w:rsidRPr="006D3A21" w:rsidRDefault="009571A0" w:rsidP="0020558F">
            <w:pPr>
              <w:rPr>
                <w:color w:val="000000" w:themeColor="text1"/>
                <w:lang w:val="en-GB"/>
              </w:rPr>
            </w:pPr>
            <w:r w:rsidRPr="006D3A21">
              <w:rPr>
                <w:color w:val="000000" w:themeColor="text1"/>
                <w:lang w:val="en-GB"/>
              </w:rPr>
              <w:t>GUTI</w:t>
            </w:r>
            <w:r w:rsidRPr="006D3A21">
              <w:rPr>
                <w:rFonts w:hint="eastAsia"/>
                <w:color w:val="000000" w:themeColor="text1"/>
                <w:lang w:val="en-GB"/>
              </w:rPr>
              <w:t>数据，</w:t>
            </w:r>
            <w:r w:rsidRPr="006D3A21">
              <w:rPr>
                <w:rFonts w:hint="eastAsia"/>
                <w:color w:val="000000" w:themeColor="text1"/>
                <w:lang w:val="en-GB"/>
              </w:rPr>
              <w:t>16-</w:t>
            </w:r>
            <w:r w:rsidRPr="006D3A21">
              <w:rPr>
                <w:color w:val="000000" w:themeColor="text1"/>
                <w:lang w:val="en-GB"/>
              </w:rPr>
              <w:t xml:space="preserve"> MAX_SIZE_</w:t>
            </w:r>
            <w:r w:rsidRPr="006D3A21">
              <w:rPr>
                <w:rFonts w:hint="eastAsia"/>
                <w:color w:val="000000" w:themeColor="text1"/>
                <w:lang w:val="en-GB"/>
              </w:rPr>
              <w:t>GUTI</w:t>
            </w:r>
          </w:p>
        </w:tc>
      </w:tr>
      <w:tr w:rsidR="009571A0" w:rsidRPr="006D3A21" w14:paraId="2D485D9B" w14:textId="77777777" w:rsidTr="00D75102">
        <w:tc>
          <w:tcPr>
            <w:tcW w:w="2092" w:type="dxa"/>
            <w:tcBorders>
              <w:top w:val="single" w:sz="4" w:space="0" w:color="auto"/>
              <w:left w:val="single" w:sz="4" w:space="0" w:color="auto"/>
              <w:bottom w:val="single" w:sz="4" w:space="0" w:color="auto"/>
              <w:right w:val="single" w:sz="4" w:space="0" w:color="auto"/>
            </w:tcBorders>
            <w:hideMark/>
          </w:tcPr>
          <w:p w14:paraId="18774BC8" w14:textId="77777777" w:rsidR="009571A0" w:rsidRPr="006D3A21" w:rsidRDefault="009571A0">
            <w:pPr>
              <w:rPr>
                <w:color w:val="000000" w:themeColor="text1"/>
                <w:lang w:val="en-GB"/>
              </w:rPr>
            </w:pPr>
            <w:r w:rsidRPr="006D3A21">
              <w:rPr>
                <w:color w:val="000000" w:themeColor="text1"/>
                <w:lang w:val="en-GB"/>
              </w:rPr>
              <w:t>IMEI [MAX_SIZE_IMEI]</w:t>
            </w:r>
          </w:p>
        </w:tc>
        <w:tc>
          <w:tcPr>
            <w:tcW w:w="1255" w:type="dxa"/>
            <w:tcBorders>
              <w:top w:val="single" w:sz="4" w:space="0" w:color="auto"/>
              <w:left w:val="single" w:sz="4" w:space="0" w:color="auto"/>
              <w:bottom w:val="single" w:sz="4" w:space="0" w:color="auto"/>
              <w:right w:val="single" w:sz="4" w:space="0" w:color="auto"/>
            </w:tcBorders>
            <w:hideMark/>
          </w:tcPr>
          <w:p w14:paraId="33A2EEF4" w14:textId="77777777" w:rsidR="009571A0" w:rsidRPr="006D3A21" w:rsidRDefault="009571A0">
            <w:pPr>
              <w:rPr>
                <w:color w:val="000000" w:themeColor="text1"/>
                <w:lang w:val="en-GB"/>
              </w:rPr>
            </w:pPr>
            <w:r w:rsidRPr="006D3A21">
              <w:rPr>
                <w:rFonts w:hint="eastAsia"/>
                <w:color w:val="000000" w:themeColor="text1"/>
                <w:lang w:val="en-GB"/>
              </w:rPr>
              <w:t>U8</w:t>
            </w:r>
          </w:p>
        </w:tc>
        <w:tc>
          <w:tcPr>
            <w:tcW w:w="2881" w:type="dxa"/>
            <w:tcBorders>
              <w:top w:val="single" w:sz="4" w:space="0" w:color="auto"/>
              <w:left w:val="single" w:sz="4" w:space="0" w:color="auto"/>
              <w:bottom w:val="single" w:sz="4" w:space="0" w:color="auto"/>
              <w:right w:val="single" w:sz="4" w:space="0" w:color="auto"/>
            </w:tcBorders>
            <w:hideMark/>
          </w:tcPr>
          <w:p w14:paraId="0CB5E26E" w14:textId="77777777" w:rsidR="009571A0" w:rsidRPr="006D3A21" w:rsidRDefault="009571A0">
            <w:pPr>
              <w:rPr>
                <w:color w:val="000000" w:themeColor="text1"/>
                <w:lang w:val="en-GB"/>
              </w:rPr>
            </w:pPr>
            <w:r w:rsidRPr="006D3A21">
              <w:rPr>
                <w:color w:val="000000" w:themeColor="text1"/>
                <w:lang w:val="en-GB"/>
              </w:rPr>
              <w:t>IMEI</w:t>
            </w:r>
            <w:r w:rsidRPr="006D3A21">
              <w:rPr>
                <w:rFonts w:hint="eastAsia"/>
                <w:color w:val="000000" w:themeColor="text1"/>
                <w:lang w:val="en-GB"/>
              </w:rPr>
              <w:t>数据</w:t>
            </w:r>
            <w:r>
              <w:rPr>
                <w:rFonts w:hint="eastAsia"/>
                <w:color w:val="000000" w:themeColor="text1"/>
                <w:lang w:val="en-GB"/>
              </w:rPr>
              <w:t>取值范围</w:t>
            </w:r>
            <w:r w:rsidRPr="006D3A21">
              <w:rPr>
                <w:color w:val="000000" w:themeColor="text1"/>
                <w:lang w:val="en-GB"/>
              </w:rPr>
              <w:t>[0~9]</w:t>
            </w:r>
          </w:p>
          <w:p w14:paraId="38BC5CFE" w14:textId="77777777" w:rsidR="009571A0" w:rsidRPr="006D3A21" w:rsidRDefault="009571A0">
            <w:pPr>
              <w:rPr>
                <w:color w:val="000000" w:themeColor="text1"/>
                <w:lang w:val="en-GB"/>
              </w:rPr>
            </w:pPr>
            <w:r w:rsidRPr="006D3A21">
              <w:rPr>
                <w:rFonts w:hint="eastAsia"/>
                <w:color w:val="000000" w:themeColor="text1"/>
                <w:lang w:val="en-GB"/>
              </w:rPr>
              <w:t>16</w:t>
            </w:r>
            <w:r w:rsidRPr="006D3A21">
              <w:rPr>
                <w:color w:val="000000" w:themeColor="text1"/>
                <w:lang w:val="en-GB"/>
              </w:rPr>
              <w:t>- MAX_SIZE_IMEI</w:t>
            </w:r>
          </w:p>
        </w:tc>
      </w:tr>
      <w:tr w:rsidR="009571A0" w:rsidRPr="006D3A21" w14:paraId="53FC6846" w14:textId="77777777" w:rsidTr="00D75102">
        <w:tc>
          <w:tcPr>
            <w:tcW w:w="2092" w:type="dxa"/>
            <w:tcBorders>
              <w:top w:val="single" w:sz="4" w:space="0" w:color="auto"/>
              <w:left w:val="single" w:sz="4" w:space="0" w:color="auto"/>
              <w:bottom w:val="single" w:sz="4" w:space="0" w:color="auto"/>
              <w:right w:val="single" w:sz="4" w:space="0" w:color="auto"/>
            </w:tcBorders>
            <w:hideMark/>
          </w:tcPr>
          <w:p w14:paraId="4C3BDB46" w14:textId="77777777" w:rsidR="009571A0" w:rsidRPr="006D3A21" w:rsidRDefault="009571A0">
            <w:pPr>
              <w:rPr>
                <w:color w:val="000000" w:themeColor="text1"/>
                <w:lang w:val="en-GB"/>
              </w:rPr>
            </w:pPr>
            <w:r w:rsidRPr="006D3A21">
              <w:rPr>
                <w:color w:val="000000" w:themeColor="text1"/>
                <w:lang w:val="en-GB"/>
              </w:rPr>
              <w:lastRenderedPageBreak/>
              <w:t>CRNTI DATA</w:t>
            </w:r>
            <w:r w:rsidRPr="006D3A21">
              <w:rPr>
                <w:rFonts w:hint="eastAsia"/>
                <w:color w:val="000000" w:themeColor="text1"/>
                <w:lang w:val="en-GB"/>
              </w:rPr>
              <w:br/>
            </w:r>
          </w:p>
        </w:tc>
        <w:tc>
          <w:tcPr>
            <w:tcW w:w="1255" w:type="dxa"/>
            <w:tcBorders>
              <w:top w:val="single" w:sz="4" w:space="0" w:color="auto"/>
              <w:left w:val="single" w:sz="4" w:space="0" w:color="auto"/>
              <w:bottom w:val="single" w:sz="4" w:space="0" w:color="auto"/>
              <w:right w:val="single" w:sz="4" w:space="0" w:color="auto"/>
            </w:tcBorders>
            <w:hideMark/>
          </w:tcPr>
          <w:p w14:paraId="2F57EFB6" w14:textId="77777777" w:rsidR="009571A0" w:rsidRPr="006D3A21" w:rsidRDefault="009571A0">
            <w:pPr>
              <w:rPr>
                <w:color w:val="000000" w:themeColor="text1"/>
                <w:lang w:val="en-GB"/>
              </w:rPr>
            </w:pPr>
            <w:r w:rsidRPr="006D3A21">
              <w:rPr>
                <w:rFonts w:hint="eastAsia"/>
                <w:color w:val="000000" w:themeColor="text1"/>
                <w:lang w:val="en-GB"/>
              </w:rPr>
              <w:t>U8</w:t>
            </w:r>
          </w:p>
        </w:tc>
        <w:tc>
          <w:tcPr>
            <w:tcW w:w="2881" w:type="dxa"/>
            <w:tcBorders>
              <w:top w:val="single" w:sz="4" w:space="0" w:color="auto"/>
              <w:left w:val="single" w:sz="4" w:space="0" w:color="auto"/>
              <w:bottom w:val="single" w:sz="4" w:space="0" w:color="auto"/>
              <w:right w:val="single" w:sz="4" w:space="0" w:color="auto"/>
            </w:tcBorders>
            <w:hideMark/>
          </w:tcPr>
          <w:p w14:paraId="5B93E671" w14:textId="77777777" w:rsidR="009571A0" w:rsidRPr="006D3A21" w:rsidRDefault="009571A0">
            <w:pPr>
              <w:rPr>
                <w:color w:val="000000" w:themeColor="text1"/>
                <w:lang w:val="en-GB"/>
              </w:rPr>
            </w:pPr>
            <w:r w:rsidRPr="006D3A21">
              <w:rPr>
                <w:color w:val="000000" w:themeColor="text1"/>
                <w:lang w:val="en-GB"/>
              </w:rPr>
              <w:t>CRNTI</w:t>
            </w:r>
            <w:r w:rsidRPr="006D3A21">
              <w:rPr>
                <w:rFonts w:hint="eastAsia"/>
                <w:color w:val="000000" w:themeColor="text1"/>
                <w:lang w:val="en-GB"/>
              </w:rPr>
              <w:t>数据</w:t>
            </w:r>
          </w:p>
        </w:tc>
      </w:tr>
      <w:tr w:rsidR="009571A0" w:rsidRPr="006D3A21" w14:paraId="68902871" w14:textId="77777777" w:rsidTr="00AF4B83">
        <w:trPr>
          <w:trHeight w:val="458"/>
        </w:trPr>
        <w:tc>
          <w:tcPr>
            <w:tcW w:w="2092" w:type="dxa"/>
            <w:tcBorders>
              <w:top w:val="single" w:sz="4" w:space="0" w:color="auto"/>
              <w:left w:val="single" w:sz="4" w:space="0" w:color="auto"/>
              <w:bottom w:val="single" w:sz="4" w:space="0" w:color="auto"/>
              <w:right w:val="single" w:sz="4" w:space="0" w:color="auto"/>
            </w:tcBorders>
            <w:hideMark/>
          </w:tcPr>
          <w:p w14:paraId="15391C80" w14:textId="77777777" w:rsidR="009571A0" w:rsidRPr="006D3A21" w:rsidRDefault="009571A0">
            <w:pPr>
              <w:rPr>
                <w:color w:val="000000" w:themeColor="text1"/>
                <w:lang w:val="en-GB"/>
              </w:rPr>
            </w:pPr>
            <w:r w:rsidRPr="006D3A21">
              <w:rPr>
                <w:color w:val="000000" w:themeColor="text1"/>
                <w:lang w:val="en-GB"/>
              </w:rPr>
              <w:t>PRID DATA</w:t>
            </w:r>
          </w:p>
        </w:tc>
        <w:tc>
          <w:tcPr>
            <w:tcW w:w="1255" w:type="dxa"/>
            <w:tcBorders>
              <w:top w:val="single" w:sz="4" w:space="0" w:color="auto"/>
              <w:left w:val="single" w:sz="4" w:space="0" w:color="auto"/>
              <w:bottom w:val="single" w:sz="4" w:space="0" w:color="auto"/>
              <w:right w:val="single" w:sz="4" w:space="0" w:color="auto"/>
            </w:tcBorders>
            <w:hideMark/>
          </w:tcPr>
          <w:p w14:paraId="4B071086" w14:textId="77777777" w:rsidR="009571A0" w:rsidRPr="006D3A21" w:rsidRDefault="009571A0" w:rsidP="00A73596">
            <w:pPr>
              <w:rPr>
                <w:color w:val="000000" w:themeColor="text1"/>
                <w:lang w:val="en-GB"/>
              </w:rPr>
            </w:pPr>
            <w:r w:rsidRPr="006D3A21">
              <w:rPr>
                <w:rFonts w:hint="eastAsia"/>
                <w:color w:val="000000" w:themeColor="text1"/>
                <w:lang w:val="en-GB"/>
              </w:rPr>
              <w:t>U8</w:t>
            </w:r>
          </w:p>
        </w:tc>
        <w:tc>
          <w:tcPr>
            <w:tcW w:w="2881" w:type="dxa"/>
            <w:tcBorders>
              <w:top w:val="single" w:sz="4" w:space="0" w:color="auto"/>
              <w:left w:val="single" w:sz="4" w:space="0" w:color="auto"/>
              <w:bottom w:val="single" w:sz="4" w:space="0" w:color="auto"/>
              <w:right w:val="single" w:sz="4" w:space="0" w:color="auto"/>
            </w:tcBorders>
            <w:hideMark/>
          </w:tcPr>
          <w:p w14:paraId="6911BD18" w14:textId="77777777" w:rsidR="009571A0" w:rsidRPr="006D3A21" w:rsidRDefault="009571A0">
            <w:pPr>
              <w:rPr>
                <w:color w:val="000000" w:themeColor="text1"/>
                <w:lang w:val="en-GB"/>
              </w:rPr>
            </w:pPr>
            <w:r w:rsidRPr="006D3A21">
              <w:rPr>
                <w:color w:val="000000" w:themeColor="text1"/>
                <w:lang w:val="en-GB"/>
              </w:rPr>
              <w:t>PRID</w:t>
            </w:r>
            <w:r w:rsidRPr="006D3A21">
              <w:rPr>
                <w:rFonts w:hint="eastAsia"/>
                <w:color w:val="000000" w:themeColor="text1"/>
                <w:lang w:val="en-GB"/>
              </w:rPr>
              <w:t>数据</w:t>
            </w:r>
            <w:r>
              <w:rPr>
                <w:rFonts w:hint="eastAsia"/>
                <w:color w:val="000000" w:themeColor="text1"/>
                <w:lang w:val="en-GB"/>
              </w:rPr>
              <w:t>取值范围</w:t>
            </w:r>
            <w:r w:rsidRPr="006D3A21">
              <w:rPr>
                <w:color w:val="000000" w:themeColor="text1"/>
                <w:lang w:val="en-GB"/>
              </w:rPr>
              <w:t>[0~63]</w:t>
            </w:r>
          </w:p>
        </w:tc>
      </w:tr>
      <w:tr w:rsidR="00AF4B83" w:rsidRPr="006D3A21" w14:paraId="0E84EAC9" w14:textId="77777777" w:rsidTr="00D75102">
        <w:tc>
          <w:tcPr>
            <w:tcW w:w="2092" w:type="dxa"/>
            <w:tcBorders>
              <w:top w:val="single" w:sz="4" w:space="0" w:color="auto"/>
              <w:left w:val="single" w:sz="4" w:space="0" w:color="auto"/>
              <w:bottom w:val="single" w:sz="4" w:space="0" w:color="auto"/>
              <w:right w:val="single" w:sz="4" w:space="0" w:color="auto"/>
            </w:tcBorders>
            <w:hideMark/>
          </w:tcPr>
          <w:p w14:paraId="7D6C7860" w14:textId="77777777" w:rsidR="00AF4B83" w:rsidRPr="006D3A21" w:rsidRDefault="00AF4B83">
            <w:pPr>
              <w:rPr>
                <w:color w:val="000000" w:themeColor="text1"/>
                <w:lang w:val="en-GB"/>
              </w:rPr>
            </w:pPr>
          </w:p>
        </w:tc>
        <w:tc>
          <w:tcPr>
            <w:tcW w:w="1255" w:type="dxa"/>
            <w:tcBorders>
              <w:top w:val="single" w:sz="4" w:space="0" w:color="auto"/>
              <w:left w:val="single" w:sz="4" w:space="0" w:color="auto"/>
              <w:bottom w:val="single" w:sz="4" w:space="0" w:color="auto"/>
              <w:right w:val="single" w:sz="4" w:space="0" w:color="auto"/>
            </w:tcBorders>
            <w:hideMark/>
          </w:tcPr>
          <w:p w14:paraId="4552E858" w14:textId="77777777" w:rsidR="00AF4B83" w:rsidRPr="006D3A21" w:rsidRDefault="00AF4B83" w:rsidP="00A73596">
            <w:pPr>
              <w:rPr>
                <w:color w:val="000000" w:themeColor="text1"/>
                <w:lang w:val="en-GB"/>
              </w:rPr>
            </w:pPr>
          </w:p>
        </w:tc>
        <w:tc>
          <w:tcPr>
            <w:tcW w:w="2881" w:type="dxa"/>
            <w:tcBorders>
              <w:top w:val="single" w:sz="4" w:space="0" w:color="auto"/>
              <w:left w:val="single" w:sz="4" w:space="0" w:color="auto"/>
              <w:bottom w:val="single" w:sz="4" w:space="0" w:color="auto"/>
              <w:right w:val="single" w:sz="4" w:space="0" w:color="auto"/>
            </w:tcBorders>
            <w:hideMark/>
          </w:tcPr>
          <w:p w14:paraId="18A86059" w14:textId="77777777" w:rsidR="00AF4B83" w:rsidRPr="006D3A21" w:rsidRDefault="00AF4B83">
            <w:pPr>
              <w:rPr>
                <w:color w:val="000000" w:themeColor="text1"/>
                <w:lang w:val="en-GB"/>
              </w:rPr>
            </w:pPr>
          </w:p>
        </w:tc>
      </w:tr>
    </w:tbl>
    <w:p w14:paraId="1C2FDA31" w14:textId="77777777" w:rsidR="00AF4B83" w:rsidRDefault="00AF4B83" w:rsidP="00175FA8">
      <w:pPr>
        <w:pStyle w:val="a5"/>
        <w:ind w:firstLine="0"/>
        <w:rPr>
          <w:color w:val="000000" w:themeColor="text1"/>
        </w:rPr>
      </w:pPr>
    </w:p>
    <w:p w14:paraId="72D253FA" w14:textId="77777777" w:rsidR="00AF4B83" w:rsidRPr="006D3A21" w:rsidRDefault="00AF4B83" w:rsidP="00175FA8">
      <w:pPr>
        <w:pStyle w:val="a5"/>
        <w:ind w:firstLine="0"/>
        <w:rPr>
          <w:color w:val="000000" w:themeColor="text1"/>
        </w:rPr>
      </w:pPr>
    </w:p>
    <w:p w14:paraId="09EC9748" w14:textId="77777777" w:rsidR="00C81AD3" w:rsidRPr="006D3A21" w:rsidRDefault="00521D3E" w:rsidP="00201B41">
      <w:pPr>
        <w:pStyle w:val="41"/>
      </w:pPr>
      <w:r>
        <w:rPr>
          <w:rFonts w:hint="eastAsia"/>
        </w:rPr>
        <w:t>AG</w:t>
      </w:r>
      <w:r w:rsidR="00C81AD3" w:rsidRPr="006D3A21">
        <w:t>_UE_CAPTURE_IND</w:t>
      </w:r>
    </w:p>
    <w:p w14:paraId="54746991" w14:textId="77777777" w:rsidR="006C755A" w:rsidRPr="006D3A21" w:rsidRDefault="006C755A" w:rsidP="006C755A">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1102B34D" w14:textId="77777777" w:rsidR="006C755A" w:rsidRPr="006D3A21" w:rsidRDefault="006C755A" w:rsidP="006C755A">
      <w:pPr>
        <w:pStyle w:val="a5"/>
        <w:rPr>
          <w:color w:val="000000" w:themeColor="text1"/>
        </w:rPr>
      </w:pPr>
      <w:r w:rsidRPr="006D3A21">
        <w:rPr>
          <w:rFonts w:hint="eastAsia"/>
          <w:color w:val="000000" w:themeColor="text1"/>
        </w:rPr>
        <w:t>该消息功能与</w:t>
      </w:r>
      <w:r w:rsidRPr="006D3A21">
        <w:rPr>
          <w:rFonts w:hint="eastAsia"/>
          <w:color w:val="000000" w:themeColor="text1"/>
        </w:rPr>
        <w:t>L2P_AG_UE_CAPTURE_IND</w:t>
      </w:r>
      <w:r w:rsidRPr="006D3A21">
        <w:rPr>
          <w:rFonts w:hint="eastAsia"/>
          <w:color w:val="000000" w:themeColor="text1"/>
        </w:rPr>
        <w:t>相同，是</w:t>
      </w:r>
      <w:r w:rsidRPr="006D3A21">
        <w:rPr>
          <w:rFonts w:hint="eastAsia"/>
          <w:color w:val="000000" w:themeColor="text1"/>
        </w:rPr>
        <w:t>L2P_AG_UE_CAPTURE_IND</w:t>
      </w:r>
      <w:r w:rsidRPr="006D3A21">
        <w:rPr>
          <w:rFonts w:hint="eastAsia"/>
          <w:color w:val="000000" w:themeColor="text1"/>
        </w:rPr>
        <w:t>消息的别名。该消息的方向与</w:t>
      </w:r>
      <w:r w:rsidRPr="006D3A21">
        <w:rPr>
          <w:rFonts w:hint="eastAsia"/>
          <w:color w:val="000000" w:themeColor="text1"/>
        </w:rPr>
        <w:t>L2P_AG_UE_CAPTURE_IND</w:t>
      </w:r>
      <w:r w:rsidRPr="006D3A21">
        <w:rPr>
          <w:rFonts w:hint="eastAsia"/>
          <w:color w:val="000000" w:themeColor="text1"/>
        </w:rPr>
        <w:t>不同。</w:t>
      </w:r>
    </w:p>
    <w:p w14:paraId="2FA5395C" w14:textId="77777777" w:rsidR="006C755A" w:rsidRPr="006D3A21" w:rsidRDefault="006C755A" w:rsidP="006C755A">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70965496" w14:textId="77777777" w:rsidR="006C755A" w:rsidRPr="006D3A21" w:rsidRDefault="006C755A" w:rsidP="006C755A">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＝＞PC</w:t>
      </w:r>
    </w:p>
    <w:p w14:paraId="5237FA59" w14:textId="77777777" w:rsidR="006C755A" w:rsidRPr="006D3A21" w:rsidRDefault="006C755A" w:rsidP="006C755A">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488C0BE9" w14:textId="77777777" w:rsidR="006C755A" w:rsidRPr="006D3A21" w:rsidRDefault="006C755A" w:rsidP="007E3C34">
      <w:pPr>
        <w:pStyle w:val="a5"/>
        <w:rPr>
          <w:color w:val="000000" w:themeColor="text1"/>
        </w:rPr>
      </w:pPr>
      <w:r w:rsidRPr="006D3A21">
        <w:rPr>
          <w:rFonts w:hint="eastAsia"/>
          <w:color w:val="000000" w:themeColor="text1"/>
        </w:rPr>
        <w:t>参见消息</w:t>
      </w:r>
      <w:r w:rsidRPr="006D3A21">
        <w:rPr>
          <w:rFonts w:hint="eastAsia"/>
          <w:color w:val="000000" w:themeColor="text1"/>
        </w:rPr>
        <w:t>L2P_AG_UE_CAPTURE_IND</w:t>
      </w:r>
      <w:r w:rsidRPr="006D3A21">
        <w:rPr>
          <w:rFonts w:hint="eastAsia"/>
          <w:color w:val="000000" w:themeColor="text1"/>
        </w:rPr>
        <w:t>定义</w:t>
      </w:r>
    </w:p>
    <w:p w14:paraId="3FB1D2D8" w14:textId="77777777" w:rsidR="00C81AD3" w:rsidRPr="006D3A21" w:rsidRDefault="00C81AD3" w:rsidP="009D48FA">
      <w:pPr>
        <w:pStyle w:val="a5"/>
        <w:rPr>
          <w:color w:val="000000" w:themeColor="text1"/>
        </w:rPr>
      </w:pPr>
    </w:p>
    <w:p w14:paraId="23F28335" w14:textId="77777777" w:rsidR="00EF1437" w:rsidRPr="006D3A21" w:rsidRDefault="003F32E8" w:rsidP="000107A1">
      <w:pPr>
        <w:pStyle w:val="31"/>
        <w:rPr>
          <w:color w:val="000000" w:themeColor="text1"/>
        </w:rPr>
      </w:pPr>
      <w:bookmarkStart w:id="220" w:name="_Toc375126671"/>
      <w:r w:rsidRPr="006D3A21">
        <w:rPr>
          <w:rFonts w:hint="eastAsia"/>
          <w:color w:val="000000" w:themeColor="text1"/>
        </w:rPr>
        <w:t>L2P</w:t>
      </w:r>
      <w:r w:rsidR="00EF1437" w:rsidRPr="006D3A21">
        <w:rPr>
          <w:rFonts w:hint="eastAsia"/>
          <w:color w:val="000000" w:themeColor="text1"/>
        </w:rPr>
        <w:t>_AG_UE_RELEASE_IND</w:t>
      </w:r>
      <w:bookmarkEnd w:id="220"/>
    </w:p>
    <w:p w14:paraId="29A060D2" w14:textId="77777777" w:rsidR="006C755A" w:rsidRPr="006D3A21" w:rsidRDefault="006C755A" w:rsidP="006C755A">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08AF2698" w14:textId="77777777" w:rsidR="006C755A" w:rsidRPr="006D3A21" w:rsidRDefault="006C755A" w:rsidP="006C755A">
      <w:pPr>
        <w:pStyle w:val="a5"/>
        <w:rPr>
          <w:color w:val="000000" w:themeColor="text1"/>
        </w:rPr>
      </w:pPr>
      <w:r w:rsidRPr="006D3A21">
        <w:rPr>
          <w:rFonts w:hint="eastAsia"/>
          <w:color w:val="000000" w:themeColor="text1"/>
        </w:rPr>
        <w:t>该消息是</w:t>
      </w:r>
      <w:r w:rsidRPr="006D3A21">
        <w:rPr>
          <w:rFonts w:hint="eastAsia"/>
          <w:color w:val="000000" w:themeColor="text1"/>
        </w:rPr>
        <w:t>Monitor</w:t>
      </w:r>
      <w:r w:rsidRPr="006D3A21">
        <w:rPr>
          <w:rFonts w:hint="eastAsia"/>
          <w:color w:val="000000" w:themeColor="text1"/>
        </w:rPr>
        <w:t>释放追踪到</w:t>
      </w:r>
      <w:r w:rsidRPr="006D3A21">
        <w:rPr>
          <w:rFonts w:hint="eastAsia"/>
          <w:color w:val="000000" w:themeColor="text1"/>
        </w:rPr>
        <w:t>UE</w:t>
      </w:r>
      <w:r w:rsidRPr="006D3A21">
        <w:rPr>
          <w:rFonts w:hint="eastAsia"/>
          <w:color w:val="000000" w:themeColor="text1"/>
        </w:rPr>
        <w:t>之后，发送此消息通知</w:t>
      </w:r>
      <w:r w:rsidRPr="006D3A21">
        <w:rPr>
          <w:rFonts w:hint="eastAsia"/>
          <w:color w:val="000000" w:themeColor="text1"/>
        </w:rPr>
        <w:t>APP Agent</w:t>
      </w:r>
      <w:r w:rsidRPr="006D3A21">
        <w:rPr>
          <w:rFonts w:hint="eastAsia"/>
          <w:color w:val="000000" w:themeColor="text1"/>
        </w:rPr>
        <w:t>。可以同时释放多个</w:t>
      </w:r>
      <w:r w:rsidRPr="006D3A21">
        <w:rPr>
          <w:rFonts w:hint="eastAsia"/>
          <w:color w:val="000000" w:themeColor="text1"/>
        </w:rPr>
        <w:t>UE</w:t>
      </w:r>
      <w:r w:rsidRPr="006D3A21">
        <w:rPr>
          <w:rFonts w:hint="eastAsia"/>
          <w:color w:val="000000" w:themeColor="text1"/>
        </w:rPr>
        <w:t>。</w:t>
      </w:r>
    </w:p>
    <w:p w14:paraId="42684194" w14:textId="77777777" w:rsidR="006C755A" w:rsidRPr="006D3A21" w:rsidRDefault="006C755A" w:rsidP="006C755A">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34A8929F" w14:textId="77777777" w:rsidR="006C755A" w:rsidRPr="006D3A21" w:rsidRDefault="006C755A" w:rsidP="006C755A">
      <w:pPr>
        <w:pStyle w:val="a1"/>
        <w:numPr>
          <w:ilvl w:val="0"/>
          <w:numId w:val="0"/>
        </w:numPr>
        <w:ind w:left="420"/>
        <w:rPr>
          <w:color w:val="000000" w:themeColor="text1"/>
          <w:sz w:val="24"/>
          <w:szCs w:val="24"/>
        </w:rPr>
      </w:pPr>
      <w:r w:rsidRPr="006D3A21">
        <w:rPr>
          <w:rFonts w:ascii="宋体" w:hAnsi="宋体"/>
          <w:color w:val="000000" w:themeColor="text1"/>
          <w:sz w:val="24"/>
          <w:szCs w:val="24"/>
        </w:rPr>
        <w:t>L</w:t>
      </w:r>
      <w:r w:rsidRPr="006D3A21">
        <w:rPr>
          <w:rFonts w:ascii="宋体" w:hAnsi="宋体" w:hint="eastAsia"/>
          <w:color w:val="000000" w:themeColor="text1"/>
          <w:sz w:val="24"/>
          <w:szCs w:val="24"/>
        </w:rPr>
        <w:t>2P＝＞</w:t>
      </w:r>
      <w:r w:rsidRPr="006D3A21">
        <w:rPr>
          <w:rFonts w:hint="eastAsia"/>
          <w:color w:val="000000" w:themeColor="text1"/>
          <w:sz w:val="24"/>
          <w:szCs w:val="24"/>
        </w:rPr>
        <w:t>APP Agent</w:t>
      </w:r>
    </w:p>
    <w:p w14:paraId="420DBF05" w14:textId="77777777" w:rsidR="004A04D4" w:rsidRPr="006D3A21" w:rsidRDefault="006C755A" w:rsidP="00175FA8">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:见下表</w:t>
      </w: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255"/>
        <w:gridCol w:w="3420"/>
      </w:tblGrid>
      <w:tr w:rsidR="00D75102" w:rsidRPr="006D3A21" w14:paraId="52D97307" w14:textId="77777777" w:rsidTr="00D75102">
        <w:tc>
          <w:tcPr>
            <w:tcW w:w="2093" w:type="dxa"/>
          </w:tcPr>
          <w:p w14:paraId="2465F3D1" w14:textId="77777777" w:rsidR="00D75102" w:rsidRPr="006D3A21" w:rsidRDefault="00D75102" w:rsidP="008B6D60">
            <w:pPr>
              <w:rPr>
                <w:b/>
                <w:color w:val="000000" w:themeColor="text1"/>
                <w:lang w:val="en-GB"/>
              </w:rPr>
            </w:pPr>
            <w:r w:rsidRPr="006D3A21">
              <w:rPr>
                <w:rFonts w:hint="eastAsia"/>
                <w:b/>
                <w:color w:val="000000" w:themeColor="text1"/>
                <w:lang w:val="en-GB"/>
              </w:rPr>
              <w:t>Parameter</w:t>
            </w:r>
          </w:p>
        </w:tc>
        <w:tc>
          <w:tcPr>
            <w:tcW w:w="1255" w:type="dxa"/>
          </w:tcPr>
          <w:p w14:paraId="764759F6" w14:textId="77777777" w:rsidR="00D75102" w:rsidRPr="006D3A21" w:rsidRDefault="00EB193B" w:rsidP="008B6D60">
            <w:pPr>
              <w:rPr>
                <w:b/>
                <w:color w:val="000000" w:themeColor="text1"/>
                <w:lang w:val="en-GB"/>
              </w:rPr>
            </w:pPr>
            <w:r>
              <w:rPr>
                <w:b/>
                <w:color w:val="000000" w:themeColor="text1"/>
                <w:lang w:val="en-GB"/>
              </w:rPr>
              <w:t>T</w:t>
            </w:r>
            <w:r>
              <w:rPr>
                <w:rFonts w:hint="eastAsia"/>
                <w:b/>
                <w:color w:val="000000" w:themeColor="text1"/>
                <w:lang w:val="en-GB"/>
              </w:rPr>
              <w:t>ype</w:t>
            </w:r>
          </w:p>
        </w:tc>
        <w:tc>
          <w:tcPr>
            <w:tcW w:w="3420" w:type="dxa"/>
          </w:tcPr>
          <w:p w14:paraId="2A5325AF" w14:textId="77777777" w:rsidR="00D75102" w:rsidRPr="006D3A21" w:rsidRDefault="00D75102" w:rsidP="008B6D60">
            <w:pPr>
              <w:rPr>
                <w:b/>
                <w:color w:val="000000" w:themeColor="text1"/>
                <w:lang w:val="en-GB"/>
              </w:rPr>
            </w:pPr>
            <w:r w:rsidRPr="006D3A21">
              <w:rPr>
                <w:rFonts w:hint="eastAsia"/>
                <w:b/>
                <w:color w:val="000000" w:themeColor="text1"/>
                <w:lang w:val="en-GB"/>
              </w:rPr>
              <w:t>Description</w:t>
            </w:r>
          </w:p>
        </w:tc>
      </w:tr>
      <w:tr w:rsidR="00F26779" w:rsidRPr="006D3A21" w14:paraId="78AFC17F" w14:textId="77777777" w:rsidTr="00D75102">
        <w:tc>
          <w:tcPr>
            <w:tcW w:w="2093" w:type="dxa"/>
          </w:tcPr>
          <w:p w14:paraId="7B1EC62E" w14:textId="77777777" w:rsidR="00F26779" w:rsidRPr="006D3A21" w:rsidRDefault="00F26779" w:rsidP="008B6D60">
            <w:pPr>
              <w:rPr>
                <w:color w:val="000000" w:themeColor="text1"/>
                <w:lang w:val="en-GB"/>
              </w:rPr>
            </w:pPr>
            <w:r>
              <w:rPr>
                <w:rFonts w:hint="eastAsia"/>
                <w:color w:val="000000" w:themeColor="text1"/>
                <w:lang w:val="en-GB"/>
              </w:rPr>
              <w:t>TimeStampH[4]</w:t>
            </w:r>
          </w:p>
        </w:tc>
        <w:tc>
          <w:tcPr>
            <w:tcW w:w="1255" w:type="dxa"/>
          </w:tcPr>
          <w:p w14:paraId="66A5CF77" w14:textId="77777777" w:rsidR="00F26779" w:rsidRPr="006D3A21" w:rsidRDefault="00F26779" w:rsidP="008B6D60">
            <w:pPr>
              <w:rPr>
                <w:color w:val="000000" w:themeColor="text1"/>
                <w:lang w:val="en-GB"/>
              </w:rPr>
            </w:pPr>
            <w:r>
              <w:rPr>
                <w:rFonts w:hint="eastAsia"/>
                <w:color w:val="000000" w:themeColor="text1"/>
                <w:lang w:val="en-GB"/>
              </w:rPr>
              <w:t>U8</w:t>
            </w:r>
          </w:p>
        </w:tc>
        <w:tc>
          <w:tcPr>
            <w:tcW w:w="3420" w:type="dxa"/>
          </w:tcPr>
          <w:p w14:paraId="0214F2B5" w14:textId="77777777" w:rsidR="00F26779" w:rsidRPr="006D3A21" w:rsidRDefault="00F26779" w:rsidP="008B6D60">
            <w:pPr>
              <w:rPr>
                <w:color w:val="000000" w:themeColor="text1"/>
                <w:lang w:val="en-GB"/>
              </w:rPr>
            </w:pPr>
            <w:r>
              <w:rPr>
                <w:rFonts w:hint="eastAsia"/>
                <w:color w:val="000000" w:themeColor="text1"/>
                <w:lang w:val="en-GB"/>
              </w:rPr>
              <w:t>时间戳</w:t>
            </w:r>
            <w:r>
              <w:rPr>
                <w:rFonts w:hint="eastAsia"/>
                <w:color w:val="000000" w:themeColor="text1"/>
                <w:lang w:val="en-GB"/>
              </w:rPr>
              <w:t>32</w:t>
            </w:r>
            <w:r>
              <w:rPr>
                <w:rFonts w:hint="eastAsia"/>
                <w:color w:val="000000" w:themeColor="text1"/>
                <w:lang w:val="en-GB"/>
              </w:rPr>
              <w:t>位（</w:t>
            </w:r>
            <w:r>
              <w:rPr>
                <w:rFonts w:hint="eastAsia"/>
                <w:color w:val="000000" w:themeColor="text1"/>
                <w:lang w:val="en-GB"/>
              </w:rPr>
              <w:t>GPS</w:t>
            </w:r>
            <w:r>
              <w:rPr>
                <w:rFonts w:hint="eastAsia"/>
                <w:color w:val="000000" w:themeColor="text1"/>
                <w:lang w:val="en-GB"/>
              </w:rPr>
              <w:t>时间）。</w:t>
            </w:r>
          </w:p>
        </w:tc>
      </w:tr>
      <w:tr w:rsidR="00F26779" w:rsidRPr="006D3A21" w14:paraId="62117955" w14:textId="77777777" w:rsidTr="00D75102">
        <w:tc>
          <w:tcPr>
            <w:tcW w:w="2093" w:type="dxa"/>
          </w:tcPr>
          <w:p w14:paraId="099F2ABD" w14:textId="77777777" w:rsidR="00F26779" w:rsidRPr="006D3A21" w:rsidRDefault="00F26779" w:rsidP="008B6D60">
            <w:pPr>
              <w:rPr>
                <w:color w:val="000000" w:themeColor="text1"/>
                <w:lang w:val="en-GB"/>
              </w:rPr>
            </w:pPr>
            <w:r>
              <w:rPr>
                <w:rFonts w:hint="eastAsia"/>
                <w:color w:val="000000" w:themeColor="text1"/>
              </w:rPr>
              <w:t>TimeStampL</w:t>
            </w:r>
          </w:p>
        </w:tc>
        <w:tc>
          <w:tcPr>
            <w:tcW w:w="1255" w:type="dxa"/>
          </w:tcPr>
          <w:p w14:paraId="3A3759F8" w14:textId="77777777" w:rsidR="00F26779" w:rsidRPr="006D3A21" w:rsidRDefault="00F26779" w:rsidP="008B6D60">
            <w:pPr>
              <w:rPr>
                <w:color w:val="000000" w:themeColor="text1"/>
                <w:lang w:val="en-GB"/>
              </w:rPr>
            </w:pPr>
            <w:r>
              <w:rPr>
                <w:rFonts w:hint="eastAsia"/>
                <w:color w:val="000000" w:themeColor="text1"/>
                <w:lang w:val="en-GB"/>
              </w:rPr>
              <w:t>U32</w:t>
            </w:r>
          </w:p>
        </w:tc>
        <w:tc>
          <w:tcPr>
            <w:tcW w:w="3420" w:type="dxa"/>
          </w:tcPr>
          <w:p w14:paraId="7883599B" w14:textId="77777777" w:rsidR="00F26779" w:rsidRPr="006D3A21" w:rsidRDefault="00F26779" w:rsidP="008B6D60">
            <w:pPr>
              <w:rPr>
                <w:color w:val="000000" w:themeColor="text1"/>
                <w:lang w:val="en-GB"/>
              </w:rPr>
            </w:pPr>
            <w:r>
              <w:rPr>
                <w:rFonts w:hint="eastAsia"/>
                <w:color w:val="000000" w:themeColor="text1"/>
                <w:lang w:val="en-GB"/>
              </w:rPr>
              <w:t>时间戳低</w:t>
            </w:r>
            <w:r>
              <w:rPr>
                <w:rFonts w:hint="eastAsia"/>
                <w:color w:val="000000" w:themeColor="text1"/>
                <w:lang w:val="en-GB"/>
              </w:rPr>
              <w:t>32</w:t>
            </w:r>
            <w:r>
              <w:rPr>
                <w:rFonts w:hint="eastAsia"/>
                <w:color w:val="000000" w:themeColor="text1"/>
                <w:lang w:val="en-GB"/>
              </w:rPr>
              <w:t>位（</w:t>
            </w:r>
            <w:r>
              <w:rPr>
                <w:rFonts w:hint="eastAsia"/>
                <w:color w:val="000000" w:themeColor="text1"/>
                <w:lang w:val="en-GB"/>
              </w:rPr>
              <w:t>ms</w:t>
            </w:r>
            <w:r>
              <w:rPr>
                <w:rFonts w:hint="eastAsia"/>
                <w:color w:val="000000" w:themeColor="text1"/>
                <w:lang w:val="en-GB"/>
              </w:rPr>
              <w:t>为单位），取值范围</w:t>
            </w:r>
            <w:r>
              <w:rPr>
                <w:rFonts w:hint="eastAsia"/>
                <w:color w:val="000000" w:themeColor="text1"/>
                <w:lang w:val="en-GB"/>
              </w:rPr>
              <w:t>0~999.</w:t>
            </w:r>
          </w:p>
        </w:tc>
      </w:tr>
      <w:tr w:rsidR="00F26779" w:rsidRPr="006D3A21" w14:paraId="149B78B4" w14:textId="77777777" w:rsidTr="00D75102">
        <w:tc>
          <w:tcPr>
            <w:tcW w:w="2093" w:type="dxa"/>
          </w:tcPr>
          <w:p w14:paraId="53688C9E" w14:textId="77777777" w:rsidR="00F26779" w:rsidRPr="006D3A21" w:rsidRDefault="00F26779" w:rsidP="008B6D60">
            <w:pPr>
              <w:rPr>
                <w:color w:val="000000" w:themeColor="text1"/>
                <w:lang w:val="en-GB"/>
              </w:rPr>
            </w:pPr>
            <w:r w:rsidRPr="006D3A21">
              <w:rPr>
                <w:rFonts w:hint="eastAsia"/>
                <w:color w:val="000000" w:themeColor="text1"/>
                <w:lang w:val="en-GB"/>
              </w:rPr>
              <w:t>Pading[3]</w:t>
            </w:r>
          </w:p>
        </w:tc>
        <w:tc>
          <w:tcPr>
            <w:tcW w:w="1255" w:type="dxa"/>
          </w:tcPr>
          <w:p w14:paraId="6CE761F6" w14:textId="77777777" w:rsidR="00F26779" w:rsidRPr="006D3A21" w:rsidDel="00A73596" w:rsidRDefault="00F26779" w:rsidP="008B6D60">
            <w:pPr>
              <w:rPr>
                <w:color w:val="000000" w:themeColor="text1"/>
                <w:lang w:val="en-GB"/>
              </w:rPr>
            </w:pPr>
            <w:r w:rsidRPr="006D3A21">
              <w:rPr>
                <w:color w:val="000000" w:themeColor="text1"/>
                <w:lang w:val="en-GB"/>
              </w:rPr>
              <w:t>U</w:t>
            </w:r>
            <w:r w:rsidRPr="006D3A21">
              <w:rPr>
                <w:rFonts w:hint="eastAsia"/>
                <w:color w:val="000000" w:themeColor="text1"/>
                <w:lang w:val="en-GB"/>
              </w:rPr>
              <w:t>8</w:t>
            </w:r>
          </w:p>
        </w:tc>
        <w:tc>
          <w:tcPr>
            <w:tcW w:w="3420" w:type="dxa"/>
          </w:tcPr>
          <w:p w14:paraId="03A60F09" w14:textId="77777777" w:rsidR="00F26779" w:rsidRPr="006D3A21" w:rsidRDefault="00F26779" w:rsidP="008B6D60">
            <w:pPr>
              <w:rPr>
                <w:color w:val="000000" w:themeColor="text1"/>
                <w:lang w:val="en-GB"/>
              </w:rPr>
            </w:pPr>
          </w:p>
        </w:tc>
      </w:tr>
      <w:tr w:rsidR="00F26779" w:rsidRPr="006D3A21" w14:paraId="53FE5DF2" w14:textId="77777777" w:rsidTr="00D75102">
        <w:tc>
          <w:tcPr>
            <w:tcW w:w="2093" w:type="dxa"/>
          </w:tcPr>
          <w:p w14:paraId="2B726037" w14:textId="77777777" w:rsidR="00F26779" w:rsidRPr="006D3A21" w:rsidRDefault="00F26779" w:rsidP="008B6D60">
            <w:pPr>
              <w:rPr>
                <w:color w:val="000000" w:themeColor="text1"/>
                <w:lang w:val="en-GB"/>
              </w:rPr>
            </w:pPr>
            <w:r w:rsidRPr="006D3A21">
              <w:rPr>
                <w:rFonts w:hint="eastAsia"/>
                <w:color w:val="000000" w:themeColor="text1"/>
                <w:lang w:val="en-GB"/>
              </w:rPr>
              <w:t>UENumber</w:t>
            </w:r>
          </w:p>
        </w:tc>
        <w:tc>
          <w:tcPr>
            <w:tcW w:w="1255" w:type="dxa"/>
          </w:tcPr>
          <w:p w14:paraId="5DE1FB1D" w14:textId="77777777" w:rsidR="00F26779" w:rsidRPr="006D3A21" w:rsidRDefault="00F26779" w:rsidP="008B6D60">
            <w:pPr>
              <w:rPr>
                <w:color w:val="000000" w:themeColor="text1"/>
                <w:lang w:val="en-GB"/>
              </w:rPr>
            </w:pPr>
            <w:r w:rsidRPr="006D3A21">
              <w:rPr>
                <w:rFonts w:hint="eastAsia"/>
                <w:color w:val="000000" w:themeColor="text1"/>
                <w:lang w:val="en-GB"/>
              </w:rPr>
              <w:t>U8</w:t>
            </w:r>
          </w:p>
        </w:tc>
        <w:tc>
          <w:tcPr>
            <w:tcW w:w="3420" w:type="dxa"/>
          </w:tcPr>
          <w:p w14:paraId="416B7F45" w14:textId="77777777" w:rsidR="00F26779" w:rsidRPr="006D3A21" w:rsidRDefault="00F26779" w:rsidP="008B6D60">
            <w:pPr>
              <w:rPr>
                <w:color w:val="000000" w:themeColor="text1"/>
                <w:lang w:val="en-GB"/>
              </w:rPr>
            </w:pPr>
            <w:r w:rsidRPr="006D3A21">
              <w:rPr>
                <w:rFonts w:hint="eastAsia"/>
                <w:color w:val="000000" w:themeColor="text1"/>
                <w:lang w:val="en-GB"/>
              </w:rPr>
              <w:t>释放的</w:t>
            </w:r>
            <w:r w:rsidRPr="006D3A21">
              <w:rPr>
                <w:rFonts w:hint="eastAsia"/>
                <w:color w:val="000000" w:themeColor="text1"/>
                <w:lang w:val="en-GB"/>
              </w:rPr>
              <w:t>UE</w:t>
            </w:r>
            <w:r w:rsidRPr="006D3A21">
              <w:rPr>
                <w:rFonts w:hint="eastAsia"/>
                <w:color w:val="000000" w:themeColor="text1"/>
                <w:lang w:val="en-GB"/>
              </w:rPr>
              <w:t>数量，允许同时释放多个</w:t>
            </w:r>
            <w:r w:rsidRPr="006D3A21">
              <w:rPr>
                <w:rFonts w:hint="eastAsia"/>
                <w:color w:val="000000" w:themeColor="text1"/>
                <w:lang w:val="en-GB"/>
              </w:rPr>
              <w:t>UE</w:t>
            </w:r>
          </w:p>
        </w:tc>
      </w:tr>
      <w:tr w:rsidR="00F26779" w:rsidRPr="006D3A21" w14:paraId="3AA50853" w14:textId="77777777" w:rsidTr="00D75102">
        <w:tc>
          <w:tcPr>
            <w:tcW w:w="2093" w:type="dxa"/>
          </w:tcPr>
          <w:p w14:paraId="6066EB9F" w14:textId="77777777" w:rsidR="00F26779" w:rsidRPr="006D3A21" w:rsidRDefault="00F26779" w:rsidP="008B6D60">
            <w:pPr>
              <w:rPr>
                <w:color w:val="000000" w:themeColor="text1"/>
                <w:lang w:val="en-GB"/>
              </w:rPr>
            </w:pPr>
            <w:r w:rsidRPr="006D3A21">
              <w:rPr>
                <w:rFonts w:hint="eastAsia"/>
                <w:color w:val="000000" w:themeColor="text1"/>
                <w:lang w:val="en-GB"/>
              </w:rPr>
              <w:t>UEInfoStru[UENumber]</w:t>
            </w:r>
          </w:p>
        </w:tc>
        <w:tc>
          <w:tcPr>
            <w:tcW w:w="1255" w:type="dxa"/>
          </w:tcPr>
          <w:p w14:paraId="676A2360" w14:textId="77777777" w:rsidR="00F26779" w:rsidRPr="006D3A21" w:rsidRDefault="00F26779" w:rsidP="008B6D60">
            <w:pPr>
              <w:rPr>
                <w:color w:val="000000" w:themeColor="text1"/>
                <w:lang w:val="en-GB"/>
              </w:rPr>
            </w:pPr>
          </w:p>
        </w:tc>
        <w:tc>
          <w:tcPr>
            <w:tcW w:w="3420" w:type="dxa"/>
          </w:tcPr>
          <w:p w14:paraId="6DDC1A4D" w14:textId="77777777" w:rsidR="00F26779" w:rsidRPr="006D3A21" w:rsidRDefault="00F26779" w:rsidP="008B6D60">
            <w:pPr>
              <w:jc w:val="left"/>
              <w:rPr>
                <w:color w:val="000000" w:themeColor="text1"/>
                <w:lang w:val="en-GB"/>
              </w:rPr>
            </w:pPr>
            <w:r w:rsidRPr="006D3A21">
              <w:rPr>
                <w:rFonts w:hint="eastAsia"/>
                <w:color w:val="000000" w:themeColor="text1"/>
                <w:lang w:val="en-GB"/>
              </w:rPr>
              <w:t>参见</w:t>
            </w:r>
          </w:p>
          <w:p w14:paraId="2FE9E28D" w14:textId="77777777" w:rsidR="00F26779" w:rsidRPr="006D3A21" w:rsidRDefault="00F26779" w:rsidP="00523BC6">
            <w:pPr>
              <w:jc w:val="left"/>
              <w:rPr>
                <w:rFonts w:ascii="Arial" w:hAnsi="Arial"/>
                <w:color w:val="000000" w:themeColor="text1"/>
                <w:sz w:val="24"/>
                <w:lang w:val="en-GB"/>
              </w:rPr>
            </w:pPr>
            <w:r w:rsidRPr="006D3A21">
              <w:rPr>
                <w:color w:val="000000" w:themeColor="text1"/>
              </w:rPr>
              <w:t>AG_UE_CAPTURE_INFO_STRU</w:t>
            </w:r>
            <w:r w:rsidRPr="006D3A21">
              <w:rPr>
                <w:rFonts w:hint="eastAsia"/>
                <w:color w:val="000000" w:themeColor="text1"/>
              </w:rPr>
              <w:br/>
            </w:r>
          </w:p>
        </w:tc>
      </w:tr>
    </w:tbl>
    <w:p w14:paraId="683D2E78" w14:textId="77777777" w:rsidR="00053424" w:rsidRPr="006D3A21" w:rsidRDefault="00053424" w:rsidP="00053424">
      <w:pPr>
        <w:pStyle w:val="31"/>
        <w:rPr>
          <w:color w:val="000000" w:themeColor="text1"/>
        </w:rPr>
      </w:pPr>
      <w:bookmarkStart w:id="221" w:name="_Toc374110226"/>
      <w:r w:rsidRPr="006D3A21">
        <w:rPr>
          <w:rFonts w:hint="eastAsia"/>
          <w:color w:val="000000" w:themeColor="text1"/>
        </w:rPr>
        <w:lastRenderedPageBreak/>
        <w:t>L2P_UE_RELEASE_IND</w:t>
      </w:r>
      <w:bookmarkEnd w:id="221"/>
    </w:p>
    <w:p w14:paraId="0E2C9507" w14:textId="77777777" w:rsidR="00053424" w:rsidRPr="006D3A21" w:rsidRDefault="00053424" w:rsidP="00053424">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5F5DE271" w14:textId="77777777" w:rsidR="00053424" w:rsidRPr="006D3A21" w:rsidRDefault="00053424" w:rsidP="00053424">
      <w:pPr>
        <w:pStyle w:val="a5"/>
        <w:rPr>
          <w:color w:val="000000" w:themeColor="text1"/>
        </w:rPr>
      </w:pPr>
      <w:r w:rsidRPr="006D3A21">
        <w:rPr>
          <w:rFonts w:hint="eastAsia"/>
          <w:color w:val="000000" w:themeColor="text1"/>
        </w:rPr>
        <w:t>该消息功能与</w:t>
      </w:r>
      <w:r w:rsidRPr="006D3A21">
        <w:rPr>
          <w:rFonts w:hint="eastAsia"/>
          <w:color w:val="000000" w:themeColor="text1"/>
        </w:rPr>
        <w:t>L2P_AG_UE_RELEASE_IND</w:t>
      </w:r>
      <w:r w:rsidRPr="006D3A21">
        <w:rPr>
          <w:rFonts w:hint="eastAsia"/>
          <w:color w:val="000000" w:themeColor="text1"/>
        </w:rPr>
        <w:t>相同，是</w:t>
      </w:r>
      <w:r w:rsidRPr="006D3A21">
        <w:rPr>
          <w:rFonts w:hint="eastAsia"/>
          <w:color w:val="000000" w:themeColor="text1"/>
        </w:rPr>
        <w:t>L2P_AG_UE_RELEASE_IND</w:t>
      </w:r>
      <w:r w:rsidRPr="006D3A21">
        <w:rPr>
          <w:rFonts w:hint="eastAsia"/>
          <w:color w:val="000000" w:themeColor="text1"/>
        </w:rPr>
        <w:t>消息的别名。该消息的方向与</w:t>
      </w:r>
      <w:r w:rsidRPr="006D3A21">
        <w:rPr>
          <w:rFonts w:hint="eastAsia"/>
          <w:color w:val="000000" w:themeColor="text1"/>
        </w:rPr>
        <w:t>L2P_AG_UE_RELEASE_IND</w:t>
      </w:r>
      <w:r w:rsidRPr="006D3A21">
        <w:rPr>
          <w:rFonts w:hint="eastAsia"/>
          <w:color w:val="000000" w:themeColor="text1"/>
        </w:rPr>
        <w:t>不同。</w:t>
      </w:r>
    </w:p>
    <w:p w14:paraId="2FC4EC08" w14:textId="77777777" w:rsidR="00053424" w:rsidRPr="006D3A21" w:rsidRDefault="00053424" w:rsidP="00053424">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309FC6B9" w14:textId="77777777" w:rsidR="00053424" w:rsidRPr="006D3A21" w:rsidRDefault="00053424" w:rsidP="00053424">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＝＞PC</w:t>
      </w:r>
    </w:p>
    <w:p w14:paraId="7C977C8C" w14:textId="77777777" w:rsidR="00053424" w:rsidRPr="006D3A21" w:rsidRDefault="00053424" w:rsidP="00053424">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5A9202CA" w14:textId="77777777" w:rsidR="00053424" w:rsidRPr="006D3A21" w:rsidRDefault="00053424" w:rsidP="00053424">
      <w:pPr>
        <w:pStyle w:val="a5"/>
        <w:rPr>
          <w:color w:val="000000" w:themeColor="text1"/>
        </w:rPr>
      </w:pPr>
      <w:r w:rsidRPr="006D3A21">
        <w:rPr>
          <w:rFonts w:hint="eastAsia"/>
          <w:color w:val="000000" w:themeColor="text1"/>
        </w:rPr>
        <w:t>参见消息</w:t>
      </w:r>
      <w:r w:rsidRPr="006D3A21">
        <w:rPr>
          <w:rFonts w:hint="eastAsia"/>
          <w:color w:val="000000" w:themeColor="text1"/>
        </w:rPr>
        <w:t>L2P_AG_UE_RELEASE_IND</w:t>
      </w:r>
      <w:r w:rsidRPr="006D3A21">
        <w:rPr>
          <w:rFonts w:hint="eastAsia"/>
          <w:color w:val="000000" w:themeColor="text1"/>
        </w:rPr>
        <w:t>定义</w:t>
      </w:r>
    </w:p>
    <w:p w14:paraId="2E81EA02" w14:textId="77777777" w:rsidR="00053424" w:rsidRPr="006D3A21" w:rsidRDefault="00053424" w:rsidP="00053424">
      <w:pPr>
        <w:pStyle w:val="a5"/>
        <w:rPr>
          <w:color w:val="000000" w:themeColor="text1"/>
        </w:rPr>
      </w:pPr>
    </w:p>
    <w:p w14:paraId="48FB1469" w14:textId="77777777" w:rsidR="00053424" w:rsidRPr="006D3A21" w:rsidRDefault="00053424" w:rsidP="00053424">
      <w:pPr>
        <w:pStyle w:val="31"/>
        <w:numPr>
          <w:ilvl w:val="2"/>
          <w:numId w:val="14"/>
        </w:numPr>
        <w:rPr>
          <w:b w:val="0"/>
          <w:color w:val="000000" w:themeColor="text1"/>
        </w:rPr>
      </w:pPr>
      <w:bookmarkStart w:id="222" w:name="_Toc374110227"/>
      <w:r w:rsidRPr="006D3A21">
        <w:rPr>
          <w:b w:val="0"/>
          <w:color w:val="000000" w:themeColor="text1"/>
        </w:rPr>
        <w:t>L2P_AG_CELL_STATE_IND</w:t>
      </w:r>
      <w:bookmarkEnd w:id="222"/>
    </w:p>
    <w:p w14:paraId="634AD722" w14:textId="77777777" w:rsidR="00053424" w:rsidRPr="006D3A21" w:rsidRDefault="00053424" w:rsidP="00053424">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492C2F22" w14:textId="77777777" w:rsidR="00053424" w:rsidRPr="006D3A21" w:rsidRDefault="00053424" w:rsidP="00053424">
      <w:pPr>
        <w:pStyle w:val="a5"/>
        <w:rPr>
          <w:color w:val="000000" w:themeColor="text1"/>
        </w:rPr>
      </w:pPr>
      <w:r w:rsidRPr="006D3A21">
        <w:rPr>
          <w:rFonts w:hint="eastAsia"/>
          <w:color w:val="000000" w:themeColor="text1"/>
        </w:rPr>
        <w:t>在指定小区跟踪的场景，通过此接口上报小区状态；</w:t>
      </w:r>
      <w:r w:rsidRPr="006D3A21">
        <w:rPr>
          <w:color w:val="000000" w:themeColor="text1"/>
        </w:rPr>
        <w:t>Monitor</w:t>
      </w:r>
      <w:r w:rsidRPr="006D3A21">
        <w:rPr>
          <w:rFonts w:hint="eastAsia"/>
          <w:color w:val="000000" w:themeColor="text1"/>
        </w:rPr>
        <w:t>自动搜索的情景，如果未能找到</w:t>
      </w:r>
      <w:r w:rsidRPr="006D3A21">
        <w:rPr>
          <w:color w:val="000000" w:themeColor="text1"/>
        </w:rPr>
        <w:t>suitable cell</w:t>
      </w:r>
      <w:r w:rsidRPr="006D3A21">
        <w:rPr>
          <w:rFonts w:hint="eastAsia"/>
          <w:color w:val="000000" w:themeColor="text1"/>
        </w:rPr>
        <w:t>驻留，通过此接口上报</w:t>
      </w:r>
      <w:r w:rsidRPr="006D3A21">
        <w:rPr>
          <w:rFonts w:hint="eastAsia"/>
          <w:color w:val="000000" w:themeColor="text1"/>
        </w:rPr>
        <w:t>APP Agent</w:t>
      </w:r>
      <w:r w:rsidRPr="006D3A21">
        <w:rPr>
          <w:rFonts w:hint="eastAsia"/>
          <w:color w:val="000000" w:themeColor="text1"/>
        </w:rPr>
        <w:t>。</w:t>
      </w:r>
    </w:p>
    <w:p w14:paraId="3F1907E3" w14:textId="77777777" w:rsidR="00053424" w:rsidRPr="006D3A21" w:rsidRDefault="00053424" w:rsidP="00053424">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3E5075D1" w14:textId="77777777" w:rsidR="00053424" w:rsidRPr="006D3A21" w:rsidRDefault="00053424" w:rsidP="00053424">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L2P＝＞</w:t>
      </w:r>
      <w:r w:rsidRPr="006D3A21">
        <w:rPr>
          <w:rFonts w:hint="eastAsia"/>
          <w:color w:val="000000" w:themeColor="text1"/>
          <w:sz w:val="24"/>
          <w:szCs w:val="24"/>
        </w:rPr>
        <w:t>APP Agent</w:t>
      </w:r>
    </w:p>
    <w:p w14:paraId="2FC4B169" w14:textId="77777777" w:rsidR="00053424" w:rsidRPr="006D3A21" w:rsidRDefault="00053424" w:rsidP="00053424">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:见下表</w:t>
      </w:r>
    </w:p>
    <w:tbl>
      <w:tblPr>
        <w:tblW w:w="6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1"/>
        <w:gridCol w:w="1255"/>
        <w:gridCol w:w="3419"/>
      </w:tblGrid>
      <w:tr w:rsidR="00053424" w:rsidRPr="006D3A21" w14:paraId="36DC5FBE" w14:textId="77777777" w:rsidTr="00411393">
        <w:tc>
          <w:tcPr>
            <w:tcW w:w="2091" w:type="dxa"/>
            <w:tcBorders>
              <w:top w:val="single" w:sz="4" w:space="0" w:color="auto"/>
              <w:left w:val="single" w:sz="4" w:space="0" w:color="auto"/>
              <w:bottom w:val="single" w:sz="4" w:space="0" w:color="auto"/>
              <w:right w:val="single" w:sz="4" w:space="0" w:color="auto"/>
            </w:tcBorders>
            <w:hideMark/>
          </w:tcPr>
          <w:p w14:paraId="27D6E4DC" w14:textId="77777777" w:rsidR="00053424" w:rsidRPr="006D3A21" w:rsidRDefault="00053424" w:rsidP="00411393">
            <w:pPr>
              <w:rPr>
                <w:b/>
                <w:color w:val="000000" w:themeColor="text1"/>
                <w:lang w:val="en-GB"/>
              </w:rPr>
            </w:pPr>
            <w:r w:rsidRPr="006D3A21">
              <w:rPr>
                <w:b/>
                <w:color w:val="000000" w:themeColor="text1"/>
                <w:lang w:val="en-GB"/>
              </w:rPr>
              <w:t>Parameter</w:t>
            </w:r>
          </w:p>
        </w:tc>
        <w:tc>
          <w:tcPr>
            <w:tcW w:w="1255" w:type="dxa"/>
            <w:tcBorders>
              <w:top w:val="single" w:sz="4" w:space="0" w:color="auto"/>
              <w:left w:val="single" w:sz="4" w:space="0" w:color="auto"/>
              <w:bottom w:val="single" w:sz="4" w:space="0" w:color="auto"/>
              <w:right w:val="single" w:sz="4" w:space="0" w:color="auto"/>
            </w:tcBorders>
            <w:hideMark/>
          </w:tcPr>
          <w:p w14:paraId="7A168BFB" w14:textId="77777777" w:rsidR="00053424" w:rsidRPr="006D3A21" w:rsidRDefault="00053424" w:rsidP="00411393">
            <w:pPr>
              <w:rPr>
                <w:b/>
                <w:color w:val="000000" w:themeColor="text1"/>
                <w:lang w:val="en-GB"/>
              </w:rPr>
            </w:pPr>
            <w:r>
              <w:rPr>
                <w:b/>
                <w:color w:val="000000" w:themeColor="text1"/>
                <w:lang w:val="en-GB"/>
              </w:rPr>
              <w:t>T</w:t>
            </w:r>
            <w:r>
              <w:rPr>
                <w:rFonts w:hint="eastAsia"/>
                <w:b/>
                <w:color w:val="000000" w:themeColor="text1"/>
                <w:lang w:val="en-GB"/>
              </w:rPr>
              <w:t>ype</w:t>
            </w:r>
          </w:p>
        </w:tc>
        <w:tc>
          <w:tcPr>
            <w:tcW w:w="3419" w:type="dxa"/>
            <w:tcBorders>
              <w:top w:val="single" w:sz="4" w:space="0" w:color="auto"/>
              <w:left w:val="single" w:sz="4" w:space="0" w:color="auto"/>
              <w:bottom w:val="single" w:sz="4" w:space="0" w:color="auto"/>
              <w:right w:val="single" w:sz="4" w:space="0" w:color="auto"/>
            </w:tcBorders>
            <w:hideMark/>
          </w:tcPr>
          <w:p w14:paraId="4E052800" w14:textId="77777777" w:rsidR="00053424" w:rsidRPr="006D3A21" w:rsidRDefault="00053424" w:rsidP="00411393">
            <w:pPr>
              <w:rPr>
                <w:b/>
                <w:color w:val="000000" w:themeColor="text1"/>
                <w:lang w:val="en-GB"/>
              </w:rPr>
            </w:pPr>
            <w:r w:rsidRPr="006D3A21">
              <w:rPr>
                <w:b/>
                <w:color w:val="000000" w:themeColor="text1"/>
                <w:lang w:val="en-GB"/>
              </w:rPr>
              <w:t>Description</w:t>
            </w:r>
          </w:p>
        </w:tc>
      </w:tr>
      <w:tr w:rsidR="00053424" w:rsidRPr="006D3A21" w14:paraId="2A6621E5" w14:textId="77777777" w:rsidTr="00411393">
        <w:tc>
          <w:tcPr>
            <w:tcW w:w="2091" w:type="dxa"/>
            <w:tcBorders>
              <w:top w:val="single" w:sz="4" w:space="0" w:color="auto"/>
              <w:left w:val="single" w:sz="4" w:space="0" w:color="auto"/>
              <w:bottom w:val="single" w:sz="4" w:space="0" w:color="auto"/>
              <w:right w:val="single" w:sz="4" w:space="0" w:color="auto"/>
            </w:tcBorders>
            <w:hideMark/>
          </w:tcPr>
          <w:p w14:paraId="3F51CA66" w14:textId="77777777" w:rsidR="00053424" w:rsidRPr="006D3A21" w:rsidRDefault="00053424" w:rsidP="00411393">
            <w:pPr>
              <w:rPr>
                <w:color w:val="000000" w:themeColor="text1"/>
                <w:szCs w:val="21"/>
                <w:lang w:val="en-GB"/>
              </w:rPr>
            </w:pPr>
            <w:r>
              <w:rPr>
                <w:rFonts w:hint="eastAsia"/>
                <w:color w:val="000000" w:themeColor="text1"/>
                <w:szCs w:val="21"/>
                <w:lang w:val="en-GB"/>
              </w:rPr>
              <w:t>TimeStampH[4]</w:t>
            </w:r>
          </w:p>
        </w:tc>
        <w:tc>
          <w:tcPr>
            <w:tcW w:w="1255" w:type="dxa"/>
            <w:tcBorders>
              <w:top w:val="single" w:sz="4" w:space="0" w:color="auto"/>
              <w:left w:val="single" w:sz="4" w:space="0" w:color="auto"/>
              <w:bottom w:val="single" w:sz="4" w:space="0" w:color="auto"/>
              <w:right w:val="single" w:sz="4" w:space="0" w:color="auto"/>
            </w:tcBorders>
            <w:hideMark/>
          </w:tcPr>
          <w:p w14:paraId="3FCE84BF" w14:textId="77777777" w:rsidR="00053424" w:rsidRPr="006D3A21" w:rsidRDefault="00053424" w:rsidP="00411393">
            <w:pPr>
              <w:rPr>
                <w:color w:val="000000" w:themeColor="text1"/>
                <w:szCs w:val="21"/>
                <w:lang w:val="en-GB"/>
              </w:rPr>
            </w:pPr>
            <w:r>
              <w:rPr>
                <w:rFonts w:hint="eastAsia"/>
                <w:color w:val="000000" w:themeColor="text1"/>
                <w:szCs w:val="21"/>
                <w:lang w:val="en-GB"/>
              </w:rPr>
              <w:t>U8</w:t>
            </w:r>
          </w:p>
        </w:tc>
        <w:tc>
          <w:tcPr>
            <w:tcW w:w="3419" w:type="dxa"/>
            <w:tcBorders>
              <w:top w:val="single" w:sz="4" w:space="0" w:color="auto"/>
              <w:left w:val="single" w:sz="4" w:space="0" w:color="auto"/>
              <w:bottom w:val="single" w:sz="4" w:space="0" w:color="auto"/>
              <w:right w:val="single" w:sz="4" w:space="0" w:color="auto"/>
            </w:tcBorders>
            <w:hideMark/>
          </w:tcPr>
          <w:p w14:paraId="70C7571F" w14:textId="77777777" w:rsidR="00053424" w:rsidRDefault="00053424" w:rsidP="00411393">
            <w:pPr>
              <w:pStyle w:val="aff8"/>
              <w:ind w:left="360" w:firstLine="0"/>
              <w:rPr>
                <w:color w:val="000000" w:themeColor="text1"/>
                <w:szCs w:val="21"/>
                <w:lang w:val="en-GB"/>
              </w:rPr>
            </w:pPr>
            <w:r>
              <w:rPr>
                <w:rFonts w:hint="eastAsia"/>
                <w:color w:val="000000" w:themeColor="text1"/>
                <w:szCs w:val="21"/>
                <w:lang w:val="en-GB"/>
              </w:rPr>
              <w:t>时间戳</w:t>
            </w:r>
            <w:r>
              <w:rPr>
                <w:rFonts w:hint="eastAsia"/>
                <w:color w:val="000000" w:themeColor="text1"/>
                <w:szCs w:val="21"/>
                <w:lang w:val="en-GB"/>
              </w:rPr>
              <w:t>32</w:t>
            </w:r>
            <w:r>
              <w:rPr>
                <w:rFonts w:hint="eastAsia"/>
                <w:color w:val="000000" w:themeColor="text1"/>
                <w:szCs w:val="21"/>
                <w:lang w:val="en-GB"/>
              </w:rPr>
              <w:t>位（</w:t>
            </w:r>
            <w:r>
              <w:rPr>
                <w:rFonts w:hint="eastAsia"/>
                <w:color w:val="000000" w:themeColor="text1"/>
                <w:szCs w:val="21"/>
                <w:lang w:val="en-GB"/>
              </w:rPr>
              <w:t>GPS</w:t>
            </w:r>
            <w:r>
              <w:rPr>
                <w:rFonts w:hint="eastAsia"/>
                <w:color w:val="000000" w:themeColor="text1"/>
                <w:szCs w:val="21"/>
                <w:lang w:val="en-GB"/>
              </w:rPr>
              <w:t>时间）。</w:t>
            </w:r>
          </w:p>
        </w:tc>
      </w:tr>
      <w:tr w:rsidR="00053424" w:rsidRPr="006D3A21" w14:paraId="4713E281" w14:textId="77777777" w:rsidTr="00411393">
        <w:tc>
          <w:tcPr>
            <w:tcW w:w="2091" w:type="dxa"/>
            <w:tcBorders>
              <w:top w:val="single" w:sz="4" w:space="0" w:color="auto"/>
              <w:left w:val="single" w:sz="4" w:space="0" w:color="auto"/>
              <w:bottom w:val="single" w:sz="4" w:space="0" w:color="auto"/>
              <w:right w:val="single" w:sz="4" w:space="0" w:color="auto"/>
            </w:tcBorders>
            <w:hideMark/>
          </w:tcPr>
          <w:p w14:paraId="2B2F1BBE" w14:textId="77777777" w:rsidR="00053424" w:rsidRPr="006D3A21" w:rsidRDefault="00053424" w:rsidP="00411393">
            <w:pPr>
              <w:rPr>
                <w:color w:val="000000" w:themeColor="text1"/>
                <w:szCs w:val="21"/>
                <w:lang w:val="en-GB"/>
              </w:rPr>
            </w:pPr>
            <w:r>
              <w:rPr>
                <w:rFonts w:hint="eastAsia"/>
                <w:color w:val="000000" w:themeColor="text1"/>
                <w:szCs w:val="21"/>
                <w:lang w:val="en-GB"/>
              </w:rPr>
              <w:t>TimeStampL</w:t>
            </w:r>
          </w:p>
        </w:tc>
        <w:tc>
          <w:tcPr>
            <w:tcW w:w="1255" w:type="dxa"/>
            <w:tcBorders>
              <w:top w:val="single" w:sz="4" w:space="0" w:color="auto"/>
              <w:left w:val="single" w:sz="4" w:space="0" w:color="auto"/>
              <w:bottom w:val="single" w:sz="4" w:space="0" w:color="auto"/>
              <w:right w:val="single" w:sz="4" w:space="0" w:color="auto"/>
            </w:tcBorders>
            <w:hideMark/>
          </w:tcPr>
          <w:p w14:paraId="494821CA" w14:textId="77777777" w:rsidR="00053424" w:rsidRPr="006D3A21" w:rsidRDefault="00053424" w:rsidP="00411393">
            <w:pPr>
              <w:rPr>
                <w:color w:val="000000" w:themeColor="text1"/>
                <w:szCs w:val="21"/>
                <w:lang w:val="en-GB"/>
              </w:rPr>
            </w:pPr>
            <w:r>
              <w:rPr>
                <w:rFonts w:hint="eastAsia"/>
                <w:color w:val="000000" w:themeColor="text1"/>
                <w:szCs w:val="21"/>
                <w:lang w:val="en-GB"/>
              </w:rPr>
              <w:t>U32</w:t>
            </w:r>
          </w:p>
        </w:tc>
        <w:tc>
          <w:tcPr>
            <w:tcW w:w="3419" w:type="dxa"/>
            <w:tcBorders>
              <w:top w:val="single" w:sz="4" w:space="0" w:color="auto"/>
              <w:left w:val="single" w:sz="4" w:space="0" w:color="auto"/>
              <w:bottom w:val="single" w:sz="4" w:space="0" w:color="auto"/>
              <w:right w:val="single" w:sz="4" w:space="0" w:color="auto"/>
            </w:tcBorders>
            <w:hideMark/>
          </w:tcPr>
          <w:p w14:paraId="6F450D15" w14:textId="77777777" w:rsidR="00053424" w:rsidRDefault="00053424" w:rsidP="00411393">
            <w:pPr>
              <w:pStyle w:val="aff8"/>
              <w:ind w:left="360" w:firstLine="0"/>
              <w:rPr>
                <w:color w:val="000000" w:themeColor="text1"/>
                <w:szCs w:val="21"/>
                <w:lang w:val="en-GB"/>
              </w:rPr>
            </w:pPr>
            <w:r>
              <w:rPr>
                <w:rFonts w:hint="eastAsia"/>
                <w:color w:val="000000" w:themeColor="text1"/>
                <w:szCs w:val="21"/>
                <w:lang w:val="en-GB"/>
              </w:rPr>
              <w:t>时间戳低</w:t>
            </w:r>
            <w:r>
              <w:rPr>
                <w:rFonts w:hint="eastAsia"/>
                <w:color w:val="000000" w:themeColor="text1"/>
                <w:szCs w:val="21"/>
                <w:lang w:val="en-GB"/>
              </w:rPr>
              <w:t>32</w:t>
            </w:r>
            <w:r>
              <w:rPr>
                <w:rFonts w:hint="eastAsia"/>
                <w:color w:val="000000" w:themeColor="text1"/>
                <w:szCs w:val="21"/>
                <w:lang w:val="en-GB"/>
              </w:rPr>
              <w:t>位（</w:t>
            </w:r>
            <w:r>
              <w:rPr>
                <w:rFonts w:hint="eastAsia"/>
                <w:color w:val="000000" w:themeColor="text1"/>
                <w:szCs w:val="21"/>
                <w:lang w:val="en-GB"/>
              </w:rPr>
              <w:t>ms</w:t>
            </w:r>
            <w:r>
              <w:rPr>
                <w:rFonts w:hint="eastAsia"/>
                <w:color w:val="000000" w:themeColor="text1"/>
                <w:szCs w:val="21"/>
                <w:lang w:val="en-GB"/>
              </w:rPr>
              <w:t>为单位），取值范围</w:t>
            </w:r>
            <w:r>
              <w:rPr>
                <w:rFonts w:hint="eastAsia"/>
                <w:color w:val="000000" w:themeColor="text1"/>
                <w:szCs w:val="21"/>
                <w:lang w:val="en-GB"/>
              </w:rPr>
              <w:t>0~999.</w:t>
            </w:r>
          </w:p>
        </w:tc>
      </w:tr>
      <w:tr w:rsidR="00053424" w:rsidRPr="006D3A21" w14:paraId="35D5491D" w14:textId="77777777" w:rsidTr="00411393">
        <w:tc>
          <w:tcPr>
            <w:tcW w:w="2091" w:type="dxa"/>
            <w:tcBorders>
              <w:top w:val="single" w:sz="4" w:space="0" w:color="auto"/>
              <w:left w:val="single" w:sz="4" w:space="0" w:color="auto"/>
              <w:bottom w:val="single" w:sz="4" w:space="0" w:color="auto"/>
              <w:right w:val="single" w:sz="4" w:space="0" w:color="auto"/>
            </w:tcBorders>
            <w:hideMark/>
          </w:tcPr>
          <w:p w14:paraId="60E53CB6" w14:textId="77777777" w:rsidR="00053424" w:rsidRPr="006D3A21" w:rsidRDefault="00053424" w:rsidP="00411393">
            <w:pPr>
              <w:rPr>
                <w:color w:val="000000" w:themeColor="text1"/>
                <w:szCs w:val="21"/>
                <w:lang w:val="en-GB"/>
              </w:rPr>
            </w:pPr>
            <w:r w:rsidRPr="006D3A21">
              <w:rPr>
                <w:color w:val="000000" w:themeColor="text1"/>
                <w:szCs w:val="21"/>
                <w:lang w:val="en-GB"/>
              </w:rPr>
              <w:t>CellStatus</w:t>
            </w:r>
          </w:p>
        </w:tc>
        <w:tc>
          <w:tcPr>
            <w:tcW w:w="1255" w:type="dxa"/>
            <w:tcBorders>
              <w:top w:val="single" w:sz="4" w:space="0" w:color="auto"/>
              <w:left w:val="single" w:sz="4" w:space="0" w:color="auto"/>
              <w:bottom w:val="single" w:sz="4" w:space="0" w:color="auto"/>
              <w:right w:val="single" w:sz="4" w:space="0" w:color="auto"/>
            </w:tcBorders>
            <w:hideMark/>
          </w:tcPr>
          <w:p w14:paraId="555707C1" w14:textId="77777777" w:rsidR="00053424" w:rsidRPr="006D3A21" w:rsidRDefault="00053424" w:rsidP="00411393">
            <w:pPr>
              <w:rPr>
                <w:color w:val="000000" w:themeColor="text1"/>
                <w:szCs w:val="21"/>
                <w:lang w:val="en-GB"/>
              </w:rPr>
            </w:pPr>
            <w:r w:rsidRPr="006D3A21">
              <w:rPr>
                <w:rFonts w:hint="eastAsia"/>
                <w:color w:val="000000" w:themeColor="text1"/>
                <w:szCs w:val="21"/>
                <w:lang w:val="en-GB"/>
              </w:rPr>
              <w:t>U16</w:t>
            </w:r>
          </w:p>
        </w:tc>
        <w:tc>
          <w:tcPr>
            <w:tcW w:w="3419" w:type="dxa"/>
            <w:tcBorders>
              <w:top w:val="single" w:sz="4" w:space="0" w:color="auto"/>
              <w:left w:val="single" w:sz="4" w:space="0" w:color="auto"/>
              <w:bottom w:val="single" w:sz="4" w:space="0" w:color="auto"/>
              <w:right w:val="single" w:sz="4" w:space="0" w:color="auto"/>
            </w:tcBorders>
            <w:hideMark/>
          </w:tcPr>
          <w:p w14:paraId="06D157B3" w14:textId="77777777" w:rsidR="00053424" w:rsidRPr="006D3A21" w:rsidRDefault="00053424" w:rsidP="00053424">
            <w:pPr>
              <w:pStyle w:val="aff8"/>
              <w:numPr>
                <w:ilvl w:val="0"/>
                <w:numId w:val="42"/>
              </w:numPr>
              <w:rPr>
                <w:color w:val="000000" w:themeColor="text1"/>
                <w:sz w:val="24"/>
                <w:szCs w:val="21"/>
                <w:lang w:val="en-GB"/>
              </w:rPr>
            </w:pPr>
            <w:r w:rsidRPr="006D3A21">
              <w:rPr>
                <w:color w:val="000000" w:themeColor="text1"/>
                <w:szCs w:val="21"/>
                <w:lang w:val="en-GB"/>
              </w:rPr>
              <w:t>CELL_STATUS_OUTAREA</w:t>
            </w:r>
            <w:r w:rsidRPr="006D3A21">
              <w:rPr>
                <w:rFonts w:hint="eastAsia"/>
                <w:color w:val="000000" w:themeColor="text1"/>
                <w:szCs w:val="21"/>
                <w:lang w:val="en-GB"/>
              </w:rPr>
              <w:br/>
            </w:r>
            <w:r w:rsidRPr="006D3A21">
              <w:rPr>
                <w:color w:val="000000" w:themeColor="text1"/>
                <w:szCs w:val="21"/>
                <w:lang w:val="en-GB"/>
              </w:rPr>
              <w:t>out of service area</w:t>
            </w:r>
          </w:p>
          <w:p w14:paraId="281E26AD" w14:textId="77777777" w:rsidR="00053424" w:rsidRPr="006D3A21" w:rsidRDefault="00053424" w:rsidP="00053424">
            <w:pPr>
              <w:pStyle w:val="aff8"/>
              <w:numPr>
                <w:ilvl w:val="0"/>
                <w:numId w:val="42"/>
              </w:numPr>
              <w:rPr>
                <w:color w:val="000000" w:themeColor="text1"/>
                <w:sz w:val="24"/>
                <w:szCs w:val="21"/>
                <w:lang w:val="en-GB"/>
              </w:rPr>
            </w:pPr>
            <w:r w:rsidRPr="006D3A21">
              <w:rPr>
                <w:color w:val="000000" w:themeColor="text1"/>
                <w:szCs w:val="21"/>
                <w:lang w:val="en-GB"/>
              </w:rPr>
              <w:t>CELL_STATUS_INAREA</w:t>
            </w:r>
            <w:r w:rsidRPr="006D3A21">
              <w:rPr>
                <w:rFonts w:hint="eastAsia"/>
                <w:color w:val="000000" w:themeColor="text1"/>
                <w:szCs w:val="21"/>
                <w:lang w:val="en-GB"/>
              </w:rPr>
              <w:br/>
            </w:r>
            <w:r w:rsidRPr="006D3A21">
              <w:rPr>
                <w:color w:val="000000" w:themeColor="text1"/>
                <w:szCs w:val="21"/>
                <w:lang w:val="en-GB"/>
              </w:rPr>
              <w:t>in service area</w:t>
            </w:r>
          </w:p>
          <w:p w14:paraId="27BE7A9D" w14:textId="77777777" w:rsidR="00053424" w:rsidRPr="006D3A21" w:rsidRDefault="00053424" w:rsidP="00053424">
            <w:pPr>
              <w:pStyle w:val="aff8"/>
              <w:numPr>
                <w:ilvl w:val="0"/>
                <w:numId w:val="42"/>
              </w:numPr>
              <w:rPr>
                <w:color w:val="000000" w:themeColor="text1"/>
                <w:sz w:val="24"/>
                <w:szCs w:val="21"/>
                <w:lang w:val="en-GB"/>
              </w:rPr>
            </w:pPr>
            <w:r w:rsidRPr="006D3A21">
              <w:rPr>
                <w:color w:val="000000" w:themeColor="text1"/>
                <w:szCs w:val="21"/>
                <w:lang w:val="en-GB"/>
              </w:rPr>
              <w:t>CELL_STATUS_LINKFAIL</w:t>
            </w:r>
            <w:r w:rsidRPr="006D3A21">
              <w:rPr>
                <w:rFonts w:hint="eastAsia"/>
                <w:color w:val="000000" w:themeColor="text1"/>
                <w:szCs w:val="21"/>
                <w:lang w:val="en-GB"/>
              </w:rPr>
              <w:br/>
            </w:r>
            <w:r w:rsidRPr="006D3A21">
              <w:rPr>
                <w:color w:val="000000" w:themeColor="text1"/>
                <w:szCs w:val="21"/>
                <w:lang w:val="en-GB"/>
              </w:rPr>
              <w:t>Radio Link failure</w:t>
            </w:r>
          </w:p>
          <w:p w14:paraId="5172A29D" w14:textId="77777777" w:rsidR="00053424" w:rsidRPr="006D3A21" w:rsidRDefault="00053424" w:rsidP="00053424">
            <w:pPr>
              <w:pStyle w:val="aff8"/>
              <w:numPr>
                <w:ilvl w:val="0"/>
                <w:numId w:val="42"/>
              </w:numPr>
              <w:rPr>
                <w:rFonts w:ascii="Arial" w:hAnsi="Arial"/>
                <w:color w:val="000000" w:themeColor="text1"/>
                <w:sz w:val="24"/>
                <w:szCs w:val="21"/>
                <w:lang w:val="en-GB"/>
              </w:rPr>
            </w:pPr>
            <w:r w:rsidRPr="006D3A21">
              <w:rPr>
                <w:color w:val="000000" w:themeColor="text1"/>
                <w:szCs w:val="21"/>
                <w:lang w:val="en-GB"/>
              </w:rPr>
              <w:t>CELL_STATUS_NOSUITABLE</w:t>
            </w:r>
            <w:r w:rsidRPr="006D3A21">
              <w:rPr>
                <w:rFonts w:hint="eastAsia"/>
                <w:color w:val="000000" w:themeColor="text1"/>
                <w:szCs w:val="21"/>
                <w:lang w:val="en-GB"/>
              </w:rPr>
              <w:br/>
            </w:r>
            <w:r w:rsidRPr="006D3A21">
              <w:rPr>
                <w:color w:val="000000" w:themeColor="text1"/>
                <w:szCs w:val="21"/>
                <w:lang w:val="en-GB"/>
              </w:rPr>
              <w:t xml:space="preserve">No suitable cell </w:t>
            </w:r>
            <w:r w:rsidRPr="006D3A21">
              <w:rPr>
                <w:rFonts w:hint="eastAsia"/>
                <w:color w:val="000000" w:themeColor="text1"/>
                <w:szCs w:val="21"/>
                <w:lang w:val="en-GB"/>
              </w:rPr>
              <w:t>此条件下以下参数无效。</w:t>
            </w:r>
          </w:p>
        </w:tc>
      </w:tr>
      <w:tr w:rsidR="00053424" w:rsidRPr="006D3A21" w14:paraId="6B259EAD" w14:textId="77777777" w:rsidTr="00411393">
        <w:tc>
          <w:tcPr>
            <w:tcW w:w="2091" w:type="dxa"/>
            <w:tcBorders>
              <w:top w:val="single" w:sz="4" w:space="0" w:color="auto"/>
              <w:left w:val="single" w:sz="4" w:space="0" w:color="auto"/>
              <w:bottom w:val="single" w:sz="4" w:space="0" w:color="auto"/>
              <w:right w:val="single" w:sz="4" w:space="0" w:color="auto"/>
            </w:tcBorders>
            <w:hideMark/>
          </w:tcPr>
          <w:p w14:paraId="52629C79" w14:textId="77777777" w:rsidR="00053424" w:rsidRPr="006D3A21" w:rsidRDefault="00053424" w:rsidP="00411393">
            <w:pPr>
              <w:rPr>
                <w:color w:val="000000" w:themeColor="text1"/>
                <w:lang w:val="en-GB"/>
              </w:rPr>
            </w:pPr>
            <w:r w:rsidRPr="006D3A21">
              <w:rPr>
                <w:color w:val="000000" w:themeColor="text1"/>
              </w:rPr>
              <w:t>PCI</w:t>
            </w:r>
          </w:p>
        </w:tc>
        <w:tc>
          <w:tcPr>
            <w:tcW w:w="1255" w:type="dxa"/>
            <w:tcBorders>
              <w:top w:val="single" w:sz="4" w:space="0" w:color="auto"/>
              <w:left w:val="single" w:sz="4" w:space="0" w:color="auto"/>
              <w:bottom w:val="single" w:sz="4" w:space="0" w:color="auto"/>
              <w:right w:val="single" w:sz="4" w:space="0" w:color="auto"/>
            </w:tcBorders>
            <w:hideMark/>
          </w:tcPr>
          <w:p w14:paraId="2C19BDFA" w14:textId="77777777" w:rsidR="00053424" w:rsidRPr="006D3A21" w:rsidRDefault="00053424" w:rsidP="00411393">
            <w:pPr>
              <w:rPr>
                <w:color w:val="000000" w:themeColor="text1"/>
                <w:lang w:val="en-GB"/>
              </w:rPr>
            </w:pPr>
            <w:r w:rsidRPr="006D3A21">
              <w:rPr>
                <w:rFonts w:hint="eastAsia"/>
                <w:color w:val="000000" w:themeColor="text1"/>
                <w:lang w:val="en-GB"/>
              </w:rPr>
              <w:t>U16</w:t>
            </w:r>
          </w:p>
        </w:tc>
        <w:tc>
          <w:tcPr>
            <w:tcW w:w="3419" w:type="dxa"/>
            <w:tcBorders>
              <w:top w:val="single" w:sz="4" w:space="0" w:color="auto"/>
              <w:left w:val="single" w:sz="4" w:space="0" w:color="auto"/>
              <w:bottom w:val="single" w:sz="4" w:space="0" w:color="auto"/>
              <w:right w:val="single" w:sz="4" w:space="0" w:color="auto"/>
            </w:tcBorders>
            <w:hideMark/>
          </w:tcPr>
          <w:p w14:paraId="7299E87F" w14:textId="77777777" w:rsidR="00053424" w:rsidRPr="006D3A21" w:rsidRDefault="00053424" w:rsidP="00411393">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物理层小区</w:t>
            </w:r>
            <w:r w:rsidRPr="006D3A21">
              <w:rPr>
                <w:color w:val="000000" w:themeColor="text1"/>
                <w:kern w:val="0"/>
                <w:sz w:val="18"/>
                <w:szCs w:val="18"/>
              </w:rPr>
              <w:t>ID</w:t>
            </w:r>
          </w:p>
          <w:p w14:paraId="157957AF" w14:textId="77777777" w:rsidR="00053424" w:rsidRPr="006D3A21" w:rsidRDefault="00053424" w:rsidP="00411393">
            <w:pPr>
              <w:autoSpaceDE w:val="0"/>
              <w:autoSpaceDN w:val="0"/>
              <w:adjustRightInd w:val="0"/>
              <w:spacing w:line="240" w:lineRule="auto"/>
              <w:jc w:val="left"/>
              <w:rPr>
                <w:color w:val="000000" w:themeColor="text1"/>
                <w:lang w:val="en-GB"/>
              </w:rPr>
            </w:pPr>
            <w:r w:rsidRPr="006D3A21">
              <w:rPr>
                <w:rFonts w:ascii="宋体" w:cs="宋体" w:hint="eastAsia"/>
                <w:color w:val="000000" w:themeColor="text1"/>
                <w:kern w:val="0"/>
                <w:sz w:val="18"/>
                <w:szCs w:val="18"/>
              </w:rPr>
              <w:t>范围</w:t>
            </w:r>
            <w:r w:rsidRPr="006D3A21">
              <w:rPr>
                <w:color w:val="000000" w:themeColor="text1"/>
                <w:kern w:val="0"/>
                <w:sz w:val="18"/>
                <w:szCs w:val="18"/>
              </w:rPr>
              <w:t>:</w:t>
            </w:r>
          </w:p>
        </w:tc>
      </w:tr>
      <w:tr w:rsidR="00053424" w:rsidRPr="006D3A21" w14:paraId="4593ADBF" w14:textId="77777777" w:rsidTr="00411393">
        <w:tc>
          <w:tcPr>
            <w:tcW w:w="2091" w:type="dxa"/>
            <w:tcBorders>
              <w:top w:val="single" w:sz="4" w:space="0" w:color="auto"/>
              <w:left w:val="single" w:sz="4" w:space="0" w:color="auto"/>
              <w:bottom w:val="single" w:sz="4" w:space="0" w:color="auto"/>
              <w:right w:val="single" w:sz="4" w:space="0" w:color="auto"/>
            </w:tcBorders>
            <w:hideMark/>
          </w:tcPr>
          <w:p w14:paraId="1D454557" w14:textId="77777777" w:rsidR="00053424" w:rsidRPr="006D3A21" w:rsidRDefault="00053424" w:rsidP="00411393">
            <w:pPr>
              <w:rPr>
                <w:color w:val="000000" w:themeColor="text1"/>
              </w:rPr>
            </w:pPr>
            <w:r w:rsidRPr="006D3A21">
              <w:rPr>
                <w:color w:val="000000" w:themeColor="text1"/>
              </w:rPr>
              <w:t>EARFCN</w:t>
            </w:r>
          </w:p>
        </w:tc>
        <w:tc>
          <w:tcPr>
            <w:tcW w:w="1255" w:type="dxa"/>
            <w:tcBorders>
              <w:top w:val="single" w:sz="4" w:space="0" w:color="auto"/>
              <w:left w:val="single" w:sz="4" w:space="0" w:color="auto"/>
              <w:bottom w:val="single" w:sz="4" w:space="0" w:color="auto"/>
              <w:right w:val="single" w:sz="4" w:space="0" w:color="auto"/>
            </w:tcBorders>
            <w:hideMark/>
          </w:tcPr>
          <w:p w14:paraId="0581E311" w14:textId="77777777" w:rsidR="00053424" w:rsidRPr="006D3A21" w:rsidRDefault="00053424" w:rsidP="00411393">
            <w:pPr>
              <w:rPr>
                <w:color w:val="000000" w:themeColor="text1"/>
                <w:lang w:val="en-GB"/>
              </w:rPr>
            </w:pPr>
            <w:r w:rsidRPr="006D3A21">
              <w:rPr>
                <w:rFonts w:hint="eastAsia"/>
                <w:color w:val="000000" w:themeColor="text1"/>
                <w:lang w:val="en-GB"/>
              </w:rPr>
              <w:t>U16</w:t>
            </w:r>
          </w:p>
        </w:tc>
        <w:tc>
          <w:tcPr>
            <w:tcW w:w="3419" w:type="dxa"/>
            <w:tcBorders>
              <w:top w:val="single" w:sz="4" w:space="0" w:color="auto"/>
              <w:left w:val="single" w:sz="4" w:space="0" w:color="auto"/>
              <w:bottom w:val="single" w:sz="4" w:space="0" w:color="auto"/>
              <w:right w:val="single" w:sz="4" w:space="0" w:color="auto"/>
            </w:tcBorders>
            <w:hideMark/>
          </w:tcPr>
          <w:p w14:paraId="62F0A916" w14:textId="77777777" w:rsidR="00053424" w:rsidRPr="006D3A21" w:rsidRDefault="00053424" w:rsidP="00411393">
            <w:pPr>
              <w:autoSpaceDE w:val="0"/>
              <w:autoSpaceDN w:val="0"/>
              <w:adjustRightInd w:val="0"/>
              <w:spacing w:line="240" w:lineRule="auto"/>
              <w:jc w:val="left"/>
              <w:rPr>
                <w:rFonts w:ascii="宋体" w:cs="宋体"/>
                <w:color w:val="000000" w:themeColor="text1"/>
                <w:kern w:val="0"/>
                <w:sz w:val="18"/>
                <w:szCs w:val="18"/>
              </w:rPr>
            </w:pPr>
            <w:r w:rsidRPr="006D3A21">
              <w:rPr>
                <w:rFonts w:hint="eastAsia"/>
                <w:color w:val="000000" w:themeColor="text1"/>
                <w:lang w:val="en-GB"/>
              </w:rPr>
              <w:t>指定小区的频点</w:t>
            </w:r>
          </w:p>
        </w:tc>
      </w:tr>
      <w:tr w:rsidR="00053424" w:rsidRPr="006D3A21" w14:paraId="188C638C" w14:textId="77777777" w:rsidTr="00411393">
        <w:tc>
          <w:tcPr>
            <w:tcW w:w="2091" w:type="dxa"/>
            <w:tcBorders>
              <w:top w:val="single" w:sz="4" w:space="0" w:color="auto"/>
              <w:left w:val="single" w:sz="4" w:space="0" w:color="auto"/>
              <w:bottom w:val="single" w:sz="4" w:space="0" w:color="auto"/>
              <w:right w:val="single" w:sz="4" w:space="0" w:color="auto"/>
            </w:tcBorders>
            <w:hideMark/>
          </w:tcPr>
          <w:p w14:paraId="4D7D62C9" w14:textId="77777777" w:rsidR="00053424" w:rsidRPr="006D3A21" w:rsidRDefault="00053424" w:rsidP="00411393">
            <w:pPr>
              <w:rPr>
                <w:color w:val="000000" w:themeColor="text1"/>
              </w:rPr>
            </w:pPr>
            <w:r w:rsidRPr="006D3A21">
              <w:rPr>
                <w:rFonts w:hint="eastAsia"/>
                <w:color w:val="000000" w:themeColor="text1"/>
              </w:rPr>
              <w:t>Padding</w:t>
            </w:r>
          </w:p>
        </w:tc>
        <w:tc>
          <w:tcPr>
            <w:tcW w:w="1255" w:type="dxa"/>
            <w:tcBorders>
              <w:top w:val="single" w:sz="4" w:space="0" w:color="auto"/>
              <w:left w:val="single" w:sz="4" w:space="0" w:color="auto"/>
              <w:bottom w:val="single" w:sz="4" w:space="0" w:color="auto"/>
              <w:right w:val="single" w:sz="4" w:space="0" w:color="auto"/>
            </w:tcBorders>
            <w:hideMark/>
          </w:tcPr>
          <w:p w14:paraId="5E439029" w14:textId="77777777" w:rsidR="00053424" w:rsidRPr="006D3A21" w:rsidDel="00AB4184" w:rsidRDefault="00053424" w:rsidP="00411393">
            <w:pPr>
              <w:rPr>
                <w:color w:val="000000" w:themeColor="text1"/>
                <w:lang w:val="en-GB"/>
              </w:rPr>
            </w:pPr>
            <w:r w:rsidRPr="006D3A21">
              <w:rPr>
                <w:rFonts w:hint="eastAsia"/>
                <w:color w:val="000000" w:themeColor="text1"/>
                <w:lang w:val="en-GB"/>
              </w:rPr>
              <w:t>U16</w:t>
            </w:r>
          </w:p>
        </w:tc>
        <w:tc>
          <w:tcPr>
            <w:tcW w:w="3419" w:type="dxa"/>
            <w:tcBorders>
              <w:top w:val="single" w:sz="4" w:space="0" w:color="auto"/>
              <w:left w:val="single" w:sz="4" w:space="0" w:color="auto"/>
              <w:bottom w:val="single" w:sz="4" w:space="0" w:color="auto"/>
              <w:right w:val="single" w:sz="4" w:space="0" w:color="auto"/>
            </w:tcBorders>
            <w:hideMark/>
          </w:tcPr>
          <w:p w14:paraId="60FE583F" w14:textId="77777777" w:rsidR="00053424" w:rsidRPr="006D3A21" w:rsidRDefault="00053424" w:rsidP="00411393">
            <w:pPr>
              <w:autoSpaceDE w:val="0"/>
              <w:autoSpaceDN w:val="0"/>
              <w:adjustRightInd w:val="0"/>
              <w:spacing w:line="240" w:lineRule="auto"/>
              <w:jc w:val="left"/>
              <w:rPr>
                <w:color w:val="000000" w:themeColor="text1"/>
                <w:lang w:val="en-GB"/>
              </w:rPr>
            </w:pPr>
          </w:p>
        </w:tc>
      </w:tr>
    </w:tbl>
    <w:p w14:paraId="5CD3B299" w14:textId="77777777" w:rsidR="00053424" w:rsidRPr="006D3A21" w:rsidRDefault="00053424" w:rsidP="00053424">
      <w:pPr>
        <w:pStyle w:val="31"/>
        <w:numPr>
          <w:ilvl w:val="2"/>
          <w:numId w:val="14"/>
        </w:numPr>
        <w:rPr>
          <w:b w:val="0"/>
          <w:color w:val="000000" w:themeColor="text1"/>
        </w:rPr>
      </w:pPr>
      <w:bookmarkStart w:id="223" w:name="_Toc374110228"/>
      <w:r w:rsidRPr="006D3A21">
        <w:rPr>
          <w:b w:val="0"/>
          <w:color w:val="000000" w:themeColor="text1"/>
        </w:rPr>
        <w:lastRenderedPageBreak/>
        <w:t>L2P_CELL_STATE_IND</w:t>
      </w:r>
      <w:bookmarkEnd w:id="223"/>
    </w:p>
    <w:p w14:paraId="40776F06" w14:textId="77777777" w:rsidR="00053424" w:rsidRPr="006D3A21" w:rsidRDefault="00053424" w:rsidP="00053424">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40EB120B" w14:textId="77777777" w:rsidR="00053424" w:rsidRPr="006D3A21" w:rsidRDefault="00053424" w:rsidP="00053424">
      <w:pPr>
        <w:pStyle w:val="a5"/>
        <w:rPr>
          <w:color w:val="000000" w:themeColor="text1"/>
        </w:rPr>
      </w:pPr>
      <w:r w:rsidRPr="006D3A21">
        <w:rPr>
          <w:rFonts w:hint="eastAsia"/>
          <w:color w:val="000000" w:themeColor="text1"/>
        </w:rPr>
        <w:t>该消息功能与</w:t>
      </w:r>
      <w:r w:rsidRPr="006D3A21">
        <w:rPr>
          <w:rFonts w:hint="eastAsia"/>
          <w:color w:val="000000" w:themeColor="text1"/>
        </w:rPr>
        <w:t>L2P_AG_CELL_STATE_IND</w:t>
      </w:r>
      <w:r w:rsidRPr="006D3A21">
        <w:rPr>
          <w:rFonts w:hint="eastAsia"/>
          <w:color w:val="000000" w:themeColor="text1"/>
        </w:rPr>
        <w:t>相同，是</w:t>
      </w:r>
      <w:r w:rsidRPr="006D3A21">
        <w:rPr>
          <w:rFonts w:hint="eastAsia"/>
          <w:color w:val="000000" w:themeColor="text1"/>
        </w:rPr>
        <w:t>L2P_AG_CELL_STATE_IND</w:t>
      </w:r>
      <w:r w:rsidRPr="006D3A21">
        <w:rPr>
          <w:rFonts w:hint="eastAsia"/>
          <w:color w:val="000000" w:themeColor="text1"/>
        </w:rPr>
        <w:t>消息的别名。该消息的方向与</w:t>
      </w:r>
      <w:r w:rsidRPr="006D3A21">
        <w:rPr>
          <w:rFonts w:hint="eastAsia"/>
          <w:color w:val="000000" w:themeColor="text1"/>
        </w:rPr>
        <w:t>L2P_AG_CELL_STATE_IND</w:t>
      </w:r>
      <w:r w:rsidRPr="006D3A21">
        <w:rPr>
          <w:rFonts w:hint="eastAsia"/>
          <w:color w:val="000000" w:themeColor="text1"/>
        </w:rPr>
        <w:t>不同。</w:t>
      </w:r>
    </w:p>
    <w:p w14:paraId="15201A2C" w14:textId="77777777" w:rsidR="00053424" w:rsidRPr="006D3A21" w:rsidRDefault="00053424" w:rsidP="00053424">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0B98CC39" w14:textId="77777777" w:rsidR="00053424" w:rsidRPr="006D3A21" w:rsidRDefault="00053424" w:rsidP="00053424">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＝＞PC</w:t>
      </w:r>
    </w:p>
    <w:p w14:paraId="7FDF700F" w14:textId="77777777" w:rsidR="00053424" w:rsidRPr="006D3A21" w:rsidRDefault="00053424" w:rsidP="00053424">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39DAE8FC" w14:textId="77777777" w:rsidR="00053424" w:rsidRDefault="00053424" w:rsidP="00053424">
      <w:pPr>
        <w:pStyle w:val="a1"/>
        <w:numPr>
          <w:ilvl w:val="0"/>
          <w:numId w:val="0"/>
        </w:numPr>
        <w:ind w:left="420"/>
        <w:rPr>
          <w:color w:val="000000" w:themeColor="text1"/>
        </w:rPr>
      </w:pPr>
      <w:r w:rsidRPr="006D3A21">
        <w:rPr>
          <w:rFonts w:hint="eastAsia"/>
          <w:color w:val="000000" w:themeColor="text1"/>
        </w:rPr>
        <w:t>参见消息</w:t>
      </w:r>
      <w:r w:rsidRPr="006D3A21">
        <w:rPr>
          <w:rFonts w:hint="eastAsia"/>
          <w:color w:val="000000" w:themeColor="text1"/>
        </w:rPr>
        <w:t>L2P_AG_CELL_STATE_IND</w:t>
      </w:r>
      <w:r w:rsidRPr="006D3A21">
        <w:rPr>
          <w:rFonts w:hint="eastAsia"/>
          <w:color w:val="000000" w:themeColor="text1"/>
        </w:rPr>
        <w:t>定义</w:t>
      </w:r>
    </w:p>
    <w:p w14:paraId="1E28D701" w14:textId="77777777" w:rsidR="00246FFB" w:rsidRDefault="00246FFB" w:rsidP="002B24CF">
      <w:pPr>
        <w:pStyle w:val="31"/>
        <w:rPr>
          <w:color w:val="000000" w:themeColor="text1"/>
        </w:rPr>
      </w:pPr>
      <w:bookmarkStart w:id="224" w:name="_Toc375126673"/>
      <w:r>
        <w:rPr>
          <w:rFonts w:hint="eastAsia"/>
          <w:color w:val="000000" w:themeColor="text1"/>
        </w:rPr>
        <w:t>L1_PROTOCOL_DATA</w:t>
      </w:r>
      <w:bookmarkEnd w:id="224"/>
    </w:p>
    <w:p w14:paraId="1FCCF178" w14:textId="77777777" w:rsidR="002B24CF" w:rsidRPr="006D3A21" w:rsidRDefault="002B24CF" w:rsidP="002B24CF">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1458539A" w14:textId="77777777" w:rsidR="0022343B" w:rsidRPr="006D3A21" w:rsidRDefault="002B24CF" w:rsidP="002B24CF">
      <w:pPr>
        <w:pStyle w:val="a5"/>
        <w:rPr>
          <w:color w:val="000000" w:themeColor="text1"/>
        </w:rPr>
      </w:pPr>
      <w:r w:rsidRPr="006D3A21">
        <w:rPr>
          <w:rFonts w:hint="eastAsia"/>
          <w:color w:val="000000" w:themeColor="text1"/>
        </w:rPr>
        <w:t>该接口</w:t>
      </w:r>
      <w:r>
        <w:rPr>
          <w:rFonts w:hint="eastAsia"/>
          <w:color w:val="000000" w:themeColor="text1"/>
        </w:rPr>
        <w:t>在</w:t>
      </w:r>
      <w:r>
        <w:rPr>
          <w:rFonts w:hint="eastAsia"/>
          <w:color w:val="000000" w:themeColor="text1"/>
        </w:rPr>
        <w:t>AGT</w:t>
      </w:r>
      <w:r w:rsidR="0017503E">
        <w:rPr>
          <w:rFonts w:hint="eastAsia"/>
          <w:color w:val="000000" w:themeColor="text1"/>
        </w:rPr>
        <w:t>在接收到</w:t>
      </w:r>
      <w:r w:rsidR="0017503E">
        <w:rPr>
          <w:rFonts w:hint="eastAsia"/>
          <w:color w:val="000000" w:themeColor="text1"/>
        </w:rPr>
        <w:t>UE</w:t>
      </w:r>
      <w:r w:rsidR="0017503E">
        <w:rPr>
          <w:rFonts w:hint="eastAsia"/>
          <w:color w:val="000000" w:themeColor="text1"/>
        </w:rPr>
        <w:t>跟踪配置消息之后发送的Ｌ１相关消息，在锁定用户之前将跟踪的接入消息都发送上来，在锁定用户之后，未确定用户信息不再上报，只上报锁定ＵＥ的用户信息。</w:t>
      </w:r>
      <w:r w:rsidR="00435EB8">
        <w:rPr>
          <w:rFonts w:hint="eastAsia"/>
          <w:color w:val="000000" w:themeColor="text1"/>
        </w:rPr>
        <w:t>此消息在每个</w:t>
      </w:r>
      <w:r w:rsidR="00435EB8">
        <w:rPr>
          <w:rFonts w:hint="eastAsia"/>
          <w:color w:val="000000" w:themeColor="text1"/>
        </w:rPr>
        <w:t>TTI</w:t>
      </w:r>
      <w:r w:rsidR="00435EB8">
        <w:rPr>
          <w:rFonts w:hint="eastAsia"/>
          <w:color w:val="000000" w:themeColor="text1"/>
        </w:rPr>
        <w:t>有用户调度都会上报。</w:t>
      </w:r>
    </w:p>
    <w:p w14:paraId="1B8BE79B" w14:textId="77777777" w:rsidR="002B24CF" w:rsidRPr="006D3A21" w:rsidRDefault="002B24CF" w:rsidP="002B24CF">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6140E2AC" w14:textId="77777777" w:rsidR="002B24CF" w:rsidRDefault="002B24CF" w:rsidP="002B24CF">
      <w:pPr>
        <w:pStyle w:val="a1"/>
        <w:numPr>
          <w:ilvl w:val="0"/>
          <w:numId w:val="0"/>
        </w:numPr>
        <w:ind w:left="420"/>
        <w:rPr>
          <w:color w:val="000000" w:themeColor="text1"/>
          <w:sz w:val="24"/>
          <w:szCs w:val="24"/>
        </w:rPr>
      </w:pPr>
      <w:r>
        <w:rPr>
          <w:rFonts w:hint="eastAsia"/>
          <w:color w:val="000000" w:themeColor="text1"/>
          <w:sz w:val="24"/>
          <w:szCs w:val="24"/>
        </w:rPr>
        <w:t>L1</w:t>
      </w:r>
      <w:r w:rsidRPr="006D3A21">
        <w:rPr>
          <w:rFonts w:hint="eastAsia"/>
          <w:color w:val="000000" w:themeColor="text1"/>
          <w:sz w:val="24"/>
          <w:szCs w:val="24"/>
        </w:rPr>
        <w:t>＝＞</w:t>
      </w:r>
      <w:r w:rsidRPr="006D3A21">
        <w:rPr>
          <w:rFonts w:hint="eastAsia"/>
          <w:color w:val="000000" w:themeColor="text1"/>
          <w:sz w:val="24"/>
          <w:szCs w:val="24"/>
        </w:rPr>
        <w:t>APP Agent</w:t>
      </w:r>
    </w:p>
    <w:p w14:paraId="1144D7A0" w14:textId="77777777" w:rsidR="0017503E" w:rsidRPr="006D3A21" w:rsidRDefault="0017503E" w:rsidP="002B24CF">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Pr>
          <w:rFonts w:hint="eastAsia"/>
          <w:color w:val="000000" w:themeColor="text1"/>
          <w:sz w:val="24"/>
          <w:szCs w:val="24"/>
        </w:rPr>
        <w:t xml:space="preserve"> </w:t>
      </w:r>
      <w:r w:rsidRPr="006D3A21">
        <w:rPr>
          <w:rFonts w:hint="eastAsia"/>
          <w:color w:val="000000" w:themeColor="text1"/>
          <w:sz w:val="24"/>
          <w:szCs w:val="24"/>
        </w:rPr>
        <w:t>＝＞</w:t>
      </w:r>
      <w:r>
        <w:rPr>
          <w:rFonts w:hint="eastAsia"/>
          <w:color w:val="000000" w:themeColor="text1"/>
          <w:sz w:val="24"/>
          <w:szCs w:val="24"/>
        </w:rPr>
        <w:t xml:space="preserve"> PC</w:t>
      </w:r>
    </w:p>
    <w:p w14:paraId="1910C143" w14:textId="77777777" w:rsidR="0017503E" w:rsidRPr="005F6DEC" w:rsidRDefault="0017503E" w:rsidP="0017503E">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255"/>
        <w:gridCol w:w="3420"/>
      </w:tblGrid>
      <w:tr w:rsidR="008069B3" w:rsidRPr="006D3A21" w14:paraId="1E6B9844" w14:textId="77777777" w:rsidTr="005A43A4">
        <w:tc>
          <w:tcPr>
            <w:tcW w:w="2093" w:type="dxa"/>
          </w:tcPr>
          <w:p w14:paraId="32D2DA4B" w14:textId="77777777" w:rsidR="008069B3" w:rsidRPr="006D3A21" w:rsidRDefault="008069B3" w:rsidP="005A43A4">
            <w:pPr>
              <w:rPr>
                <w:b/>
                <w:color w:val="000000" w:themeColor="text1"/>
                <w:lang w:val="en-GB"/>
              </w:rPr>
            </w:pPr>
            <w:r w:rsidRPr="006D3A21">
              <w:rPr>
                <w:rFonts w:hint="eastAsia"/>
                <w:b/>
                <w:color w:val="000000" w:themeColor="text1"/>
                <w:lang w:val="en-GB"/>
              </w:rPr>
              <w:t>Parameter</w:t>
            </w:r>
          </w:p>
        </w:tc>
        <w:tc>
          <w:tcPr>
            <w:tcW w:w="1255" w:type="dxa"/>
          </w:tcPr>
          <w:p w14:paraId="5E0D3680" w14:textId="77777777" w:rsidR="008069B3" w:rsidRPr="006D3A21" w:rsidRDefault="008069B3" w:rsidP="005A43A4">
            <w:pPr>
              <w:rPr>
                <w:b/>
                <w:color w:val="000000" w:themeColor="text1"/>
                <w:lang w:val="en-GB"/>
              </w:rPr>
            </w:pPr>
            <w:r>
              <w:rPr>
                <w:b/>
                <w:color w:val="000000" w:themeColor="text1"/>
                <w:lang w:val="en-GB"/>
              </w:rPr>
              <w:t>T</w:t>
            </w:r>
            <w:r>
              <w:rPr>
                <w:rFonts w:hint="eastAsia"/>
                <w:b/>
                <w:color w:val="000000" w:themeColor="text1"/>
                <w:lang w:val="en-GB"/>
              </w:rPr>
              <w:t>ype</w:t>
            </w:r>
          </w:p>
        </w:tc>
        <w:tc>
          <w:tcPr>
            <w:tcW w:w="3420" w:type="dxa"/>
          </w:tcPr>
          <w:p w14:paraId="3BF0C2BD" w14:textId="77777777" w:rsidR="008069B3" w:rsidRPr="006D3A21" w:rsidRDefault="008069B3" w:rsidP="005A43A4">
            <w:pPr>
              <w:rPr>
                <w:b/>
                <w:color w:val="000000" w:themeColor="text1"/>
                <w:lang w:val="en-GB"/>
              </w:rPr>
            </w:pPr>
            <w:r w:rsidRPr="006D3A21">
              <w:rPr>
                <w:rFonts w:hint="eastAsia"/>
                <w:b/>
                <w:color w:val="000000" w:themeColor="text1"/>
                <w:lang w:val="en-GB"/>
              </w:rPr>
              <w:t>Description</w:t>
            </w:r>
          </w:p>
        </w:tc>
      </w:tr>
      <w:tr w:rsidR="009571A0" w:rsidRPr="006D3A21" w14:paraId="6AD4E516" w14:textId="77777777" w:rsidTr="005A43A4">
        <w:tc>
          <w:tcPr>
            <w:tcW w:w="2093" w:type="dxa"/>
          </w:tcPr>
          <w:p w14:paraId="20BD26BF" w14:textId="77777777" w:rsidR="009571A0" w:rsidRPr="006D3A21" w:rsidRDefault="009571A0" w:rsidP="005414F6">
            <w:pPr>
              <w:rPr>
                <w:color w:val="000000" w:themeColor="text1"/>
                <w:lang w:val="en-GB"/>
              </w:rPr>
            </w:pPr>
            <w:r>
              <w:rPr>
                <w:rFonts w:hint="eastAsia"/>
                <w:color w:val="000000" w:themeColor="text1"/>
                <w:lang w:val="en-GB"/>
              </w:rPr>
              <w:t>TimeStampH[4]</w:t>
            </w:r>
          </w:p>
        </w:tc>
        <w:tc>
          <w:tcPr>
            <w:tcW w:w="1255" w:type="dxa"/>
          </w:tcPr>
          <w:p w14:paraId="13843027" w14:textId="77777777" w:rsidR="009571A0" w:rsidRPr="006D3A21" w:rsidRDefault="009571A0" w:rsidP="005414F6">
            <w:pPr>
              <w:rPr>
                <w:color w:val="000000" w:themeColor="text1"/>
                <w:lang w:val="en-GB"/>
              </w:rPr>
            </w:pPr>
            <w:r>
              <w:rPr>
                <w:rFonts w:hint="eastAsia"/>
                <w:color w:val="000000" w:themeColor="text1"/>
                <w:lang w:val="en-GB"/>
              </w:rPr>
              <w:t>U8</w:t>
            </w:r>
          </w:p>
        </w:tc>
        <w:tc>
          <w:tcPr>
            <w:tcW w:w="3420" w:type="dxa"/>
          </w:tcPr>
          <w:p w14:paraId="5137F593" w14:textId="77777777" w:rsidR="009571A0" w:rsidRPr="006D3A21" w:rsidRDefault="009571A0" w:rsidP="005414F6">
            <w:pPr>
              <w:rPr>
                <w:color w:val="000000" w:themeColor="text1"/>
                <w:lang w:val="en-GB"/>
              </w:rPr>
            </w:pPr>
            <w:r>
              <w:rPr>
                <w:rFonts w:hint="eastAsia"/>
                <w:color w:val="000000" w:themeColor="text1"/>
                <w:lang w:val="en-GB"/>
              </w:rPr>
              <w:t>时间戳</w:t>
            </w:r>
            <w:r>
              <w:rPr>
                <w:rFonts w:hint="eastAsia"/>
                <w:color w:val="000000" w:themeColor="text1"/>
                <w:lang w:val="en-GB"/>
              </w:rPr>
              <w:t>32</w:t>
            </w:r>
            <w:r>
              <w:rPr>
                <w:rFonts w:hint="eastAsia"/>
                <w:color w:val="000000" w:themeColor="text1"/>
                <w:lang w:val="en-GB"/>
              </w:rPr>
              <w:t>位（</w:t>
            </w:r>
            <w:r>
              <w:rPr>
                <w:rFonts w:hint="eastAsia"/>
                <w:color w:val="000000" w:themeColor="text1"/>
                <w:lang w:val="en-GB"/>
              </w:rPr>
              <w:t>GPS</w:t>
            </w:r>
            <w:r>
              <w:rPr>
                <w:rFonts w:hint="eastAsia"/>
                <w:color w:val="000000" w:themeColor="text1"/>
                <w:lang w:val="en-GB"/>
              </w:rPr>
              <w:t>时间）。</w:t>
            </w:r>
          </w:p>
        </w:tc>
      </w:tr>
      <w:tr w:rsidR="009571A0" w:rsidRPr="006D3A21" w14:paraId="31C7ED57" w14:textId="77777777" w:rsidTr="005A43A4">
        <w:tc>
          <w:tcPr>
            <w:tcW w:w="2093" w:type="dxa"/>
          </w:tcPr>
          <w:p w14:paraId="04657149" w14:textId="77777777" w:rsidR="009571A0" w:rsidRPr="009B367D" w:rsidRDefault="009571A0" w:rsidP="005414F6">
            <w:pPr>
              <w:rPr>
                <w:color w:val="000000" w:themeColor="text1"/>
              </w:rPr>
            </w:pPr>
            <w:r>
              <w:rPr>
                <w:rFonts w:hint="eastAsia"/>
                <w:color w:val="000000" w:themeColor="text1"/>
              </w:rPr>
              <w:t>TimeStampL</w:t>
            </w:r>
          </w:p>
        </w:tc>
        <w:tc>
          <w:tcPr>
            <w:tcW w:w="1255" w:type="dxa"/>
          </w:tcPr>
          <w:p w14:paraId="42B7AD66" w14:textId="77777777" w:rsidR="009571A0" w:rsidRPr="006D3A21" w:rsidRDefault="009571A0" w:rsidP="005414F6">
            <w:pPr>
              <w:rPr>
                <w:color w:val="000000" w:themeColor="text1"/>
                <w:lang w:val="en-GB"/>
              </w:rPr>
            </w:pPr>
            <w:r>
              <w:rPr>
                <w:rFonts w:hint="eastAsia"/>
                <w:color w:val="000000" w:themeColor="text1"/>
                <w:lang w:val="en-GB"/>
              </w:rPr>
              <w:t>U32</w:t>
            </w:r>
          </w:p>
        </w:tc>
        <w:tc>
          <w:tcPr>
            <w:tcW w:w="3420" w:type="dxa"/>
          </w:tcPr>
          <w:p w14:paraId="1B83FE85" w14:textId="77777777" w:rsidR="009571A0" w:rsidRPr="006D3A21" w:rsidRDefault="009571A0" w:rsidP="005414F6">
            <w:pPr>
              <w:rPr>
                <w:color w:val="000000" w:themeColor="text1"/>
                <w:lang w:val="en-GB"/>
              </w:rPr>
            </w:pPr>
            <w:r>
              <w:rPr>
                <w:rFonts w:hint="eastAsia"/>
                <w:color w:val="000000" w:themeColor="text1"/>
                <w:lang w:val="en-GB"/>
              </w:rPr>
              <w:t>时间戳低</w:t>
            </w:r>
            <w:r>
              <w:rPr>
                <w:rFonts w:hint="eastAsia"/>
                <w:color w:val="000000" w:themeColor="text1"/>
                <w:lang w:val="en-GB"/>
              </w:rPr>
              <w:t>32</w:t>
            </w:r>
            <w:r>
              <w:rPr>
                <w:rFonts w:hint="eastAsia"/>
                <w:color w:val="000000" w:themeColor="text1"/>
                <w:lang w:val="en-GB"/>
              </w:rPr>
              <w:t>位（</w:t>
            </w:r>
            <w:r>
              <w:rPr>
                <w:rFonts w:hint="eastAsia"/>
                <w:color w:val="000000" w:themeColor="text1"/>
                <w:lang w:val="en-GB"/>
              </w:rPr>
              <w:t>ms</w:t>
            </w:r>
            <w:r>
              <w:rPr>
                <w:rFonts w:hint="eastAsia"/>
                <w:color w:val="000000" w:themeColor="text1"/>
                <w:lang w:val="en-GB"/>
              </w:rPr>
              <w:t>为单位），取值范围</w:t>
            </w:r>
            <w:r>
              <w:rPr>
                <w:rFonts w:hint="eastAsia"/>
                <w:color w:val="000000" w:themeColor="text1"/>
                <w:lang w:val="en-GB"/>
              </w:rPr>
              <w:t>0~999.</w:t>
            </w:r>
          </w:p>
        </w:tc>
      </w:tr>
      <w:tr w:rsidR="009571A0" w:rsidRPr="006D3A21" w14:paraId="042979BD" w14:textId="77777777" w:rsidTr="005A43A4">
        <w:tc>
          <w:tcPr>
            <w:tcW w:w="2093" w:type="dxa"/>
          </w:tcPr>
          <w:p w14:paraId="5DE8DED9" w14:textId="77777777" w:rsidR="009571A0" w:rsidRPr="006D3A21" w:rsidRDefault="009571A0" w:rsidP="005A43A4">
            <w:pPr>
              <w:rPr>
                <w:color w:val="000000" w:themeColor="text1"/>
                <w:lang w:val="en-GB"/>
              </w:rPr>
            </w:pPr>
            <w:r w:rsidRPr="006D3A21">
              <w:rPr>
                <w:color w:val="000000" w:themeColor="text1"/>
                <w:kern w:val="0"/>
                <w:sz w:val="18"/>
                <w:szCs w:val="18"/>
              </w:rPr>
              <w:t>EARFCN</w:t>
            </w:r>
          </w:p>
        </w:tc>
        <w:tc>
          <w:tcPr>
            <w:tcW w:w="1255" w:type="dxa"/>
          </w:tcPr>
          <w:p w14:paraId="49BA062B" w14:textId="77777777" w:rsidR="009571A0" w:rsidRPr="006D3A21" w:rsidRDefault="009571A0" w:rsidP="005A43A4">
            <w:pPr>
              <w:rPr>
                <w:color w:val="000000" w:themeColor="text1"/>
                <w:lang w:val="en-GB"/>
              </w:rPr>
            </w:pPr>
            <w:r w:rsidRPr="006D3A21">
              <w:rPr>
                <w:rFonts w:hint="eastAsia"/>
                <w:color w:val="000000" w:themeColor="text1"/>
                <w:lang w:val="en-GB"/>
              </w:rPr>
              <w:t>U16</w:t>
            </w:r>
          </w:p>
        </w:tc>
        <w:tc>
          <w:tcPr>
            <w:tcW w:w="3420" w:type="dxa"/>
          </w:tcPr>
          <w:p w14:paraId="008B8993" w14:textId="77777777" w:rsidR="009571A0" w:rsidRPr="006D3A21" w:rsidRDefault="009571A0" w:rsidP="005A43A4">
            <w:pPr>
              <w:rPr>
                <w:color w:val="000000" w:themeColor="text1"/>
                <w:lang w:val="en-GB"/>
              </w:rPr>
            </w:pPr>
            <w:r w:rsidRPr="006D3A21">
              <w:rPr>
                <w:rFonts w:hint="eastAsia"/>
                <w:color w:val="000000" w:themeColor="text1"/>
                <w:lang w:val="en-GB"/>
              </w:rPr>
              <w:t>频点</w:t>
            </w:r>
          </w:p>
        </w:tc>
      </w:tr>
      <w:tr w:rsidR="009571A0" w:rsidRPr="006D3A21" w14:paraId="0160792F" w14:textId="77777777" w:rsidTr="005A43A4">
        <w:tc>
          <w:tcPr>
            <w:tcW w:w="2093" w:type="dxa"/>
          </w:tcPr>
          <w:p w14:paraId="462FF704" w14:textId="77777777" w:rsidR="009571A0" w:rsidRPr="006D3A21" w:rsidRDefault="009571A0" w:rsidP="005A43A4">
            <w:pPr>
              <w:rPr>
                <w:color w:val="000000" w:themeColor="text1"/>
                <w:lang w:val="en-GB"/>
              </w:rPr>
            </w:pPr>
            <w:r w:rsidRPr="006D3A21">
              <w:rPr>
                <w:color w:val="000000" w:themeColor="text1"/>
                <w:lang w:val="en-GB"/>
              </w:rPr>
              <w:t>PCI</w:t>
            </w:r>
          </w:p>
        </w:tc>
        <w:tc>
          <w:tcPr>
            <w:tcW w:w="1255" w:type="dxa"/>
          </w:tcPr>
          <w:p w14:paraId="392431FF" w14:textId="77777777" w:rsidR="009571A0" w:rsidRPr="006D3A21" w:rsidRDefault="009571A0" w:rsidP="005A43A4">
            <w:pPr>
              <w:rPr>
                <w:color w:val="000000" w:themeColor="text1"/>
                <w:lang w:val="en-GB"/>
              </w:rPr>
            </w:pPr>
            <w:r w:rsidRPr="006D3A21">
              <w:rPr>
                <w:rFonts w:hint="eastAsia"/>
                <w:color w:val="000000" w:themeColor="text1"/>
                <w:lang w:val="en-GB"/>
              </w:rPr>
              <w:t>U16</w:t>
            </w:r>
          </w:p>
        </w:tc>
        <w:tc>
          <w:tcPr>
            <w:tcW w:w="3420" w:type="dxa"/>
          </w:tcPr>
          <w:p w14:paraId="3C9EE08C" w14:textId="77777777" w:rsidR="00F65177" w:rsidRPr="006D3A21" w:rsidRDefault="00F65177" w:rsidP="00F65177">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物理层小区</w:t>
            </w:r>
            <w:r w:rsidRPr="006D3A21">
              <w:rPr>
                <w:color w:val="000000" w:themeColor="text1"/>
                <w:kern w:val="0"/>
                <w:sz w:val="18"/>
                <w:szCs w:val="18"/>
              </w:rPr>
              <w:t>ID</w:t>
            </w:r>
          </w:p>
          <w:p w14:paraId="36193DB1" w14:textId="77777777" w:rsidR="009571A0" w:rsidRPr="006D3A21" w:rsidRDefault="00F65177" w:rsidP="00F65177">
            <w:pPr>
              <w:rPr>
                <w:color w:val="000000" w:themeColor="text1"/>
                <w:lang w:val="en-GB"/>
              </w:rPr>
            </w:pPr>
            <w:r w:rsidRPr="006D3A21">
              <w:rPr>
                <w:rFonts w:ascii="宋体" w:cs="宋体" w:hint="eastAsia"/>
                <w:color w:val="000000" w:themeColor="text1"/>
                <w:kern w:val="0"/>
                <w:sz w:val="18"/>
                <w:szCs w:val="18"/>
              </w:rPr>
              <w:t>范围</w:t>
            </w:r>
            <w:r w:rsidRPr="006D3A21">
              <w:rPr>
                <w:color w:val="000000" w:themeColor="text1"/>
                <w:kern w:val="0"/>
                <w:sz w:val="18"/>
                <w:szCs w:val="18"/>
              </w:rPr>
              <w:t>: 0-503</w:t>
            </w:r>
          </w:p>
        </w:tc>
      </w:tr>
      <w:tr w:rsidR="009571A0" w:rsidRPr="006D3A21" w14:paraId="2BB93BA7" w14:textId="77777777" w:rsidTr="005A43A4">
        <w:tc>
          <w:tcPr>
            <w:tcW w:w="2093" w:type="dxa"/>
          </w:tcPr>
          <w:p w14:paraId="6D15B74B" w14:textId="77777777" w:rsidR="009571A0" w:rsidRPr="006D3A21" w:rsidRDefault="009571A0" w:rsidP="005A43A4">
            <w:pPr>
              <w:rPr>
                <w:color w:val="000000" w:themeColor="text1"/>
                <w:lang w:val="en-GB"/>
              </w:rPr>
            </w:pPr>
            <w:r w:rsidRPr="006D3A21">
              <w:rPr>
                <w:color w:val="000000" w:themeColor="text1"/>
                <w:lang w:val="en-GB"/>
              </w:rPr>
              <w:t>FrameNumber</w:t>
            </w:r>
          </w:p>
        </w:tc>
        <w:tc>
          <w:tcPr>
            <w:tcW w:w="1255" w:type="dxa"/>
          </w:tcPr>
          <w:p w14:paraId="7525B36D" w14:textId="77777777" w:rsidR="009571A0" w:rsidRPr="006D3A21" w:rsidRDefault="009571A0" w:rsidP="005A43A4">
            <w:pPr>
              <w:rPr>
                <w:color w:val="000000" w:themeColor="text1"/>
                <w:lang w:val="en-GB"/>
              </w:rPr>
            </w:pPr>
            <w:r w:rsidRPr="006D3A21">
              <w:rPr>
                <w:rFonts w:hint="eastAsia"/>
                <w:color w:val="000000" w:themeColor="text1"/>
                <w:lang w:val="en-GB"/>
              </w:rPr>
              <w:t>U16</w:t>
            </w:r>
          </w:p>
        </w:tc>
        <w:tc>
          <w:tcPr>
            <w:tcW w:w="3420" w:type="dxa"/>
          </w:tcPr>
          <w:p w14:paraId="426159A7" w14:textId="77777777" w:rsidR="009571A0" w:rsidRPr="006D3A21" w:rsidRDefault="009571A0" w:rsidP="005A43A4">
            <w:pPr>
              <w:rPr>
                <w:color w:val="000000" w:themeColor="text1"/>
                <w:lang w:val="en-GB"/>
              </w:rPr>
            </w:pPr>
            <w:r w:rsidRPr="006D3A21">
              <w:rPr>
                <w:rFonts w:hint="eastAsia"/>
                <w:color w:val="000000" w:themeColor="text1"/>
                <w:lang w:val="en-GB"/>
              </w:rPr>
              <w:t>无线帧号</w:t>
            </w:r>
          </w:p>
        </w:tc>
      </w:tr>
      <w:tr w:rsidR="009571A0" w:rsidRPr="006D3A21" w14:paraId="17D827F6" w14:textId="77777777" w:rsidTr="005A43A4">
        <w:tc>
          <w:tcPr>
            <w:tcW w:w="2093" w:type="dxa"/>
          </w:tcPr>
          <w:p w14:paraId="7C32434A" w14:textId="77777777" w:rsidR="009571A0" w:rsidRPr="006D3A21" w:rsidRDefault="009571A0" w:rsidP="005A43A4">
            <w:pPr>
              <w:rPr>
                <w:color w:val="000000" w:themeColor="text1"/>
                <w:lang w:val="en-GB"/>
              </w:rPr>
            </w:pPr>
            <w:r w:rsidRPr="006D3A21">
              <w:rPr>
                <w:color w:val="000000" w:themeColor="text1"/>
                <w:lang w:val="en-GB"/>
              </w:rPr>
              <w:t>S</w:t>
            </w:r>
            <w:r w:rsidRPr="006D3A21">
              <w:rPr>
                <w:rFonts w:hint="eastAsia"/>
                <w:color w:val="000000" w:themeColor="text1"/>
                <w:lang w:val="en-GB"/>
              </w:rPr>
              <w:t>ubFrameNumber</w:t>
            </w:r>
          </w:p>
        </w:tc>
        <w:tc>
          <w:tcPr>
            <w:tcW w:w="1255" w:type="dxa"/>
          </w:tcPr>
          <w:p w14:paraId="2F4C74FB" w14:textId="77777777" w:rsidR="009571A0" w:rsidRPr="006D3A21" w:rsidRDefault="009571A0" w:rsidP="005A43A4">
            <w:pPr>
              <w:rPr>
                <w:color w:val="000000" w:themeColor="text1"/>
                <w:lang w:val="en-GB"/>
              </w:rPr>
            </w:pPr>
            <w:r w:rsidRPr="006D3A21">
              <w:rPr>
                <w:rFonts w:hint="eastAsia"/>
                <w:color w:val="000000" w:themeColor="text1"/>
                <w:lang w:val="en-GB"/>
              </w:rPr>
              <w:t>U8</w:t>
            </w:r>
          </w:p>
        </w:tc>
        <w:tc>
          <w:tcPr>
            <w:tcW w:w="3420" w:type="dxa"/>
          </w:tcPr>
          <w:p w14:paraId="233087D8" w14:textId="77777777" w:rsidR="009571A0" w:rsidRPr="006D3A21" w:rsidRDefault="009571A0" w:rsidP="005A43A4">
            <w:pPr>
              <w:rPr>
                <w:color w:val="000000" w:themeColor="text1"/>
                <w:lang w:val="en-GB"/>
              </w:rPr>
            </w:pPr>
            <w:r w:rsidRPr="006D3A21">
              <w:rPr>
                <w:rFonts w:hint="eastAsia"/>
                <w:color w:val="000000" w:themeColor="text1"/>
                <w:lang w:val="en-GB"/>
              </w:rPr>
              <w:t>无线子帧号</w:t>
            </w:r>
          </w:p>
        </w:tc>
      </w:tr>
      <w:tr w:rsidR="009571A0" w:rsidRPr="006D3A21" w14:paraId="56E4E44A" w14:textId="77777777" w:rsidTr="005A43A4">
        <w:tc>
          <w:tcPr>
            <w:tcW w:w="2093" w:type="dxa"/>
          </w:tcPr>
          <w:p w14:paraId="5A81CE93" w14:textId="77777777" w:rsidR="009571A0" w:rsidRPr="006D3A21" w:rsidRDefault="009571A0" w:rsidP="005A43A4">
            <w:pPr>
              <w:rPr>
                <w:color w:val="000000" w:themeColor="text1"/>
                <w:lang w:val="en-GB"/>
              </w:rPr>
            </w:pPr>
            <w:r w:rsidRPr="006D3A21">
              <w:rPr>
                <w:rFonts w:hint="eastAsia"/>
                <w:color w:val="000000" w:themeColor="text1"/>
                <w:lang w:val="en-GB"/>
              </w:rPr>
              <w:t>Direction</w:t>
            </w:r>
          </w:p>
        </w:tc>
        <w:tc>
          <w:tcPr>
            <w:tcW w:w="1255" w:type="dxa"/>
          </w:tcPr>
          <w:p w14:paraId="40DEBECF" w14:textId="77777777" w:rsidR="009571A0" w:rsidRPr="006D3A21" w:rsidRDefault="009571A0" w:rsidP="005A43A4">
            <w:pPr>
              <w:rPr>
                <w:color w:val="000000" w:themeColor="text1"/>
                <w:lang w:val="en-GB"/>
              </w:rPr>
            </w:pPr>
            <w:r w:rsidRPr="006D3A21">
              <w:rPr>
                <w:rFonts w:hint="eastAsia"/>
                <w:color w:val="000000" w:themeColor="text1"/>
                <w:lang w:val="en-GB"/>
              </w:rPr>
              <w:t>U8</w:t>
            </w:r>
          </w:p>
        </w:tc>
        <w:tc>
          <w:tcPr>
            <w:tcW w:w="3420" w:type="dxa"/>
          </w:tcPr>
          <w:p w14:paraId="3C4AEA22" w14:textId="77777777" w:rsidR="009571A0" w:rsidRPr="006D3A21" w:rsidRDefault="009571A0" w:rsidP="005A43A4">
            <w:pPr>
              <w:rPr>
                <w:color w:val="000000" w:themeColor="text1"/>
                <w:lang w:val="en-GB"/>
              </w:rPr>
            </w:pPr>
            <w:r w:rsidRPr="006D3A21">
              <w:rPr>
                <w:rFonts w:hint="eastAsia"/>
                <w:color w:val="000000" w:themeColor="text1"/>
                <w:lang w:val="en-GB"/>
              </w:rPr>
              <w:t>0</w:t>
            </w:r>
            <w:r w:rsidRPr="006D3A21">
              <w:rPr>
                <w:rFonts w:hint="eastAsia"/>
                <w:color w:val="000000" w:themeColor="text1"/>
              </w:rPr>
              <w:t>:</w:t>
            </w:r>
            <w:r w:rsidRPr="006D3A21">
              <w:rPr>
                <w:color w:val="000000" w:themeColor="text1"/>
                <w:lang w:val="en-GB"/>
              </w:rPr>
              <w:t>UPLINK</w:t>
            </w:r>
            <w:r w:rsidRPr="006D3A21">
              <w:rPr>
                <w:color w:val="000000" w:themeColor="text1"/>
                <w:lang w:val="en-GB"/>
              </w:rPr>
              <w:br/>
              <w:t>U</w:t>
            </w:r>
            <w:r w:rsidRPr="006D3A21">
              <w:rPr>
                <w:rFonts w:hint="eastAsia"/>
                <w:color w:val="000000" w:themeColor="text1"/>
                <w:lang w:val="en-GB"/>
              </w:rPr>
              <w:t>plink</w:t>
            </w:r>
          </w:p>
          <w:p w14:paraId="2104F983" w14:textId="77777777" w:rsidR="009571A0" w:rsidRPr="006D3A21" w:rsidRDefault="009571A0" w:rsidP="005A43A4">
            <w:pPr>
              <w:rPr>
                <w:color w:val="000000" w:themeColor="text1"/>
                <w:lang w:val="en-GB"/>
              </w:rPr>
            </w:pPr>
            <w:r w:rsidRPr="006D3A21">
              <w:rPr>
                <w:rFonts w:hint="eastAsia"/>
                <w:color w:val="000000" w:themeColor="text1"/>
                <w:lang w:val="en-GB"/>
              </w:rPr>
              <w:t>1:</w:t>
            </w:r>
            <w:r w:rsidRPr="006D3A21">
              <w:rPr>
                <w:color w:val="000000" w:themeColor="text1"/>
                <w:lang w:val="en-GB"/>
              </w:rPr>
              <w:t>DOWNLINK</w:t>
            </w:r>
            <w:r w:rsidRPr="006D3A21">
              <w:rPr>
                <w:rFonts w:hint="eastAsia"/>
                <w:color w:val="000000" w:themeColor="text1"/>
                <w:lang w:val="en-GB"/>
              </w:rPr>
              <w:br/>
            </w:r>
            <w:r w:rsidRPr="006D3A21">
              <w:rPr>
                <w:color w:val="000000" w:themeColor="text1"/>
                <w:lang w:val="en-GB"/>
              </w:rPr>
              <w:t>D</w:t>
            </w:r>
            <w:r w:rsidRPr="006D3A21">
              <w:rPr>
                <w:rFonts w:hint="eastAsia"/>
                <w:color w:val="000000" w:themeColor="text1"/>
                <w:lang w:val="en-GB"/>
              </w:rPr>
              <w:t>ownlink</w:t>
            </w:r>
          </w:p>
        </w:tc>
      </w:tr>
      <w:tr w:rsidR="009571A0" w:rsidRPr="006D3A21" w14:paraId="10F090BA" w14:textId="77777777" w:rsidTr="005A43A4">
        <w:tc>
          <w:tcPr>
            <w:tcW w:w="2093" w:type="dxa"/>
          </w:tcPr>
          <w:p w14:paraId="2616D296" w14:textId="77777777" w:rsidR="009571A0" w:rsidRPr="006D3A21" w:rsidRDefault="000A40F3" w:rsidP="005A43A4">
            <w:pPr>
              <w:rPr>
                <w:color w:val="000000" w:themeColor="text1"/>
                <w:lang w:val="en-GB"/>
              </w:rPr>
            </w:pPr>
            <w:r>
              <w:rPr>
                <w:rFonts w:hint="eastAsia"/>
                <w:color w:val="000000" w:themeColor="text1"/>
                <w:lang w:val="en-GB"/>
              </w:rPr>
              <w:t>CFINum</w:t>
            </w:r>
          </w:p>
        </w:tc>
        <w:tc>
          <w:tcPr>
            <w:tcW w:w="1255" w:type="dxa"/>
          </w:tcPr>
          <w:p w14:paraId="549986F4" w14:textId="77777777" w:rsidR="009571A0" w:rsidRPr="006D3A21" w:rsidRDefault="000A40F3" w:rsidP="005A43A4">
            <w:pPr>
              <w:rPr>
                <w:color w:val="000000" w:themeColor="text1"/>
                <w:lang w:val="en-GB"/>
              </w:rPr>
            </w:pPr>
            <w:r>
              <w:rPr>
                <w:rFonts w:hint="eastAsia"/>
                <w:color w:val="000000" w:themeColor="text1"/>
                <w:lang w:val="en-GB"/>
              </w:rPr>
              <w:t>U8</w:t>
            </w:r>
          </w:p>
        </w:tc>
        <w:tc>
          <w:tcPr>
            <w:tcW w:w="3420" w:type="dxa"/>
          </w:tcPr>
          <w:p w14:paraId="20DB1CE7" w14:textId="77777777" w:rsidR="009571A0" w:rsidRPr="006D3A21" w:rsidRDefault="000A40F3" w:rsidP="005A43A4">
            <w:pPr>
              <w:rPr>
                <w:color w:val="000000" w:themeColor="text1"/>
                <w:lang w:val="en-GB"/>
              </w:rPr>
            </w:pPr>
            <w:r>
              <w:rPr>
                <w:rFonts w:hint="eastAsia"/>
                <w:color w:val="000000" w:themeColor="text1"/>
                <w:lang w:val="en-GB"/>
              </w:rPr>
              <w:t>如果是下行的话，表示</w:t>
            </w:r>
            <w:r>
              <w:rPr>
                <w:rFonts w:hint="eastAsia"/>
                <w:color w:val="000000" w:themeColor="text1"/>
                <w:lang w:val="en-GB"/>
              </w:rPr>
              <w:t>CFI</w:t>
            </w:r>
            <w:r>
              <w:rPr>
                <w:rFonts w:hint="eastAsia"/>
                <w:color w:val="000000" w:themeColor="text1"/>
                <w:lang w:val="en-GB"/>
              </w:rPr>
              <w:t>个数，</w:t>
            </w:r>
            <w:r>
              <w:rPr>
                <w:rFonts w:hint="eastAsia"/>
                <w:color w:val="000000" w:themeColor="text1"/>
                <w:lang w:val="en-GB"/>
              </w:rPr>
              <w:lastRenderedPageBreak/>
              <w:t>取值</w:t>
            </w:r>
            <w:r>
              <w:rPr>
                <w:rFonts w:hint="eastAsia"/>
                <w:color w:val="000000" w:themeColor="text1"/>
                <w:lang w:val="en-GB"/>
              </w:rPr>
              <w:t>1,2,3</w:t>
            </w:r>
          </w:p>
        </w:tc>
      </w:tr>
      <w:tr w:rsidR="009571A0" w:rsidRPr="006D3A21" w14:paraId="3C5A3E3A" w14:textId="77777777" w:rsidTr="005A43A4">
        <w:tc>
          <w:tcPr>
            <w:tcW w:w="2093" w:type="dxa"/>
          </w:tcPr>
          <w:p w14:paraId="77ECFBFE" w14:textId="77777777" w:rsidR="009571A0" w:rsidRDefault="009571A0" w:rsidP="005A43A4">
            <w:pPr>
              <w:rPr>
                <w:color w:val="000000" w:themeColor="text1"/>
                <w:lang w:val="en-GB"/>
              </w:rPr>
            </w:pPr>
            <w:r>
              <w:rPr>
                <w:rFonts w:hint="eastAsia"/>
                <w:color w:val="000000" w:themeColor="text1"/>
                <w:lang w:val="en-GB"/>
              </w:rPr>
              <w:lastRenderedPageBreak/>
              <w:t>UeNum</w:t>
            </w:r>
          </w:p>
        </w:tc>
        <w:tc>
          <w:tcPr>
            <w:tcW w:w="1255" w:type="dxa"/>
          </w:tcPr>
          <w:p w14:paraId="598C49F7" w14:textId="77777777" w:rsidR="009571A0" w:rsidRPr="006D3A21" w:rsidRDefault="009571A0" w:rsidP="005A43A4">
            <w:pPr>
              <w:rPr>
                <w:color w:val="000000" w:themeColor="text1"/>
                <w:lang w:val="en-GB"/>
              </w:rPr>
            </w:pPr>
            <w:r>
              <w:rPr>
                <w:rFonts w:hint="eastAsia"/>
                <w:color w:val="000000" w:themeColor="text1"/>
                <w:lang w:val="en-GB"/>
              </w:rPr>
              <w:t>U8</w:t>
            </w:r>
          </w:p>
        </w:tc>
        <w:tc>
          <w:tcPr>
            <w:tcW w:w="3420" w:type="dxa"/>
          </w:tcPr>
          <w:p w14:paraId="75FE6AF5" w14:textId="77777777" w:rsidR="009571A0" w:rsidRPr="006D3A21" w:rsidRDefault="009571A0" w:rsidP="00BA6231">
            <w:pPr>
              <w:rPr>
                <w:color w:val="000000" w:themeColor="text1"/>
                <w:lang w:val="en-GB"/>
              </w:rPr>
            </w:pPr>
            <w:r>
              <w:rPr>
                <w:rFonts w:hint="eastAsia"/>
                <w:color w:val="000000" w:themeColor="text1"/>
                <w:lang w:val="en-GB"/>
              </w:rPr>
              <w:t>监听的用户个数</w:t>
            </w:r>
          </w:p>
        </w:tc>
      </w:tr>
      <w:tr w:rsidR="001E7375" w:rsidRPr="006D3A21" w14:paraId="2ED813D7" w14:textId="77777777" w:rsidTr="005A43A4">
        <w:tc>
          <w:tcPr>
            <w:tcW w:w="2093" w:type="dxa"/>
          </w:tcPr>
          <w:p w14:paraId="6D120F69" w14:textId="77777777" w:rsidR="001E7375" w:rsidRDefault="001E7375" w:rsidP="005A43A4">
            <w:pPr>
              <w:rPr>
                <w:color w:val="000000" w:themeColor="text1"/>
                <w:lang w:val="en-GB"/>
              </w:rPr>
            </w:pPr>
            <w:r>
              <w:rPr>
                <w:color w:val="000000" w:themeColor="text1"/>
                <w:lang w:val="en-GB"/>
              </w:rPr>
              <w:t>P</w:t>
            </w:r>
            <w:r>
              <w:rPr>
                <w:rFonts w:hint="eastAsia"/>
                <w:color w:val="000000" w:themeColor="text1"/>
                <w:lang w:val="en-GB"/>
              </w:rPr>
              <w:t>adding[2]</w:t>
            </w:r>
          </w:p>
        </w:tc>
        <w:tc>
          <w:tcPr>
            <w:tcW w:w="1255" w:type="dxa"/>
          </w:tcPr>
          <w:p w14:paraId="68E60EE7" w14:textId="77777777" w:rsidR="001E7375" w:rsidRDefault="001E7375" w:rsidP="005A43A4">
            <w:pPr>
              <w:rPr>
                <w:color w:val="000000" w:themeColor="text1"/>
                <w:lang w:val="en-GB"/>
              </w:rPr>
            </w:pPr>
            <w:r>
              <w:rPr>
                <w:rFonts w:hint="eastAsia"/>
                <w:color w:val="000000" w:themeColor="text1"/>
                <w:lang w:val="en-GB"/>
              </w:rPr>
              <w:t>U8</w:t>
            </w:r>
          </w:p>
        </w:tc>
        <w:tc>
          <w:tcPr>
            <w:tcW w:w="3420" w:type="dxa"/>
          </w:tcPr>
          <w:p w14:paraId="5CD69327" w14:textId="77777777" w:rsidR="001E7375" w:rsidRDefault="001E7375" w:rsidP="00BA6231">
            <w:pPr>
              <w:rPr>
                <w:color w:val="000000" w:themeColor="text1"/>
                <w:lang w:val="en-GB"/>
              </w:rPr>
            </w:pPr>
            <w:r>
              <w:rPr>
                <w:rFonts w:hint="eastAsia"/>
                <w:color w:val="000000" w:themeColor="text1"/>
                <w:lang w:val="en-GB"/>
              </w:rPr>
              <w:t>对齐填充</w:t>
            </w:r>
          </w:p>
        </w:tc>
      </w:tr>
      <w:tr w:rsidR="00E30AB2" w:rsidRPr="006D3A21" w14:paraId="6B948B4F" w14:textId="77777777" w:rsidTr="005A43A4">
        <w:tc>
          <w:tcPr>
            <w:tcW w:w="2093" w:type="dxa"/>
          </w:tcPr>
          <w:p w14:paraId="327DDC53" w14:textId="77777777" w:rsidR="00E30AB2" w:rsidRDefault="00E30AB2" w:rsidP="005A43A4">
            <w:pPr>
              <w:rPr>
                <w:color w:val="000000" w:themeColor="text1"/>
                <w:lang w:val="en-GB"/>
              </w:rPr>
            </w:pPr>
            <w:r>
              <w:rPr>
                <w:rFonts w:hint="eastAsia"/>
                <w:color w:val="000000" w:themeColor="text1"/>
                <w:lang w:val="en-GB"/>
              </w:rPr>
              <w:t>UeMeaStru[UeNum]</w:t>
            </w:r>
          </w:p>
        </w:tc>
        <w:tc>
          <w:tcPr>
            <w:tcW w:w="1255" w:type="dxa"/>
          </w:tcPr>
          <w:p w14:paraId="217A1EFE" w14:textId="77777777" w:rsidR="00E30AB2" w:rsidRDefault="00E30AB2" w:rsidP="005A43A4">
            <w:pPr>
              <w:rPr>
                <w:color w:val="000000" w:themeColor="text1"/>
                <w:lang w:val="en-GB"/>
              </w:rPr>
            </w:pPr>
            <w:r>
              <w:rPr>
                <w:rFonts w:hint="eastAsia"/>
                <w:color w:val="000000" w:themeColor="text1"/>
                <w:lang w:val="en-GB"/>
              </w:rPr>
              <w:t>数据结构</w:t>
            </w:r>
          </w:p>
        </w:tc>
        <w:tc>
          <w:tcPr>
            <w:tcW w:w="3420" w:type="dxa"/>
          </w:tcPr>
          <w:p w14:paraId="6503AAA5" w14:textId="77777777" w:rsidR="00E30AB2" w:rsidRDefault="00E30AB2" w:rsidP="00E30AB2">
            <w:pPr>
              <w:rPr>
                <w:color w:val="000000" w:themeColor="text1"/>
                <w:lang w:val="en-GB"/>
              </w:rPr>
            </w:pPr>
            <w:r>
              <w:rPr>
                <w:rFonts w:hint="eastAsia"/>
                <w:color w:val="000000" w:themeColor="text1"/>
                <w:lang w:val="en-GB"/>
              </w:rPr>
              <w:t>如果是上行用户，用</w:t>
            </w:r>
            <w:r w:rsidR="00DA48CC">
              <w:rPr>
                <w:rFonts w:hint="eastAsia"/>
                <w:color w:val="000000" w:themeColor="text1"/>
                <w:lang w:val="en-GB"/>
              </w:rPr>
              <w:t>UlUe</w:t>
            </w:r>
            <w:r>
              <w:rPr>
                <w:rFonts w:hint="eastAsia"/>
                <w:color w:val="000000" w:themeColor="text1"/>
                <w:lang w:val="en-GB"/>
              </w:rPr>
              <w:t>MeaStruc</w:t>
            </w:r>
          </w:p>
          <w:p w14:paraId="58B67ADE" w14:textId="77777777" w:rsidR="00DA48CC" w:rsidRDefault="00DA48CC" w:rsidP="00E30AB2">
            <w:pPr>
              <w:rPr>
                <w:color w:val="000000" w:themeColor="text1"/>
                <w:lang w:val="en-GB"/>
              </w:rPr>
            </w:pPr>
            <w:r>
              <w:rPr>
                <w:rFonts w:hint="eastAsia"/>
                <w:color w:val="000000" w:themeColor="text1"/>
                <w:lang w:val="en-GB"/>
              </w:rPr>
              <w:t>如果是下行用户，用</w:t>
            </w:r>
            <w:r>
              <w:rPr>
                <w:rFonts w:hint="eastAsia"/>
                <w:color w:val="000000" w:themeColor="text1"/>
                <w:lang w:val="en-GB"/>
              </w:rPr>
              <w:t>DlUeMeasStrc</w:t>
            </w:r>
          </w:p>
        </w:tc>
      </w:tr>
    </w:tbl>
    <w:p w14:paraId="3CB14EC9" w14:textId="77777777" w:rsidR="005B31E1" w:rsidRDefault="008F0797">
      <w:pPr>
        <w:pStyle w:val="41"/>
      </w:pPr>
      <w:bookmarkStart w:id="225" w:name="_Toc375126674"/>
      <w:r>
        <w:rPr>
          <w:rFonts w:hint="eastAsia"/>
        </w:rPr>
        <w:t>DL_UE_MEAS_STRU</w:t>
      </w: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255"/>
        <w:gridCol w:w="3420"/>
      </w:tblGrid>
      <w:tr w:rsidR="00351587" w:rsidRPr="006D3A21" w14:paraId="696134F9" w14:textId="77777777" w:rsidTr="00E83E1A">
        <w:tc>
          <w:tcPr>
            <w:tcW w:w="2093" w:type="dxa"/>
          </w:tcPr>
          <w:p w14:paraId="79283CDF" w14:textId="77777777" w:rsidR="00351587" w:rsidRPr="006D3A21" w:rsidRDefault="00351587" w:rsidP="00E83E1A">
            <w:pPr>
              <w:rPr>
                <w:b/>
                <w:color w:val="000000" w:themeColor="text1"/>
                <w:lang w:val="en-GB"/>
              </w:rPr>
            </w:pPr>
            <w:r w:rsidRPr="006D3A21">
              <w:rPr>
                <w:rFonts w:hint="eastAsia"/>
                <w:b/>
                <w:color w:val="000000" w:themeColor="text1"/>
                <w:lang w:val="en-GB"/>
              </w:rPr>
              <w:t>Parameter</w:t>
            </w:r>
          </w:p>
        </w:tc>
        <w:tc>
          <w:tcPr>
            <w:tcW w:w="1255" w:type="dxa"/>
          </w:tcPr>
          <w:p w14:paraId="17B43EA2" w14:textId="77777777" w:rsidR="00351587" w:rsidRPr="006D3A21" w:rsidRDefault="00351587" w:rsidP="00E83E1A">
            <w:pPr>
              <w:rPr>
                <w:b/>
                <w:color w:val="000000" w:themeColor="text1"/>
                <w:lang w:val="en-GB"/>
              </w:rPr>
            </w:pPr>
            <w:r>
              <w:rPr>
                <w:b/>
                <w:color w:val="000000" w:themeColor="text1"/>
                <w:lang w:val="en-GB"/>
              </w:rPr>
              <w:t>T</w:t>
            </w:r>
            <w:r>
              <w:rPr>
                <w:rFonts w:hint="eastAsia"/>
                <w:b/>
                <w:color w:val="000000" w:themeColor="text1"/>
                <w:lang w:val="en-GB"/>
              </w:rPr>
              <w:t>ype</w:t>
            </w:r>
          </w:p>
        </w:tc>
        <w:tc>
          <w:tcPr>
            <w:tcW w:w="3420" w:type="dxa"/>
          </w:tcPr>
          <w:p w14:paraId="78D39DFF" w14:textId="77777777" w:rsidR="00351587" w:rsidRPr="006D3A21" w:rsidRDefault="00351587" w:rsidP="00E83E1A">
            <w:pPr>
              <w:rPr>
                <w:b/>
                <w:color w:val="000000" w:themeColor="text1"/>
                <w:lang w:val="en-GB"/>
              </w:rPr>
            </w:pPr>
            <w:r w:rsidRPr="006D3A21">
              <w:rPr>
                <w:rFonts w:hint="eastAsia"/>
                <w:b/>
                <w:color w:val="000000" w:themeColor="text1"/>
                <w:lang w:val="en-GB"/>
              </w:rPr>
              <w:t>Description</w:t>
            </w:r>
          </w:p>
        </w:tc>
      </w:tr>
      <w:tr w:rsidR="00351587" w:rsidRPr="006D3A21" w14:paraId="4DF60B8D" w14:textId="77777777" w:rsidTr="00E83E1A">
        <w:tc>
          <w:tcPr>
            <w:tcW w:w="2093" w:type="dxa"/>
          </w:tcPr>
          <w:p w14:paraId="513A1FAE" w14:textId="77777777" w:rsidR="00351587" w:rsidRPr="006D3A21" w:rsidRDefault="00351587" w:rsidP="00E83E1A">
            <w:pPr>
              <w:rPr>
                <w:color w:val="000000" w:themeColor="text1"/>
                <w:lang w:val="en-GB"/>
              </w:rPr>
            </w:pPr>
            <w:r>
              <w:rPr>
                <w:rFonts w:hint="eastAsia"/>
                <w:color w:val="000000" w:themeColor="text1"/>
                <w:kern w:val="0"/>
                <w:sz w:val="18"/>
                <w:szCs w:val="18"/>
              </w:rPr>
              <w:t>RNTIType</w:t>
            </w:r>
          </w:p>
        </w:tc>
        <w:tc>
          <w:tcPr>
            <w:tcW w:w="1255" w:type="dxa"/>
          </w:tcPr>
          <w:p w14:paraId="3DDE2D47" w14:textId="77777777" w:rsidR="00351587" w:rsidRPr="006D3A21" w:rsidRDefault="00351587" w:rsidP="00E83E1A">
            <w:pPr>
              <w:rPr>
                <w:color w:val="000000" w:themeColor="text1"/>
                <w:lang w:val="en-GB"/>
              </w:rPr>
            </w:pPr>
            <w:r>
              <w:rPr>
                <w:rFonts w:ascii="宋体" w:cs="宋体" w:hint="eastAsia"/>
                <w:color w:val="000000" w:themeColor="text1"/>
                <w:kern w:val="0"/>
                <w:sz w:val="18"/>
                <w:szCs w:val="18"/>
              </w:rPr>
              <w:t>U8</w:t>
            </w:r>
          </w:p>
        </w:tc>
        <w:tc>
          <w:tcPr>
            <w:tcW w:w="3420" w:type="dxa"/>
          </w:tcPr>
          <w:p w14:paraId="0F7BD92F" w14:textId="77777777" w:rsidR="00351587" w:rsidRDefault="00351587" w:rsidP="00E83E1A">
            <w:pPr>
              <w:rPr>
                <w:color w:val="000000" w:themeColor="text1"/>
                <w:lang w:val="en-GB"/>
              </w:rPr>
            </w:pPr>
            <w:r>
              <w:rPr>
                <w:rFonts w:hint="eastAsia"/>
                <w:color w:val="000000" w:themeColor="text1"/>
                <w:lang w:val="en-GB"/>
              </w:rPr>
              <w:t xml:space="preserve"> </w:t>
            </w:r>
            <w:r>
              <w:rPr>
                <w:rFonts w:hint="eastAsia"/>
                <w:color w:val="000000" w:themeColor="text1"/>
                <w:lang w:val="en-GB"/>
              </w:rPr>
              <w:t>跟踪用户需要确定的信息类型</w:t>
            </w:r>
          </w:p>
          <w:p w14:paraId="1D479221" w14:textId="77777777" w:rsidR="00C01C81" w:rsidRPr="00015DA9" w:rsidRDefault="00C01C81" w:rsidP="00C01C81">
            <w:pPr>
              <w:pStyle w:val="cl-cellBodyLeft"/>
              <w:jc w:val="both"/>
              <w:rPr>
                <w:rFonts w:cs="Helvetica"/>
                <w:sz w:val="20"/>
                <w:szCs w:val="20"/>
                <w:lang w:eastAsia="zh-CN"/>
              </w:rPr>
            </w:pPr>
            <w:r w:rsidRPr="00015DA9">
              <w:rPr>
                <w:rFonts w:cs="Helvetica" w:hint="eastAsia"/>
                <w:sz w:val="20"/>
                <w:szCs w:val="20"/>
                <w:lang w:eastAsia="zh-CN"/>
              </w:rPr>
              <w:t>RNTI</w:t>
            </w:r>
            <w:r w:rsidRPr="00015DA9">
              <w:rPr>
                <w:rFonts w:cs="Helvetica" w:hint="eastAsia"/>
                <w:sz w:val="20"/>
                <w:szCs w:val="20"/>
                <w:lang w:eastAsia="zh-CN"/>
              </w:rPr>
              <w:t>类型：</w:t>
            </w:r>
          </w:p>
          <w:p w14:paraId="5DBDBC5A" w14:textId="77777777" w:rsidR="00C01C81" w:rsidRPr="00015DA9" w:rsidRDefault="00C01C81" w:rsidP="00C01C81">
            <w:pPr>
              <w:pStyle w:val="cl-cellBodyLeft"/>
              <w:jc w:val="both"/>
              <w:rPr>
                <w:rFonts w:cs="Helvetica"/>
                <w:sz w:val="20"/>
                <w:szCs w:val="20"/>
                <w:lang w:eastAsia="zh-CN"/>
              </w:rPr>
            </w:pPr>
            <w:r w:rsidRPr="00015DA9">
              <w:rPr>
                <w:rFonts w:cs="Helvetica" w:hint="eastAsia"/>
                <w:sz w:val="20"/>
                <w:szCs w:val="20"/>
                <w:lang w:eastAsia="zh-CN"/>
              </w:rPr>
              <w:t xml:space="preserve">{ SI_RNTI, </w:t>
            </w:r>
          </w:p>
          <w:p w14:paraId="52EFA3A8" w14:textId="77777777" w:rsidR="00C01C81" w:rsidRPr="00015DA9" w:rsidRDefault="00C01C81" w:rsidP="00C01C81">
            <w:pPr>
              <w:pStyle w:val="cl-cellBodyLeft"/>
              <w:ind w:firstLineChars="50" w:firstLine="100"/>
              <w:jc w:val="both"/>
              <w:rPr>
                <w:rFonts w:cs="Helvetica"/>
                <w:sz w:val="20"/>
                <w:szCs w:val="20"/>
                <w:lang w:eastAsia="zh-CN"/>
              </w:rPr>
            </w:pPr>
            <w:r w:rsidRPr="00015DA9">
              <w:rPr>
                <w:rFonts w:cs="Helvetica" w:hint="eastAsia"/>
                <w:sz w:val="20"/>
                <w:szCs w:val="20"/>
                <w:lang w:eastAsia="zh-CN"/>
              </w:rPr>
              <w:t xml:space="preserve">P_RNTI, </w:t>
            </w:r>
          </w:p>
          <w:p w14:paraId="4E665180" w14:textId="77777777" w:rsidR="00C01C81" w:rsidRPr="00015DA9" w:rsidRDefault="00C01C81" w:rsidP="00C01C81">
            <w:pPr>
              <w:pStyle w:val="cl-cellBodyLeft"/>
              <w:ind w:firstLineChars="50" w:firstLine="100"/>
              <w:jc w:val="both"/>
              <w:rPr>
                <w:rFonts w:cs="Helvetica"/>
                <w:sz w:val="20"/>
                <w:szCs w:val="20"/>
                <w:lang w:eastAsia="zh-CN"/>
              </w:rPr>
            </w:pPr>
            <w:r w:rsidRPr="00015DA9">
              <w:rPr>
                <w:rFonts w:cs="Helvetica" w:hint="eastAsia"/>
                <w:sz w:val="20"/>
                <w:szCs w:val="20"/>
                <w:lang w:eastAsia="zh-CN"/>
              </w:rPr>
              <w:t xml:space="preserve">RA_RNTI, </w:t>
            </w:r>
          </w:p>
          <w:p w14:paraId="465183CD" w14:textId="77777777" w:rsidR="00C01C81" w:rsidRPr="00015DA9" w:rsidRDefault="00C01C81" w:rsidP="00C01C81">
            <w:pPr>
              <w:pStyle w:val="cl-cellBodyLeft"/>
              <w:ind w:firstLineChars="50" w:firstLine="100"/>
              <w:jc w:val="both"/>
              <w:rPr>
                <w:rFonts w:cs="Helvetica"/>
                <w:sz w:val="20"/>
                <w:szCs w:val="20"/>
                <w:lang w:eastAsia="zh-CN"/>
              </w:rPr>
            </w:pPr>
            <w:r w:rsidRPr="00015DA9">
              <w:rPr>
                <w:rFonts w:cs="Helvetica" w:hint="eastAsia"/>
                <w:sz w:val="20"/>
                <w:szCs w:val="20"/>
                <w:lang w:eastAsia="zh-CN"/>
              </w:rPr>
              <w:t xml:space="preserve">C_RNTI, </w:t>
            </w:r>
          </w:p>
          <w:p w14:paraId="403A2351" w14:textId="77777777" w:rsidR="00C01C81" w:rsidRPr="00015DA9" w:rsidRDefault="00C01C81" w:rsidP="00C01C81">
            <w:pPr>
              <w:pStyle w:val="cl-cellBodyLeft"/>
              <w:ind w:firstLineChars="50" w:firstLine="100"/>
              <w:jc w:val="both"/>
              <w:rPr>
                <w:rFonts w:cs="Helvetica"/>
                <w:sz w:val="20"/>
                <w:szCs w:val="20"/>
                <w:lang w:eastAsia="zh-CN"/>
              </w:rPr>
            </w:pPr>
            <w:r w:rsidRPr="00015DA9">
              <w:rPr>
                <w:rFonts w:cs="Helvetica" w:hint="eastAsia"/>
                <w:sz w:val="20"/>
                <w:szCs w:val="20"/>
                <w:lang w:eastAsia="zh-CN"/>
              </w:rPr>
              <w:t xml:space="preserve">SPS_C_RNTI, </w:t>
            </w:r>
          </w:p>
          <w:p w14:paraId="1169BE15" w14:textId="77777777" w:rsidR="00C01C81" w:rsidRPr="00015DA9" w:rsidRDefault="00C01C81" w:rsidP="00C01C81">
            <w:pPr>
              <w:pStyle w:val="cl-cellBodyLeft"/>
              <w:ind w:firstLineChars="50" w:firstLine="100"/>
              <w:jc w:val="both"/>
              <w:rPr>
                <w:rFonts w:cs="Helvetica"/>
                <w:sz w:val="20"/>
                <w:szCs w:val="20"/>
                <w:lang w:eastAsia="zh-CN"/>
              </w:rPr>
            </w:pPr>
            <w:r w:rsidRPr="00015DA9">
              <w:rPr>
                <w:rFonts w:cs="Helvetica" w:hint="eastAsia"/>
                <w:sz w:val="20"/>
                <w:szCs w:val="20"/>
                <w:lang w:eastAsia="zh-CN"/>
              </w:rPr>
              <w:t>T_C_RNTI,</w:t>
            </w:r>
          </w:p>
          <w:p w14:paraId="20ADF56F" w14:textId="77777777" w:rsidR="00C01C81" w:rsidRPr="00015DA9" w:rsidRDefault="00C01C81" w:rsidP="00C01C81">
            <w:pPr>
              <w:pStyle w:val="cl-cellBodyLeft"/>
              <w:jc w:val="both"/>
              <w:rPr>
                <w:rFonts w:cs="Helvetica"/>
                <w:sz w:val="20"/>
                <w:szCs w:val="20"/>
                <w:lang w:eastAsia="zh-CN"/>
              </w:rPr>
            </w:pPr>
            <w:r w:rsidRPr="00015DA9">
              <w:rPr>
                <w:rFonts w:cs="Helvetica" w:hint="eastAsia"/>
                <w:sz w:val="20"/>
                <w:szCs w:val="20"/>
                <w:lang w:eastAsia="zh-CN"/>
              </w:rPr>
              <w:t xml:space="preserve"> </w:t>
            </w:r>
            <w:r w:rsidRPr="00015DA9">
              <w:rPr>
                <w:rFonts w:hint="eastAsia"/>
                <w:lang w:eastAsia="zh-CN"/>
              </w:rPr>
              <w:t>TPC_PUSCH_RNTI</w:t>
            </w:r>
            <w:r w:rsidRPr="00015DA9">
              <w:rPr>
                <w:rFonts w:cs="Helvetica" w:hint="eastAsia"/>
                <w:sz w:val="20"/>
                <w:szCs w:val="20"/>
                <w:lang w:eastAsia="zh-CN"/>
              </w:rPr>
              <w:t xml:space="preserve">  , </w:t>
            </w:r>
          </w:p>
          <w:p w14:paraId="4CAD79F1" w14:textId="77777777" w:rsidR="00C01C81" w:rsidRPr="00015DA9" w:rsidRDefault="00C01C81" w:rsidP="00C01C81">
            <w:pPr>
              <w:pStyle w:val="cl-cellBodyLeft"/>
              <w:jc w:val="both"/>
              <w:rPr>
                <w:rFonts w:cs="Helvetica"/>
                <w:sz w:val="20"/>
                <w:szCs w:val="20"/>
                <w:lang w:eastAsia="zh-CN"/>
              </w:rPr>
            </w:pPr>
            <w:r w:rsidRPr="00015DA9">
              <w:rPr>
                <w:rFonts w:hint="eastAsia"/>
                <w:lang w:eastAsia="zh-CN"/>
              </w:rPr>
              <w:t>TPC_PUCCH_RNTI</w:t>
            </w:r>
            <w:r w:rsidRPr="00015DA9">
              <w:rPr>
                <w:rFonts w:cs="Helvetica" w:hint="eastAsia"/>
                <w:sz w:val="20"/>
                <w:szCs w:val="20"/>
                <w:lang w:eastAsia="zh-CN"/>
              </w:rPr>
              <w:t xml:space="preserve"> }</w:t>
            </w:r>
          </w:p>
          <w:p w14:paraId="362BEB7E" w14:textId="77777777" w:rsidR="00351587" w:rsidRPr="006D3A21" w:rsidRDefault="00351587" w:rsidP="00E83E1A">
            <w:pPr>
              <w:rPr>
                <w:color w:val="000000" w:themeColor="text1"/>
                <w:lang w:val="en-GB"/>
              </w:rPr>
            </w:pPr>
          </w:p>
        </w:tc>
      </w:tr>
      <w:tr w:rsidR="003E349B" w:rsidRPr="006D3A21" w14:paraId="2D30F5B1" w14:textId="77777777" w:rsidTr="00E83E1A">
        <w:tc>
          <w:tcPr>
            <w:tcW w:w="2093" w:type="dxa"/>
          </w:tcPr>
          <w:p w14:paraId="732604B3" w14:textId="77777777" w:rsidR="003E349B" w:rsidRDefault="003E349B" w:rsidP="00E83E1A">
            <w:pPr>
              <w:rPr>
                <w:color w:val="000000" w:themeColor="text1"/>
                <w:kern w:val="0"/>
                <w:sz w:val="18"/>
                <w:szCs w:val="18"/>
              </w:rPr>
            </w:pPr>
            <w:r>
              <w:rPr>
                <w:rFonts w:hint="eastAsia"/>
                <w:color w:val="000000" w:themeColor="text1"/>
                <w:kern w:val="0"/>
                <w:sz w:val="18"/>
                <w:szCs w:val="18"/>
              </w:rPr>
              <w:t>MeasSelect</w:t>
            </w:r>
          </w:p>
        </w:tc>
        <w:tc>
          <w:tcPr>
            <w:tcW w:w="1255" w:type="dxa"/>
          </w:tcPr>
          <w:p w14:paraId="148F371F" w14:textId="77777777" w:rsidR="003E349B" w:rsidRDefault="003E349B" w:rsidP="00E83E1A">
            <w:pPr>
              <w:rPr>
                <w:rFonts w:ascii="宋体" w:cs="宋体"/>
                <w:color w:val="000000" w:themeColor="text1"/>
                <w:kern w:val="0"/>
                <w:sz w:val="18"/>
                <w:szCs w:val="18"/>
              </w:rPr>
            </w:pPr>
            <w:r>
              <w:rPr>
                <w:rFonts w:ascii="宋体" w:cs="宋体" w:hint="eastAsia"/>
                <w:color w:val="000000" w:themeColor="text1"/>
                <w:kern w:val="0"/>
                <w:sz w:val="18"/>
                <w:szCs w:val="18"/>
              </w:rPr>
              <w:t>U8</w:t>
            </w:r>
          </w:p>
        </w:tc>
        <w:tc>
          <w:tcPr>
            <w:tcW w:w="3420" w:type="dxa"/>
          </w:tcPr>
          <w:p w14:paraId="55426FE9" w14:textId="77777777" w:rsidR="003E349B" w:rsidRDefault="003E349B" w:rsidP="003E349B">
            <w:pPr>
              <w:rPr>
                <w:color w:val="000000" w:themeColor="text1"/>
                <w:highlight w:val="yellow"/>
                <w:lang w:val="en-GB"/>
              </w:rPr>
            </w:pPr>
            <w:r>
              <w:rPr>
                <w:rFonts w:hint="eastAsia"/>
                <w:color w:val="000000" w:themeColor="text1"/>
                <w:highlight w:val="yellow"/>
                <w:lang w:val="en-GB"/>
              </w:rPr>
              <w:t>使用</w:t>
            </w:r>
            <w:r>
              <w:rPr>
                <w:rFonts w:hint="eastAsia"/>
                <w:color w:val="000000" w:themeColor="text1"/>
                <w:highlight w:val="yellow"/>
                <w:lang w:val="en-GB"/>
              </w:rPr>
              <w:t>bitmap</w:t>
            </w:r>
            <w:r>
              <w:rPr>
                <w:rFonts w:hint="eastAsia"/>
                <w:color w:val="000000" w:themeColor="text1"/>
                <w:highlight w:val="yellow"/>
                <w:lang w:val="en-GB"/>
              </w:rPr>
              <w:t>表示，</w:t>
            </w:r>
          </w:p>
          <w:p w14:paraId="70CC1AB4" w14:textId="77777777" w:rsidR="003E349B" w:rsidRDefault="003E349B" w:rsidP="003E349B">
            <w:pPr>
              <w:rPr>
                <w:color w:val="1F497D"/>
              </w:rPr>
            </w:pPr>
            <w:r w:rsidRPr="00103E36">
              <w:rPr>
                <w:rFonts w:hint="eastAsia"/>
                <w:color w:val="000000" w:themeColor="text1"/>
                <w:highlight w:val="yellow"/>
                <w:lang w:val="en-GB"/>
              </w:rPr>
              <w:t>Bit0-----</w:t>
            </w:r>
            <w:r w:rsidRPr="009453C5">
              <w:rPr>
                <w:color w:val="1F497D"/>
              </w:rPr>
              <w:t xml:space="preserve"> RSRP/RSRQ/RSSI</w:t>
            </w:r>
          </w:p>
          <w:p w14:paraId="61295C28" w14:textId="77777777" w:rsidR="003E349B" w:rsidRDefault="003E349B" w:rsidP="003E349B">
            <w:pPr>
              <w:rPr>
                <w:color w:val="1F497D"/>
              </w:rPr>
            </w:pPr>
            <w:r>
              <w:rPr>
                <w:rFonts w:hint="eastAsia"/>
                <w:color w:val="1F497D"/>
              </w:rPr>
              <w:t>Bit1-----SINR</w:t>
            </w:r>
          </w:p>
          <w:p w14:paraId="0AC1529C" w14:textId="77777777" w:rsidR="003E349B" w:rsidRDefault="003E349B" w:rsidP="003E349B">
            <w:pPr>
              <w:rPr>
                <w:color w:val="1F497D"/>
              </w:rPr>
            </w:pPr>
            <w:r>
              <w:rPr>
                <w:rFonts w:hint="eastAsia"/>
                <w:color w:val="1F497D"/>
              </w:rPr>
              <w:t>Bit2-----H</w:t>
            </w:r>
          </w:p>
          <w:p w14:paraId="358AE99D" w14:textId="77777777" w:rsidR="003E349B" w:rsidRPr="003E349B" w:rsidRDefault="003E349B" w:rsidP="00E83E1A">
            <w:pPr>
              <w:rPr>
                <w:color w:val="1F497D"/>
              </w:rPr>
            </w:pPr>
            <w:r>
              <w:rPr>
                <w:rFonts w:hint="eastAsia"/>
                <w:color w:val="1F497D"/>
              </w:rPr>
              <w:t>Bit3-----Poweroffset</w:t>
            </w:r>
          </w:p>
        </w:tc>
      </w:tr>
      <w:tr w:rsidR="00911148" w:rsidRPr="006D3A21" w14:paraId="530182DE" w14:textId="77777777" w:rsidTr="00E83E1A">
        <w:tc>
          <w:tcPr>
            <w:tcW w:w="2093" w:type="dxa"/>
          </w:tcPr>
          <w:p w14:paraId="4A4E4FFB" w14:textId="77777777" w:rsidR="00911148" w:rsidRDefault="00911148" w:rsidP="00E83E1A">
            <w:pPr>
              <w:rPr>
                <w:color w:val="000000" w:themeColor="text1"/>
                <w:kern w:val="0"/>
                <w:sz w:val="18"/>
                <w:szCs w:val="18"/>
              </w:rPr>
            </w:pPr>
            <w:r>
              <w:rPr>
                <w:rFonts w:hint="eastAsia"/>
                <w:color w:val="000000" w:themeColor="text1"/>
                <w:kern w:val="0"/>
                <w:sz w:val="18"/>
                <w:szCs w:val="18"/>
              </w:rPr>
              <w:t>TransMode</w:t>
            </w:r>
          </w:p>
        </w:tc>
        <w:tc>
          <w:tcPr>
            <w:tcW w:w="1255" w:type="dxa"/>
          </w:tcPr>
          <w:p w14:paraId="395F315E" w14:textId="77777777" w:rsidR="00911148" w:rsidRDefault="00911148" w:rsidP="00E83E1A">
            <w:pPr>
              <w:rPr>
                <w:rFonts w:ascii="宋体" w:cs="宋体"/>
                <w:color w:val="000000" w:themeColor="text1"/>
                <w:kern w:val="0"/>
                <w:sz w:val="18"/>
                <w:szCs w:val="18"/>
              </w:rPr>
            </w:pPr>
            <w:r>
              <w:rPr>
                <w:rFonts w:ascii="宋体" w:cs="宋体" w:hint="eastAsia"/>
                <w:color w:val="000000" w:themeColor="text1"/>
                <w:kern w:val="0"/>
                <w:sz w:val="18"/>
                <w:szCs w:val="18"/>
              </w:rPr>
              <w:t>U8</w:t>
            </w:r>
          </w:p>
        </w:tc>
        <w:tc>
          <w:tcPr>
            <w:tcW w:w="3420" w:type="dxa"/>
          </w:tcPr>
          <w:p w14:paraId="13F5AD2E" w14:textId="77777777" w:rsidR="00911148" w:rsidRDefault="00911148" w:rsidP="00E83E1A">
            <w:pPr>
              <w:rPr>
                <w:color w:val="000000" w:themeColor="text1"/>
              </w:rPr>
            </w:pPr>
            <w:r>
              <w:rPr>
                <w:rFonts w:ascii="宋体" w:cs="宋体" w:hint="eastAsia"/>
                <w:color w:val="000000" w:themeColor="text1"/>
                <w:kern w:val="0"/>
                <w:sz w:val="18"/>
                <w:szCs w:val="18"/>
              </w:rPr>
              <w:t>UE的传输模式，TM1，TM2，--TM7，TM8</w:t>
            </w:r>
          </w:p>
        </w:tc>
      </w:tr>
      <w:tr w:rsidR="00911148" w:rsidRPr="006D3A21" w14:paraId="535571D7" w14:textId="77777777" w:rsidTr="00E83E1A">
        <w:tc>
          <w:tcPr>
            <w:tcW w:w="2093" w:type="dxa"/>
          </w:tcPr>
          <w:p w14:paraId="7C067196" w14:textId="77777777" w:rsidR="00911148" w:rsidRDefault="00911148" w:rsidP="00E83E1A">
            <w:pPr>
              <w:rPr>
                <w:color w:val="000000" w:themeColor="text1"/>
                <w:kern w:val="0"/>
                <w:sz w:val="18"/>
                <w:szCs w:val="18"/>
              </w:rPr>
            </w:pPr>
            <w:r>
              <w:rPr>
                <w:rFonts w:hint="eastAsia"/>
                <w:color w:val="000000" w:themeColor="text1"/>
                <w:kern w:val="0"/>
                <w:sz w:val="18"/>
                <w:szCs w:val="18"/>
              </w:rPr>
              <w:t>TransType</w:t>
            </w:r>
          </w:p>
        </w:tc>
        <w:tc>
          <w:tcPr>
            <w:tcW w:w="1255" w:type="dxa"/>
          </w:tcPr>
          <w:p w14:paraId="1E4079C3" w14:textId="77777777" w:rsidR="00911148" w:rsidRDefault="00911148" w:rsidP="00E83E1A">
            <w:pPr>
              <w:rPr>
                <w:rFonts w:ascii="宋体" w:cs="宋体"/>
                <w:color w:val="000000" w:themeColor="text1"/>
                <w:kern w:val="0"/>
                <w:sz w:val="18"/>
                <w:szCs w:val="18"/>
              </w:rPr>
            </w:pPr>
            <w:r>
              <w:rPr>
                <w:rFonts w:ascii="宋体" w:cs="宋体" w:hint="eastAsia"/>
                <w:color w:val="000000" w:themeColor="text1"/>
                <w:kern w:val="0"/>
                <w:sz w:val="18"/>
                <w:szCs w:val="18"/>
              </w:rPr>
              <w:t>U8</w:t>
            </w:r>
          </w:p>
        </w:tc>
        <w:tc>
          <w:tcPr>
            <w:tcW w:w="3420" w:type="dxa"/>
          </w:tcPr>
          <w:p w14:paraId="2A8BE178" w14:textId="77777777" w:rsidR="00911148" w:rsidRDefault="00911148" w:rsidP="00E83E1A">
            <w:pPr>
              <w:rPr>
                <w:color w:val="000000" w:themeColor="text1"/>
              </w:rPr>
            </w:pPr>
            <w:r>
              <w:rPr>
                <w:rFonts w:ascii="宋体" w:cs="宋体" w:hint="eastAsia"/>
                <w:color w:val="000000" w:themeColor="text1"/>
                <w:kern w:val="0"/>
                <w:sz w:val="18"/>
                <w:szCs w:val="18"/>
              </w:rPr>
              <w:t>0</w:t>
            </w:r>
            <w:r>
              <w:rPr>
                <w:rFonts w:ascii="宋体" w:cs="宋体"/>
                <w:color w:val="000000" w:themeColor="text1"/>
                <w:kern w:val="0"/>
                <w:sz w:val="18"/>
                <w:szCs w:val="18"/>
              </w:rPr>
              <w:t>—</w:t>
            </w:r>
            <w:r>
              <w:rPr>
                <w:rFonts w:ascii="宋体" w:cs="宋体" w:hint="eastAsia"/>
                <w:color w:val="000000" w:themeColor="text1"/>
                <w:kern w:val="0"/>
                <w:sz w:val="18"/>
                <w:szCs w:val="18"/>
              </w:rPr>
              <w:t>SFBC   1---其他</w:t>
            </w:r>
          </w:p>
        </w:tc>
      </w:tr>
      <w:tr w:rsidR="00911148" w:rsidRPr="006D3A21" w14:paraId="412D8EE2" w14:textId="77777777" w:rsidTr="00E83E1A">
        <w:tc>
          <w:tcPr>
            <w:tcW w:w="2093" w:type="dxa"/>
          </w:tcPr>
          <w:p w14:paraId="0FFD1642" w14:textId="77777777" w:rsidR="00911148" w:rsidRPr="006D3A21" w:rsidRDefault="00911148" w:rsidP="00E83E1A">
            <w:pPr>
              <w:rPr>
                <w:color w:val="000000" w:themeColor="text1"/>
                <w:lang w:val="en-GB"/>
              </w:rPr>
            </w:pPr>
            <w:r>
              <w:rPr>
                <w:rFonts w:hint="eastAsia"/>
                <w:color w:val="000000" w:themeColor="text1"/>
                <w:kern w:val="0"/>
                <w:sz w:val="18"/>
                <w:szCs w:val="18"/>
              </w:rPr>
              <w:t>UeIndValue</w:t>
            </w:r>
          </w:p>
        </w:tc>
        <w:tc>
          <w:tcPr>
            <w:tcW w:w="1255" w:type="dxa"/>
          </w:tcPr>
          <w:p w14:paraId="7B4B8A96" w14:textId="77777777" w:rsidR="00911148" w:rsidRPr="006D3A21" w:rsidRDefault="00911148" w:rsidP="00E83E1A">
            <w:pPr>
              <w:rPr>
                <w:color w:val="000000" w:themeColor="text1"/>
                <w:lang w:val="en-GB"/>
              </w:rPr>
            </w:pPr>
            <w:r>
              <w:rPr>
                <w:rFonts w:ascii="宋体" w:cs="宋体" w:hint="eastAsia"/>
                <w:color w:val="000000" w:themeColor="text1"/>
                <w:kern w:val="0"/>
                <w:sz w:val="18"/>
                <w:szCs w:val="18"/>
              </w:rPr>
              <w:t>U32</w:t>
            </w:r>
          </w:p>
        </w:tc>
        <w:tc>
          <w:tcPr>
            <w:tcW w:w="3420" w:type="dxa"/>
          </w:tcPr>
          <w:p w14:paraId="1C108791" w14:textId="77777777" w:rsidR="00911148" w:rsidRPr="006D3A21" w:rsidRDefault="00911148" w:rsidP="00E83E1A">
            <w:pPr>
              <w:rPr>
                <w:color w:val="000000" w:themeColor="text1"/>
                <w:lang w:val="en-GB"/>
              </w:rPr>
            </w:pPr>
            <w:r>
              <w:rPr>
                <w:rFonts w:hint="eastAsia"/>
                <w:color w:val="000000" w:themeColor="text1"/>
              </w:rPr>
              <w:t>RNTI</w:t>
            </w:r>
            <w:r>
              <w:rPr>
                <w:rFonts w:hint="eastAsia"/>
                <w:color w:val="000000" w:themeColor="text1"/>
              </w:rPr>
              <w:t>相对应的值</w:t>
            </w:r>
          </w:p>
        </w:tc>
      </w:tr>
      <w:tr w:rsidR="00911148" w:rsidRPr="006D3A21" w14:paraId="27D76BCA" w14:textId="77777777" w:rsidTr="00B8632B">
        <w:tc>
          <w:tcPr>
            <w:tcW w:w="6768" w:type="dxa"/>
            <w:gridSpan w:val="3"/>
          </w:tcPr>
          <w:p w14:paraId="0BCF3957" w14:textId="77777777" w:rsidR="00911148" w:rsidRDefault="00911148" w:rsidP="00E83E1A">
            <w:pPr>
              <w:rPr>
                <w:color w:val="000000" w:themeColor="text1"/>
              </w:rPr>
            </w:pPr>
            <w:r>
              <w:rPr>
                <w:rFonts w:hint="eastAsia"/>
                <w:color w:val="000000" w:themeColor="text1"/>
              </w:rPr>
              <w:t>struct{RSSI/RSSP/RSSQ</w:t>
            </w:r>
          </w:p>
        </w:tc>
      </w:tr>
      <w:tr w:rsidR="00911148" w:rsidRPr="006D3A21" w14:paraId="3AA82F79" w14:textId="77777777" w:rsidTr="00E83E1A">
        <w:tc>
          <w:tcPr>
            <w:tcW w:w="2093" w:type="dxa"/>
          </w:tcPr>
          <w:p w14:paraId="0E4EEC2B" w14:textId="77777777" w:rsidR="00911148" w:rsidRPr="006D3A21" w:rsidRDefault="00911148" w:rsidP="00E83E1A">
            <w:pPr>
              <w:rPr>
                <w:color w:val="000000" w:themeColor="text1"/>
                <w:lang w:val="en-GB"/>
              </w:rPr>
            </w:pPr>
            <w:r>
              <w:rPr>
                <w:rFonts w:hint="eastAsia"/>
                <w:color w:val="000000" w:themeColor="text1"/>
                <w:kern w:val="0"/>
                <w:sz w:val="18"/>
                <w:szCs w:val="18"/>
              </w:rPr>
              <w:t>UE</w:t>
            </w:r>
            <w:r w:rsidRPr="006D3A21">
              <w:rPr>
                <w:color w:val="000000" w:themeColor="text1"/>
                <w:kern w:val="0"/>
                <w:sz w:val="18"/>
                <w:szCs w:val="18"/>
              </w:rPr>
              <w:t>_RSSI</w:t>
            </w:r>
          </w:p>
        </w:tc>
        <w:tc>
          <w:tcPr>
            <w:tcW w:w="1255" w:type="dxa"/>
          </w:tcPr>
          <w:p w14:paraId="04C6E18D" w14:textId="77777777" w:rsidR="00911148" w:rsidRPr="006D3A21" w:rsidRDefault="00911148" w:rsidP="00E83E1A">
            <w:pPr>
              <w:rPr>
                <w:color w:val="000000" w:themeColor="text1"/>
                <w:lang w:val="en-GB"/>
              </w:rPr>
            </w:pPr>
            <w:r w:rsidRPr="006D3A21">
              <w:rPr>
                <w:rFonts w:ascii="宋体" w:cs="宋体" w:hint="eastAsia"/>
                <w:color w:val="000000" w:themeColor="text1"/>
                <w:kern w:val="0"/>
                <w:sz w:val="18"/>
                <w:szCs w:val="18"/>
              </w:rPr>
              <w:t>S16</w:t>
            </w:r>
          </w:p>
        </w:tc>
        <w:tc>
          <w:tcPr>
            <w:tcW w:w="3420" w:type="dxa"/>
          </w:tcPr>
          <w:p w14:paraId="5CC78CFA" w14:textId="77777777" w:rsidR="00911148" w:rsidRPr="006D3A21" w:rsidRDefault="00911148" w:rsidP="00E83E1A">
            <w:pPr>
              <w:autoSpaceDE w:val="0"/>
              <w:autoSpaceDN w:val="0"/>
              <w:adjustRightInd w:val="0"/>
              <w:spacing w:line="240" w:lineRule="auto"/>
              <w:jc w:val="left"/>
              <w:rPr>
                <w:color w:val="000000" w:themeColor="text1"/>
                <w:kern w:val="0"/>
                <w:sz w:val="18"/>
                <w:szCs w:val="18"/>
              </w:rPr>
            </w:pPr>
            <w:r>
              <w:rPr>
                <w:rFonts w:ascii="宋体" w:cs="宋体" w:hint="eastAsia"/>
                <w:color w:val="000000" w:themeColor="text1"/>
                <w:kern w:val="0"/>
                <w:sz w:val="18"/>
                <w:szCs w:val="18"/>
              </w:rPr>
              <w:t>调度用户业务信道的</w:t>
            </w:r>
            <w:r w:rsidRPr="006D3A21">
              <w:rPr>
                <w:color w:val="000000" w:themeColor="text1"/>
                <w:kern w:val="0"/>
                <w:sz w:val="18"/>
                <w:szCs w:val="18"/>
              </w:rPr>
              <w:t>RSSI</w:t>
            </w:r>
          </w:p>
          <w:p w14:paraId="6E7839D8" w14:textId="77777777" w:rsidR="00911148" w:rsidRPr="006D3A21" w:rsidRDefault="00911148" w:rsidP="00E83E1A">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15500A4F" w14:textId="77777777" w:rsidR="00911148" w:rsidRPr="006D3A21" w:rsidRDefault="00911148" w:rsidP="00E83E1A">
            <w:pPr>
              <w:rPr>
                <w:color w:val="000000" w:themeColor="text1"/>
                <w:lang w:val="en-GB"/>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911148" w:rsidRPr="006D3A21" w14:paraId="0118CF50" w14:textId="77777777" w:rsidTr="00E83E1A">
        <w:tc>
          <w:tcPr>
            <w:tcW w:w="2093" w:type="dxa"/>
          </w:tcPr>
          <w:p w14:paraId="61320654" w14:textId="77777777" w:rsidR="00911148" w:rsidRPr="006D3A21" w:rsidRDefault="00911148" w:rsidP="00E83E1A">
            <w:pPr>
              <w:rPr>
                <w:color w:val="000000" w:themeColor="text1"/>
                <w:lang w:val="en-GB"/>
              </w:rPr>
            </w:pPr>
            <w:r>
              <w:rPr>
                <w:rFonts w:hint="eastAsia"/>
                <w:color w:val="000000" w:themeColor="text1"/>
                <w:kern w:val="0"/>
                <w:sz w:val="18"/>
                <w:szCs w:val="18"/>
              </w:rPr>
              <w:t>UE</w:t>
            </w:r>
            <w:r w:rsidRPr="006D3A21">
              <w:rPr>
                <w:color w:val="000000" w:themeColor="text1"/>
                <w:kern w:val="0"/>
                <w:sz w:val="18"/>
                <w:szCs w:val="18"/>
              </w:rPr>
              <w:t>_ R</w:t>
            </w:r>
            <w:r>
              <w:rPr>
                <w:rFonts w:hint="eastAsia"/>
                <w:color w:val="000000" w:themeColor="text1"/>
                <w:kern w:val="0"/>
                <w:sz w:val="18"/>
                <w:szCs w:val="18"/>
              </w:rPr>
              <w:t>SR</w:t>
            </w:r>
            <w:r w:rsidRPr="006D3A21">
              <w:rPr>
                <w:color w:val="000000" w:themeColor="text1"/>
                <w:kern w:val="0"/>
                <w:sz w:val="18"/>
                <w:szCs w:val="18"/>
              </w:rPr>
              <w:t>P</w:t>
            </w:r>
          </w:p>
        </w:tc>
        <w:tc>
          <w:tcPr>
            <w:tcW w:w="1255" w:type="dxa"/>
          </w:tcPr>
          <w:p w14:paraId="5729A865" w14:textId="77777777" w:rsidR="00911148" w:rsidRPr="006D3A21" w:rsidRDefault="00911148" w:rsidP="00E83E1A">
            <w:pPr>
              <w:rPr>
                <w:color w:val="000000" w:themeColor="text1"/>
                <w:lang w:val="en-GB"/>
              </w:rPr>
            </w:pPr>
            <w:r w:rsidRPr="006D3A21">
              <w:rPr>
                <w:rFonts w:ascii="宋体" w:cs="宋体" w:hint="eastAsia"/>
                <w:color w:val="000000" w:themeColor="text1"/>
                <w:kern w:val="0"/>
                <w:sz w:val="18"/>
                <w:szCs w:val="18"/>
              </w:rPr>
              <w:t>S16</w:t>
            </w:r>
          </w:p>
        </w:tc>
        <w:tc>
          <w:tcPr>
            <w:tcW w:w="3420" w:type="dxa"/>
          </w:tcPr>
          <w:p w14:paraId="742E0966" w14:textId="77777777" w:rsidR="00911148" w:rsidRPr="006D3A21" w:rsidRDefault="00911148" w:rsidP="00E83E1A">
            <w:pPr>
              <w:autoSpaceDE w:val="0"/>
              <w:autoSpaceDN w:val="0"/>
              <w:adjustRightInd w:val="0"/>
              <w:spacing w:line="240" w:lineRule="auto"/>
              <w:jc w:val="left"/>
              <w:rPr>
                <w:color w:val="000000" w:themeColor="text1"/>
                <w:kern w:val="0"/>
                <w:sz w:val="18"/>
                <w:szCs w:val="18"/>
              </w:rPr>
            </w:pPr>
            <w:r>
              <w:rPr>
                <w:rFonts w:ascii="宋体" w:cs="宋体" w:hint="eastAsia"/>
                <w:color w:val="000000" w:themeColor="text1"/>
                <w:kern w:val="0"/>
                <w:sz w:val="18"/>
                <w:szCs w:val="18"/>
              </w:rPr>
              <w:t>调度用户的</w:t>
            </w:r>
            <w:r w:rsidRPr="006D3A21">
              <w:rPr>
                <w:color w:val="000000" w:themeColor="text1"/>
                <w:kern w:val="0"/>
                <w:sz w:val="18"/>
                <w:szCs w:val="18"/>
              </w:rPr>
              <w:t>R</w:t>
            </w:r>
            <w:r>
              <w:rPr>
                <w:rFonts w:hint="eastAsia"/>
                <w:color w:val="000000" w:themeColor="text1"/>
                <w:kern w:val="0"/>
                <w:sz w:val="18"/>
                <w:szCs w:val="18"/>
              </w:rPr>
              <w:t>SRP</w:t>
            </w:r>
          </w:p>
          <w:p w14:paraId="252B7EAD" w14:textId="77777777" w:rsidR="00911148" w:rsidRPr="006D3A21" w:rsidRDefault="00911148" w:rsidP="00E83E1A">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10A766A0" w14:textId="77777777" w:rsidR="00911148" w:rsidRPr="006D3A21" w:rsidRDefault="00911148" w:rsidP="00E83E1A">
            <w:pPr>
              <w:rPr>
                <w:color w:val="000000" w:themeColor="text1"/>
                <w:lang w:val="en-GB"/>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911148" w:rsidRPr="006D3A21" w14:paraId="72632F0D" w14:textId="77777777" w:rsidTr="00E83E1A">
        <w:tc>
          <w:tcPr>
            <w:tcW w:w="2093" w:type="dxa"/>
          </w:tcPr>
          <w:p w14:paraId="2FD5D29B" w14:textId="77777777" w:rsidR="00911148" w:rsidRPr="006D3A21" w:rsidRDefault="00911148" w:rsidP="00E83E1A">
            <w:pPr>
              <w:rPr>
                <w:color w:val="000000" w:themeColor="text1"/>
                <w:lang w:val="en-GB"/>
              </w:rPr>
            </w:pPr>
            <w:r>
              <w:rPr>
                <w:rFonts w:hint="eastAsia"/>
                <w:color w:val="000000" w:themeColor="text1"/>
                <w:kern w:val="0"/>
                <w:sz w:val="18"/>
                <w:szCs w:val="18"/>
              </w:rPr>
              <w:t>UE</w:t>
            </w:r>
            <w:r w:rsidRPr="006D3A21">
              <w:rPr>
                <w:color w:val="000000" w:themeColor="text1"/>
                <w:kern w:val="0"/>
                <w:sz w:val="18"/>
                <w:szCs w:val="18"/>
              </w:rPr>
              <w:t>_ R</w:t>
            </w:r>
            <w:r>
              <w:rPr>
                <w:rFonts w:hint="eastAsia"/>
                <w:color w:val="000000" w:themeColor="text1"/>
                <w:kern w:val="0"/>
                <w:sz w:val="18"/>
                <w:szCs w:val="18"/>
              </w:rPr>
              <w:t>SR</w:t>
            </w:r>
            <w:r w:rsidRPr="006D3A21">
              <w:rPr>
                <w:color w:val="000000" w:themeColor="text1"/>
                <w:kern w:val="0"/>
                <w:sz w:val="18"/>
                <w:szCs w:val="18"/>
              </w:rPr>
              <w:t>Q</w:t>
            </w:r>
          </w:p>
        </w:tc>
        <w:tc>
          <w:tcPr>
            <w:tcW w:w="1255" w:type="dxa"/>
          </w:tcPr>
          <w:p w14:paraId="38FD5409" w14:textId="77777777" w:rsidR="00911148" w:rsidRPr="006D3A21" w:rsidRDefault="00911148" w:rsidP="00E83E1A">
            <w:pPr>
              <w:rPr>
                <w:color w:val="000000" w:themeColor="text1"/>
                <w:lang w:val="en-GB"/>
              </w:rPr>
            </w:pPr>
            <w:r w:rsidRPr="006D3A21">
              <w:rPr>
                <w:rFonts w:ascii="宋体" w:cs="宋体" w:hint="eastAsia"/>
                <w:color w:val="000000" w:themeColor="text1"/>
                <w:kern w:val="0"/>
                <w:sz w:val="18"/>
                <w:szCs w:val="18"/>
              </w:rPr>
              <w:t>S16</w:t>
            </w:r>
          </w:p>
        </w:tc>
        <w:tc>
          <w:tcPr>
            <w:tcW w:w="3420" w:type="dxa"/>
          </w:tcPr>
          <w:p w14:paraId="698DA66F" w14:textId="77777777" w:rsidR="00911148" w:rsidRPr="006D3A21" w:rsidRDefault="00911148" w:rsidP="00E83E1A">
            <w:pPr>
              <w:autoSpaceDE w:val="0"/>
              <w:autoSpaceDN w:val="0"/>
              <w:adjustRightInd w:val="0"/>
              <w:spacing w:line="240" w:lineRule="auto"/>
              <w:jc w:val="left"/>
              <w:rPr>
                <w:color w:val="000000" w:themeColor="text1"/>
                <w:kern w:val="0"/>
                <w:sz w:val="18"/>
                <w:szCs w:val="18"/>
              </w:rPr>
            </w:pPr>
            <w:r>
              <w:rPr>
                <w:rFonts w:ascii="宋体" w:cs="宋体" w:hint="eastAsia"/>
                <w:color w:val="000000" w:themeColor="text1"/>
                <w:kern w:val="0"/>
                <w:sz w:val="18"/>
                <w:szCs w:val="18"/>
              </w:rPr>
              <w:t>调度用户的RSRQ</w:t>
            </w:r>
          </w:p>
          <w:p w14:paraId="7A36EBA7" w14:textId="77777777" w:rsidR="00911148" w:rsidRPr="006D3A21" w:rsidRDefault="00911148" w:rsidP="00E83E1A">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:-800~ 800, </w:t>
            </w:r>
            <w:r w:rsidRPr="006D3A21">
              <w:rPr>
                <w:rFonts w:ascii="宋体" w:cs="宋体" w:hint="eastAsia"/>
                <w:color w:val="000000" w:themeColor="text1"/>
                <w:kern w:val="0"/>
                <w:sz w:val="18"/>
                <w:szCs w:val="18"/>
              </w:rPr>
              <w:t>单位：0.0625</w:t>
            </w:r>
            <w:r w:rsidRPr="006D3A21">
              <w:rPr>
                <w:color w:val="000000" w:themeColor="text1"/>
                <w:kern w:val="0"/>
                <w:sz w:val="18"/>
                <w:szCs w:val="18"/>
              </w:rPr>
              <w:t>dB</w:t>
            </w:r>
          </w:p>
          <w:p w14:paraId="27FB651F" w14:textId="77777777" w:rsidR="00911148" w:rsidRPr="006D3A21" w:rsidRDefault="00911148" w:rsidP="00E83E1A">
            <w:pPr>
              <w:rPr>
                <w:color w:val="000000" w:themeColor="text1"/>
                <w:lang w:val="en-GB"/>
              </w:rPr>
            </w:pPr>
            <w:r w:rsidRPr="006D3A21">
              <w:rPr>
                <w:rFonts w:hint="eastAsia"/>
                <w:color w:val="000000" w:themeColor="text1"/>
                <w:kern w:val="0"/>
                <w:sz w:val="18"/>
                <w:szCs w:val="18"/>
              </w:rPr>
              <w:t>对应实际信号范围为：</w:t>
            </w:r>
            <w:r w:rsidRPr="006D3A21">
              <w:rPr>
                <w:color w:val="000000" w:themeColor="text1"/>
                <w:kern w:val="0"/>
                <w:sz w:val="18"/>
                <w:szCs w:val="18"/>
              </w:rPr>
              <w:t>-50dB~50dB</w:t>
            </w:r>
          </w:p>
        </w:tc>
      </w:tr>
      <w:tr w:rsidR="00911148" w:rsidRPr="007C4F25" w14:paraId="68F7589F" w14:textId="77777777" w:rsidTr="00E83E1A">
        <w:tc>
          <w:tcPr>
            <w:tcW w:w="2093" w:type="dxa"/>
          </w:tcPr>
          <w:p w14:paraId="6210E8ED" w14:textId="77777777" w:rsidR="00911148" w:rsidRPr="006D3A21" w:rsidRDefault="00911148" w:rsidP="00E83E1A">
            <w:pPr>
              <w:rPr>
                <w:color w:val="000000" w:themeColor="text1"/>
                <w:lang w:val="en-GB"/>
              </w:rPr>
            </w:pPr>
            <w:r>
              <w:rPr>
                <w:rFonts w:hint="eastAsia"/>
                <w:color w:val="000000" w:themeColor="text1"/>
                <w:kern w:val="0"/>
                <w:sz w:val="18"/>
                <w:szCs w:val="18"/>
              </w:rPr>
              <w:t>Drs</w:t>
            </w:r>
            <w:r w:rsidRPr="006D3A21">
              <w:rPr>
                <w:color w:val="000000" w:themeColor="text1"/>
                <w:kern w:val="0"/>
                <w:sz w:val="18"/>
                <w:szCs w:val="18"/>
              </w:rPr>
              <w:t>_RSSI</w:t>
            </w:r>
          </w:p>
        </w:tc>
        <w:tc>
          <w:tcPr>
            <w:tcW w:w="1255" w:type="dxa"/>
          </w:tcPr>
          <w:p w14:paraId="3DC4B8D2" w14:textId="77777777" w:rsidR="00911148" w:rsidRPr="006D3A21" w:rsidRDefault="00911148" w:rsidP="00E83E1A">
            <w:pPr>
              <w:pStyle w:val="aff8"/>
              <w:ind w:left="360" w:firstLine="0"/>
              <w:rPr>
                <w:color w:val="000000" w:themeColor="text1"/>
                <w:lang w:val="en-GB"/>
              </w:rPr>
            </w:pPr>
            <w:r w:rsidRPr="006D3A21">
              <w:rPr>
                <w:rFonts w:ascii="宋体" w:cs="宋体" w:hint="eastAsia"/>
                <w:color w:val="000000" w:themeColor="text1"/>
                <w:kern w:val="0"/>
                <w:sz w:val="18"/>
                <w:szCs w:val="18"/>
              </w:rPr>
              <w:t>S16</w:t>
            </w:r>
          </w:p>
        </w:tc>
        <w:tc>
          <w:tcPr>
            <w:tcW w:w="3420" w:type="dxa"/>
          </w:tcPr>
          <w:p w14:paraId="3EF31945" w14:textId="77777777" w:rsidR="00911148" w:rsidRPr="006D3A21" w:rsidRDefault="00911148" w:rsidP="00E83E1A">
            <w:pPr>
              <w:autoSpaceDE w:val="0"/>
              <w:autoSpaceDN w:val="0"/>
              <w:adjustRightInd w:val="0"/>
              <w:spacing w:line="240" w:lineRule="auto"/>
              <w:jc w:val="left"/>
              <w:rPr>
                <w:color w:val="000000" w:themeColor="text1"/>
                <w:kern w:val="0"/>
                <w:sz w:val="18"/>
                <w:szCs w:val="18"/>
              </w:rPr>
            </w:pPr>
            <w:r>
              <w:rPr>
                <w:rFonts w:ascii="宋体" w:cs="宋体" w:hint="eastAsia"/>
                <w:color w:val="000000" w:themeColor="text1"/>
                <w:kern w:val="0"/>
                <w:sz w:val="18"/>
                <w:szCs w:val="18"/>
              </w:rPr>
              <w:t>调度用户DRS的</w:t>
            </w:r>
            <w:r w:rsidRPr="006D3A21">
              <w:rPr>
                <w:color w:val="000000" w:themeColor="text1"/>
                <w:kern w:val="0"/>
                <w:sz w:val="18"/>
                <w:szCs w:val="18"/>
              </w:rPr>
              <w:t>RSSI</w:t>
            </w:r>
            <w:r>
              <w:rPr>
                <w:rFonts w:hint="eastAsia"/>
                <w:color w:val="000000" w:themeColor="text1"/>
                <w:kern w:val="0"/>
                <w:sz w:val="18"/>
                <w:szCs w:val="18"/>
              </w:rPr>
              <w:t>，仅在</w:t>
            </w:r>
            <w:r>
              <w:rPr>
                <w:rFonts w:hint="eastAsia"/>
                <w:color w:val="000000" w:themeColor="text1"/>
                <w:kern w:val="0"/>
                <w:sz w:val="18"/>
                <w:szCs w:val="18"/>
              </w:rPr>
              <w:t>TM7</w:t>
            </w:r>
            <w:r>
              <w:rPr>
                <w:rFonts w:hint="eastAsia"/>
                <w:color w:val="000000" w:themeColor="text1"/>
                <w:kern w:val="0"/>
                <w:sz w:val="18"/>
                <w:szCs w:val="18"/>
              </w:rPr>
              <w:t>和</w:t>
            </w:r>
            <w:r>
              <w:rPr>
                <w:rFonts w:hint="eastAsia"/>
                <w:color w:val="000000" w:themeColor="text1"/>
                <w:kern w:val="0"/>
                <w:sz w:val="18"/>
                <w:szCs w:val="18"/>
              </w:rPr>
              <w:t>TM8</w:t>
            </w:r>
            <w:r>
              <w:rPr>
                <w:rFonts w:hint="eastAsia"/>
                <w:color w:val="000000" w:themeColor="text1"/>
                <w:kern w:val="0"/>
                <w:sz w:val="18"/>
                <w:szCs w:val="18"/>
              </w:rPr>
              <w:t>模式下有效</w:t>
            </w:r>
          </w:p>
          <w:p w14:paraId="0F1D42C3" w14:textId="77777777" w:rsidR="00911148" w:rsidRPr="006D3A21" w:rsidRDefault="00911148" w:rsidP="00E83E1A">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7096EC62" w14:textId="77777777" w:rsidR="00911148" w:rsidRPr="007C4F25" w:rsidRDefault="00911148" w:rsidP="00E83E1A">
            <w:pPr>
              <w:pStyle w:val="aff8"/>
              <w:numPr>
                <w:ilvl w:val="0"/>
                <w:numId w:val="22"/>
              </w:numPr>
              <w:rPr>
                <w:color w:val="000000" w:themeColor="text1"/>
                <w:lang w:val="en-GB"/>
              </w:rPr>
            </w:pPr>
            <w:r w:rsidRPr="006D3A21">
              <w:rPr>
                <w:rFonts w:hint="eastAsia"/>
                <w:color w:val="000000" w:themeColor="text1"/>
                <w:kern w:val="0"/>
                <w:sz w:val="18"/>
                <w:szCs w:val="18"/>
              </w:rPr>
              <w:t>对应实际信号范围为：</w:t>
            </w:r>
            <w:r w:rsidRPr="006D3A21">
              <w:rPr>
                <w:color w:val="000000" w:themeColor="text1"/>
                <w:kern w:val="0"/>
                <w:sz w:val="18"/>
                <w:szCs w:val="18"/>
              </w:rPr>
              <w:t>-150dBm~0dBm</w:t>
            </w:r>
          </w:p>
        </w:tc>
      </w:tr>
      <w:tr w:rsidR="00911148" w:rsidRPr="006D3A21" w14:paraId="57D8AB35" w14:textId="77777777" w:rsidTr="00E83E1A">
        <w:tc>
          <w:tcPr>
            <w:tcW w:w="2093" w:type="dxa"/>
          </w:tcPr>
          <w:p w14:paraId="740FB0B0" w14:textId="77777777" w:rsidR="00911148" w:rsidRPr="006D3A21" w:rsidRDefault="00911148" w:rsidP="00E83E1A">
            <w:pPr>
              <w:rPr>
                <w:color w:val="000000" w:themeColor="text1"/>
                <w:szCs w:val="24"/>
                <w:lang w:val="en-GB"/>
              </w:rPr>
            </w:pPr>
            <w:r>
              <w:rPr>
                <w:rFonts w:hint="eastAsia"/>
                <w:color w:val="000000" w:themeColor="text1"/>
                <w:kern w:val="0"/>
                <w:sz w:val="18"/>
                <w:szCs w:val="18"/>
              </w:rPr>
              <w:t>Drs</w:t>
            </w:r>
            <w:r w:rsidRPr="006D3A21">
              <w:rPr>
                <w:color w:val="000000" w:themeColor="text1"/>
                <w:kern w:val="0"/>
                <w:sz w:val="18"/>
                <w:szCs w:val="18"/>
              </w:rPr>
              <w:t>_ R</w:t>
            </w:r>
            <w:r>
              <w:rPr>
                <w:rFonts w:hint="eastAsia"/>
                <w:color w:val="000000" w:themeColor="text1"/>
                <w:kern w:val="0"/>
                <w:sz w:val="18"/>
                <w:szCs w:val="18"/>
              </w:rPr>
              <w:t>SR</w:t>
            </w:r>
            <w:r w:rsidRPr="006D3A21">
              <w:rPr>
                <w:color w:val="000000" w:themeColor="text1"/>
                <w:kern w:val="0"/>
                <w:sz w:val="18"/>
                <w:szCs w:val="18"/>
              </w:rPr>
              <w:t>P</w:t>
            </w:r>
          </w:p>
        </w:tc>
        <w:tc>
          <w:tcPr>
            <w:tcW w:w="1255" w:type="dxa"/>
          </w:tcPr>
          <w:p w14:paraId="18FA437B" w14:textId="77777777" w:rsidR="00911148" w:rsidRPr="006D3A21" w:rsidRDefault="00911148" w:rsidP="00E83E1A">
            <w:pPr>
              <w:rPr>
                <w:color w:val="000000" w:themeColor="text1"/>
                <w:lang w:val="en-GB"/>
              </w:rPr>
            </w:pPr>
            <w:r w:rsidRPr="006D3A21">
              <w:rPr>
                <w:rFonts w:ascii="宋体" w:cs="宋体" w:hint="eastAsia"/>
                <w:color w:val="000000" w:themeColor="text1"/>
                <w:kern w:val="0"/>
                <w:sz w:val="18"/>
                <w:szCs w:val="18"/>
              </w:rPr>
              <w:t>S16</w:t>
            </w:r>
          </w:p>
        </w:tc>
        <w:tc>
          <w:tcPr>
            <w:tcW w:w="3420" w:type="dxa"/>
          </w:tcPr>
          <w:p w14:paraId="53FB7CC1" w14:textId="77777777" w:rsidR="00911148" w:rsidRPr="006D3A21" w:rsidRDefault="00911148" w:rsidP="00E83E1A">
            <w:pPr>
              <w:autoSpaceDE w:val="0"/>
              <w:autoSpaceDN w:val="0"/>
              <w:adjustRightInd w:val="0"/>
              <w:spacing w:line="240" w:lineRule="auto"/>
              <w:jc w:val="left"/>
              <w:rPr>
                <w:color w:val="000000" w:themeColor="text1"/>
                <w:kern w:val="0"/>
                <w:sz w:val="18"/>
                <w:szCs w:val="18"/>
              </w:rPr>
            </w:pPr>
            <w:r>
              <w:rPr>
                <w:rFonts w:ascii="宋体" w:cs="宋体" w:hint="eastAsia"/>
                <w:color w:val="000000" w:themeColor="text1"/>
                <w:kern w:val="0"/>
                <w:sz w:val="18"/>
                <w:szCs w:val="18"/>
              </w:rPr>
              <w:t>调度用户DRS的</w:t>
            </w:r>
            <w:r w:rsidRPr="006D3A21">
              <w:rPr>
                <w:color w:val="000000" w:themeColor="text1"/>
                <w:kern w:val="0"/>
                <w:sz w:val="18"/>
                <w:szCs w:val="18"/>
              </w:rPr>
              <w:t>R</w:t>
            </w:r>
            <w:r>
              <w:rPr>
                <w:rFonts w:hint="eastAsia"/>
                <w:color w:val="000000" w:themeColor="text1"/>
                <w:kern w:val="0"/>
                <w:sz w:val="18"/>
                <w:szCs w:val="18"/>
              </w:rPr>
              <w:t>SRP</w:t>
            </w:r>
            <w:r>
              <w:rPr>
                <w:rFonts w:hint="eastAsia"/>
                <w:color w:val="000000" w:themeColor="text1"/>
                <w:kern w:val="0"/>
                <w:sz w:val="18"/>
                <w:szCs w:val="18"/>
              </w:rPr>
              <w:t>，仅在</w:t>
            </w:r>
            <w:r>
              <w:rPr>
                <w:rFonts w:hint="eastAsia"/>
                <w:color w:val="000000" w:themeColor="text1"/>
                <w:kern w:val="0"/>
                <w:sz w:val="18"/>
                <w:szCs w:val="18"/>
              </w:rPr>
              <w:t>TM7</w:t>
            </w:r>
            <w:r>
              <w:rPr>
                <w:rFonts w:hint="eastAsia"/>
                <w:color w:val="000000" w:themeColor="text1"/>
                <w:kern w:val="0"/>
                <w:sz w:val="18"/>
                <w:szCs w:val="18"/>
              </w:rPr>
              <w:t>和</w:t>
            </w:r>
            <w:r>
              <w:rPr>
                <w:rFonts w:hint="eastAsia"/>
                <w:color w:val="000000" w:themeColor="text1"/>
                <w:kern w:val="0"/>
                <w:sz w:val="18"/>
                <w:szCs w:val="18"/>
              </w:rPr>
              <w:t>TM8</w:t>
            </w:r>
            <w:r>
              <w:rPr>
                <w:rFonts w:hint="eastAsia"/>
                <w:color w:val="000000" w:themeColor="text1"/>
                <w:kern w:val="0"/>
                <w:sz w:val="18"/>
                <w:szCs w:val="18"/>
              </w:rPr>
              <w:t>模式下有效</w:t>
            </w:r>
          </w:p>
          <w:p w14:paraId="71EDE55B" w14:textId="77777777" w:rsidR="00911148" w:rsidRPr="006D3A21" w:rsidRDefault="00911148" w:rsidP="00E83E1A">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4E84CDD1" w14:textId="77777777" w:rsidR="00911148" w:rsidRPr="006D3A21" w:rsidRDefault="00911148" w:rsidP="00E83E1A">
            <w:pPr>
              <w:rPr>
                <w:color w:val="000000" w:themeColor="text1"/>
                <w:lang w:val="en-GB"/>
              </w:rPr>
            </w:pPr>
            <w:r w:rsidRPr="006D3A21">
              <w:rPr>
                <w:rFonts w:hint="eastAsia"/>
                <w:color w:val="000000" w:themeColor="text1"/>
                <w:kern w:val="0"/>
                <w:sz w:val="18"/>
                <w:szCs w:val="18"/>
              </w:rPr>
              <w:lastRenderedPageBreak/>
              <w:t>对应实际信号范围为：</w:t>
            </w:r>
            <w:r w:rsidRPr="006D3A21">
              <w:rPr>
                <w:color w:val="000000" w:themeColor="text1"/>
                <w:kern w:val="0"/>
                <w:sz w:val="18"/>
                <w:szCs w:val="18"/>
              </w:rPr>
              <w:t>-150dBm~0dBm</w:t>
            </w:r>
          </w:p>
        </w:tc>
      </w:tr>
      <w:tr w:rsidR="00911148" w:rsidRPr="006D3A21" w14:paraId="68A6ECAB" w14:textId="77777777" w:rsidTr="00E83E1A">
        <w:tc>
          <w:tcPr>
            <w:tcW w:w="2093" w:type="dxa"/>
          </w:tcPr>
          <w:p w14:paraId="2E2CF9C1" w14:textId="77777777" w:rsidR="00911148" w:rsidRPr="006D3A21" w:rsidRDefault="00911148" w:rsidP="00E83E1A">
            <w:pPr>
              <w:rPr>
                <w:color w:val="000000" w:themeColor="text1"/>
                <w:szCs w:val="24"/>
                <w:lang w:val="en-GB"/>
              </w:rPr>
            </w:pPr>
            <w:r>
              <w:rPr>
                <w:rFonts w:hint="eastAsia"/>
                <w:color w:val="000000" w:themeColor="text1"/>
                <w:kern w:val="0"/>
                <w:sz w:val="18"/>
                <w:szCs w:val="18"/>
              </w:rPr>
              <w:lastRenderedPageBreak/>
              <w:t>Drs</w:t>
            </w:r>
            <w:r w:rsidRPr="006D3A21">
              <w:rPr>
                <w:color w:val="000000" w:themeColor="text1"/>
                <w:kern w:val="0"/>
                <w:sz w:val="18"/>
                <w:szCs w:val="18"/>
              </w:rPr>
              <w:t>_ R</w:t>
            </w:r>
            <w:r>
              <w:rPr>
                <w:rFonts w:hint="eastAsia"/>
                <w:color w:val="000000" w:themeColor="text1"/>
                <w:kern w:val="0"/>
                <w:sz w:val="18"/>
                <w:szCs w:val="18"/>
              </w:rPr>
              <w:t>SR</w:t>
            </w:r>
            <w:r w:rsidRPr="006D3A21">
              <w:rPr>
                <w:color w:val="000000" w:themeColor="text1"/>
                <w:kern w:val="0"/>
                <w:sz w:val="18"/>
                <w:szCs w:val="18"/>
              </w:rPr>
              <w:t>Q</w:t>
            </w:r>
          </w:p>
        </w:tc>
        <w:tc>
          <w:tcPr>
            <w:tcW w:w="1255" w:type="dxa"/>
          </w:tcPr>
          <w:p w14:paraId="0E76315D" w14:textId="77777777" w:rsidR="00911148" w:rsidRPr="006D3A21" w:rsidRDefault="00911148" w:rsidP="00E83E1A">
            <w:pPr>
              <w:rPr>
                <w:color w:val="000000" w:themeColor="text1"/>
                <w:lang w:val="en-GB"/>
              </w:rPr>
            </w:pPr>
            <w:r w:rsidRPr="006D3A21">
              <w:rPr>
                <w:rFonts w:ascii="宋体" w:cs="宋体" w:hint="eastAsia"/>
                <w:color w:val="000000" w:themeColor="text1"/>
                <w:kern w:val="0"/>
                <w:sz w:val="18"/>
                <w:szCs w:val="18"/>
              </w:rPr>
              <w:t>S16</w:t>
            </w:r>
          </w:p>
        </w:tc>
        <w:tc>
          <w:tcPr>
            <w:tcW w:w="3420" w:type="dxa"/>
          </w:tcPr>
          <w:p w14:paraId="675084DD" w14:textId="77777777" w:rsidR="00911148" w:rsidRPr="00183A7A" w:rsidRDefault="00911148" w:rsidP="00E83E1A">
            <w:pPr>
              <w:autoSpaceDE w:val="0"/>
              <w:autoSpaceDN w:val="0"/>
              <w:adjustRightInd w:val="0"/>
              <w:spacing w:line="240" w:lineRule="auto"/>
              <w:jc w:val="left"/>
              <w:rPr>
                <w:color w:val="000000" w:themeColor="text1"/>
                <w:kern w:val="0"/>
                <w:sz w:val="18"/>
                <w:szCs w:val="18"/>
              </w:rPr>
            </w:pPr>
            <w:r>
              <w:rPr>
                <w:rFonts w:ascii="宋体" w:cs="宋体" w:hint="eastAsia"/>
                <w:color w:val="000000" w:themeColor="text1"/>
                <w:kern w:val="0"/>
                <w:sz w:val="18"/>
                <w:szCs w:val="18"/>
              </w:rPr>
              <w:t>调度用户DRS的RSRQ，</w:t>
            </w:r>
            <w:r>
              <w:rPr>
                <w:rFonts w:hint="eastAsia"/>
                <w:color w:val="000000" w:themeColor="text1"/>
                <w:kern w:val="0"/>
                <w:sz w:val="18"/>
                <w:szCs w:val="18"/>
              </w:rPr>
              <w:t>仅在</w:t>
            </w:r>
            <w:r>
              <w:rPr>
                <w:rFonts w:hint="eastAsia"/>
                <w:color w:val="000000" w:themeColor="text1"/>
                <w:kern w:val="0"/>
                <w:sz w:val="18"/>
                <w:szCs w:val="18"/>
              </w:rPr>
              <w:t>TM7</w:t>
            </w:r>
            <w:r>
              <w:rPr>
                <w:rFonts w:hint="eastAsia"/>
                <w:color w:val="000000" w:themeColor="text1"/>
                <w:kern w:val="0"/>
                <w:sz w:val="18"/>
                <w:szCs w:val="18"/>
              </w:rPr>
              <w:t>和</w:t>
            </w:r>
            <w:r>
              <w:rPr>
                <w:rFonts w:hint="eastAsia"/>
                <w:color w:val="000000" w:themeColor="text1"/>
                <w:kern w:val="0"/>
                <w:sz w:val="18"/>
                <w:szCs w:val="18"/>
              </w:rPr>
              <w:t>TM8</w:t>
            </w:r>
            <w:r>
              <w:rPr>
                <w:rFonts w:hint="eastAsia"/>
                <w:color w:val="000000" w:themeColor="text1"/>
                <w:kern w:val="0"/>
                <w:sz w:val="18"/>
                <w:szCs w:val="18"/>
              </w:rPr>
              <w:t>模式下有效</w:t>
            </w:r>
          </w:p>
          <w:p w14:paraId="17060873" w14:textId="77777777" w:rsidR="00911148" w:rsidRPr="006D3A21" w:rsidRDefault="00911148" w:rsidP="00E83E1A">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:-800~ 800, </w:t>
            </w:r>
            <w:r w:rsidRPr="006D3A21">
              <w:rPr>
                <w:rFonts w:ascii="宋体" w:cs="宋体" w:hint="eastAsia"/>
                <w:color w:val="000000" w:themeColor="text1"/>
                <w:kern w:val="0"/>
                <w:sz w:val="18"/>
                <w:szCs w:val="18"/>
              </w:rPr>
              <w:t>单位：0.0625</w:t>
            </w:r>
            <w:r w:rsidRPr="006D3A21">
              <w:rPr>
                <w:color w:val="000000" w:themeColor="text1"/>
                <w:kern w:val="0"/>
                <w:sz w:val="18"/>
                <w:szCs w:val="18"/>
              </w:rPr>
              <w:t>dB</w:t>
            </w:r>
          </w:p>
          <w:p w14:paraId="5D7EE869" w14:textId="77777777" w:rsidR="00911148" w:rsidRPr="006D3A21" w:rsidRDefault="00911148" w:rsidP="00E83E1A">
            <w:pPr>
              <w:rPr>
                <w:color w:val="000000" w:themeColor="text1"/>
                <w:lang w:val="en-GB"/>
              </w:rPr>
            </w:pPr>
            <w:r w:rsidRPr="006D3A21">
              <w:rPr>
                <w:rFonts w:hint="eastAsia"/>
                <w:color w:val="000000" w:themeColor="text1"/>
                <w:kern w:val="0"/>
                <w:sz w:val="18"/>
                <w:szCs w:val="18"/>
              </w:rPr>
              <w:t>对应实际信号范围为：</w:t>
            </w:r>
            <w:r w:rsidRPr="006D3A21">
              <w:rPr>
                <w:color w:val="000000" w:themeColor="text1"/>
                <w:kern w:val="0"/>
                <w:sz w:val="18"/>
                <w:szCs w:val="18"/>
              </w:rPr>
              <w:t>-50dB~50dB</w:t>
            </w:r>
          </w:p>
        </w:tc>
      </w:tr>
      <w:tr w:rsidR="00911148" w:rsidRPr="006D3A21" w14:paraId="2BA8F64E" w14:textId="77777777" w:rsidTr="00B8632B">
        <w:tc>
          <w:tcPr>
            <w:tcW w:w="6768" w:type="dxa"/>
            <w:gridSpan w:val="3"/>
          </w:tcPr>
          <w:p w14:paraId="66D244DE" w14:textId="77777777" w:rsidR="00911148" w:rsidRDefault="00911148" w:rsidP="00E83E1A">
            <w:pPr>
              <w:autoSpaceDE w:val="0"/>
              <w:autoSpaceDN w:val="0"/>
              <w:adjustRightInd w:val="0"/>
              <w:spacing w:line="240" w:lineRule="auto"/>
              <w:jc w:val="left"/>
              <w:rPr>
                <w:rFonts w:ascii="宋体" w:cs="宋体"/>
                <w:color w:val="000000" w:themeColor="text1"/>
                <w:kern w:val="0"/>
                <w:sz w:val="18"/>
                <w:szCs w:val="18"/>
              </w:rPr>
            </w:pPr>
            <w:r>
              <w:rPr>
                <w:rFonts w:hint="eastAsia"/>
                <w:color w:val="000000" w:themeColor="text1"/>
                <w:kern w:val="0"/>
                <w:sz w:val="18"/>
                <w:szCs w:val="18"/>
              </w:rPr>
              <w:t>}bit0</w:t>
            </w:r>
            <w:r>
              <w:rPr>
                <w:rFonts w:hint="eastAsia"/>
                <w:color w:val="000000" w:themeColor="text1"/>
                <w:kern w:val="0"/>
                <w:sz w:val="18"/>
                <w:szCs w:val="18"/>
              </w:rPr>
              <w:t>有效的时候此数据结构有效</w:t>
            </w:r>
          </w:p>
        </w:tc>
      </w:tr>
      <w:tr w:rsidR="00911148" w:rsidRPr="006D3A21" w14:paraId="2484D1C2" w14:textId="77777777" w:rsidTr="00B8632B">
        <w:tc>
          <w:tcPr>
            <w:tcW w:w="6768" w:type="dxa"/>
            <w:gridSpan w:val="3"/>
          </w:tcPr>
          <w:p w14:paraId="0BFDD945" w14:textId="77777777" w:rsidR="00911148" w:rsidRDefault="00911148" w:rsidP="00E83E1A">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struct{ SINR</w:t>
            </w:r>
          </w:p>
        </w:tc>
      </w:tr>
      <w:tr w:rsidR="00911148" w:rsidRPr="006D3A21" w14:paraId="6204F048" w14:textId="77777777" w:rsidTr="00E83E1A">
        <w:tc>
          <w:tcPr>
            <w:tcW w:w="2093" w:type="dxa"/>
          </w:tcPr>
          <w:p w14:paraId="166FC0F7" w14:textId="77777777" w:rsidR="00911148" w:rsidRDefault="00911148" w:rsidP="00E83E1A">
            <w:pPr>
              <w:rPr>
                <w:color w:val="000000" w:themeColor="text1"/>
                <w:kern w:val="0"/>
                <w:sz w:val="18"/>
                <w:szCs w:val="18"/>
              </w:rPr>
            </w:pPr>
            <w:r>
              <w:rPr>
                <w:rFonts w:hint="eastAsia"/>
                <w:color w:val="000000" w:themeColor="text1"/>
                <w:kern w:val="0"/>
                <w:sz w:val="18"/>
                <w:szCs w:val="18"/>
              </w:rPr>
              <w:t>UE_SINR[100]</w:t>
            </w:r>
          </w:p>
        </w:tc>
        <w:tc>
          <w:tcPr>
            <w:tcW w:w="1255" w:type="dxa"/>
          </w:tcPr>
          <w:p w14:paraId="584A9421" w14:textId="77777777" w:rsidR="00911148" w:rsidRDefault="00911148" w:rsidP="00E83E1A">
            <w:pPr>
              <w:rPr>
                <w:rFonts w:ascii="宋体" w:cs="宋体"/>
                <w:color w:val="000000" w:themeColor="text1"/>
                <w:kern w:val="0"/>
                <w:sz w:val="18"/>
                <w:szCs w:val="18"/>
              </w:rPr>
            </w:pPr>
            <w:r>
              <w:rPr>
                <w:rFonts w:ascii="宋体" w:cs="宋体" w:hint="eastAsia"/>
                <w:color w:val="000000" w:themeColor="text1"/>
                <w:kern w:val="0"/>
                <w:sz w:val="18"/>
                <w:szCs w:val="18"/>
              </w:rPr>
              <w:t>S16</w:t>
            </w:r>
          </w:p>
        </w:tc>
        <w:tc>
          <w:tcPr>
            <w:tcW w:w="3420" w:type="dxa"/>
          </w:tcPr>
          <w:p w14:paraId="40218C02" w14:textId="77777777" w:rsidR="00911148" w:rsidRDefault="00911148" w:rsidP="00E83E1A">
            <w:pPr>
              <w:autoSpaceDE w:val="0"/>
              <w:autoSpaceDN w:val="0"/>
              <w:adjustRightInd w:val="0"/>
              <w:spacing w:line="240" w:lineRule="auto"/>
              <w:jc w:val="left"/>
              <w:rPr>
                <w:rFonts w:ascii="宋体" w:cs="宋体"/>
                <w:color w:val="000000" w:themeColor="text1"/>
                <w:kern w:val="0"/>
                <w:sz w:val="18"/>
                <w:szCs w:val="18"/>
              </w:rPr>
            </w:pPr>
            <w:r w:rsidRPr="0004611C">
              <w:rPr>
                <w:rFonts w:ascii="宋体" w:cs="宋体" w:hint="eastAsia"/>
                <w:color w:val="000000" w:themeColor="text1"/>
                <w:kern w:val="0"/>
                <w:sz w:val="18"/>
                <w:szCs w:val="18"/>
              </w:rPr>
              <w:t>UE使用PRB的平均SINR</w:t>
            </w:r>
            <w:r>
              <w:rPr>
                <w:rFonts w:ascii="宋体" w:cs="宋体" w:hint="eastAsia"/>
                <w:color w:val="000000" w:themeColor="text1"/>
                <w:kern w:val="0"/>
                <w:sz w:val="18"/>
                <w:szCs w:val="18"/>
              </w:rPr>
              <w:t>,调度用户每个PRB的SINR，如果无效值填充0xffff</w:t>
            </w:r>
          </w:p>
        </w:tc>
      </w:tr>
      <w:tr w:rsidR="00911148" w:rsidRPr="006D3A21" w14:paraId="0BC957EA" w14:textId="77777777" w:rsidTr="00E83E1A">
        <w:tc>
          <w:tcPr>
            <w:tcW w:w="2093" w:type="dxa"/>
          </w:tcPr>
          <w:p w14:paraId="7282E5E6" w14:textId="77777777" w:rsidR="00911148" w:rsidRDefault="00911148" w:rsidP="00E83E1A">
            <w:pPr>
              <w:rPr>
                <w:color w:val="000000" w:themeColor="text1"/>
                <w:kern w:val="0"/>
                <w:sz w:val="18"/>
                <w:szCs w:val="18"/>
              </w:rPr>
            </w:pPr>
            <w:r>
              <w:rPr>
                <w:rFonts w:hint="eastAsia"/>
                <w:color w:val="000000" w:themeColor="text1"/>
                <w:kern w:val="0"/>
                <w:sz w:val="18"/>
                <w:szCs w:val="18"/>
              </w:rPr>
              <w:t>Drs_SINR</w:t>
            </w:r>
          </w:p>
        </w:tc>
        <w:tc>
          <w:tcPr>
            <w:tcW w:w="1255" w:type="dxa"/>
          </w:tcPr>
          <w:p w14:paraId="22BAB067" w14:textId="77777777" w:rsidR="00911148" w:rsidRDefault="00911148" w:rsidP="00E83E1A">
            <w:pPr>
              <w:rPr>
                <w:rFonts w:ascii="宋体" w:cs="宋体"/>
                <w:color w:val="000000" w:themeColor="text1"/>
                <w:kern w:val="0"/>
                <w:sz w:val="18"/>
                <w:szCs w:val="18"/>
              </w:rPr>
            </w:pPr>
            <w:r>
              <w:rPr>
                <w:rFonts w:ascii="宋体" w:cs="宋体" w:hint="eastAsia"/>
                <w:color w:val="000000" w:themeColor="text1"/>
                <w:kern w:val="0"/>
                <w:sz w:val="18"/>
                <w:szCs w:val="18"/>
              </w:rPr>
              <w:t>S16</w:t>
            </w:r>
          </w:p>
        </w:tc>
        <w:tc>
          <w:tcPr>
            <w:tcW w:w="3420" w:type="dxa"/>
          </w:tcPr>
          <w:p w14:paraId="6F0E1F08" w14:textId="77777777" w:rsidR="00911148" w:rsidRDefault="00911148" w:rsidP="00E83E1A">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调度用户DRS</w:t>
            </w:r>
            <w:r w:rsidRPr="0004611C">
              <w:rPr>
                <w:rFonts w:ascii="宋体" w:cs="宋体" w:hint="eastAsia"/>
                <w:color w:val="000000" w:themeColor="text1"/>
                <w:kern w:val="0"/>
                <w:sz w:val="18"/>
                <w:szCs w:val="18"/>
              </w:rPr>
              <w:t>的平均SINR</w:t>
            </w:r>
          </w:p>
        </w:tc>
      </w:tr>
      <w:tr w:rsidR="00911148" w:rsidRPr="006D3A21" w14:paraId="509FF5DA" w14:textId="77777777" w:rsidTr="00E83E1A">
        <w:tc>
          <w:tcPr>
            <w:tcW w:w="2093" w:type="dxa"/>
          </w:tcPr>
          <w:p w14:paraId="463E75F6" w14:textId="77777777" w:rsidR="00911148" w:rsidRDefault="00911148" w:rsidP="00E83E1A">
            <w:pPr>
              <w:rPr>
                <w:color w:val="000000" w:themeColor="text1"/>
                <w:kern w:val="0"/>
                <w:sz w:val="18"/>
                <w:szCs w:val="18"/>
              </w:rPr>
            </w:pPr>
            <w:r>
              <w:rPr>
                <w:rFonts w:hint="eastAsia"/>
                <w:color w:val="000000" w:themeColor="text1"/>
                <w:kern w:val="0"/>
                <w:sz w:val="18"/>
                <w:szCs w:val="18"/>
              </w:rPr>
              <w:t>Padding</w:t>
            </w:r>
          </w:p>
        </w:tc>
        <w:tc>
          <w:tcPr>
            <w:tcW w:w="1255" w:type="dxa"/>
          </w:tcPr>
          <w:p w14:paraId="654042EB" w14:textId="77777777" w:rsidR="00911148" w:rsidRDefault="00911148" w:rsidP="00E83E1A">
            <w:pPr>
              <w:rPr>
                <w:rFonts w:ascii="宋体" w:cs="宋体"/>
                <w:color w:val="000000" w:themeColor="text1"/>
                <w:kern w:val="0"/>
                <w:sz w:val="18"/>
                <w:szCs w:val="18"/>
              </w:rPr>
            </w:pPr>
            <w:r>
              <w:rPr>
                <w:rFonts w:ascii="宋体" w:cs="宋体" w:hint="eastAsia"/>
                <w:color w:val="000000" w:themeColor="text1"/>
                <w:kern w:val="0"/>
                <w:sz w:val="18"/>
                <w:szCs w:val="18"/>
              </w:rPr>
              <w:t>S16</w:t>
            </w:r>
          </w:p>
        </w:tc>
        <w:tc>
          <w:tcPr>
            <w:tcW w:w="3420" w:type="dxa"/>
          </w:tcPr>
          <w:p w14:paraId="6D54286E" w14:textId="77777777" w:rsidR="00911148" w:rsidRDefault="00911148" w:rsidP="00E83E1A">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填充</w:t>
            </w:r>
          </w:p>
        </w:tc>
      </w:tr>
      <w:tr w:rsidR="00911148" w:rsidRPr="006D3A21" w14:paraId="6D57D2BB" w14:textId="77777777" w:rsidTr="00B8632B">
        <w:tc>
          <w:tcPr>
            <w:tcW w:w="6768" w:type="dxa"/>
            <w:gridSpan w:val="3"/>
          </w:tcPr>
          <w:p w14:paraId="23A789A2" w14:textId="77777777" w:rsidR="00911148" w:rsidRDefault="00911148" w:rsidP="00E83E1A">
            <w:pPr>
              <w:autoSpaceDE w:val="0"/>
              <w:autoSpaceDN w:val="0"/>
              <w:adjustRightInd w:val="0"/>
              <w:spacing w:line="240" w:lineRule="auto"/>
              <w:jc w:val="left"/>
              <w:rPr>
                <w:rFonts w:ascii="宋体" w:cs="宋体"/>
                <w:color w:val="000000" w:themeColor="text1"/>
                <w:kern w:val="0"/>
                <w:sz w:val="18"/>
                <w:szCs w:val="18"/>
              </w:rPr>
            </w:pPr>
            <w:r>
              <w:rPr>
                <w:rFonts w:hint="eastAsia"/>
                <w:color w:val="000000" w:themeColor="text1"/>
                <w:kern w:val="0"/>
                <w:sz w:val="18"/>
                <w:szCs w:val="18"/>
              </w:rPr>
              <w:t>}bit1</w:t>
            </w:r>
            <w:r>
              <w:rPr>
                <w:rFonts w:hint="eastAsia"/>
                <w:color w:val="000000" w:themeColor="text1"/>
                <w:kern w:val="0"/>
                <w:sz w:val="18"/>
                <w:szCs w:val="18"/>
              </w:rPr>
              <w:t>有效的时候此数据机构有效</w:t>
            </w:r>
          </w:p>
        </w:tc>
      </w:tr>
      <w:tr w:rsidR="00911148" w:rsidRPr="006D3A21" w14:paraId="6CE3EB95" w14:textId="77777777" w:rsidTr="00B8632B">
        <w:tc>
          <w:tcPr>
            <w:tcW w:w="6768" w:type="dxa"/>
            <w:gridSpan w:val="3"/>
          </w:tcPr>
          <w:p w14:paraId="5D3C49B1" w14:textId="77777777" w:rsidR="00911148" w:rsidRDefault="00911148" w:rsidP="00E83E1A">
            <w:pPr>
              <w:autoSpaceDE w:val="0"/>
              <w:autoSpaceDN w:val="0"/>
              <w:adjustRightInd w:val="0"/>
              <w:spacing w:line="240" w:lineRule="auto"/>
              <w:jc w:val="left"/>
              <w:rPr>
                <w:rFonts w:ascii="宋体" w:cs="宋体"/>
                <w:color w:val="000000" w:themeColor="text1"/>
                <w:kern w:val="0"/>
                <w:sz w:val="18"/>
                <w:szCs w:val="18"/>
              </w:rPr>
            </w:pPr>
            <w:r>
              <w:rPr>
                <w:rFonts w:hint="eastAsia"/>
                <w:color w:val="000000" w:themeColor="text1"/>
                <w:kern w:val="0"/>
                <w:sz w:val="18"/>
                <w:szCs w:val="18"/>
              </w:rPr>
              <w:t>struct{ power</w:t>
            </w:r>
          </w:p>
        </w:tc>
      </w:tr>
      <w:tr w:rsidR="00911148" w:rsidRPr="006D3A21" w14:paraId="081F16B2" w14:textId="77777777" w:rsidTr="00B8632B">
        <w:tc>
          <w:tcPr>
            <w:tcW w:w="2093" w:type="dxa"/>
            <w:vAlign w:val="center"/>
          </w:tcPr>
          <w:p w14:paraId="7ED19CA0" w14:textId="77777777" w:rsidR="00911148" w:rsidRDefault="00911148" w:rsidP="005B6B83">
            <w:pPr>
              <w:rPr>
                <w:color w:val="000000" w:themeColor="text1"/>
                <w:kern w:val="0"/>
                <w:sz w:val="18"/>
                <w:szCs w:val="18"/>
              </w:rPr>
            </w:pPr>
            <w:r w:rsidRPr="000D290B">
              <w:rPr>
                <w:rFonts w:ascii="Helvetica" w:hAnsi="Helvetica"/>
                <w:kern w:val="0"/>
                <w:sz w:val="18"/>
                <w:highlight w:val="yellow"/>
              </w:rPr>
              <w:t>Pd</w:t>
            </w:r>
            <w:r>
              <w:rPr>
                <w:rFonts w:ascii="Helvetica" w:hAnsi="Helvetica" w:hint="eastAsia"/>
                <w:kern w:val="0"/>
                <w:sz w:val="18"/>
                <w:highlight w:val="yellow"/>
              </w:rPr>
              <w:t>s</w:t>
            </w:r>
            <w:r w:rsidRPr="000D290B">
              <w:rPr>
                <w:rFonts w:ascii="Helvetica" w:hAnsi="Helvetica"/>
                <w:kern w:val="0"/>
                <w:sz w:val="18"/>
                <w:highlight w:val="yellow"/>
              </w:rPr>
              <w:t>chPower_a</w:t>
            </w:r>
          </w:p>
        </w:tc>
        <w:tc>
          <w:tcPr>
            <w:tcW w:w="1255" w:type="dxa"/>
            <w:vAlign w:val="center"/>
          </w:tcPr>
          <w:p w14:paraId="4A729CBC" w14:textId="77777777" w:rsidR="00911148" w:rsidRDefault="00911148" w:rsidP="00E83E1A">
            <w:pPr>
              <w:rPr>
                <w:rFonts w:ascii="宋体" w:cs="宋体"/>
                <w:color w:val="000000" w:themeColor="text1"/>
                <w:kern w:val="0"/>
                <w:sz w:val="18"/>
                <w:szCs w:val="18"/>
              </w:rPr>
            </w:pPr>
            <w:r w:rsidRPr="000D290B">
              <w:rPr>
                <w:rFonts w:ascii="Helvetica" w:hAnsi="Helvetica"/>
                <w:kern w:val="0"/>
                <w:sz w:val="18"/>
                <w:highlight w:val="yellow"/>
              </w:rPr>
              <w:t>S16</w:t>
            </w:r>
          </w:p>
        </w:tc>
        <w:tc>
          <w:tcPr>
            <w:tcW w:w="3420" w:type="dxa"/>
            <w:vAlign w:val="center"/>
          </w:tcPr>
          <w:p w14:paraId="29F3C6D1" w14:textId="77777777" w:rsidR="00452D2F" w:rsidRDefault="00911148">
            <w:pPr>
              <w:autoSpaceDE w:val="0"/>
              <w:autoSpaceDN w:val="0"/>
              <w:adjustRightInd w:val="0"/>
              <w:spacing w:line="240" w:lineRule="auto"/>
              <w:jc w:val="left"/>
              <w:rPr>
                <w:rFonts w:ascii="宋体" w:cs="宋体"/>
                <w:color w:val="000000" w:themeColor="text1"/>
                <w:kern w:val="0"/>
                <w:sz w:val="18"/>
                <w:szCs w:val="18"/>
              </w:rPr>
            </w:pPr>
            <w:r w:rsidRPr="000D290B">
              <w:rPr>
                <w:rFonts w:ascii="Helvetica" w:hAnsi="Helvetica" w:hint="eastAsia"/>
                <w:kern w:val="0"/>
                <w:sz w:val="18"/>
                <w:highlight w:val="yellow"/>
              </w:rPr>
              <w:t>没有</w:t>
            </w:r>
            <w:r w:rsidRPr="000D290B">
              <w:rPr>
                <w:rFonts w:ascii="Helvetica" w:hAnsi="Helvetica"/>
                <w:kern w:val="0"/>
                <w:sz w:val="18"/>
                <w:highlight w:val="yellow"/>
              </w:rPr>
              <w:t>CRS</w:t>
            </w:r>
            <w:r w:rsidRPr="000D290B">
              <w:rPr>
                <w:rFonts w:ascii="Helvetica" w:hAnsi="Helvetica" w:hint="eastAsia"/>
                <w:kern w:val="0"/>
                <w:sz w:val="18"/>
                <w:highlight w:val="yellow"/>
              </w:rPr>
              <w:t>的</w:t>
            </w:r>
            <w:r w:rsidRPr="000D290B">
              <w:rPr>
                <w:rFonts w:ascii="Helvetica" w:hAnsi="Helvetica"/>
                <w:kern w:val="0"/>
                <w:sz w:val="18"/>
                <w:highlight w:val="yellow"/>
              </w:rPr>
              <w:t>PD</w:t>
            </w:r>
            <w:r>
              <w:rPr>
                <w:rFonts w:ascii="Helvetica" w:hAnsi="Helvetica" w:hint="eastAsia"/>
                <w:kern w:val="0"/>
                <w:sz w:val="18"/>
                <w:highlight w:val="yellow"/>
              </w:rPr>
              <w:t>s</w:t>
            </w:r>
            <w:r w:rsidRPr="000D290B">
              <w:rPr>
                <w:rFonts w:ascii="Helvetica" w:hAnsi="Helvetica"/>
                <w:kern w:val="0"/>
                <w:sz w:val="18"/>
                <w:highlight w:val="yellow"/>
              </w:rPr>
              <w:t>CH</w:t>
            </w:r>
            <w:r w:rsidRPr="000D290B">
              <w:rPr>
                <w:rFonts w:ascii="Helvetica" w:hAnsi="Helvetica" w:hint="eastAsia"/>
                <w:kern w:val="0"/>
                <w:sz w:val="18"/>
                <w:highlight w:val="yellow"/>
              </w:rPr>
              <w:t>符号功率相对于</w:t>
            </w:r>
            <w:r w:rsidRPr="000D290B">
              <w:rPr>
                <w:rFonts w:ascii="Helvetica" w:hAnsi="Helvetica"/>
                <w:kern w:val="0"/>
                <w:sz w:val="18"/>
                <w:highlight w:val="yellow"/>
              </w:rPr>
              <w:t>CRS</w:t>
            </w:r>
            <w:r w:rsidRPr="000D290B">
              <w:rPr>
                <w:rFonts w:ascii="Helvetica" w:hAnsi="Helvetica" w:hint="eastAsia"/>
                <w:kern w:val="0"/>
                <w:sz w:val="18"/>
                <w:highlight w:val="yellow"/>
              </w:rPr>
              <w:t>的功率差值，单位：</w:t>
            </w:r>
            <w:r w:rsidRPr="000D290B">
              <w:rPr>
                <w:rFonts w:ascii="Helvetica" w:hAnsi="Helvetica"/>
                <w:kern w:val="0"/>
                <w:sz w:val="18"/>
                <w:highlight w:val="yellow"/>
              </w:rPr>
              <w:t>DB</w:t>
            </w:r>
            <w:r>
              <w:rPr>
                <w:rFonts w:ascii="Helvetica" w:hAnsi="Helvetica" w:hint="eastAsia"/>
                <w:kern w:val="0"/>
                <w:sz w:val="18"/>
              </w:rPr>
              <w:t>,</w:t>
            </w:r>
            <w:r>
              <w:rPr>
                <w:rFonts w:ascii="Helvetica" w:hAnsi="Helvetica" w:hint="eastAsia"/>
                <w:kern w:val="0"/>
                <w:sz w:val="18"/>
              </w:rPr>
              <w:t>负值表示比</w:t>
            </w:r>
            <w:r>
              <w:rPr>
                <w:rFonts w:ascii="Helvetica" w:hAnsi="Helvetica" w:hint="eastAsia"/>
                <w:kern w:val="0"/>
                <w:sz w:val="18"/>
              </w:rPr>
              <w:t>CRS</w:t>
            </w:r>
            <w:r>
              <w:rPr>
                <w:rFonts w:ascii="Helvetica" w:hAnsi="Helvetica" w:hint="eastAsia"/>
                <w:kern w:val="0"/>
                <w:sz w:val="18"/>
              </w:rPr>
              <w:t>小</w:t>
            </w:r>
          </w:p>
        </w:tc>
      </w:tr>
      <w:tr w:rsidR="00911148" w:rsidRPr="006D3A21" w14:paraId="2FD3B596" w14:textId="77777777" w:rsidTr="00B8632B">
        <w:tc>
          <w:tcPr>
            <w:tcW w:w="2093" w:type="dxa"/>
            <w:vAlign w:val="center"/>
          </w:tcPr>
          <w:p w14:paraId="2BB66B2E" w14:textId="77777777" w:rsidR="00911148" w:rsidRDefault="00911148" w:rsidP="00E83E1A">
            <w:pPr>
              <w:rPr>
                <w:color w:val="000000" w:themeColor="text1"/>
                <w:kern w:val="0"/>
                <w:sz w:val="18"/>
                <w:szCs w:val="18"/>
              </w:rPr>
            </w:pPr>
            <w:r>
              <w:rPr>
                <w:rFonts w:ascii="Helvetica" w:hAnsi="Helvetica"/>
                <w:kern w:val="0"/>
                <w:sz w:val="18"/>
                <w:highlight w:val="yellow"/>
              </w:rPr>
              <w:t>Pd</w:t>
            </w:r>
            <w:r>
              <w:rPr>
                <w:rFonts w:ascii="Helvetica" w:hAnsi="Helvetica" w:hint="eastAsia"/>
                <w:kern w:val="0"/>
                <w:sz w:val="18"/>
                <w:highlight w:val="yellow"/>
              </w:rPr>
              <w:t>s</w:t>
            </w:r>
            <w:r w:rsidRPr="000D290B">
              <w:rPr>
                <w:rFonts w:ascii="Helvetica" w:hAnsi="Helvetica"/>
                <w:kern w:val="0"/>
                <w:sz w:val="18"/>
                <w:highlight w:val="yellow"/>
              </w:rPr>
              <w:t>chPower_b</w:t>
            </w:r>
          </w:p>
        </w:tc>
        <w:tc>
          <w:tcPr>
            <w:tcW w:w="1255" w:type="dxa"/>
            <w:vAlign w:val="center"/>
          </w:tcPr>
          <w:p w14:paraId="103A8640" w14:textId="77777777" w:rsidR="00911148" w:rsidRDefault="00911148" w:rsidP="00E83E1A">
            <w:pPr>
              <w:rPr>
                <w:rFonts w:ascii="宋体" w:cs="宋体"/>
                <w:color w:val="000000" w:themeColor="text1"/>
                <w:kern w:val="0"/>
                <w:sz w:val="18"/>
                <w:szCs w:val="18"/>
              </w:rPr>
            </w:pPr>
            <w:r w:rsidRPr="000D290B">
              <w:rPr>
                <w:rFonts w:ascii="Helvetica" w:hAnsi="Helvetica"/>
                <w:kern w:val="0"/>
                <w:sz w:val="18"/>
                <w:highlight w:val="yellow"/>
              </w:rPr>
              <w:t>S16</w:t>
            </w:r>
          </w:p>
        </w:tc>
        <w:tc>
          <w:tcPr>
            <w:tcW w:w="3420" w:type="dxa"/>
            <w:vAlign w:val="center"/>
          </w:tcPr>
          <w:p w14:paraId="303D041E" w14:textId="77777777" w:rsidR="00452D2F" w:rsidRDefault="00911148">
            <w:pPr>
              <w:autoSpaceDE w:val="0"/>
              <w:autoSpaceDN w:val="0"/>
              <w:adjustRightInd w:val="0"/>
              <w:spacing w:line="240" w:lineRule="auto"/>
              <w:jc w:val="left"/>
              <w:rPr>
                <w:rFonts w:ascii="宋体" w:cs="宋体"/>
                <w:color w:val="000000" w:themeColor="text1"/>
                <w:kern w:val="0"/>
                <w:sz w:val="18"/>
                <w:szCs w:val="18"/>
              </w:rPr>
            </w:pPr>
            <w:r w:rsidRPr="000D290B">
              <w:rPr>
                <w:rFonts w:ascii="Helvetica" w:hAnsi="Helvetica" w:hint="eastAsia"/>
                <w:kern w:val="0"/>
                <w:sz w:val="18"/>
                <w:highlight w:val="yellow"/>
              </w:rPr>
              <w:t>有</w:t>
            </w:r>
            <w:r w:rsidRPr="000D290B">
              <w:rPr>
                <w:rFonts w:ascii="Helvetica" w:hAnsi="Helvetica"/>
                <w:kern w:val="0"/>
                <w:sz w:val="18"/>
                <w:highlight w:val="yellow"/>
              </w:rPr>
              <w:t>CRS</w:t>
            </w:r>
            <w:r w:rsidRPr="000D290B">
              <w:rPr>
                <w:rFonts w:ascii="Helvetica" w:hAnsi="Helvetica" w:hint="eastAsia"/>
                <w:kern w:val="0"/>
                <w:sz w:val="18"/>
                <w:highlight w:val="yellow"/>
              </w:rPr>
              <w:t>的</w:t>
            </w:r>
            <w:r w:rsidRPr="000D290B">
              <w:rPr>
                <w:rFonts w:ascii="Helvetica" w:hAnsi="Helvetica"/>
                <w:kern w:val="0"/>
                <w:sz w:val="18"/>
                <w:highlight w:val="yellow"/>
              </w:rPr>
              <w:t>PD</w:t>
            </w:r>
            <w:r>
              <w:rPr>
                <w:rFonts w:ascii="Helvetica" w:hAnsi="Helvetica" w:hint="eastAsia"/>
                <w:kern w:val="0"/>
                <w:sz w:val="18"/>
                <w:highlight w:val="yellow"/>
              </w:rPr>
              <w:t>s</w:t>
            </w:r>
            <w:r w:rsidRPr="000D290B">
              <w:rPr>
                <w:rFonts w:ascii="Helvetica" w:hAnsi="Helvetica"/>
                <w:kern w:val="0"/>
                <w:sz w:val="18"/>
                <w:highlight w:val="yellow"/>
              </w:rPr>
              <w:t>CH</w:t>
            </w:r>
            <w:r w:rsidRPr="000D290B">
              <w:rPr>
                <w:rFonts w:ascii="Helvetica" w:hAnsi="Helvetica" w:hint="eastAsia"/>
                <w:kern w:val="0"/>
                <w:sz w:val="18"/>
                <w:highlight w:val="yellow"/>
              </w:rPr>
              <w:t>符号功率相对于</w:t>
            </w:r>
            <w:r w:rsidRPr="000D290B">
              <w:rPr>
                <w:rFonts w:ascii="Helvetica" w:hAnsi="Helvetica"/>
                <w:kern w:val="0"/>
                <w:sz w:val="18"/>
                <w:highlight w:val="yellow"/>
              </w:rPr>
              <w:t>CRS</w:t>
            </w:r>
            <w:r w:rsidRPr="000D290B">
              <w:rPr>
                <w:rFonts w:ascii="Helvetica" w:hAnsi="Helvetica" w:hint="eastAsia"/>
                <w:kern w:val="0"/>
                <w:sz w:val="18"/>
                <w:highlight w:val="yellow"/>
              </w:rPr>
              <w:t>的功率差值，单位：</w:t>
            </w:r>
            <w:r w:rsidRPr="000D290B">
              <w:rPr>
                <w:rFonts w:ascii="Helvetica" w:hAnsi="Helvetica"/>
                <w:kern w:val="0"/>
                <w:sz w:val="18"/>
                <w:highlight w:val="yellow"/>
              </w:rPr>
              <w:t>DB</w:t>
            </w:r>
            <w:r>
              <w:rPr>
                <w:rFonts w:ascii="Helvetica" w:hAnsi="Helvetica" w:hint="eastAsia"/>
                <w:kern w:val="0"/>
                <w:sz w:val="18"/>
              </w:rPr>
              <w:t>，负值表示比</w:t>
            </w:r>
            <w:r>
              <w:rPr>
                <w:rFonts w:ascii="Helvetica" w:hAnsi="Helvetica" w:hint="eastAsia"/>
                <w:kern w:val="0"/>
                <w:sz w:val="18"/>
              </w:rPr>
              <w:t>CRS</w:t>
            </w:r>
            <w:r>
              <w:rPr>
                <w:rFonts w:ascii="Helvetica" w:hAnsi="Helvetica" w:hint="eastAsia"/>
                <w:kern w:val="0"/>
                <w:sz w:val="18"/>
              </w:rPr>
              <w:t>小</w:t>
            </w:r>
          </w:p>
        </w:tc>
      </w:tr>
      <w:tr w:rsidR="00911148" w:rsidRPr="006D3A21" w14:paraId="184D060E" w14:textId="77777777" w:rsidTr="00B8632B">
        <w:tc>
          <w:tcPr>
            <w:tcW w:w="6768" w:type="dxa"/>
            <w:gridSpan w:val="3"/>
          </w:tcPr>
          <w:p w14:paraId="67EA084B" w14:textId="77777777" w:rsidR="00911148" w:rsidRDefault="00911148" w:rsidP="00584187">
            <w:pPr>
              <w:autoSpaceDE w:val="0"/>
              <w:autoSpaceDN w:val="0"/>
              <w:adjustRightInd w:val="0"/>
              <w:spacing w:line="240" w:lineRule="auto"/>
              <w:jc w:val="left"/>
              <w:rPr>
                <w:rFonts w:ascii="宋体" w:cs="宋体"/>
                <w:color w:val="000000" w:themeColor="text1"/>
                <w:kern w:val="0"/>
                <w:sz w:val="18"/>
                <w:szCs w:val="18"/>
              </w:rPr>
            </w:pPr>
            <w:r>
              <w:rPr>
                <w:rFonts w:hint="eastAsia"/>
                <w:color w:val="000000" w:themeColor="text1"/>
                <w:kern w:val="0"/>
                <w:sz w:val="18"/>
                <w:szCs w:val="18"/>
              </w:rPr>
              <w:t>} bit3</w:t>
            </w:r>
            <w:r>
              <w:rPr>
                <w:rFonts w:hint="eastAsia"/>
                <w:color w:val="000000" w:themeColor="text1"/>
                <w:kern w:val="0"/>
                <w:sz w:val="18"/>
                <w:szCs w:val="18"/>
              </w:rPr>
              <w:t>有效的时候此数据结构有效</w:t>
            </w:r>
          </w:p>
        </w:tc>
      </w:tr>
    </w:tbl>
    <w:p w14:paraId="5DEE14A3" w14:textId="77777777" w:rsidR="005B31E1" w:rsidRDefault="005B31E1">
      <w:pPr>
        <w:pStyle w:val="a5"/>
        <w:rPr>
          <w:lang w:val="en-GB"/>
        </w:rPr>
      </w:pPr>
    </w:p>
    <w:p w14:paraId="119A8AFB" w14:textId="77777777" w:rsidR="005B31E1" w:rsidRDefault="00145348">
      <w:pPr>
        <w:pStyle w:val="41"/>
      </w:pPr>
      <w:r>
        <w:rPr>
          <w:rFonts w:hint="eastAsia"/>
        </w:rPr>
        <w:t>UL_UE_MEAS_STRU</w:t>
      </w: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255"/>
        <w:gridCol w:w="3420"/>
      </w:tblGrid>
      <w:tr w:rsidR="000D40A4" w:rsidRPr="006D3A21" w14:paraId="5F919FC2" w14:textId="77777777" w:rsidTr="00E83E1A">
        <w:tc>
          <w:tcPr>
            <w:tcW w:w="2093" w:type="dxa"/>
          </w:tcPr>
          <w:p w14:paraId="70D289E2" w14:textId="77777777" w:rsidR="000D40A4" w:rsidRPr="006D3A21" w:rsidRDefault="000D40A4" w:rsidP="00E83E1A">
            <w:pPr>
              <w:rPr>
                <w:b/>
                <w:color w:val="000000" w:themeColor="text1"/>
                <w:lang w:val="en-GB"/>
              </w:rPr>
            </w:pPr>
            <w:r w:rsidRPr="006D3A21">
              <w:rPr>
                <w:rFonts w:hint="eastAsia"/>
                <w:b/>
                <w:color w:val="000000" w:themeColor="text1"/>
                <w:lang w:val="en-GB"/>
              </w:rPr>
              <w:t>Parameter</w:t>
            </w:r>
          </w:p>
        </w:tc>
        <w:tc>
          <w:tcPr>
            <w:tcW w:w="1255" w:type="dxa"/>
          </w:tcPr>
          <w:p w14:paraId="5800A6F9" w14:textId="77777777" w:rsidR="000D40A4" w:rsidRPr="006D3A21" w:rsidRDefault="000D40A4" w:rsidP="00E83E1A">
            <w:pPr>
              <w:rPr>
                <w:b/>
                <w:color w:val="000000" w:themeColor="text1"/>
                <w:lang w:val="en-GB"/>
              </w:rPr>
            </w:pPr>
            <w:r>
              <w:rPr>
                <w:b/>
                <w:color w:val="000000" w:themeColor="text1"/>
                <w:lang w:val="en-GB"/>
              </w:rPr>
              <w:t>T</w:t>
            </w:r>
            <w:r>
              <w:rPr>
                <w:rFonts w:hint="eastAsia"/>
                <w:b/>
                <w:color w:val="000000" w:themeColor="text1"/>
                <w:lang w:val="en-GB"/>
              </w:rPr>
              <w:t>ype</w:t>
            </w:r>
          </w:p>
        </w:tc>
        <w:tc>
          <w:tcPr>
            <w:tcW w:w="3420" w:type="dxa"/>
          </w:tcPr>
          <w:p w14:paraId="2C1292AC" w14:textId="77777777" w:rsidR="000D40A4" w:rsidRPr="006D3A21" w:rsidRDefault="000D40A4" w:rsidP="00E83E1A">
            <w:pPr>
              <w:rPr>
                <w:b/>
                <w:color w:val="000000" w:themeColor="text1"/>
                <w:lang w:val="en-GB"/>
              </w:rPr>
            </w:pPr>
            <w:r w:rsidRPr="006D3A21">
              <w:rPr>
                <w:rFonts w:hint="eastAsia"/>
                <w:b/>
                <w:color w:val="000000" w:themeColor="text1"/>
                <w:lang w:val="en-GB"/>
              </w:rPr>
              <w:t>Description</w:t>
            </w:r>
          </w:p>
        </w:tc>
      </w:tr>
      <w:tr w:rsidR="000D40A4" w:rsidRPr="006D3A21" w14:paraId="13183F0E" w14:textId="77777777" w:rsidTr="00E83E1A">
        <w:tc>
          <w:tcPr>
            <w:tcW w:w="2093" w:type="dxa"/>
          </w:tcPr>
          <w:p w14:paraId="70AAB60E" w14:textId="77777777" w:rsidR="000D40A4" w:rsidRPr="006D3A21" w:rsidRDefault="000D40A4" w:rsidP="00E83E1A">
            <w:pPr>
              <w:rPr>
                <w:color w:val="000000" w:themeColor="text1"/>
                <w:lang w:val="en-GB"/>
              </w:rPr>
            </w:pPr>
            <w:r>
              <w:rPr>
                <w:rFonts w:hint="eastAsia"/>
                <w:color w:val="000000" w:themeColor="text1"/>
                <w:kern w:val="0"/>
                <w:sz w:val="18"/>
                <w:szCs w:val="18"/>
              </w:rPr>
              <w:t>RNTIType</w:t>
            </w:r>
          </w:p>
        </w:tc>
        <w:tc>
          <w:tcPr>
            <w:tcW w:w="1255" w:type="dxa"/>
          </w:tcPr>
          <w:p w14:paraId="60173C75" w14:textId="77777777" w:rsidR="000D40A4" w:rsidRPr="006D3A21" w:rsidRDefault="000D40A4" w:rsidP="00E83E1A">
            <w:pPr>
              <w:rPr>
                <w:color w:val="000000" w:themeColor="text1"/>
                <w:lang w:val="en-GB"/>
              </w:rPr>
            </w:pPr>
            <w:r>
              <w:rPr>
                <w:rFonts w:ascii="宋体" w:cs="宋体" w:hint="eastAsia"/>
                <w:color w:val="000000" w:themeColor="text1"/>
                <w:kern w:val="0"/>
                <w:sz w:val="18"/>
                <w:szCs w:val="18"/>
              </w:rPr>
              <w:t>U8</w:t>
            </w:r>
          </w:p>
        </w:tc>
        <w:tc>
          <w:tcPr>
            <w:tcW w:w="3420" w:type="dxa"/>
          </w:tcPr>
          <w:p w14:paraId="76773AA1" w14:textId="77777777" w:rsidR="000D40A4" w:rsidRDefault="000D40A4" w:rsidP="00E83E1A">
            <w:pPr>
              <w:rPr>
                <w:color w:val="000000" w:themeColor="text1"/>
                <w:lang w:val="en-GB"/>
              </w:rPr>
            </w:pPr>
            <w:r>
              <w:rPr>
                <w:rFonts w:hint="eastAsia"/>
                <w:color w:val="000000" w:themeColor="text1"/>
                <w:lang w:val="en-GB"/>
              </w:rPr>
              <w:t xml:space="preserve"> </w:t>
            </w:r>
            <w:r>
              <w:rPr>
                <w:rFonts w:hint="eastAsia"/>
                <w:color w:val="000000" w:themeColor="text1"/>
                <w:lang w:val="en-GB"/>
              </w:rPr>
              <w:t>跟踪用户需要确定的信息类型</w:t>
            </w:r>
          </w:p>
          <w:p w14:paraId="5711226E" w14:textId="77777777" w:rsidR="00C01C81" w:rsidRPr="00015DA9" w:rsidRDefault="00C01C81" w:rsidP="00C01C81">
            <w:pPr>
              <w:pStyle w:val="cl-cellBodyLeft"/>
              <w:jc w:val="both"/>
              <w:rPr>
                <w:rFonts w:cs="Helvetica"/>
                <w:sz w:val="20"/>
                <w:szCs w:val="20"/>
                <w:lang w:eastAsia="zh-CN"/>
              </w:rPr>
            </w:pPr>
            <w:r w:rsidRPr="00015DA9">
              <w:rPr>
                <w:rFonts w:cs="Helvetica" w:hint="eastAsia"/>
                <w:sz w:val="20"/>
                <w:szCs w:val="20"/>
                <w:lang w:eastAsia="zh-CN"/>
              </w:rPr>
              <w:t>RNTI</w:t>
            </w:r>
            <w:r w:rsidRPr="00015DA9">
              <w:rPr>
                <w:rFonts w:cs="Helvetica" w:hint="eastAsia"/>
                <w:sz w:val="20"/>
                <w:szCs w:val="20"/>
                <w:lang w:eastAsia="zh-CN"/>
              </w:rPr>
              <w:t>类型：</w:t>
            </w:r>
          </w:p>
          <w:p w14:paraId="4762BE30" w14:textId="77777777" w:rsidR="00C01C81" w:rsidRPr="00015DA9" w:rsidRDefault="00C01C81" w:rsidP="00C01C81">
            <w:pPr>
              <w:pStyle w:val="cl-cellBodyLeft"/>
              <w:jc w:val="both"/>
              <w:rPr>
                <w:rFonts w:cs="Helvetica"/>
                <w:sz w:val="20"/>
                <w:szCs w:val="20"/>
                <w:lang w:eastAsia="zh-CN"/>
              </w:rPr>
            </w:pPr>
            <w:r w:rsidRPr="00015DA9">
              <w:rPr>
                <w:rFonts w:cs="Helvetica" w:hint="eastAsia"/>
                <w:sz w:val="20"/>
                <w:szCs w:val="20"/>
                <w:lang w:eastAsia="zh-CN"/>
              </w:rPr>
              <w:t xml:space="preserve">{ SI_RNTI, </w:t>
            </w:r>
          </w:p>
          <w:p w14:paraId="32270451" w14:textId="77777777" w:rsidR="00C01C81" w:rsidRPr="00015DA9" w:rsidRDefault="00C01C81" w:rsidP="00C01C81">
            <w:pPr>
              <w:pStyle w:val="cl-cellBodyLeft"/>
              <w:ind w:firstLineChars="50" w:firstLine="100"/>
              <w:jc w:val="both"/>
              <w:rPr>
                <w:rFonts w:cs="Helvetica"/>
                <w:sz w:val="20"/>
                <w:szCs w:val="20"/>
                <w:lang w:eastAsia="zh-CN"/>
              </w:rPr>
            </w:pPr>
            <w:r w:rsidRPr="00015DA9">
              <w:rPr>
                <w:rFonts w:cs="Helvetica" w:hint="eastAsia"/>
                <w:sz w:val="20"/>
                <w:szCs w:val="20"/>
                <w:lang w:eastAsia="zh-CN"/>
              </w:rPr>
              <w:t xml:space="preserve">P_RNTI, </w:t>
            </w:r>
          </w:p>
          <w:p w14:paraId="1DDD58D7" w14:textId="77777777" w:rsidR="00C01C81" w:rsidRPr="00015DA9" w:rsidRDefault="00C01C81" w:rsidP="00C01C81">
            <w:pPr>
              <w:pStyle w:val="cl-cellBodyLeft"/>
              <w:ind w:firstLineChars="50" w:firstLine="100"/>
              <w:jc w:val="both"/>
              <w:rPr>
                <w:rFonts w:cs="Helvetica"/>
                <w:sz w:val="20"/>
                <w:szCs w:val="20"/>
                <w:lang w:eastAsia="zh-CN"/>
              </w:rPr>
            </w:pPr>
            <w:r w:rsidRPr="00015DA9">
              <w:rPr>
                <w:rFonts w:cs="Helvetica" w:hint="eastAsia"/>
                <w:sz w:val="20"/>
                <w:szCs w:val="20"/>
                <w:lang w:eastAsia="zh-CN"/>
              </w:rPr>
              <w:t xml:space="preserve">RA_RNTI, </w:t>
            </w:r>
          </w:p>
          <w:p w14:paraId="4FA5F989" w14:textId="77777777" w:rsidR="00C01C81" w:rsidRPr="00015DA9" w:rsidRDefault="00C01C81" w:rsidP="00C01C81">
            <w:pPr>
              <w:pStyle w:val="cl-cellBodyLeft"/>
              <w:ind w:firstLineChars="50" w:firstLine="100"/>
              <w:jc w:val="both"/>
              <w:rPr>
                <w:rFonts w:cs="Helvetica"/>
                <w:sz w:val="20"/>
                <w:szCs w:val="20"/>
                <w:lang w:eastAsia="zh-CN"/>
              </w:rPr>
            </w:pPr>
            <w:r w:rsidRPr="00015DA9">
              <w:rPr>
                <w:rFonts w:cs="Helvetica" w:hint="eastAsia"/>
                <w:sz w:val="20"/>
                <w:szCs w:val="20"/>
                <w:lang w:eastAsia="zh-CN"/>
              </w:rPr>
              <w:t xml:space="preserve">C_RNTI, </w:t>
            </w:r>
          </w:p>
          <w:p w14:paraId="2D62D6E9" w14:textId="77777777" w:rsidR="00C01C81" w:rsidRPr="00015DA9" w:rsidRDefault="00C01C81" w:rsidP="00C01C81">
            <w:pPr>
              <w:pStyle w:val="cl-cellBodyLeft"/>
              <w:ind w:firstLineChars="50" w:firstLine="100"/>
              <w:jc w:val="both"/>
              <w:rPr>
                <w:rFonts w:cs="Helvetica"/>
                <w:sz w:val="20"/>
                <w:szCs w:val="20"/>
                <w:lang w:eastAsia="zh-CN"/>
              </w:rPr>
            </w:pPr>
            <w:r w:rsidRPr="00015DA9">
              <w:rPr>
                <w:rFonts w:cs="Helvetica" w:hint="eastAsia"/>
                <w:sz w:val="20"/>
                <w:szCs w:val="20"/>
                <w:lang w:eastAsia="zh-CN"/>
              </w:rPr>
              <w:t xml:space="preserve">SPS_C_RNTI, </w:t>
            </w:r>
          </w:p>
          <w:p w14:paraId="43DB6FD4" w14:textId="77777777" w:rsidR="00C01C81" w:rsidRPr="00015DA9" w:rsidRDefault="00C01C81" w:rsidP="00C01C81">
            <w:pPr>
              <w:pStyle w:val="cl-cellBodyLeft"/>
              <w:ind w:firstLineChars="50" w:firstLine="100"/>
              <w:jc w:val="both"/>
              <w:rPr>
                <w:rFonts w:cs="Helvetica"/>
                <w:sz w:val="20"/>
                <w:szCs w:val="20"/>
                <w:lang w:eastAsia="zh-CN"/>
              </w:rPr>
            </w:pPr>
            <w:r w:rsidRPr="00015DA9">
              <w:rPr>
                <w:rFonts w:cs="Helvetica" w:hint="eastAsia"/>
                <w:sz w:val="20"/>
                <w:szCs w:val="20"/>
                <w:lang w:eastAsia="zh-CN"/>
              </w:rPr>
              <w:t>T_C_RNTI,</w:t>
            </w:r>
          </w:p>
          <w:p w14:paraId="545DE0EC" w14:textId="77777777" w:rsidR="00C01C81" w:rsidRPr="00015DA9" w:rsidRDefault="00C01C81" w:rsidP="00C01C81">
            <w:pPr>
              <w:pStyle w:val="cl-cellBodyLeft"/>
              <w:jc w:val="both"/>
              <w:rPr>
                <w:rFonts w:cs="Helvetica"/>
                <w:sz w:val="20"/>
                <w:szCs w:val="20"/>
                <w:lang w:eastAsia="zh-CN"/>
              </w:rPr>
            </w:pPr>
            <w:r w:rsidRPr="00015DA9">
              <w:rPr>
                <w:rFonts w:cs="Helvetica" w:hint="eastAsia"/>
                <w:sz w:val="20"/>
                <w:szCs w:val="20"/>
                <w:lang w:eastAsia="zh-CN"/>
              </w:rPr>
              <w:t xml:space="preserve"> </w:t>
            </w:r>
            <w:r w:rsidRPr="00015DA9">
              <w:rPr>
                <w:rFonts w:hint="eastAsia"/>
                <w:lang w:eastAsia="zh-CN"/>
              </w:rPr>
              <w:t>TPC_PUSCH_RNTI</w:t>
            </w:r>
            <w:r w:rsidRPr="00015DA9">
              <w:rPr>
                <w:rFonts w:cs="Helvetica" w:hint="eastAsia"/>
                <w:sz w:val="20"/>
                <w:szCs w:val="20"/>
                <w:lang w:eastAsia="zh-CN"/>
              </w:rPr>
              <w:t xml:space="preserve">  , </w:t>
            </w:r>
          </w:p>
          <w:p w14:paraId="308A8D76" w14:textId="77777777" w:rsidR="00C01C81" w:rsidRPr="00015DA9" w:rsidRDefault="00C01C81" w:rsidP="00C01C81">
            <w:pPr>
              <w:pStyle w:val="cl-cellBodyLeft"/>
              <w:jc w:val="both"/>
              <w:rPr>
                <w:rFonts w:cs="Helvetica"/>
                <w:sz w:val="20"/>
                <w:szCs w:val="20"/>
                <w:lang w:eastAsia="zh-CN"/>
              </w:rPr>
            </w:pPr>
            <w:r w:rsidRPr="00015DA9">
              <w:rPr>
                <w:rFonts w:hint="eastAsia"/>
                <w:lang w:eastAsia="zh-CN"/>
              </w:rPr>
              <w:t>TPC_PUCCH_RNTI</w:t>
            </w:r>
            <w:r w:rsidRPr="00015DA9">
              <w:rPr>
                <w:rFonts w:cs="Helvetica" w:hint="eastAsia"/>
                <w:sz w:val="20"/>
                <w:szCs w:val="20"/>
                <w:lang w:eastAsia="zh-CN"/>
              </w:rPr>
              <w:t xml:space="preserve"> }</w:t>
            </w:r>
          </w:p>
          <w:p w14:paraId="4E61A588" w14:textId="77777777" w:rsidR="000D40A4" w:rsidRPr="006D3A21" w:rsidRDefault="000D40A4" w:rsidP="00E83E1A">
            <w:pPr>
              <w:rPr>
                <w:color w:val="000000" w:themeColor="text1"/>
                <w:lang w:val="en-GB"/>
              </w:rPr>
            </w:pPr>
          </w:p>
        </w:tc>
      </w:tr>
      <w:tr w:rsidR="000D40A4" w:rsidRPr="006D3A21" w14:paraId="7FF0F0BF" w14:textId="77777777" w:rsidTr="00E83E1A">
        <w:tc>
          <w:tcPr>
            <w:tcW w:w="2093" w:type="dxa"/>
          </w:tcPr>
          <w:p w14:paraId="2437BE1A" w14:textId="77777777" w:rsidR="000D40A4" w:rsidRPr="009B367D" w:rsidRDefault="000D40A4" w:rsidP="00E83E1A">
            <w:pPr>
              <w:rPr>
                <w:color w:val="000000" w:themeColor="text1"/>
              </w:rPr>
            </w:pPr>
            <w:r>
              <w:rPr>
                <w:color w:val="000000" w:themeColor="text1"/>
                <w:kern w:val="0"/>
                <w:sz w:val="18"/>
                <w:szCs w:val="18"/>
              </w:rPr>
              <w:t>P</w:t>
            </w:r>
            <w:r>
              <w:rPr>
                <w:rFonts w:hint="eastAsia"/>
                <w:color w:val="000000" w:themeColor="text1"/>
                <w:kern w:val="0"/>
                <w:sz w:val="18"/>
                <w:szCs w:val="18"/>
              </w:rPr>
              <w:t>adding[3]</w:t>
            </w:r>
          </w:p>
        </w:tc>
        <w:tc>
          <w:tcPr>
            <w:tcW w:w="1255" w:type="dxa"/>
          </w:tcPr>
          <w:p w14:paraId="09849FE6" w14:textId="77777777" w:rsidR="000D40A4" w:rsidRPr="006D3A21" w:rsidRDefault="000D40A4" w:rsidP="00E83E1A">
            <w:pPr>
              <w:rPr>
                <w:color w:val="000000" w:themeColor="text1"/>
                <w:lang w:val="en-GB"/>
              </w:rPr>
            </w:pPr>
            <w:r>
              <w:rPr>
                <w:rFonts w:ascii="宋体" w:cs="宋体" w:hint="eastAsia"/>
                <w:color w:val="000000" w:themeColor="text1"/>
                <w:kern w:val="0"/>
                <w:sz w:val="18"/>
                <w:szCs w:val="18"/>
              </w:rPr>
              <w:t>U8</w:t>
            </w:r>
          </w:p>
        </w:tc>
        <w:tc>
          <w:tcPr>
            <w:tcW w:w="3420" w:type="dxa"/>
          </w:tcPr>
          <w:p w14:paraId="3FF6F3BA" w14:textId="77777777" w:rsidR="000D40A4" w:rsidRPr="006D3A21" w:rsidRDefault="000D40A4" w:rsidP="00E83E1A">
            <w:pPr>
              <w:rPr>
                <w:color w:val="000000" w:themeColor="text1"/>
                <w:lang w:val="en-GB"/>
              </w:rPr>
            </w:pPr>
            <w:r>
              <w:rPr>
                <w:rFonts w:hint="eastAsia"/>
                <w:color w:val="000000" w:themeColor="text1"/>
                <w:lang w:val="en-GB"/>
              </w:rPr>
              <w:t>填充</w:t>
            </w:r>
          </w:p>
        </w:tc>
      </w:tr>
      <w:tr w:rsidR="000D40A4" w:rsidRPr="006D3A21" w14:paraId="29D67931" w14:textId="77777777" w:rsidTr="00E83E1A">
        <w:tc>
          <w:tcPr>
            <w:tcW w:w="2093" w:type="dxa"/>
          </w:tcPr>
          <w:p w14:paraId="5950C8D8" w14:textId="77777777" w:rsidR="000D40A4" w:rsidRPr="006D3A21" w:rsidRDefault="000D40A4" w:rsidP="00E83E1A">
            <w:pPr>
              <w:rPr>
                <w:color w:val="000000" w:themeColor="text1"/>
                <w:lang w:val="en-GB"/>
              </w:rPr>
            </w:pPr>
            <w:r>
              <w:rPr>
                <w:rFonts w:hint="eastAsia"/>
                <w:color w:val="000000" w:themeColor="text1"/>
                <w:kern w:val="0"/>
                <w:sz w:val="18"/>
                <w:szCs w:val="18"/>
              </w:rPr>
              <w:t>UeIndValue</w:t>
            </w:r>
          </w:p>
        </w:tc>
        <w:tc>
          <w:tcPr>
            <w:tcW w:w="1255" w:type="dxa"/>
          </w:tcPr>
          <w:p w14:paraId="0B35F13F" w14:textId="77777777" w:rsidR="000D40A4" w:rsidRPr="006D3A21" w:rsidRDefault="000D40A4" w:rsidP="00E83E1A">
            <w:pPr>
              <w:rPr>
                <w:color w:val="000000" w:themeColor="text1"/>
                <w:lang w:val="en-GB"/>
              </w:rPr>
            </w:pPr>
            <w:r>
              <w:rPr>
                <w:rFonts w:ascii="宋体" w:cs="宋体" w:hint="eastAsia"/>
                <w:color w:val="000000" w:themeColor="text1"/>
                <w:kern w:val="0"/>
                <w:sz w:val="18"/>
                <w:szCs w:val="18"/>
              </w:rPr>
              <w:t>U32</w:t>
            </w:r>
          </w:p>
        </w:tc>
        <w:tc>
          <w:tcPr>
            <w:tcW w:w="3420" w:type="dxa"/>
          </w:tcPr>
          <w:p w14:paraId="2F74AB25" w14:textId="77777777" w:rsidR="000D40A4" w:rsidRPr="006D3A21" w:rsidRDefault="000D40A4" w:rsidP="00E83E1A">
            <w:pPr>
              <w:rPr>
                <w:color w:val="000000" w:themeColor="text1"/>
                <w:lang w:val="en-GB"/>
              </w:rPr>
            </w:pPr>
            <w:r>
              <w:rPr>
                <w:rFonts w:hint="eastAsia"/>
                <w:color w:val="000000" w:themeColor="text1"/>
              </w:rPr>
              <w:t>Rnti</w:t>
            </w:r>
            <w:r>
              <w:rPr>
                <w:rFonts w:hint="eastAsia"/>
                <w:color w:val="000000" w:themeColor="text1"/>
                <w:kern w:val="0"/>
                <w:sz w:val="18"/>
                <w:szCs w:val="18"/>
              </w:rPr>
              <w:t>Type</w:t>
            </w:r>
            <w:r>
              <w:rPr>
                <w:rFonts w:hint="eastAsia"/>
                <w:color w:val="000000" w:themeColor="text1"/>
                <w:kern w:val="0"/>
                <w:sz w:val="18"/>
                <w:szCs w:val="18"/>
              </w:rPr>
              <w:t>确定此处相应的值，</w:t>
            </w:r>
          </w:p>
        </w:tc>
      </w:tr>
      <w:tr w:rsidR="000D40A4" w:rsidRPr="006D3A21" w14:paraId="2FB2C2DE" w14:textId="77777777" w:rsidTr="00E83E1A">
        <w:tc>
          <w:tcPr>
            <w:tcW w:w="2093" w:type="dxa"/>
          </w:tcPr>
          <w:p w14:paraId="23F422F8" w14:textId="77777777" w:rsidR="000D40A4" w:rsidRPr="006D3A21" w:rsidRDefault="000D40A4" w:rsidP="00E83E1A">
            <w:pPr>
              <w:rPr>
                <w:color w:val="000000" w:themeColor="text1"/>
                <w:lang w:val="en-GB"/>
              </w:rPr>
            </w:pPr>
            <w:r>
              <w:rPr>
                <w:rFonts w:hint="eastAsia"/>
                <w:color w:val="000000" w:themeColor="text1"/>
                <w:lang w:val="en-GB"/>
              </w:rPr>
              <w:t>Power</w:t>
            </w:r>
          </w:p>
        </w:tc>
        <w:tc>
          <w:tcPr>
            <w:tcW w:w="1255" w:type="dxa"/>
          </w:tcPr>
          <w:p w14:paraId="67EE5996" w14:textId="77777777" w:rsidR="000D40A4" w:rsidRPr="006D3A21" w:rsidRDefault="000D40A4" w:rsidP="00E83E1A">
            <w:pPr>
              <w:rPr>
                <w:color w:val="000000" w:themeColor="text1"/>
                <w:lang w:val="en-GB"/>
              </w:rPr>
            </w:pPr>
            <w:r>
              <w:rPr>
                <w:rFonts w:hint="eastAsia"/>
                <w:color w:val="000000" w:themeColor="text1"/>
                <w:lang w:val="en-GB"/>
              </w:rPr>
              <w:t>S16</w:t>
            </w:r>
          </w:p>
        </w:tc>
        <w:tc>
          <w:tcPr>
            <w:tcW w:w="3420" w:type="dxa"/>
          </w:tcPr>
          <w:p w14:paraId="3DEFB2FF" w14:textId="77777777" w:rsidR="000D40A4" w:rsidRPr="006D3A21" w:rsidRDefault="00C01C81" w:rsidP="00E83E1A">
            <w:pPr>
              <w:rPr>
                <w:color w:val="000000" w:themeColor="text1"/>
                <w:lang w:val="en-GB"/>
              </w:rPr>
            </w:pPr>
            <w:r>
              <w:rPr>
                <w:rFonts w:hint="eastAsia"/>
                <w:color w:val="000000" w:themeColor="text1"/>
                <w:lang w:val="en-GB"/>
              </w:rPr>
              <w:t>调度用户的检测功率值，此处值为</w:t>
            </w:r>
            <w:r>
              <w:rPr>
                <w:rFonts w:hint="eastAsia"/>
                <w:color w:val="000000" w:themeColor="text1"/>
                <w:lang w:val="en-GB"/>
              </w:rPr>
              <w:t>monitor</w:t>
            </w:r>
            <w:r>
              <w:rPr>
                <w:rFonts w:hint="eastAsia"/>
                <w:color w:val="000000" w:themeColor="text1"/>
                <w:lang w:val="en-GB"/>
              </w:rPr>
              <w:t>检测的结果，与实际</w:t>
            </w:r>
            <w:r>
              <w:rPr>
                <w:rFonts w:hint="eastAsia"/>
                <w:color w:val="000000" w:themeColor="text1"/>
                <w:lang w:val="en-GB"/>
              </w:rPr>
              <w:t>NodeB</w:t>
            </w:r>
            <w:r>
              <w:rPr>
                <w:rFonts w:hint="eastAsia"/>
                <w:color w:val="000000" w:themeColor="text1"/>
                <w:lang w:val="en-GB"/>
              </w:rPr>
              <w:t>结果不一样，只是一个相对值用作观测变化趋势</w:t>
            </w:r>
          </w:p>
        </w:tc>
      </w:tr>
      <w:tr w:rsidR="000D40A4" w:rsidRPr="006D3A21" w14:paraId="5CE6BB92" w14:textId="77777777" w:rsidTr="00E83E1A">
        <w:tc>
          <w:tcPr>
            <w:tcW w:w="2093" w:type="dxa"/>
          </w:tcPr>
          <w:p w14:paraId="77EA9D81" w14:textId="77777777" w:rsidR="000D40A4" w:rsidRPr="006D3A21" w:rsidRDefault="000D40A4" w:rsidP="00E83E1A">
            <w:pPr>
              <w:rPr>
                <w:color w:val="000000" w:themeColor="text1"/>
                <w:lang w:val="en-GB"/>
              </w:rPr>
            </w:pPr>
            <w:r>
              <w:rPr>
                <w:rFonts w:hint="eastAsia"/>
                <w:color w:val="000000" w:themeColor="text1"/>
                <w:lang w:val="en-GB"/>
              </w:rPr>
              <w:t>Ta</w:t>
            </w:r>
          </w:p>
        </w:tc>
        <w:tc>
          <w:tcPr>
            <w:tcW w:w="1255" w:type="dxa"/>
          </w:tcPr>
          <w:p w14:paraId="7EA95C6A" w14:textId="77777777" w:rsidR="000D40A4" w:rsidRPr="006D3A21" w:rsidRDefault="000D40A4" w:rsidP="008F0797">
            <w:pPr>
              <w:rPr>
                <w:color w:val="000000" w:themeColor="text1"/>
                <w:lang w:val="en-GB"/>
              </w:rPr>
            </w:pPr>
            <w:r>
              <w:rPr>
                <w:rFonts w:hint="eastAsia"/>
                <w:color w:val="000000" w:themeColor="text1"/>
                <w:lang w:val="en-GB"/>
              </w:rPr>
              <w:t>U</w:t>
            </w:r>
            <w:r w:rsidR="008F0797">
              <w:rPr>
                <w:rFonts w:hint="eastAsia"/>
                <w:color w:val="000000" w:themeColor="text1"/>
                <w:lang w:val="en-GB"/>
              </w:rPr>
              <w:t>16</w:t>
            </w:r>
          </w:p>
        </w:tc>
        <w:tc>
          <w:tcPr>
            <w:tcW w:w="3420" w:type="dxa"/>
          </w:tcPr>
          <w:p w14:paraId="424B46C5" w14:textId="77777777" w:rsidR="000D40A4" w:rsidRPr="006D3A21" w:rsidRDefault="00C01C81" w:rsidP="00E83E1A">
            <w:pPr>
              <w:rPr>
                <w:color w:val="000000" w:themeColor="text1"/>
                <w:lang w:val="en-GB"/>
              </w:rPr>
            </w:pPr>
            <w:r>
              <w:rPr>
                <w:rFonts w:hint="eastAsia"/>
                <w:color w:val="000000" w:themeColor="text1"/>
                <w:lang w:val="en-GB"/>
              </w:rPr>
              <w:t>调度上行用户的</w:t>
            </w:r>
            <w:r>
              <w:rPr>
                <w:rFonts w:hint="eastAsia"/>
                <w:color w:val="000000" w:themeColor="text1"/>
                <w:lang w:val="en-GB"/>
              </w:rPr>
              <w:t>TA</w:t>
            </w:r>
            <w:r>
              <w:rPr>
                <w:rFonts w:hint="eastAsia"/>
                <w:color w:val="000000" w:themeColor="text1"/>
                <w:lang w:val="en-GB"/>
              </w:rPr>
              <w:t>值，此处值为</w:t>
            </w:r>
            <w:r>
              <w:rPr>
                <w:rFonts w:hint="eastAsia"/>
                <w:color w:val="000000" w:themeColor="text1"/>
                <w:lang w:val="en-GB"/>
              </w:rPr>
              <w:t>monitor</w:t>
            </w:r>
            <w:r>
              <w:rPr>
                <w:rFonts w:hint="eastAsia"/>
                <w:color w:val="000000" w:themeColor="text1"/>
                <w:lang w:val="en-GB"/>
              </w:rPr>
              <w:t>检测的结果，与实际</w:t>
            </w:r>
            <w:r>
              <w:rPr>
                <w:rFonts w:hint="eastAsia"/>
                <w:color w:val="000000" w:themeColor="text1"/>
                <w:lang w:val="en-GB"/>
              </w:rPr>
              <w:t>NodeB</w:t>
            </w:r>
            <w:r>
              <w:rPr>
                <w:rFonts w:hint="eastAsia"/>
                <w:color w:val="000000" w:themeColor="text1"/>
                <w:lang w:val="en-GB"/>
              </w:rPr>
              <w:t>结果不一样，只是一个相对值用作观测变化趋势</w:t>
            </w:r>
          </w:p>
        </w:tc>
      </w:tr>
      <w:tr w:rsidR="00CC2885" w:rsidRPr="006D3A21" w14:paraId="4CDE9EEF" w14:textId="77777777" w:rsidTr="00E83E1A">
        <w:tc>
          <w:tcPr>
            <w:tcW w:w="2093" w:type="dxa"/>
          </w:tcPr>
          <w:p w14:paraId="1AB6BF3C" w14:textId="77777777" w:rsidR="00CC2885" w:rsidRPr="006D3A21" w:rsidRDefault="00CC2885" w:rsidP="00E83E1A">
            <w:pPr>
              <w:rPr>
                <w:color w:val="000000" w:themeColor="text1"/>
                <w:lang w:val="en-GB"/>
              </w:rPr>
            </w:pPr>
            <w:r>
              <w:rPr>
                <w:color w:val="000000" w:themeColor="text1"/>
                <w:lang w:val="en-GB"/>
              </w:rPr>
              <w:lastRenderedPageBreak/>
              <w:t>S</w:t>
            </w:r>
            <w:r>
              <w:rPr>
                <w:rFonts w:hint="eastAsia"/>
                <w:color w:val="000000" w:themeColor="text1"/>
                <w:lang w:val="en-GB"/>
              </w:rPr>
              <w:t>inr[100]</w:t>
            </w:r>
          </w:p>
        </w:tc>
        <w:tc>
          <w:tcPr>
            <w:tcW w:w="1255" w:type="dxa"/>
          </w:tcPr>
          <w:p w14:paraId="6FD3298D" w14:textId="77777777" w:rsidR="00CC2885" w:rsidRPr="006D3A21" w:rsidRDefault="00CC2885" w:rsidP="00E83E1A">
            <w:pPr>
              <w:rPr>
                <w:color w:val="000000" w:themeColor="text1"/>
                <w:lang w:val="en-GB"/>
              </w:rPr>
            </w:pPr>
            <w:r>
              <w:rPr>
                <w:rFonts w:hint="eastAsia"/>
                <w:color w:val="000000" w:themeColor="text1"/>
                <w:lang w:val="en-GB"/>
              </w:rPr>
              <w:t>S16</w:t>
            </w:r>
          </w:p>
        </w:tc>
        <w:tc>
          <w:tcPr>
            <w:tcW w:w="3420" w:type="dxa"/>
          </w:tcPr>
          <w:p w14:paraId="12EDEE60" w14:textId="77777777" w:rsidR="00CC2885" w:rsidRPr="006D3A21" w:rsidRDefault="00CC2885" w:rsidP="00CC2885">
            <w:pPr>
              <w:rPr>
                <w:color w:val="000000" w:themeColor="text1"/>
                <w:lang w:val="en-GB"/>
              </w:rPr>
            </w:pPr>
            <w:r>
              <w:rPr>
                <w:rFonts w:hint="eastAsia"/>
                <w:color w:val="000000" w:themeColor="text1"/>
                <w:lang w:val="en-GB"/>
              </w:rPr>
              <w:t>调度用户的平均</w:t>
            </w:r>
            <w:r>
              <w:rPr>
                <w:rFonts w:hint="eastAsia"/>
                <w:color w:val="000000" w:themeColor="text1"/>
                <w:lang w:val="en-GB"/>
              </w:rPr>
              <w:t>SINR</w:t>
            </w:r>
            <w:r>
              <w:rPr>
                <w:rFonts w:hint="eastAsia"/>
                <w:color w:val="000000" w:themeColor="text1"/>
                <w:lang w:val="en-GB"/>
              </w:rPr>
              <w:t>，按照</w:t>
            </w:r>
            <w:r>
              <w:rPr>
                <w:rFonts w:hint="eastAsia"/>
                <w:color w:val="000000" w:themeColor="text1"/>
                <w:lang w:val="en-GB"/>
              </w:rPr>
              <w:t>PRB</w:t>
            </w:r>
            <w:r>
              <w:rPr>
                <w:rFonts w:hint="eastAsia"/>
                <w:color w:val="000000" w:themeColor="text1"/>
                <w:lang w:val="en-GB"/>
              </w:rPr>
              <w:t>上报</w:t>
            </w:r>
            <w:r>
              <w:rPr>
                <w:rFonts w:hint="eastAsia"/>
                <w:color w:val="000000" w:themeColor="text1"/>
                <w:lang w:val="en-GB"/>
              </w:rPr>
              <w:t>SINR</w:t>
            </w:r>
            <w:r>
              <w:rPr>
                <w:rFonts w:hint="eastAsia"/>
                <w:color w:val="000000" w:themeColor="text1"/>
                <w:lang w:val="en-GB"/>
              </w:rPr>
              <w:t>，没有调度的</w:t>
            </w:r>
            <w:r>
              <w:rPr>
                <w:rFonts w:hint="eastAsia"/>
                <w:color w:val="000000" w:themeColor="text1"/>
                <w:lang w:val="en-GB"/>
              </w:rPr>
              <w:t>PRB</w:t>
            </w:r>
            <w:r>
              <w:rPr>
                <w:rFonts w:hint="eastAsia"/>
                <w:color w:val="000000" w:themeColor="text1"/>
                <w:lang w:val="en-GB"/>
              </w:rPr>
              <w:t>值填充</w:t>
            </w:r>
            <w:r>
              <w:rPr>
                <w:rFonts w:hint="eastAsia"/>
                <w:color w:val="000000" w:themeColor="text1"/>
                <w:lang w:val="en-GB"/>
              </w:rPr>
              <w:t>0xffff</w:t>
            </w:r>
          </w:p>
        </w:tc>
      </w:tr>
    </w:tbl>
    <w:p w14:paraId="13840A4C" w14:textId="77777777" w:rsidR="005B31E1" w:rsidRDefault="005B31E1">
      <w:pPr>
        <w:pStyle w:val="a5"/>
      </w:pPr>
    </w:p>
    <w:p w14:paraId="4B8BC66C" w14:textId="77777777" w:rsidR="002B24CF" w:rsidRDefault="00614F80" w:rsidP="001F3E4A">
      <w:pPr>
        <w:pStyle w:val="31"/>
        <w:rPr>
          <w:color w:val="000000" w:themeColor="text1"/>
        </w:rPr>
      </w:pPr>
      <w:r w:rsidRPr="001F3E4A">
        <w:rPr>
          <w:rFonts w:hint="eastAsia"/>
          <w:color w:val="000000" w:themeColor="text1"/>
        </w:rPr>
        <w:t>L2P_PROTOCOL_DATA</w:t>
      </w:r>
      <w:bookmarkEnd w:id="225"/>
    </w:p>
    <w:p w14:paraId="4C47FBA5" w14:textId="77777777" w:rsidR="001F3E4A" w:rsidRPr="006D3A21" w:rsidRDefault="001F3E4A" w:rsidP="001F3E4A">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008DBDB1" w14:textId="77777777" w:rsidR="001F3E4A" w:rsidRDefault="001F3E4A" w:rsidP="001F3E4A">
      <w:pPr>
        <w:pStyle w:val="a5"/>
        <w:rPr>
          <w:color w:val="000000" w:themeColor="text1"/>
        </w:rPr>
      </w:pPr>
      <w:r w:rsidRPr="006D3A21">
        <w:rPr>
          <w:rFonts w:hint="eastAsia"/>
          <w:color w:val="000000" w:themeColor="text1"/>
        </w:rPr>
        <w:t>该接口</w:t>
      </w:r>
      <w:r>
        <w:rPr>
          <w:rFonts w:hint="eastAsia"/>
          <w:color w:val="000000" w:themeColor="text1"/>
        </w:rPr>
        <w:t>在</w:t>
      </w:r>
      <w:r>
        <w:rPr>
          <w:rFonts w:hint="eastAsia"/>
          <w:color w:val="000000" w:themeColor="text1"/>
        </w:rPr>
        <w:t>AGT</w:t>
      </w:r>
      <w:r>
        <w:rPr>
          <w:rFonts w:hint="eastAsia"/>
          <w:color w:val="000000" w:themeColor="text1"/>
        </w:rPr>
        <w:t>在接收到</w:t>
      </w:r>
      <w:r>
        <w:rPr>
          <w:rFonts w:hint="eastAsia"/>
          <w:color w:val="000000" w:themeColor="text1"/>
        </w:rPr>
        <w:t>UE</w:t>
      </w:r>
      <w:r>
        <w:rPr>
          <w:rFonts w:hint="eastAsia"/>
          <w:color w:val="000000" w:themeColor="text1"/>
        </w:rPr>
        <w:t>跟踪配置消息之后发送的</w:t>
      </w:r>
      <w:r w:rsidR="007C4F25">
        <w:rPr>
          <w:rFonts w:hint="eastAsia"/>
          <w:color w:val="000000" w:themeColor="text1"/>
        </w:rPr>
        <w:t>L2P</w:t>
      </w:r>
      <w:r>
        <w:rPr>
          <w:rFonts w:hint="eastAsia"/>
          <w:color w:val="000000" w:themeColor="text1"/>
        </w:rPr>
        <w:t>相关消息，在锁定用户之前将跟踪的接入消息都发送上来，在锁定用户之后，未确定用户信息不再上报，只上报锁定ＵＥ的用户信息。此消息在每个</w:t>
      </w:r>
      <w:r>
        <w:rPr>
          <w:rFonts w:hint="eastAsia"/>
          <w:color w:val="000000" w:themeColor="text1"/>
        </w:rPr>
        <w:t>TTI</w:t>
      </w:r>
      <w:r>
        <w:rPr>
          <w:rFonts w:hint="eastAsia"/>
          <w:color w:val="000000" w:themeColor="text1"/>
        </w:rPr>
        <w:t>有用户调度都会上报</w:t>
      </w:r>
      <w:r w:rsidR="007C4F25">
        <w:rPr>
          <w:rFonts w:hint="eastAsia"/>
          <w:color w:val="000000" w:themeColor="text1"/>
        </w:rPr>
        <w:t>,</w:t>
      </w:r>
      <w:r w:rsidR="007C4F25">
        <w:rPr>
          <w:rFonts w:hint="eastAsia"/>
          <w:color w:val="000000" w:themeColor="text1"/>
        </w:rPr>
        <w:t>具体相关内容与实际数据携带有关。</w:t>
      </w:r>
    </w:p>
    <w:p w14:paraId="58B2CD1F" w14:textId="77777777" w:rsidR="001F3E4A" w:rsidRPr="006D3A21" w:rsidRDefault="001F3E4A" w:rsidP="001F3E4A">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5E740357" w14:textId="77777777" w:rsidR="001F3E4A" w:rsidRDefault="001F3E4A" w:rsidP="001F3E4A">
      <w:pPr>
        <w:pStyle w:val="a1"/>
        <w:numPr>
          <w:ilvl w:val="0"/>
          <w:numId w:val="0"/>
        </w:numPr>
        <w:ind w:left="420"/>
        <w:rPr>
          <w:color w:val="000000" w:themeColor="text1"/>
          <w:sz w:val="24"/>
          <w:szCs w:val="24"/>
        </w:rPr>
      </w:pPr>
      <w:r>
        <w:rPr>
          <w:rFonts w:hint="eastAsia"/>
          <w:color w:val="000000" w:themeColor="text1"/>
          <w:sz w:val="24"/>
          <w:szCs w:val="24"/>
        </w:rPr>
        <w:t>L</w:t>
      </w:r>
      <w:r w:rsidR="007C4F25">
        <w:rPr>
          <w:rFonts w:hint="eastAsia"/>
          <w:color w:val="000000" w:themeColor="text1"/>
          <w:sz w:val="24"/>
          <w:szCs w:val="24"/>
        </w:rPr>
        <w:t>2P</w:t>
      </w:r>
      <w:r w:rsidRPr="006D3A21">
        <w:rPr>
          <w:rFonts w:hint="eastAsia"/>
          <w:color w:val="000000" w:themeColor="text1"/>
          <w:sz w:val="24"/>
          <w:szCs w:val="24"/>
        </w:rPr>
        <w:t>＝＞</w:t>
      </w:r>
      <w:r w:rsidRPr="006D3A21">
        <w:rPr>
          <w:rFonts w:hint="eastAsia"/>
          <w:color w:val="000000" w:themeColor="text1"/>
          <w:sz w:val="24"/>
          <w:szCs w:val="24"/>
        </w:rPr>
        <w:t>APP Agent</w:t>
      </w:r>
    </w:p>
    <w:p w14:paraId="23B1072F" w14:textId="77777777" w:rsidR="001F3E4A" w:rsidRPr="006D3A21" w:rsidRDefault="001F3E4A" w:rsidP="001F3E4A">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Pr>
          <w:rFonts w:hint="eastAsia"/>
          <w:color w:val="000000" w:themeColor="text1"/>
          <w:sz w:val="24"/>
          <w:szCs w:val="24"/>
        </w:rPr>
        <w:t xml:space="preserve"> </w:t>
      </w:r>
      <w:r w:rsidRPr="006D3A21">
        <w:rPr>
          <w:rFonts w:hint="eastAsia"/>
          <w:color w:val="000000" w:themeColor="text1"/>
          <w:sz w:val="24"/>
          <w:szCs w:val="24"/>
        </w:rPr>
        <w:t>＝＞</w:t>
      </w:r>
      <w:r>
        <w:rPr>
          <w:rFonts w:hint="eastAsia"/>
          <w:color w:val="000000" w:themeColor="text1"/>
          <w:sz w:val="24"/>
          <w:szCs w:val="24"/>
        </w:rPr>
        <w:t xml:space="preserve"> PC</w:t>
      </w:r>
    </w:p>
    <w:p w14:paraId="596D6319" w14:textId="77777777" w:rsidR="001F3E4A" w:rsidRPr="005F6DEC" w:rsidRDefault="001F3E4A" w:rsidP="001F3E4A">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255"/>
        <w:gridCol w:w="3420"/>
      </w:tblGrid>
      <w:tr w:rsidR="001F3E4A" w:rsidRPr="006D3A21" w14:paraId="1F83F6A4" w14:textId="77777777" w:rsidTr="005A43A4">
        <w:tc>
          <w:tcPr>
            <w:tcW w:w="2093" w:type="dxa"/>
          </w:tcPr>
          <w:p w14:paraId="547FABCB" w14:textId="77777777" w:rsidR="001F3E4A" w:rsidRPr="006D3A21" w:rsidRDefault="001F3E4A" w:rsidP="005A43A4">
            <w:pPr>
              <w:rPr>
                <w:b/>
                <w:color w:val="000000" w:themeColor="text1"/>
                <w:lang w:val="en-GB"/>
              </w:rPr>
            </w:pPr>
            <w:r w:rsidRPr="006D3A21">
              <w:rPr>
                <w:rFonts w:hint="eastAsia"/>
                <w:b/>
                <w:color w:val="000000" w:themeColor="text1"/>
                <w:lang w:val="en-GB"/>
              </w:rPr>
              <w:t>Parameter</w:t>
            </w:r>
          </w:p>
        </w:tc>
        <w:tc>
          <w:tcPr>
            <w:tcW w:w="1255" w:type="dxa"/>
          </w:tcPr>
          <w:p w14:paraId="40EE724C" w14:textId="77777777" w:rsidR="001F3E4A" w:rsidRPr="006D3A21" w:rsidRDefault="001F3E4A" w:rsidP="005A43A4">
            <w:pPr>
              <w:rPr>
                <w:b/>
                <w:color w:val="000000" w:themeColor="text1"/>
                <w:lang w:val="en-GB"/>
              </w:rPr>
            </w:pPr>
            <w:r>
              <w:rPr>
                <w:b/>
                <w:color w:val="000000" w:themeColor="text1"/>
                <w:lang w:val="en-GB"/>
              </w:rPr>
              <w:t>T</w:t>
            </w:r>
            <w:r>
              <w:rPr>
                <w:rFonts w:hint="eastAsia"/>
                <w:b/>
                <w:color w:val="000000" w:themeColor="text1"/>
                <w:lang w:val="en-GB"/>
              </w:rPr>
              <w:t>ype</w:t>
            </w:r>
          </w:p>
        </w:tc>
        <w:tc>
          <w:tcPr>
            <w:tcW w:w="3420" w:type="dxa"/>
          </w:tcPr>
          <w:p w14:paraId="16A3A880" w14:textId="77777777" w:rsidR="001F3E4A" w:rsidRPr="006D3A21" w:rsidRDefault="001F3E4A" w:rsidP="005A43A4">
            <w:pPr>
              <w:rPr>
                <w:b/>
                <w:color w:val="000000" w:themeColor="text1"/>
                <w:lang w:val="en-GB"/>
              </w:rPr>
            </w:pPr>
            <w:r w:rsidRPr="006D3A21">
              <w:rPr>
                <w:rFonts w:hint="eastAsia"/>
                <w:b/>
                <w:color w:val="000000" w:themeColor="text1"/>
                <w:lang w:val="en-GB"/>
              </w:rPr>
              <w:t>Description</w:t>
            </w:r>
          </w:p>
        </w:tc>
      </w:tr>
      <w:tr w:rsidR="009571A0" w:rsidRPr="006D3A21" w14:paraId="7A981728" w14:textId="77777777" w:rsidTr="005A43A4">
        <w:tc>
          <w:tcPr>
            <w:tcW w:w="2093" w:type="dxa"/>
          </w:tcPr>
          <w:p w14:paraId="2499B7A3" w14:textId="77777777" w:rsidR="009571A0" w:rsidRPr="006D3A21" w:rsidRDefault="009571A0" w:rsidP="005414F6">
            <w:pPr>
              <w:rPr>
                <w:color w:val="000000" w:themeColor="text1"/>
                <w:lang w:val="en-GB"/>
              </w:rPr>
            </w:pPr>
            <w:r>
              <w:rPr>
                <w:rFonts w:hint="eastAsia"/>
                <w:color w:val="000000" w:themeColor="text1"/>
                <w:lang w:val="en-GB"/>
              </w:rPr>
              <w:t>TimeStampH[4]</w:t>
            </w:r>
          </w:p>
        </w:tc>
        <w:tc>
          <w:tcPr>
            <w:tcW w:w="1255" w:type="dxa"/>
          </w:tcPr>
          <w:p w14:paraId="3826BBB0" w14:textId="77777777" w:rsidR="009571A0" w:rsidRPr="006D3A21" w:rsidRDefault="009571A0" w:rsidP="005414F6">
            <w:pPr>
              <w:rPr>
                <w:color w:val="000000" w:themeColor="text1"/>
                <w:lang w:val="en-GB"/>
              </w:rPr>
            </w:pPr>
            <w:r>
              <w:rPr>
                <w:rFonts w:hint="eastAsia"/>
                <w:color w:val="000000" w:themeColor="text1"/>
                <w:lang w:val="en-GB"/>
              </w:rPr>
              <w:t>U8</w:t>
            </w:r>
          </w:p>
        </w:tc>
        <w:tc>
          <w:tcPr>
            <w:tcW w:w="3420" w:type="dxa"/>
          </w:tcPr>
          <w:p w14:paraId="40FB0FC0" w14:textId="77777777" w:rsidR="009571A0" w:rsidRPr="006D3A21" w:rsidRDefault="009571A0" w:rsidP="005414F6">
            <w:pPr>
              <w:rPr>
                <w:color w:val="000000" w:themeColor="text1"/>
                <w:lang w:val="en-GB"/>
              </w:rPr>
            </w:pPr>
            <w:r>
              <w:rPr>
                <w:rFonts w:hint="eastAsia"/>
                <w:color w:val="000000" w:themeColor="text1"/>
                <w:lang w:val="en-GB"/>
              </w:rPr>
              <w:t>时间戳</w:t>
            </w:r>
            <w:r>
              <w:rPr>
                <w:rFonts w:hint="eastAsia"/>
                <w:color w:val="000000" w:themeColor="text1"/>
                <w:lang w:val="en-GB"/>
              </w:rPr>
              <w:t>32</w:t>
            </w:r>
            <w:r>
              <w:rPr>
                <w:rFonts w:hint="eastAsia"/>
                <w:color w:val="000000" w:themeColor="text1"/>
                <w:lang w:val="en-GB"/>
              </w:rPr>
              <w:t>位（</w:t>
            </w:r>
            <w:r>
              <w:rPr>
                <w:rFonts w:hint="eastAsia"/>
                <w:color w:val="000000" w:themeColor="text1"/>
                <w:lang w:val="en-GB"/>
              </w:rPr>
              <w:t>GPS</w:t>
            </w:r>
            <w:r>
              <w:rPr>
                <w:rFonts w:hint="eastAsia"/>
                <w:color w:val="000000" w:themeColor="text1"/>
                <w:lang w:val="en-GB"/>
              </w:rPr>
              <w:t>时间）。</w:t>
            </w:r>
          </w:p>
        </w:tc>
      </w:tr>
      <w:tr w:rsidR="009571A0" w:rsidRPr="006D3A21" w14:paraId="2EEFF887" w14:textId="77777777" w:rsidTr="005A43A4">
        <w:tc>
          <w:tcPr>
            <w:tcW w:w="2093" w:type="dxa"/>
          </w:tcPr>
          <w:p w14:paraId="37BD54A4" w14:textId="77777777" w:rsidR="009571A0" w:rsidRPr="009B367D" w:rsidRDefault="009571A0" w:rsidP="005414F6">
            <w:pPr>
              <w:rPr>
                <w:color w:val="000000" w:themeColor="text1"/>
              </w:rPr>
            </w:pPr>
            <w:r>
              <w:rPr>
                <w:rFonts w:hint="eastAsia"/>
                <w:color w:val="000000" w:themeColor="text1"/>
              </w:rPr>
              <w:t>TimeStampL</w:t>
            </w:r>
          </w:p>
        </w:tc>
        <w:tc>
          <w:tcPr>
            <w:tcW w:w="1255" w:type="dxa"/>
          </w:tcPr>
          <w:p w14:paraId="7564DBD6" w14:textId="77777777" w:rsidR="009571A0" w:rsidRPr="006D3A21" w:rsidRDefault="009571A0" w:rsidP="005414F6">
            <w:pPr>
              <w:rPr>
                <w:color w:val="000000" w:themeColor="text1"/>
                <w:lang w:val="en-GB"/>
              </w:rPr>
            </w:pPr>
            <w:r>
              <w:rPr>
                <w:rFonts w:hint="eastAsia"/>
                <w:color w:val="000000" w:themeColor="text1"/>
                <w:lang w:val="en-GB"/>
              </w:rPr>
              <w:t>U32</w:t>
            </w:r>
          </w:p>
        </w:tc>
        <w:tc>
          <w:tcPr>
            <w:tcW w:w="3420" w:type="dxa"/>
          </w:tcPr>
          <w:p w14:paraId="39528CCA" w14:textId="77777777" w:rsidR="009571A0" w:rsidRPr="006D3A21" w:rsidRDefault="009571A0" w:rsidP="005414F6">
            <w:pPr>
              <w:rPr>
                <w:color w:val="000000" w:themeColor="text1"/>
                <w:lang w:val="en-GB"/>
              </w:rPr>
            </w:pPr>
            <w:r>
              <w:rPr>
                <w:rFonts w:hint="eastAsia"/>
                <w:color w:val="000000" w:themeColor="text1"/>
                <w:lang w:val="en-GB"/>
              </w:rPr>
              <w:t>时间戳低</w:t>
            </w:r>
            <w:r>
              <w:rPr>
                <w:rFonts w:hint="eastAsia"/>
                <w:color w:val="000000" w:themeColor="text1"/>
                <w:lang w:val="en-GB"/>
              </w:rPr>
              <w:t>32</w:t>
            </w:r>
            <w:r>
              <w:rPr>
                <w:rFonts w:hint="eastAsia"/>
                <w:color w:val="000000" w:themeColor="text1"/>
                <w:lang w:val="en-GB"/>
              </w:rPr>
              <w:t>位（</w:t>
            </w:r>
            <w:r>
              <w:rPr>
                <w:rFonts w:hint="eastAsia"/>
                <w:color w:val="000000" w:themeColor="text1"/>
                <w:lang w:val="en-GB"/>
              </w:rPr>
              <w:t>ms</w:t>
            </w:r>
            <w:r>
              <w:rPr>
                <w:rFonts w:hint="eastAsia"/>
                <w:color w:val="000000" w:themeColor="text1"/>
                <w:lang w:val="en-GB"/>
              </w:rPr>
              <w:t>为单位），取值范围</w:t>
            </w:r>
            <w:r>
              <w:rPr>
                <w:rFonts w:hint="eastAsia"/>
                <w:color w:val="000000" w:themeColor="text1"/>
                <w:lang w:val="en-GB"/>
              </w:rPr>
              <w:t>0~999.</w:t>
            </w:r>
          </w:p>
        </w:tc>
      </w:tr>
      <w:tr w:rsidR="009571A0" w:rsidRPr="006D3A21" w14:paraId="6D560DF2" w14:textId="77777777" w:rsidTr="005A43A4">
        <w:tc>
          <w:tcPr>
            <w:tcW w:w="2093" w:type="dxa"/>
          </w:tcPr>
          <w:p w14:paraId="471E1009" w14:textId="77777777" w:rsidR="009571A0" w:rsidRPr="006D3A21" w:rsidRDefault="009571A0" w:rsidP="005A43A4">
            <w:pPr>
              <w:rPr>
                <w:color w:val="000000" w:themeColor="text1"/>
                <w:lang w:val="en-GB"/>
              </w:rPr>
            </w:pPr>
            <w:r w:rsidRPr="006D3A21">
              <w:rPr>
                <w:color w:val="000000" w:themeColor="text1"/>
                <w:kern w:val="0"/>
                <w:sz w:val="18"/>
                <w:szCs w:val="18"/>
              </w:rPr>
              <w:t>EARFCN</w:t>
            </w:r>
          </w:p>
        </w:tc>
        <w:tc>
          <w:tcPr>
            <w:tcW w:w="1255" w:type="dxa"/>
          </w:tcPr>
          <w:p w14:paraId="6759FD90" w14:textId="77777777" w:rsidR="009571A0" w:rsidRPr="006D3A21" w:rsidRDefault="009571A0" w:rsidP="005A43A4">
            <w:pPr>
              <w:rPr>
                <w:color w:val="000000" w:themeColor="text1"/>
                <w:lang w:val="en-GB"/>
              </w:rPr>
            </w:pPr>
            <w:r w:rsidRPr="006D3A21">
              <w:rPr>
                <w:rFonts w:hint="eastAsia"/>
                <w:color w:val="000000" w:themeColor="text1"/>
                <w:lang w:val="en-GB"/>
              </w:rPr>
              <w:t>U16</w:t>
            </w:r>
          </w:p>
        </w:tc>
        <w:tc>
          <w:tcPr>
            <w:tcW w:w="3420" w:type="dxa"/>
          </w:tcPr>
          <w:p w14:paraId="0261646B" w14:textId="77777777" w:rsidR="009571A0" w:rsidRPr="006D3A21" w:rsidRDefault="009571A0" w:rsidP="005A43A4">
            <w:pPr>
              <w:rPr>
                <w:color w:val="000000" w:themeColor="text1"/>
                <w:lang w:val="en-GB"/>
              </w:rPr>
            </w:pPr>
            <w:r w:rsidRPr="006D3A21">
              <w:rPr>
                <w:rFonts w:hint="eastAsia"/>
                <w:color w:val="000000" w:themeColor="text1"/>
                <w:lang w:val="en-GB"/>
              </w:rPr>
              <w:t>频点</w:t>
            </w:r>
          </w:p>
        </w:tc>
      </w:tr>
      <w:tr w:rsidR="009571A0" w:rsidRPr="006D3A21" w14:paraId="6A9094EB" w14:textId="77777777" w:rsidTr="005A43A4">
        <w:tc>
          <w:tcPr>
            <w:tcW w:w="2093" w:type="dxa"/>
          </w:tcPr>
          <w:p w14:paraId="1961FC26" w14:textId="77777777" w:rsidR="009571A0" w:rsidRPr="006D3A21" w:rsidRDefault="009571A0" w:rsidP="005A43A4">
            <w:pPr>
              <w:rPr>
                <w:color w:val="000000" w:themeColor="text1"/>
                <w:lang w:val="en-GB"/>
              </w:rPr>
            </w:pPr>
            <w:r w:rsidRPr="006D3A21">
              <w:rPr>
                <w:color w:val="000000" w:themeColor="text1"/>
                <w:lang w:val="en-GB"/>
              </w:rPr>
              <w:t>PCI</w:t>
            </w:r>
          </w:p>
        </w:tc>
        <w:tc>
          <w:tcPr>
            <w:tcW w:w="1255" w:type="dxa"/>
          </w:tcPr>
          <w:p w14:paraId="5F12F254" w14:textId="77777777" w:rsidR="009571A0" w:rsidRPr="006D3A21" w:rsidRDefault="009571A0" w:rsidP="005A43A4">
            <w:pPr>
              <w:rPr>
                <w:color w:val="000000" w:themeColor="text1"/>
                <w:lang w:val="en-GB"/>
              </w:rPr>
            </w:pPr>
            <w:r w:rsidRPr="006D3A21">
              <w:rPr>
                <w:rFonts w:hint="eastAsia"/>
                <w:color w:val="000000" w:themeColor="text1"/>
                <w:lang w:val="en-GB"/>
              </w:rPr>
              <w:t>U16</w:t>
            </w:r>
          </w:p>
        </w:tc>
        <w:tc>
          <w:tcPr>
            <w:tcW w:w="3420" w:type="dxa"/>
          </w:tcPr>
          <w:p w14:paraId="74E76704" w14:textId="77777777" w:rsidR="00F65177" w:rsidRPr="006D3A21" w:rsidRDefault="00F65177" w:rsidP="00F65177">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物理层小区</w:t>
            </w:r>
            <w:r w:rsidRPr="006D3A21">
              <w:rPr>
                <w:color w:val="000000" w:themeColor="text1"/>
                <w:kern w:val="0"/>
                <w:sz w:val="18"/>
                <w:szCs w:val="18"/>
              </w:rPr>
              <w:t>ID</w:t>
            </w:r>
          </w:p>
          <w:p w14:paraId="6C67F0DF" w14:textId="77777777" w:rsidR="009571A0" w:rsidRPr="006D3A21" w:rsidRDefault="00F65177" w:rsidP="00F65177">
            <w:pPr>
              <w:rPr>
                <w:color w:val="000000" w:themeColor="text1"/>
                <w:lang w:val="en-GB"/>
              </w:rPr>
            </w:pPr>
            <w:r w:rsidRPr="006D3A21">
              <w:rPr>
                <w:rFonts w:ascii="宋体" w:cs="宋体" w:hint="eastAsia"/>
                <w:color w:val="000000" w:themeColor="text1"/>
                <w:kern w:val="0"/>
                <w:sz w:val="18"/>
                <w:szCs w:val="18"/>
              </w:rPr>
              <w:t>范围</w:t>
            </w:r>
            <w:r w:rsidRPr="006D3A21">
              <w:rPr>
                <w:color w:val="000000" w:themeColor="text1"/>
                <w:kern w:val="0"/>
                <w:sz w:val="18"/>
                <w:szCs w:val="18"/>
              </w:rPr>
              <w:t>: 0-503</w:t>
            </w:r>
          </w:p>
        </w:tc>
      </w:tr>
      <w:tr w:rsidR="009571A0" w:rsidRPr="006D3A21" w14:paraId="4FBBCCE2" w14:textId="77777777" w:rsidTr="005A43A4">
        <w:tc>
          <w:tcPr>
            <w:tcW w:w="2093" w:type="dxa"/>
          </w:tcPr>
          <w:p w14:paraId="47ADE997" w14:textId="77777777" w:rsidR="009571A0" w:rsidRPr="006D3A21" w:rsidRDefault="009571A0" w:rsidP="005A43A4">
            <w:pPr>
              <w:rPr>
                <w:color w:val="000000" w:themeColor="text1"/>
                <w:lang w:val="en-GB"/>
              </w:rPr>
            </w:pPr>
            <w:r w:rsidRPr="006D3A21">
              <w:rPr>
                <w:color w:val="000000" w:themeColor="text1"/>
                <w:lang w:val="en-GB"/>
              </w:rPr>
              <w:t>FrameNumber</w:t>
            </w:r>
          </w:p>
        </w:tc>
        <w:tc>
          <w:tcPr>
            <w:tcW w:w="1255" w:type="dxa"/>
          </w:tcPr>
          <w:p w14:paraId="75E7271C" w14:textId="77777777" w:rsidR="009571A0" w:rsidRPr="006D3A21" w:rsidRDefault="009571A0" w:rsidP="005A43A4">
            <w:pPr>
              <w:rPr>
                <w:color w:val="000000" w:themeColor="text1"/>
                <w:lang w:val="en-GB"/>
              </w:rPr>
            </w:pPr>
            <w:r w:rsidRPr="006D3A21">
              <w:rPr>
                <w:rFonts w:hint="eastAsia"/>
                <w:color w:val="000000" w:themeColor="text1"/>
                <w:lang w:val="en-GB"/>
              </w:rPr>
              <w:t>U16</w:t>
            </w:r>
          </w:p>
        </w:tc>
        <w:tc>
          <w:tcPr>
            <w:tcW w:w="3420" w:type="dxa"/>
          </w:tcPr>
          <w:p w14:paraId="3FD45488" w14:textId="77777777" w:rsidR="009571A0" w:rsidRPr="006D3A21" w:rsidRDefault="009571A0" w:rsidP="005A43A4">
            <w:pPr>
              <w:rPr>
                <w:color w:val="000000" w:themeColor="text1"/>
                <w:lang w:val="en-GB"/>
              </w:rPr>
            </w:pPr>
            <w:r w:rsidRPr="006D3A21">
              <w:rPr>
                <w:rFonts w:hint="eastAsia"/>
                <w:color w:val="000000" w:themeColor="text1"/>
                <w:lang w:val="en-GB"/>
              </w:rPr>
              <w:t>无线帧号</w:t>
            </w:r>
            <w:r w:rsidR="00DF5A28">
              <w:rPr>
                <w:rFonts w:hint="eastAsia"/>
                <w:color w:val="000000" w:themeColor="text1"/>
                <w:lang w:val="en-GB"/>
              </w:rPr>
              <w:t>，此处为空口传输数据的的帧号</w:t>
            </w:r>
          </w:p>
        </w:tc>
      </w:tr>
      <w:tr w:rsidR="009571A0" w:rsidRPr="006D3A21" w14:paraId="6849C728" w14:textId="77777777" w:rsidTr="005A43A4">
        <w:tc>
          <w:tcPr>
            <w:tcW w:w="2093" w:type="dxa"/>
          </w:tcPr>
          <w:p w14:paraId="72AFCE05" w14:textId="77777777" w:rsidR="009571A0" w:rsidRPr="006D3A21" w:rsidRDefault="009571A0" w:rsidP="005A43A4">
            <w:pPr>
              <w:rPr>
                <w:color w:val="000000" w:themeColor="text1"/>
                <w:lang w:val="en-GB"/>
              </w:rPr>
            </w:pPr>
            <w:r w:rsidRPr="006D3A21">
              <w:rPr>
                <w:color w:val="000000" w:themeColor="text1"/>
                <w:lang w:val="en-GB"/>
              </w:rPr>
              <w:t>S</w:t>
            </w:r>
            <w:r w:rsidRPr="006D3A21">
              <w:rPr>
                <w:rFonts w:hint="eastAsia"/>
                <w:color w:val="000000" w:themeColor="text1"/>
                <w:lang w:val="en-GB"/>
              </w:rPr>
              <w:t>ubFrameNumber</w:t>
            </w:r>
          </w:p>
        </w:tc>
        <w:tc>
          <w:tcPr>
            <w:tcW w:w="1255" w:type="dxa"/>
          </w:tcPr>
          <w:p w14:paraId="5D7F8070" w14:textId="77777777" w:rsidR="009571A0" w:rsidRPr="006D3A21" w:rsidRDefault="009571A0" w:rsidP="005A43A4">
            <w:pPr>
              <w:rPr>
                <w:color w:val="000000" w:themeColor="text1"/>
                <w:lang w:val="en-GB"/>
              </w:rPr>
            </w:pPr>
            <w:r w:rsidRPr="006D3A21">
              <w:rPr>
                <w:rFonts w:hint="eastAsia"/>
                <w:color w:val="000000" w:themeColor="text1"/>
                <w:lang w:val="en-GB"/>
              </w:rPr>
              <w:t>U8</w:t>
            </w:r>
          </w:p>
        </w:tc>
        <w:tc>
          <w:tcPr>
            <w:tcW w:w="3420" w:type="dxa"/>
          </w:tcPr>
          <w:p w14:paraId="7F6F34CE" w14:textId="77777777" w:rsidR="009571A0" w:rsidRPr="006D3A21" w:rsidRDefault="009571A0" w:rsidP="005A43A4">
            <w:pPr>
              <w:rPr>
                <w:color w:val="000000" w:themeColor="text1"/>
                <w:lang w:val="en-GB"/>
              </w:rPr>
            </w:pPr>
            <w:r w:rsidRPr="006D3A21">
              <w:rPr>
                <w:rFonts w:hint="eastAsia"/>
                <w:color w:val="000000" w:themeColor="text1"/>
                <w:lang w:val="en-GB"/>
              </w:rPr>
              <w:t>无线子帧号</w:t>
            </w:r>
            <w:r w:rsidR="00DB7F32">
              <w:rPr>
                <w:rFonts w:hint="eastAsia"/>
                <w:color w:val="000000" w:themeColor="text1"/>
                <w:lang w:val="en-GB"/>
              </w:rPr>
              <w:t>，</w:t>
            </w:r>
            <w:r w:rsidR="00DF5A28">
              <w:rPr>
                <w:rFonts w:hint="eastAsia"/>
                <w:color w:val="000000" w:themeColor="text1"/>
                <w:lang w:val="en-GB"/>
              </w:rPr>
              <w:t>此处为空口传输数据的子帧号，</w:t>
            </w:r>
            <w:r w:rsidR="00DB7F32">
              <w:rPr>
                <w:rFonts w:hint="eastAsia"/>
                <w:color w:val="000000" w:themeColor="text1"/>
                <w:lang w:val="en-GB"/>
              </w:rPr>
              <w:t>如果两个</w:t>
            </w:r>
            <w:r w:rsidR="00DB7F32">
              <w:rPr>
                <w:rFonts w:hint="eastAsia"/>
                <w:color w:val="000000" w:themeColor="text1"/>
                <w:lang w:val="en-GB"/>
              </w:rPr>
              <w:t>TB</w:t>
            </w:r>
            <w:r w:rsidR="00DB7F32">
              <w:rPr>
                <w:rFonts w:hint="eastAsia"/>
                <w:color w:val="000000" w:themeColor="text1"/>
                <w:lang w:val="en-GB"/>
              </w:rPr>
              <w:t>块，以第一个为准</w:t>
            </w:r>
          </w:p>
        </w:tc>
      </w:tr>
      <w:tr w:rsidR="009571A0" w:rsidRPr="006D3A21" w14:paraId="2773BFA3" w14:textId="77777777" w:rsidTr="005A43A4">
        <w:tc>
          <w:tcPr>
            <w:tcW w:w="2093" w:type="dxa"/>
          </w:tcPr>
          <w:p w14:paraId="716A4157" w14:textId="77777777" w:rsidR="009571A0" w:rsidRPr="006D3A21" w:rsidRDefault="009571A0" w:rsidP="005A43A4">
            <w:pPr>
              <w:rPr>
                <w:color w:val="000000" w:themeColor="text1"/>
                <w:lang w:val="en-GB"/>
              </w:rPr>
            </w:pPr>
            <w:r w:rsidRPr="006D3A21">
              <w:rPr>
                <w:rFonts w:hint="eastAsia"/>
                <w:color w:val="000000" w:themeColor="text1"/>
                <w:lang w:val="en-GB"/>
              </w:rPr>
              <w:t>Direction</w:t>
            </w:r>
          </w:p>
        </w:tc>
        <w:tc>
          <w:tcPr>
            <w:tcW w:w="1255" w:type="dxa"/>
          </w:tcPr>
          <w:p w14:paraId="14599175" w14:textId="77777777" w:rsidR="009571A0" w:rsidRPr="006D3A21" w:rsidRDefault="009571A0" w:rsidP="005A43A4">
            <w:pPr>
              <w:rPr>
                <w:color w:val="000000" w:themeColor="text1"/>
                <w:lang w:val="en-GB"/>
              </w:rPr>
            </w:pPr>
            <w:r w:rsidRPr="006D3A21">
              <w:rPr>
                <w:rFonts w:hint="eastAsia"/>
                <w:color w:val="000000" w:themeColor="text1"/>
                <w:lang w:val="en-GB"/>
              </w:rPr>
              <w:t>U8</w:t>
            </w:r>
          </w:p>
        </w:tc>
        <w:tc>
          <w:tcPr>
            <w:tcW w:w="3420" w:type="dxa"/>
          </w:tcPr>
          <w:p w14:paraId="4B2DE9E1" w14:textId="77777777" w:rsidR="009571A0" w:rsidRPr="006D3A21" w:rsidRDefault="009571A0" w:rsidP="005A43A4">
            <w:pPr>
              <w:rPr>
                <w:color w:val="000000" w:themeColor="text1"/>
                <w:lang w:val="en-GB"/>
              </w:rPr>
            </w:pPr>
            <w:r w:rsidRPr="006D3A21">
              <w:rPr>
                <w:rFonts w:hint="eastAsia"/>
                <w:color w:val="000000" w:themeColor="text1"/>
                <w:lang w:val="en-GB"/>
              </w:rPr>
              <w:t>0</w:t>
            </w:r>
            <w:r w:rsidRPr="006D3A21">
              <w:rPr>
                <w:rFonts w:hint="eastAsia"/>
                <w:color w:val="000000" w:themeColor="text1"/>
              </w:rPr>
              <w:t>:</w:t>
            </w:r>
            <w:r w:rsidRPr="006D3A21">
              <w:rPr>
                <w:color w:val="000000" w:themeColor="text1"/>
                <w:lang w:val="en-GB"/>
              </w:rPr>
              <w:t>UPLINK</w:t>
            </w:r>
            <w:r w:rsidRPr="006D3A21">
              <w:rPr>
                <w:color w:val="000000" w:themeColor="text1"/>
                <w:lang w:val="en-GB"/>
              </w:rPr>
              <w:br/>
              <w:t>U</w:t>
            </w:r>
            <w:r w:rsidRPr="006D3A21">
              <w:rPr>
                <w:rFonts w:hint="eastAsia"/>
                <w:color w:val="000000" w:themeColor="text1"/>
                <w:lang w:val="en-GB"/>
              </w:rPr>
              <w:t>plink</w:t>
            </w:r>
          </w:p>
          <w:p w14:paraId="3B72354E" w14:textId="77777777" w:rsidR="009571A0" w:rsidRPr="006D3A21" w:rsidRDefault="009571A0" w:rsidP="005A43A4">
            <w:pPr>
              <w:rPr>
                <w:color w:val="000000" w:themeColor="text1"/>
                <w:lang w:val="en-GB"/>
              </w:rPr>
            </w:pPr>
            <w:r w:rsidRPr="006D3A21">
              <w:rPr>
                <w:rFonts w:hint="eastAsia"/>
                <w:color w:val="000000" w:themeColor="text1"/>
                <w:lang w:val="en-GB"/>
              </w:rPr>
              <w:t>1:</w:t>
            </w:r>
            <w:r w:rsidRPr="006D3A21">
              <w:rPr>
                <w:color w:val="000000" w:themeColor="text1"/>
                <w:lang w:val="en-GB"/>
              </w:rPr>
              <w:t>DOWNLINK</w:t>
            </w:r>
            <w:r w:rsidRPr="006D3A21">
              <w:rPr>
                <w:rFonts w:hint="eastAsia"/>
                <w:color w:val="000000" w:themeColor="text1"/>
                <w:lang w:val="en-GB"/>
              </w:rPr>
              <w:br/>
            </w:r>
            <w:r w:rsidRPr="006D3A21">
              <w:rPr>
                <w:color w:val="000000" w:themeColor="text1"/>
                <w:lang w:val="en-GB"/>
              </w:rPr>
              <w:t>D</w:t>
            </w:r>
            <w:r w:rsidRPr="006D3A21">
              <w:rPr>
                <w:rFonts w:hint="eastAsia"/>
                <w:color w:val="000000" w:themeColor="text1"/>
                <w:lang w:val="en-GB"/>
              </w:rPr>
              <w:t>ownlink</w:t>
            </w:r>
          </w:p>
        </w:tc>
      </w:tr>
      <w:tr w:rsidR="00BB4313" w:rsidRPr="00BA6231" w14:paraId="23FABAC3" w14:textId="77777777" w:rsidTr="005A43A4">
        <w:tc>
          <w:tcPr>
            <w:tcW w:w="2093" w:type="dxa"/>
          </w:tcPr>
          <w:p w14:paraId="1E8BA2F0" w14:textId="77777777" w:rsidR="00BB4313" w:rsidRPr="006D3A21" w:rsidRDefault="00BB4313" w:rsidP="005A43A4">
            <w:pPr>
              <w:rPr>
                <w:color w:val="000000" w:themeColor="text1"/>
                <w:lang w:val="en-GB"/>
              </w:rPr>
            </w:pPr>
            <w:r>
              <w:rPr>
                <w:rFonts w:hint="eastAsia"/>
                <w:color w:val="000000" w:themeColor="text1"/>
                <w:lang w:val="en-GB"/>
              </w:rPr>
              <w:t>PhyChType</w:t>
            </w:r>
          </w:p>
        </w:tc>
        <w:tc>
          <w:tcPr>
            <w:tcW w:w="1255" w:type="dxa"/>
          </w:tcPr>
          <w:p w14:paraId="6DF6990B" w14:textId="77777777" w:rsidR="00BB4313" w:rsidRPr="006D3A21" w:rsidRDefault="00BB4313" w:rsidP="007B1B85">
            <w:pPr>
              <w:pStyle w:val="aff8"/>
              <w:ind w:left="360" w:firstLine="0"/>
              <w:rPr>
                <w:color w:val="000000" w:themeColor="text1"/>
                <w:lang w:val="en-GB"/>
              </w:rPr>
            </w:pPr>
            <w:r>
              <w:rPr>
                <w:rFonts w:hint="eastAsia"/>
                <w:color w:val="000000" w:themeColor="text1"/>
                <w:lang w:val="en-GB"/>
              </w:rPr>
              <w:t>U8</w:t>
            </w:r>
          </w:p>
        </w:tc>
        <w:tc>
          <w:tcPr>
            <w:tcW w:w="3420" w:type="dxa"/>
          </w:tcPr>
          <w:p w14:paraId="285A1C41" w14:textId="77777777" w:rsidR="00BB4313" w:rsidRDefault="00BB4313">
            <w:pPr>
              <w:rPr>
                <w:color w:val="000000" w:themeColor="text1"/>
                <w:lang w:val="en-GB"/>
              </w:rPr>
            </w:pPr>
            <w:r w:rsidRPr="00BB4313">
              <w:rPr>
                <w:rFonts w:hint="eastAsia"/>
                <w:color w:val="000000" w:themeColor="text1"/>
                <w:lang w:val="en-GB"/>
              </w:rPr>
              <w:t>物理信道类型</w:t>
            </w:r>
            <w:r w:rsidRPr="00BB4313">
              <w:rPr>
                <w:rFonts w:hint="eastAsia"/>
                <w:color w:val="000000" w:themeColor="text1"/>
                <w:lang w:val="en-GB"/>
              </w:rPr>
              <w:t xml:space="preserve">  mu16DaraType == 1,2,3</w:t>
            </w:r>
            <w:r w:rsidRPr="00BB4313">
              <w:rPr>
                <w:rFonts w:hint="eastAsia"/>
                <w:color w:val="000000" w:themeColor="text1"/>
                <w:lang w:val="en-GB"/>
              </w:rPr>
              <w:t>时此字段以及后续字段无效</w:t>
            </w:r>
          </w:p>
        </w:tc>
      </w:tr>
      <w:tr w:rsidR="00BB4313" w:rsidRPr="00BA6231" w14:paraId="6C4FF598" w14:textId="77777777" w:rsidTr="005A43A4">
        <w:tc>
          <w:tcPr>
            <w:tcW w:w="2093" w:type="dxa"/>
          </w:tcPr>
          <w:p w14:paraId="64DB99D0" w14:textId="77777777" w:rsidR="00BB4313" w:rsidRPr="006D3A21" w:rsidRDefault="00BB4313" w:rsidP="005A43A4">
            <w:pPr>
              <w:rPr>
                <w:color w:val="000000" w:themeColor="text1"/>
                <w:lang w:val="en-GB"/>
              </w:rPr>
            </w:pPr>
            <w:r>
              <w:rPr>
                <w:rFonts w:hint="eastAsia"/>
                <w:color w:val="000000" w:themeColor="text1"/>
                <w:lang w:val="en-GB"/>
              </w:rPr>
              <w:t>TrchType</w:t>
            </w:r>
          </w:p>
        </w:tc>
        <w:tc>
          <w:tcPr>
            <w:tcW w:w="1255" w:type="dxa"/>
          </w:tcPr>
          <w:p w14:paraId="57A8ABA2" w14:textId="77777777" w:rsidR="00BB4313" w:rsidRPr="006D3A21" w:rsidRDefault="00BB4313" w:rsidP="007B1B85">
            <w:pPr>
              <w:pStyle w:val="aff8"/>
              <w:ind w:left="360" w:firstLine="0"/>
              <w:rPr>
                <w:color w:val="000000" w:themeColor="text1"/>
                <w:lang w:val="en-GB"/>
              </w:rPr>
            </w:pPr>
            <w:r>
              <w:rPr>
                <w:rFonts w:hint="eastAsia"/>
                <w:color w:val="000000" w:themeColor="text1"/>
                <w:lang w:val="en-GB"/>
              </w:rPr>
              <w:t>U8</w:t>
            </w:r>
          </w:p>
        </w:tc>
        <w:tc>
          <w:tcPr>
            <w:tcW w:w="3420" w:type="dxa"/>
          </w:tcPr>
          <w:p w14:paraId="7CCD5557" w14:textId="77777777" w:rsidR="00BB4313" w:rsidRDefault="00BB4313">
            <w:pPr>
              <w:rPr>
                <w:color w:val="000000" w:themeColor="text1"/>
                <w:lang w:val="en-GB"/>
              </w:rPr>
            </w:pPr>
            <w:r w:rsidRPr="00BB4313">
              <w:rPr>
                <w:rFonts w:hint="eastAsia"/>
                <w:color w:val="000000" w:themeColor="text1"/>
                <w:lang w:val="en-GB"/>
              </w:rPr>
              <w:t>传输信道类型</w:t>
            </w:r>
          </w:p>
        </w:tc>
      </w:tr>
      <w:tr w:rsidR="00BB4313" w:rsidRPr="00BA6231" w14:paraId="0A7829ED" w14:textId="77777777" w:rsidTr="005A43A4">
        <w:tc>
          <w:tcPr>
            <w:tcW w:w="2093" w:type="dxa"/>
          </w:tcPr>
          <w:p w14:paraId="528DC652" w14:textId="77777777" w:rsidR="00BB4313" w:rsidRDefault="008976AC" w:rsidP="005A43A4">
            <w:pPr>
              <w:rPr>
                <w:color w:val="000000" w:themeColor="text1"/>
                <w:lang w:val="en-GB"/>
              </w:rPr>
            </w:pPr>
            <w:r>
              <w:rPr>
                <w:rFonts w:hint="eastAsia"/>
                <w:color w:val="000000" w:themeColor="text1"/>
                <w:lang w:val="en-GB"/>
              </w:rPr>
              <w:lastRenderedPageBreak/>
              <w:t>RntiType</w:t>
            </w:r>
          </w:p>
        </w:tc>
        <w:tc>
          <w:tcPr>
            <w:tcW w:w="1255" w:type="dxa"/>
          </w:tcPr>
          <w:p w14:paraId="23FE2C9B" w14:textId="77777777" w:rsidR="00BB4313" w:rsidRDefault="008976AC" w:rsidP="007B1B85">
            <w:pPr>
              <w:pStyle w:val="aff8"/>
              <w:ind w:left="360" w:firstLine="0"/>
              <w:rPr>
                <w:color w:val="000000" w:themeColor="text1"/>
                <w:lang w:val="en-GB"/>
              </w:rPr>
            </w:pPr>
            <w:r>
              <w:rPr>
                <w:rFonts w:hint="eastAsia"/>
                <w:color w:val="000000" w:themeColor="text1"/>
                <w:lang w:val="en-GB"/>
              </w:rPr>
              <w:t>U8</w:t>
            </w:r>
          </w:p>
        </w:tc>
        <w:tc>
          <w:tcPr>
            <w:tcW w:w="3420" w:type="dxa"/>
          </w:tcPr>
          <w:p w14:paraId="6901F09A" w14:textId="77777777" w:rsidR="00BB4313" w:rsidRPr="00BB4313" w:rsidRDefault="00C17574" w:rsidP="00C146C6">
            <w:pPr>
              <w:rPr>
                <w:color w:val="000000" w:themeColor="text1"/>
                <w:lang w:val="en-GB"/>
              </w:rPr>
            </w:pPr>
            <w:ins w:id="226" w:author="zctt" w:date="2014-05-27T10:09:00Z">
              <w:r>
                <w:rPr>
                  <w:rFonts w:hint="eastAsia"/>
                  <w:color w:val="000000" w:themeColor="text1"/>
                  <w:lang w:val="en-GB"/>
                </w:rPr>
                <w:t>{</w:t>
              </w:r>
            </w:ins>
            <w:ins w:id="227" w:author="zctt" w:date="2014-05-27T10:06:00Z">
              <w:r w:rsidR="00C146C6" w:rsidRPr="008976AC">
                <w:rPr>
                  <w:color w:val="000000" w:themeColor="text1"/>
                  <w:lang w:val="en-GB"/>
                </w:rPr>
                <w:t>SI_RNTI</w:t>
              </w:r>
              <w:r w:rsidR="00C146C6">
                <w:rPr>
                  <w:color w:val="000000" w:themeColor="text1"/>
                  <w:lang w:val="en-GB"/>
                </w:rPr>
                <w:t>=0,</w:t>
              </w:r>
              <w:r w:rsidR="00C146C6">
                <w:rPr>
                  <w:rFonts w:hint="eastAsia"/>
                  <w:color w:val="000000" w:themeColor="text1"/>
                  <w:lang w:val="en-GB"/>
                </w:rPr>
                <w:t>P</w:t>
              </w:r>
              <w:r w:rsidR="00C146C6" w:rsidRPr="008976AC">
                <w:rPr>
                  <w:color w:val="000000" w:themeColor="text1"/>
                  <w:lang w:val="en-GB"/>
                </w:rPr>
                <w:t>_RNTI</w:t>
              </w:r>
              <w:r w:rsidR="00C146C6">
                <w:rPr>
                  <w:rFonts w:hint="eastAsia"/>
                  <w:color w:val="000000" w:themeColor="text1"/>
                  <w:lang w:val="en-GB"/>
                </w:rPr>
                <w:t>=1</w:t>
              </w:r>
              <w:r w:rsidR="00C146C6" w:rsidRPr="008976AC">
                <w:rPr>
                  <w:color w:val="000000" w:themeColor="text1"/>
                  <w:lang w:val="en-GB"/>
                </w:rPr>
                <w:t>,</w:t>
              </w:r>
            </w:ins>
            <w:r w:rsidR="008976AC" w:rsidRPr="008976AC">
              <w:rPr>
                <w:color w:val="000000" w:themeColor="text1"/>
                <w:lang w:val="en-GB"/>
              </w:rPr>
              <w:t>RA_RNTI</w:t>
            </w:r>
            <w:ins w:id="228" w:author="zctt" w:date="2014-05-27T10:06:00Z">
              <w:r w:rsidR="00C146C6">
                <w:rPr>
                  <w:rFonts w:hint="eastAsia"/>
                  <w:color w:val="000000" w:themeColor="text1"/>
                  <w:lang w:val="en-GB"/>
                </w:rPr>
                <w:t>=2</w:t>
              </w:r>
            </w:ins>
            <w:r w:rsidR="008976AC" w:rsidRPr="008976AC">
              <w:rPr>
                <w:color w:val="000000" w:themeColor="text1"/>
                <w:lang w:val="en-GB"/>
              </w:rPr>
              <w:t>,C_RNTI</w:t>
            </w:r>
            <w:ins w:id="229" w:author="zctt" w:date="2014-05-27T10:06:00Z">
              <w:r w:rsidR="00C146C6">
                <w:rPr>
                  <w:rFonts w:hint="eastAsia"/>
                  <w:color w:val="000000" w:themeColor="text1"/>
                  <w:lang w:val="en-GB"/>
                </w:rPr>
                <w:t>=3</w:t>
              </w:r>
            </w:ins>
            <w:r w:rsidR="008976AC" w:rsidRPr="008976AC">
              <w:rPr>
                <w:color w:val="000000" w:themeColor="text1"/>
                <w:lang w:val="en-GB"/>
              </w:rPr>
              <w:t>,</w:t>
            </w:r>
            <w:del w:id="230" w:author="zctt" w:date="2014-05-27T10:06:00Z">
              <w:r w:rsidR="008976AC" w:rsidRPr="008976AC" w:rsidDel="00C146C6">
                <w:rPr>
                  <w:color w:val="000000" w:themeColor="text1"/>
                  <w:lang w:val="en-GB"/>
                </w:rPr>
                <w:delText>P_RNTI,SI_RNTI</w:delText>
              </w:r>
            </w:del>
            <w:del w:id="231" w:author="zctt" w:date="2014-05-27T10:07:00Z">
              <w:r w:rsidR="008976AC" w:rsidRPr="008976AC" w:rsidDel="00C146C6">
                <w:rPr>
                  <w:color w:val="000000" w:themeColor="text1"/>
                  <w:lang w:val="en-GB"/>
                </w:rPr>
                <w:delText>,</w:delText>
              </w:r>
            </w:del>
            <w:r w:rsidR="008976AC" w:rsidRPr="008976AC">
              <w:rPr>
                <w:color w:val="000000" w:themeColor="text1"/>
                <w:lang w:val="en-GB"/>
              </w:rPr>
              <w:t>SPS-RNTI</w:t>
            </w:r>
            <w:ins w:id="232" w:author="zctt" w:date="2014-05-27T10:07:00Z">
              <w:r w:rsidR="00C146C6">
                <w:rPr>
                  <w:rFonts w:hint="eastAsia"/>
                  <w:color w:val="000000" w:themeColor="text1"/>
                  <w:lang w:val="en-GB"/>
                </w:rPr>
                <w:t>=4</w:t>
              </w:r>
            </w:ins>
            <w:r w:rsidR="008976AC" w:rsidRPr="008976AC">
              <w:rPr>
                <w:color w:val="000000" w:themeColor="text1"/>
                <w:lang w:val="en-GB"/>
              </w:rPr>
              <w:t>,</w:t>
            </w:r>
            <w:ins w:id="233" w:author="zctt" w:date="2014-05-27T10:07:00Z">
              <w:r w:rsidR="00C146C6">
                <w:rPr>
                  <w:rFonts w:ascii="Consolas" w:hAnsi="Consolas" w:cs="Consolas"/>
                  <w:color w:val="000000"/>
                  <w:kern w:val="0"/>
                  <w:sz w:val="22"/>
                  <w:szCs w:val="22"/>
                  <w:highlight w:val="lightGray"/>
                  <w:u w:val="single"/>
                </w:rPr>
                <w:t>T_C_RNTI</w:t>
              </w:r>
              <w:r w:rsidR="00C146C6">
                <w:rPr>
                  <w:rFonts w:ascii="Consolas" w:hAnsi="Consolas" w:cs="Consolas" w:hint="eastAsia"/>
                  <w:color w:val="000000"/>
                  <w:kern w:val="0"/>
                  <w:sz w:val="22"/>
                  <w:szCs w:val="22"/>
                  <w:u w:val="single"/>
                </w:rPr>
                <w:t>=5,</w:t>
              </w:r>
            </w:ins>
            <w:del w:id="234" w:author="zctt" w:date="2014-05-27T10:07:00Z">
              <w:r w:rsidR="008976AC" w:rsidRPr="008976AC" w:rsidDel="00C146C6">
                <w:rPr>
                  <w:color w:val="000000" w:themeColor="text1"/>
                  <w:lang w:val="en-GB"/>
                </w:rPr>
                <w:delText xml:space="preserve"> </w:delText>
              </w:r>
            </w:del>
            <w:r w:rsidR="008976AC" w:rsidRPr="008976AC">
              <w:rPr>
                <w:color w:val="000000" w:themeColor="text1"/>
                <w:lang w:val="en-GB"/>
              </w:rPr>
              <w:t>TPC_PUSCH_RNTI</w:t>
            </w:r>
            <w:ins w:id="235" w:author="zctt" w:date="2014-05-27T10:08:00Z">
              <w:r w:rsidR="00C146C6">
                <w:rPr>
                  <w:rFonts w:hint="eastAsia"/>
                  <w:color w:val="000000" w:themeColor="text1"/>
                  <w:lang w:val="en-GB"/>
                </w:rPr>
                <w:t>=6</w:t>
              </w:r>
            </w:ins>
            <w:r w:rsidR="008976AC" w:rsidRPr="008976AC">
              <w:rPr>
                <w:color w:val="000000" w:themeColor="text1"/>
                <w:lang w:val="en-GB"/>
              </w:rPr>
              <w:t>,TPC_PUCCH_RNTI</w:t>
            </w:r>
            <w:ins w:id="236" w:author="zctt" w:date="2014-05-27T10:08:00Z">
              <w:r w:rsidR="00C146C6">
                <w:rPr>
                  <w:rFonts w:hint="eastAsia"/>
                  <w:color w:val="000000" w:themeColor="text1"/>
                  <w:lang w:val="en-GB"/>
                </w:rPr>
                <w:t>=7</w:t>
              </w:r>
            </w:ins>
            <w:r w:rsidR="008976AC" w:rsidRPr="008976AC">
              <w:rPr>
                <w:color w:val="000000" w:themeColor="text1"/>
                <w:lang w:val="en-GB"/>
              </w:rPr>
              <w:t>}</w:t>
            </w:r>
          </w:p>
        </w:tc>
      </w:tr>
      <w:tr w:rsidR="00BB4313" w:rsidRPr="00BA6231" w14:paraId="27C8C893" w14:textId="77777777" w:rsidTr="005A43A4">
        <w:tc>
          <w:tcPr>
            <w:tcW w:w="2093" w:type="dxa"/>
          </w:tcPr>
          <w:p w14:paraId="3EED24BE" w14:textId="77777777" w:rsidR="00BB4313" w:rsidRDefault="008976AC" w:rsidP="005A43A4">
            <w:pPr>
              <w:rPr>
                <w:color w:val="000000" w:themeColor="text1"/>
                <w:lang w:val="en-GB"/>
              </w:rPr>
            </w:pPr>
            <w:r>
              <w:rPr>
                <w:rFonts w:hint="eastAsia"/>
                <w:color w:val="000000" w:themeColor="text1"/>
                <w:lang w:val="en-GB"/>
              </w:rPr>
              <w:t>padding</w:t>
            </w:r>
          </w:p>
        </w:tc>
        <w:tc>
          <w:tcPr>
            <w:tcW w:w="1255" w:type="dxa"/>
          </w:tcPr>
          <w:p w14:paraId="2AA756FB" w14:textId="77777777" w:rsidR="00BB4313" w:rsidRDefault="008976AC" w:rsidP="007B1B85">
            <w:pPr>
              <w:pStyle w:val="aff8"/>
              <w:ind w:left="360" w:firstLine="0"/>
              <w:rPr>
                <w:color w:val="000000" w:themeColor="text1"/>
                <w:lang w:val="en-GB"/>
              </w:rPr>
            </w:pPr>
            <w:r>
              <w:rPr>
                <w:rFonts w:hint="eastAsia"/>
                <w:color w:val="000000" w:themeColor="text1"/>
                <w:lang w:val="en-GB"/>
              </w:rPr>
              <w:t>U8</w:t>
            </w:r>
          </w:p>
        </w:tc>
        <w:tc>
          <w:tcPr>
            <w:tcW w:w="3420" w:type="dxa"/>
          </w:tcPr>
          <w:p w14:paraId="70C0995F" w14:textId="77777777" w:rsidR="00BB4313" w:rsidRPr="00BB4313" w:rsidRDefault="008976AC">
            <w:pPr>
              <w:rPr>
                <w:color w:val="000000" w:themeColor="text1"/>
                <w:lang w:val="en-GB"/>
              </w:rPr>
            </w:pPr>
            <w:r>
              <w:rPr>
                <w:rFonts w:hint="eastAsia"/>
                <w:color w:val="000000" w:themeColor="text1"/>
                <w:lang w:val="en-GB"/>
              </w:rPr>
              <w:t>填充</w:t>
            </w:r>
          </w:p>
        </w:tc>
      </w:tr>
      <w:tr w:rsidR="00BB4313" w:rsidRPr="00BA6231" w14:paraId="7CADD348" w14:textId="77777777" w:rsidTr="005A43A4">
        <w:tc>
          <w:tcPr>
            <w:tcW w:w="2093" w:type="dxa"/>
          </w:tcPr>
          <w:p w14:paraId="5CC37B01" w14:textId="77777777" w:rsidR="00BB4313" w:rsidRPr="006D3A21" w:rsidRDefault="008976AC" w:rsidP="005A43A4">
            <w:pPr>
              <w:rPr>
                <w:color w:val="000000" w:themeColor="text1"/>
                <w:lang w:val="en-GB"/>
              </w:rPr>
            </w:pPr>
            <w:r>
              <w:rPr>
                <w:rFonts w:hint="eastAsia"/>
                <w:color w:val="000000" w:themeColor="text1"/>
                <w:lang w:val="en-GB"/>
              </w:rPr>
              <w:t>RntiValue</w:t>
            </w:r>
          </w:p>
        </w:tc>
        <w:tc>
          <w:tcPr>
            <w:tcW w:w="1255" w:type="dxa"/>
          </w:tcPr>
          <w:p w14:paraId="5252B9C4" w14:textId="77777777" w:rsidR="00BB4313" w:rsidRPr="006D3A21" w:rsidRDefault="008976AC" w:rsidP="007B1B85">
            <w:pPr>
              <w:pStyle w:val="aff8"/>
              <w:ind w:left="360" w:firstLine="0"/>
              <w:rPr>
                <w:color w:val="000000" w:themeColor="text1"/>
                <w:lang w:val="en-GB"/>
              </w:rPr>
            </w:pPr>
            <w:r>
              <w:rPr>
                <w:rFonts w:hint="eastAsia"/>
                <w:color w:val="000000" w:themeColor="text1"/>
                <w:lang w:val="en-GB"/>
              </w:rPr>
              <w:t>U32</w:t>
            </w:r>
          </w:p>
        </w:tc>
        <w:tc>
          <w:tcPr>
            <w:tcW w:w="3420" w:type="dxa"/>
          </w:tcPr>
          <w:p w14:paraId="4AAD7D54" w14:textId="77777777" w:rsidR="00BB4313" w:rsidRDefault="00BB4313">
            <w:pPr>
              <w:rPr>
                <w:color w:val="000000" w:themeColor="text1"/>
                <w:lang w:val="en-GB"/>
              </w:rPr>
            </w:pPr>
          </w:p>
        </w:tc>
      </w:tr>
      <w:tr w:rsidR="009571A0" w:rsidRPr="00BA6231" w14:paraId="2E42E070" w14:textId="77777777" w:rsidTr="005A43A4">
        <w:tc>
          <w:tcPr>
            <w:tcW w:w="2093" w:type="dxa"/>
          </w:tcPr>
          <w:p w14:paraId="338F7435" w14:textId="77777777" w:rsidR="009571A0" w:rsidRPr="006D3A21" w:rsidRDefault="009571A0" w:rsidP="005A43A4">
            <w:pPr>
              <w:rPr>
                <w:color w:val="000000" w:themeColor="text1"/>
                <w:lang w:val="en-GB"/>
              </w:rPr>
            </w:pPr>
            <w:r w:rsidRPr="006D3A21">
              <w:rPr>
                <w:rFonts w:hint="eastAsia"/>
                <w:color w:val="000000" w:themeColor="text1"/>
                <w:lang w:val="en-GB"/>
              </w:rPr>
              <w:t>ProtocolLayerType</w:t>
            </w:r>
          </w:p>
        </w:tc>
        <w:tc>
          <w:tcPr>
            <w:tcW w:w="1255" w:type="dxa"/>
          </w:tcPr>
          <w:p w14:paraId="2169E342" w14:textId="77777777" w:rsidR="009571A0" w:rsidRPr="006D3A21" w:rsidRDefault="009571A0" w:rsidP="007B1B85">
            <w:pPr>
              <w:pStyle w:val="aff8"/>
              <w:ind w:left="360" w:firstLine="0"/>
              <w:rPr>
                <w:color w:val="000000" w:themeColor="text1"/>
                <w:lang w:val="en-GB"/>
              </w:rPr>
            </w:pPr>
            <w:r w:rsidRPr="006D3A21">
              <w:rPr>
                <w:rFonts w:hint="eastAsia"/>
                <w:color w:val="000000" w:themeColor="text1"/>
                <w:lang w:val="en-GB"/>
              </w:rPr>
              <w:t>U</w:t>
            </w:r>
            <w:r>
              <w:rPr>
                <w:rFonts w:hint="eastAsia"/>
                <w:color w:val="000000" w:themeColor="text1"/>
                <w:lang w:val="en-GB"/>
              </w:rPr>
              <w:t>16</w:t>
            </w:r>
          </w:p>
        </w:tc>
        <w:tc>
          <w:tcPr>
            <w:tcW w:w="3420" w:type="dxa"/>
          </w:tcPr>
          <w:p w14:paraId="764011D2" w14:textId="77777777" w:rsidR="005B31E1" w:rsidRDefault="00AB49DA">
            <w:pPr>
              <w:rPr>
                <w:color w:val="000000" w:themeColor="text1"/>
                <w:lang w:val="en-GB"/>
              </w:rPr>
            </w:pPr>
            <w:r>
              <w:rPr>
                <w:rFonts w:hint="eastAsia"/>
                <w:color w:val="000000" w:themeColor="text1"/>
                <w:lang w:val="en-GB"/>
              </w:rPr>
              <w:t>1--</w:t>
            </w:r>
            <w:r w:rsidR="00904717">
              <w:rPr>
                <w:rFonts w:hint="eastAsia"/>
                <w:color w:val="000000" w:themeColor="text1"/>
                <w:lang w:val="en-GB"/>
              </w:rPr>
              <w:t>L2P_MAC_PRACH</w:t>
            </w:r>
          </w:p>
          <w:p w14:paraId="12F8A3FF" w14:textId="77777777" w:rsidR="005B31E1" w:rsidRDefault="00AB49DA">
            <w:pPr>
              <w:rPr>
                <w:color w:val="000000" w:themeColor="text1"/>
                <w:lang w:val="en-GB"/>
              </w:rPr>
            </w:pPr>
            <w:r>
              <w:rPr>
                <w:rFonts w:hint="eastAsia"/>
                <w:color w:val="000000" w:themeColor="text1"/>
                <w:lang w:val="en-GB"/>
              </w:rPr>
              <w:t>2--</w:t>
            </w:r>
            <w:r w:rsidR="0048570C">
              <w:rPr>
                <w:rFonts w:hint="eastAsia"/>
                <w:color w:val="000000" w:themeColor="text1"/>
                <w:lang w:val="en-GB"/>
              </w:rPr>
              <w:t>L2P_MAC_DCIINFO</w:t>
            </w:r>
          </w:p>
          <w:p w14:paraId="67B8271B" w14:textId="77777777" w:rsidR="005B31E1" w:rsidRDefault="00AB49DA">
            <w:pPr>
              <w:rPr>
                <w:color w:val="000000" w:themeColor="text1"/>
                <w:lang w:val="en-GB"/>
              </w:rPr>
            </w:pPr>
            <w:r>
              <w:rPr>
                <w:rFonts w:hint="eastAsia"/>
                <w:color w:val="000000" w:themeColor="text1"/>
                <w:lang w:val="en-GB"/>
              </w:rPr>
              <w:t>3</w:t>
            </w:r>
            <w:r>
              <w:rPr>
                <w:color w:val="000000" w:themeColor="text1"/>
                <w:lang w:val="en-GB"/>
              </w:rPr>
              <w:t>—</w:t>
            </w:r>
            <w:r w:rsidR="00DD0A0F">
              <w:rPr>
                <w:rFonts w:hint="eastAsia"/>
                <w:color w:val="000000" w:themeColor="text1"/>
                <w:lang w:val="en-GB"/>
              </w:rPr>
              <w:t>L2P_MAC_HICHINFO</w:t>
            </w:r>
          </w:p>
          <w:p w14:paraId="1EC11CDD" w14:textId="77777777" w:rsidR="005B31E1" w:rsidRDefault="00AB49DA">
            <w:pPr>
              <w:rPr>
                <w:ins w:id="237" w:author="zctt" w:date="2014-05-26T09:54:00Z"/>
                <w:color w:val="000000" w:themeColor="text1"/>
                <w:lang w:val="en-GB"/>
              </w:rPr>
            </w:pPr>
            <w:r>
              <w:rPr>
                <w:rFonts w:hint="eastAsia"/>
                <w:color w:val="000000" w:themeColor="text1"/>
                <w:lang w:val="en-GB"/>
              </w:rPr>
              <w:t>4</w:t>
            </w:r>
            <w:r w:rsidR="009571A0" w:rsidRPr="007B1B85">
              <w:rPr>
                <w:rFonts w:hint="eastAsia"/>
                <w:color w:val="000000" w:themeColor="text1"/>
                <w:lang w:val="en-GB"/>
              </w:rPr>
              <w:t xml:space="preserve"> </w:t>
            </w:r>
            <w:r w:rsidR="009571A0" w:rsidRPr="007B1B85">
              <w:rPr>
                <w:color w:val="000000" w:themeColor="text1"/>
                <w:lang w:val="en-GB"/>
              </w:rPr>
              <w:t>–</w:t>
            </w:r>
            <w:r w:rsidR="009571A0" w:rsidRPr="007B1B85">
              <w:rPr>
                <w:rFonts w:hint="eastAsia"/>
                <w:color w:val="000000" w:themeColor="text1"/>
                <w:lang w:val="en-GB"/>
              </w:rPr>
              <w:t xml:space="preserve"> L2P_</w:t>
            </w:r>
            <w:del w:id="238" w:author="zctt" w:date="2014-05-26T09:54:00Z">
              <w:r w:rsidR="009571A0" w:rsidRPr="007B1B85" w:rsidDel="00590AF7">
                <w:rPr>
                  <w:rFonts w:hint="eastAsia"/>
                  <w:color w:val="000000" w:themeColor="text1"/>
                  <w:lang w:val="en-GB"/>
                </w:rPr>
                <w:delText>MAC_TYPE</w:delText>
              </w:r>
            </w:del>
            <w:ins w:id="239" w:author="zctt" w:date="2014-05-26T09:54:00Z">
              <w:r w:rsidR="00590AF7">
                <w:rPr>
                  <w:rFonts w:hint="eastAsia"/>
                  <w:color w:val="000000" w:themeColor="text1"/>
                  <w:lang w:val="en-GB"/>
                </w:rPr>
                <w:t>CE</w:t>
              </w:r>
            </w:ins>
          </w:p>
          <w:p w14:paraId="717D0CE5" w14:textId="77777777" w:rsidR="005D5570" w:rsidRDefault="00452715">
            <w:pPr>
              <w:rPr>
                <w:color w:val="000000" w:themeColor="text1"/>
                <w:lang w:val="en-GB"/>
              </w:rPr>
            </w:pPr>
            <w:ins w:id="240" w:author="zctt" w:date="2014-05-26T09:54:00Z">
              <w:r w:rsidRPr="00452715">
                <w:rPr>
                  <w:color w:val="000000" w:themeColor="text1"/>
                  <w:lang w:val="en-GB"/>
                  <w:rPrChange w:id="241" w:author="zctt" w:date="2014-05-26T09:55:00Z">
                    <w:rPr>
                      <w:rFonts w:ascii="Consolas" w:hAnsi="Consolas" w:cs="Consolas"/>
                      <w:color w:val="3F7F5F"/>
                      <w:kern w:val="0"/>
                      <w:sz w:val="22"/>
                      <w:szCs w:val="22"/>
                      <w:highlight w:val="blue"/>
                    </w:rPr>
                  </w:rPrChange>
                </w:rPr>
                <w:t>5</w:t>
              </w:r>
            </w:ins>
            <w:ins w:id="242" w:author="zctt" w:date="2014-05-26T09:55:00Z">
              <w:r w:rsidR="002D18BA">
                <w:rPr>
                  <w:rFonts w:hint="eastAsia"/>
                  <w:color w:val="000000" w:themeColor="text1"/>
                  <w:lang w:val="en-GB"/>
                </w:rPr>
                <w:t xml:space="preserve"> </w:t>
              </w:r>
              <w:r w:rsidR="002D18BA" w:rsidRPr="007B1B85">
                <w:rPr>
                  <w:color w:val="000000" w:themeColor="text1"/>
                  <w:lang w:val="en-GB"/>
                </w:rPr>
                <w:t>–</w:t>
              </w:r>
              <w:r w:rsidR="002D18BA" w:rsidRPr="007B1B85">
                <w:rPr>
                  <w:rFonts w:hint="eastAsia"/>
                  <w:color w:val="000000" w:themeColor="text1"/>
                  <w:lang w:val="en-GB"/>
                </w:rPr>
                <w:t xml:space="preserve"> </w:t>
              </w:r>
            </w:ins>
            <w:ins w:id="243" w:author="zctt" w:date="2014-05-26T09:54:00Z">
              <w:r w:rsidRPr="00452715">
                <w:rPr>
                  <w:color w:val="000000" w:themeColor="text1"/>
                  <w:lang w:val="en-GB"/>
                  <w:rPrChange w:id="244" w:author="zctt" w:date="2014-05-26T09:55:00Z">
                    <w:rPr>
                      <w:rFonts w:ascii="Consolas" w:hAnsi="Consolas" w:cs="Consolas"/>
                      <w:color w:val="3F7F5F"/>
                      <w:kern w:val="0"/>
                      <w:sz w:val="22"/>
                      <w:szCs w:val="22"/>
                      <w:highlight w:val="blue"/>
                    </w:rPr>
                  </w:rPrChange>
                </w:rPr>
                <w:t>MAC_SUBHEAD</w:t>
              </w:r>
            </w:ins>
          </w:p>
          <w:p w14:paraId="65649963" w14:textId="77777777" w:rsidR="005B31E1" w:rsidRDefault="00AB49DA">
            <w:pPr>
              <w:rPr>
                <w:color w:val="000000" w:themeColor="text1"/>
                <w:lang w:val="en-GB"/>
              </w:rPr>
            </w:pPr>
            <w:del w:id="245" w:author="zctt" w:date="2014-05-26T09:55:00Z">
              <w:r w:rsidDel="00C4248D">
                <w:rPr>
                  <w:rFonts w:hint="eastAsia"/>
                  <w:color w:val="000000" w:themeColor="text1"/>
                  <w:lang w:val="en-GB"/>
                </w:rPr>
                <w:delText xml:space="preserve">5 </w:delText>
              </w:r>
            </w:del>
            <w:ins w:id="246" w:author="zctt" w:date="2014-05-26T09:55:00Z">
              <w:r w:rsidR="00C4248D">
                <w:rPr>
                  <w:rFonts w:hint="eastAsia"/>
                  <w:color w:val="000000" w:themeColor="text1"/>
                  <w:lang w:val="en-GB"/>
                </w:rPr>
                <w:t xml:space="preserve">6 </w:t>
              </w:r>
            </w:ins>
            <w:ins w:id="247" w:author="zctt" w:date="2014-05-26T09:56:00Z">
              <w:r w:rsidR="00C4248D" w:rsidRPr="007B1B85">
                <w:rPr>
                  <w:color w:val="000000" w:themeColor="text1"/>
                  <w:lang w:val="en-GB"/>
                </w:rPr>
                <w:t>–</w:t>
              </w:r>
              <w:r w:rsidR="00C4248D" w:rsidRPr="007B1B85">
                <w:rPr>
                  <w:rFonts w:hint="eastAsia"/>
                  <w:color w:val="000000" w:themeColor="text1"/>
                  <w:lang w:val="en-GB"/>
                </w:rPr>
                <w:t xml:space="preserve"> </w:t>
              </w:r>
            </w:ins>
            <w:del w:id="248" w:author="zctt" w:date="2014-05-26T09:56:00Z">
              <w:r w:rsidR="009571A0" w:rsidRPr="007C4F25" w:rsidDel="00C4248D">
                <w:rPr>
                  <w:rFonts w:hint="eastAsia"/>
                  <w:color w:val="000000" w:themeColor="text1"/>
                  <w:lang w:val="en-GB"/>
                </w:rPr>
                <w:delText>-</w:delText>
              </w:r>
            </w:del>
            <w:del w:id="249" w:author="zctt" w:date="2014-05-26T09:55:00Z">
              <w:r w:rsidR="009571A0" w:rsidRPr="007C4F25" w:rsidDel="00C4248D">
                <w:rPr>
                  <w:rFonts w:hint="eastAsia"/>
                  <w:color w:val="000000" w:themeColor="text1"/>
                  <w:lang w:val="en-GB"/>
                </w:rPr>
                <w:delText>L</w:delText>
              </w:r>
              <w:r w:rsidR="009571A0" w:rsidRPr="005D5570" w:rsidDel="00C4248D">
                <w:rPr>
                  <w:rFonts w:hint="eastAsia"/>
                  <w:color w:val="000000" w:themeColor="text1"/>
                  <w:lang w:val="en-GB"/>
                </w:rPr>
                <w:delText>2P_</w:delText>
              </w:r>
            </w:del>
            <w:r w:rsidR="009571A0" w:rsidRPr="005D5570">
              <w:rPr>
                <w:rFonts w:hint="eastAsia"/>
                <w:color w:val="000000" w:themeColor="text1"/>
                <w:lang w:val="en-GB"/>
              </w:rPr>
              <w:t>RLC_</w:t>
            </w:r>
            <w:del w:id="250" w:author="zctt" w:date="2014-05-26T09:56:00Z">
              <w:r w:rsidR="009571A0" w:rsidRPr="005D5570" w:rsidDel="00C4248D">
                <w:rPr>
                  <w:rFonts w:hint="eastAsia"/>
                  <w:color w:val="000000" w:themeColor="text1"/>
                  <w:lang w:val="en-GB"/>
                </w:rPr>
                <w:delText>TYPE</w:delText>
              </w:r>
            </w:del>
            <w:ins w:id="251" w:author="zctt" w:date="2014-05-26T09:56:00Z">
              <w:r w:rsidR="00C4248D">
                <w:rPr>
                  <w:rFonts w:hint="eastAsia"/>
                  <w:color w:val="000000" w:themeColor="text1"/>
                  <w:lang w:val="en-GB"/>
                </w:rPr>
                <w:t>PDU</w:t>
              </w:r>
            </w:ins>
          </w:p>
          <w:p w14:paraId="5F5D4FE4" w14:textId="77777777" w:rsidR="005B31E1" w:rsidRDefault="00C4248D">
            <w:pPr>
              <w:rPr>
                <w:color w:val="000000" w:themeColor="text1"/>
                <w:lang w:val="en-GB"/>
              </w:rPr>
            </w:pPr>
            <w:ins w:id="252" w:author="zctt" w:date="2014-05-26T09:56:00Z">
              <w:r>
                <w:rPr>
                  <w:rFonts w:hint="eastAsia"/>
                  <w:color w:val="000000" w:themeColor="text1"/>
                  <w:lang w:val="en-GB"/>
                </w:rPr>
                <w:t xml:space="preserve">7 </w:t>
              </w:r>
              <w:r w:rsidRPr="007B1B85">
                <w:rPr>
                  <w:color w:val="000000" w:themeColor="text1"/>
                  <w:lang w:val="en-GB"/>
                </w:rPr>
                <w:t>–</w:t>
              </w:r>
              <w:r w:rsidRPr="007B1B85">
                <w:rPr>
                  <w:rFonts w:hint="eastAsia"/>
                  <w:color w:val="000000" w:themeColor="text1"/>
                  <w:lang w:val="en-GB"/>
                </w:rPr>
                <w:t xml:space="preserve"> </w:t>
              </w:r>
            </w:ins>
            <w:del w:id="253" w:author="zctt" w:date="2014-05-26T09:56:00Z">
              <w:r w:rsidR="00AB49DA" w:rsidDel="00C4248D">
                <w:rPr>
                  <w:rFonts w:hint="eastAsia"/>
                  <w:color w:val="000000" w:themeColor="text1"/>
                  <w:lang w:val="en-GB"/>
                </w:rPr>
                <w:delText>6</w:delText>
              </w:r>
              <w:r w:rsidR="009571A0" w:rsidDel="00C4248D">
                <w:rPr>
                  <w:rFonts w:hint="eastAsia"/>
                  <w:color w:val="000000" w:themeColor="text1"/>
                  <w:lang w:val="en-GB"/>
                </w:rPr>
                <w:delText>-  L2P_</w:delText>
              </w:r>
            </w:del>
            <w:r w:rsidR="009571A0">
              <w:rPr>
                <w:rFonts w:hint="eastAsia"/>
                <w:color w:val="000000" w:themeColor="text1"/>
                <w:lang w:val="en-GB"/>
              </w:rPr>
              <w:t>PDCP_</w:t>
            </w:r>
            <w:del w:id="254" w:author="zctt" w:date="2014-05-26T09:56:00Z">
              <w:r w:rsidR="009571A0" w:rsidDel="00C4248D">
                <w:rPr>
                  <w:rFonts w:hint="eastAsia"/>
                  <w:color w:val="000000" w:themeColor="text1"/>
                  <w:lang w:val="en-GB"/>
                </w:rPr>
                <w:delText>TYPE</w:delText>
              </w:r>
            </w:del>
            <w:ins w:id="255" w:author="zctt" w:date="2014-05-26T09:56:00Z">
              <w:r>
                <w:rPr>
                  <w:rFonts w:hint="eastAsia"/>
                  <w:color w:val="000000" w:themeColor="text1"/>
                  <w:lang w:val="en-GB"/>
                </w:rPr>
                <w:t>PDU</w:t>
              </w:r>
            </w:ins>
          </w:p>
          <w:p w14:paraId="19CED15F" w14:textId="77777777" w:rsidR="005B31E1" w:rsidRDefault="00093BC2" w:rsidP="00093BC2">
            <w:pPr>
              <w:rPr>
                <w:color w:val="000000" w:themeColor="text1"/>
                <w:lang w:val="en-GB"/>
              </w:rPr>
            </w:pPr>
            <w:ins w:id="256" w:author="zctt" w:date="2014-05-26T09:56:00Z">
              <w:r>
                <w:rPr>
                  <w:rFonts w:hint="eastAsia"/>
                  <w:color w:val="000000" w:themeColor="text1"/>
                  <w:lang w:val="en-GB"/>
                </w:rPr>
                <w:t xml:space="preserve">8 </w:t>
              </w:r>
            </w:ins>
            <w:del w:id="257" w:author="zctt" w:date="2014-05-26T09:56:00Z">
              <w:r w:rsidR="00AB49DA" w:rsidDel="00093BC2">
                <w:rPr>
                  <w:rFonts w:hint="eastAsia"/>
                  <w:color w:val="000000" w:themeColor="text1"/>
                  <w:lang w:val="en-GB"/>
                </w:rPr>
                <w:delText>7</w:delText>
              </w:r>
            </w:del>
            <w:ins w:id="258" w:author="zctt" w:date="2014-05-26T09:56:00Z">
              <w:r w:rsidRPr="007B1B85">
                <w:rPr>
                  <w:color w:val="000000" w:themeColor="text1"/>
                  <w:lang w:val="en-GB"/>
                </w:rPr>
                <w:t>–</w:t>
              </w:r>
              <w:r w:rsidRPr="007B1B85">
                <w:rPr>
                  <w:rFonts w:hint="eastAsia"/>
                  <w:color w:val="000000" w:themeColor="text1"/>
                  <w:lang w:val="en-GB"/>
                </w:rPr>
                <w:t xml:space="preserve"> </w:t>
              </w:r>
            </w:ins>
            <w:del w:id="259" w:author="zctt" w:date="2014-05-26T09:56:00Z">
              <w:r w:rsidR="009571A0" w:rsidDel="00093BC2">
                <w:rPr>
                  <w:rFonts w:hint="eastAsia"/>
                  <w:color w:val="000000" w:themeColor="text1"/>
                  <w:lang w:val="en-GB"/>
                </w:rPr>
                <w:delText xml:space="preserve">-  </w:delText>
              </w:r>
            </w:del>
            <w:del w:id="260" w:author="zctt" w:date="2014-05-26T10:00:00Z">
              <w:r w:rsidR="009571A0" w:rsidDel="00093BC2">
                <w:rPr>
                  <w:rFonts w:hint="eastAsia"/>
                  <w:color w:val="000000" w:themeColor="text1"/>
                  <w:lang w:val="en-GB"/>
                </w:rPr>
                <w:delText>L2P_NAS_TYPE</w:delText>
              </w:r>
            </w:del>
            <w:ins w:id="261" w:author="zctt" w:date="2014-05-26T10:00:00Z">
              <w:r>
                <w:rPr>
                  <w:rFonts w:hint="eastAsia"/>
                  <w:color w:val="000000" w:themeColor="text1"/>
                  <w:lang w:val="en-GB"/>
                </w:rPr>
                <w:t>RRCN</w:t>
              </w:r>
            </w:ins>
            <w:ins w:id="262" w:author="zctt" w:date="2014-05-26T10:01:00Z">
              <w:r>
                <w:rPr>
                  <w:rFonts w:hint="eastAsia"/>
                  <w:color w:val="000000" w:themeColor="text1"/>
                  <w:lang w:val="en-GB"/>
                </w:rPr>
                <w:t>AS_</w:t>
              </w:r>
            </w:ins>
            <w:ins w:id="263" w:author="zctt" w:date="2014-05-26T10:00:00Z">
              <w:r>
                <w:rPr>
                  <w:rFonts w:hint="eastAsia"/>
                  <w:color w:val="000000" w:themeColor="text1"/>
                  <w:lang w:val="en-GB"/>
                </w:rPr>
                <w:t>MSG</w:t>
              </w:r>
            </w:ins>
          </w:p>
        </w:tc>
      </w:tr>
      <w:tr w:rsidR="009571A0" w:rsidRPr="006D3A21" w14:paraId="52DB3739" w14:textId="77777777" w:rsidTr="005A43A4">
        <w:tc>
          <w:tcPr>
            <w:tcW w:w="2093" w:type="dxa"/>
          </w:tcPr>
          <w:p w14:paraId="56A8E1A2" w14:textId="77777777" w:rsidR="009571A0" w:rsidRPr="006D3A21" w:rsidRDefault="009571A0" w:rsidP="005A43A4">
            <w:pPr>
              <w:rPr>
                <w:color w:val="000000" w:themeColor="text1"/>
                <w:szCs w:val="24"/>
                <w:lang w:val="en-GB"/>
              </w:rPr>
            </w:pPr>
            <w:r w:rsidRPr="006D3A21">
              <w:rPr>
                <w:rFonts w:hint="eastAsia"/>
                <w:color w:val="000000" w:themeColor="text1"/>
                <w:szCs w:val="24"/>
                <w:lang w:val="en-GB"/>
              </w:rPr>
              <w:t>DataLength</w:t>
            </w:r>
          </w:p>
        </w:tc>
        <w:tc>
          <w:tcPr>
            <w:tcW w:w="1255" w:type="dxa"/>
          </w:tcPr>
          <w:p w14:paraId="27E4DF7E" w14:textId="77777777" w:rsidR="009571A0" w:rsidRPr="006D3A21" w:rsidRDefault="009571A0" w:rsidP="005A43A4">
            <w:pPr>
              <w:rPr>
                <w:color w:val="000000" w:themeColor="text1"/>
                <w:lang w:val="en-GB"/>
              </w:rPr>
            </w:pPr>
            <w:r w:rsidRPr="006D3A21">
              <w:rPr>
                <w:rFonts w:hint="eastAsia"/>
                <w:color w:val="000000" w:themeColor="text1"/>
                <w:lang w:val="en-GB"/>
              </w:rPr>
              <w:t>U16</w:t>
            </w:r>
          </w:p>
        </w:tc>
        <w:tc>
          <w:tcPr>
            <w:tcW w:w="3420" w:type="dxa"/>
          </w:tcPr>
          <w:p w14:paraId="125E9DDF" w14:textId="77777777" w:rsidR="009571A0" w:rsidRPr="006D3A21" w:rsidRDefault="009571A0" w:rsidP="005A43A4">
            <w:pPr>
              <w:rPr>
                <w:color w:val="000000" w:themeColor="text1"/>
                <w:lang w:val="en-GB"/>
              </w:rPr>
            </w:pPr>
            <w:r>
              <w:rPr>
                <w:rFonts w:hint="eastAsia"/>
                <w:color w:val="000000" w:themeColor="text1"/>
                <w:lang w:val="en-GB"/>
              </w:rPr>
              <w:t>以</w:t>
            </w:r>
            <w:r>
              <w:rPr>
                <w:rFonts w:hint="eastAsia"/>
                <w:color w:val="000000" w:themeColor="text1"/>
                <w:lang w:val="en-GB"/>
              </w:rPr>
              <w:t>4BYTE</w:t>
            </w:r>
            <w:r>
              <w:rPr>
                <w:rFonts w:hint="eastAsia"/>
                <w:color w:val="000000" w:themeColor="text1"/>
                <w:lang w:val="en-GB"/>
              </w:rPr>
              <w:t>为</w:t>
            </w:r>
            <w:r w:rsidRPr="006D3A21">
              <w:rPr>
                <w:rFonts w:hint="eastAsia"/>
                <w:color w:val="000000" w:themeColor="text1"/>
                <w:lang w:val="en-GB"/>
              </w:rPr>
              <w:t>单位</w:t>
            </w:r>
          </w:p>
        </w:tc>
      </w:tr>
      <w:tr w:rsidR="009571A0" w:rsidRPr="006D3A21" w14:paraId="4833823D" w14:textId="77777777" w:rsidTr="005A43A4">
        <w:tc>
          <w:tcPr>
            <w:tcW w:w="2093" w:type="dxa"/>
          </w:tcPr>
          <w:p w14:paraId="3EE25CED" w14:textId="77777777" w:rsidR="009571A0" w:rsidRPr="006D3A21" w:rsidRDefault="009571A0" w:rsidP="005A43A4">
            <w:pPr>
              <w:rPr>
                <w:color w:val="000000" w:themeColor="text1"/>
                <w:szCs w:val="24"/>
                <w:lang w:val="en-GB"/>
              </w:rPr>
            </w:pPr>
            <w:r w:rsidRPr="006D3A21">
              <w:rPr>
                <w:rFonts w:hint="eastAsia"/>
                <w:color w:val="000000" w:themeColor="text1"/>
                <w:szCs w:val="24"/>
                <w:lang w:val="en-GB"/>
              </w:rPr>
              <w:t>ProtocolDataBody</w:t>
            </w:r>
          </w:p>
        </w:tc>
        <w:tc>
          <w:tcPr>
            <w:tcW w:w="1255" w:type="dxa"/>
          </w:tcPr>
          <w:p w14:paraId="0D13B410" w14:textId="77777777" w:rsidR="009571A0" w:rsidRPr="006D3A21" w:rsidRDefault="009571A0" w:rsidP="005A43A4">
            <w:pPr>
              <w:rPr>
                <w:color w:val="000000" w:themeColor="text1"/>
                <w:lang w:val="en-GB"/>
              </w:rPr>
            </w:pPr>
            <w:r w:rsidRPr="006D3A21">
              <w:rPr>
                <w:rFonts w:hint="eastAsia"/>
                <w:color w:val="000000" w:themeColor="text1"/>
                <w:lang w:val="en-GB"/>
              </w:rPr>
              <w:t>1*</w:t>
            </w:r>
            <w:r w:rsidRPr="006D3A21">
              <w:rPr>
                <w:rFonts w:hint="eastAsia"/>
                <w:color w:val="000000" w:themeColor="text1"/>
                <w:szCs w:val="24"/>
                <w:lang w:val="en-GB"/>
              </w:rPr>
              <w:t xml:space="preserve"> Length</w:t>
            </w:r>
          </w:p>
        </w:tc>
        <w:tc>
          <w:tcPr>
            <w:tcW w:w="3420" w:type="dxa"/>
          </w:tcPr>
          <w:p w14:paraId="47EF739F" w14:textId="77777777" w:rsidR="009571A0" w:rsidRPr="006D3A21" w:rsidRDefault="009571A0" w:rsidP="007B1B85">
            <w:pPr>
              <w:rPr>
                <w:color w:val="000000" w:themeColor="text1"/>
                <w:lang w:val="en-GB"/>
              </w:rPr>
            </w:pPr>
            <w:r w:rsidRPr="006D3A21">
              <w:rPr>
                <w:rFonts w:hint="eastAsia"/>
                <w:color w:val="000000" w:themeColor="text1"/>
                <w:lang w:val="en-GB"/>
              </w:rPr>
              <w:t>数据对应各自结构体（另行定义）结构体定义：参见</w:t>
            </w:r>
            <w:r>
              <w:rPr>
                <w:rFonts w:hint="eastAsia"/>
                <w:color w:val="000000" w:themeColor="text1"/>
                <w:lang w:val="en-GB"/>
              </w:rPr>
              <w:t>L2P</w:t>
            </w:r>
            <w:r w:rsidRPr="006D3A21">
              <w:rPr>
                <w:rFonts w:hint="eastAsia"/>
                <w:color w:val="000000" w:themeColor="text1"/>
                <w:lang w:val="en-GB"/>
              </w:rPr>
              <w:t>_XX_STRU</w:t>
            </w:r>
          </w:p>
        </w:tc>
      </w:tr>
    </w:tbl>
    <w:p w14:paraId="7B183214" w14:textId="77777777" w:rsidR="005B31E1" w:rsidRDefault="0048570C">
      <w:pPr>
        <w:pStyle w:val="41"/>
      </w:pPr>
      <w:r>
        <w:rPr>
          <w:rFonts w:hint="eastAsia"/>
        </w:rPr>
        <w:t>L2P_MAC_Prach_STRU</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32"/>
        <w:gridCol w:w="10"/>
        <w:gridCol w:w="845"/>
        <w:gridCol w:w="3401"/>
        <w:gridCol w:w="2272"/>
      </w:tblGrid>
      <w:tr w:rsidR="0048570C" w:rsidRPr="00015DA9" w14:paraId="57A57799" w14:textId="77777777" w:rsidTr="00E30AB2">
        <w:trPr>
          <w:trHeight w:val="460"/>
        </w:trPr>
        <w:tc>
          <w:tcPr>
            <w:tcW w:w="2832" w:type="dxa"/>
            <w:tcBorders>
              <w:bottom w:val="single" w:sz="4" w:space="0" w:color="auto"/>
            </w:tcBorders>
            <w:vAlign w:val="center"/>
          </w:tcPr>
          <w:p w14:paraId="6A4613E3" w14:textId="77777777" w:rsidR="0048570C" w:rsidRPr="00015DA9" w:rsidRDefault="0048570C" w:rsidP="00E30AB2">
            <w:pPr>
              <w:pStyle w:val="ch-cellHeading"/>
              <w:rPr>
                <w:rFonts w:cs="Helvetica"/>
                <w:szCs w:val="20"/>
              </w:rPr>
            </w:pPr>
            <w:r w:rsidRPr="00015DA9">
              <w:rPr>
                <w:rFonts w:cs="Helvetica"/>
                <w:szCs w:val="20"/>
              </w:rPr>
              <w:t>Parameter</w:t>
            </w:r>
          </w:p>
        </w:tc>
        <w:tc>
          <w:tcPr>
            <w:tcW w:w="855" w:type="dxa"/>
            <w:gridSpan w:val="2"/>
            <w:tcBorders>
              <w:bottom w:val="single" w:sz="4" w:space="0" w:color="auto"/>
            </w:tcBorders>
            <w:vAlign w:val="center"/>
          </w:tcPr>
          <w:p w14:paraId="1D75D797" w14:textId="77777777" w:rsidR="0048570C" w:rsidRPr="00015DA9" w:rsidRDefault="0048570C" w:rsidP="00E30AB2">
            <w:pPr>
              <w:pStyle w:val="ch-cellHeading"/>
              <w:rPr>
                <w:rFonts w:cs="Helvetica"/>
                <w:szCs w:val="20"/>
              </w:rPr>
            </w:pPr>
            <w:r w:rsidRPr="00015DA9">
              <w:rPr>
                <w:rFonts w:cs="Helvetica"/>
                <w:szCs w:val="20"/>
              </w:rPr>
              <w:t>Data Type</w:t>
            </w:r>
          </w:p>
        </w:tc>
        <w:tc>
          <w:tcPr>
            <w:tcW w:w="3401" w:type="dxa"/>
            <w:tcBorders>
              <w:bottom w:val="single" w:sz="4" w:space="0" w:color="auto"/>
            </w:tcBorders>
            <w:vAlign w:val="center"/>
          </w:tcPr>
          <w:p w14:paraId="4CDC7374" w14:textId="77777777" w:rsidR="0048570C" w:rsidRPr="00015DA9" w:rsidRDefault="0048570C" w:rsidP="00E30AB2">
            <w:pPr>
              <w:pStyle w:val="ch-cellHeading"/>
              <w:rPr>
                <w:rFonts w:cs="Helvetica"/>
                <w:szCs w:val="20"/>
              </w:rPr>
            </w:pPr>
            <w:r w:rsidRPr="00015DA9">
              <w:rPr>
                <w:rFonts w:cs="Helvetica"/>
                <w:szCs w:val="20"/>
              </w:rPr>
              <w:t>Description, value</w:t>
            </w:r>
          </w:p>
        </w:tc>
        <w:tc>
          <w:tcPr>
            <w:tcW w:w="2272" w:type="dxa"/>
            <w:tcBorders>
              <w:bottom w:val="single" w:sz="4" w:space="0" w:color="auto"/>
            </w:tcBorders>
            <w:vAlign w:val="center"/>
          </w:tcPr>
          <w:p w14:paraId="4045FA70" w14:textId="77777777" w:rsidR="0048570C" w:rsidRPr="00015DA9" w:rsidRDefault="0048570C" w:rsidP="00E30AB2">
            <w:pPr>
              <w:pStyle w:val="ch-cellHeading"/>
              <w:rPr>
                <w:rFonts w:cs="Helvetica"/>
                <w:szCs w:val="20"/>
                <w:lang w:eastAsia="zh-CN"/>
              </w:rPr>
            </w:pPr>
            <w:r w:rsidRPr="00015DA9">
              <w:rPr>
                <w:rFonts w:cs="Helvetica" w:hint="eastAsia"/>
                <w:szCs w:val="20"/>
                <w:lang w:eastAsia="zh-CN"/>
              </w:rPr>
              <w:t>Note</w:t>
            </w:r>
          </w:p>
        </w:tc>
      </w:tr>
      <w:tr w:rsidR="0048570C" w:rsidRPr="00015DA9" w14:paraId="2EC5FB02" w14:textId="77777777" w:rsidTr="00E30AB2">
        <w:trPr>
          <w:trHeight w:val="460"/>
        </w:trPr>
        <w:tc>
          <w:tcPr>
            <w:tcW w:w="2832" w:type="dxa"/>
            <w:tcBorders>
              <w:bottom w:val="single" w:sz="4" w:space="0" w:color="auto"/>
            </w:tcBorders>
          </w:tcPr>
          <w:p w14:paraId="01EA0B6B" w14:textId="77777777" w:rsidR="0048570C" w:rsidRPr="00015DA9" w:rsidRDefault="0048570C" w:rsidP="00E30AB2">
            <w:pPr>
              <w:pStyle w:val="cl-cellBodyLeft"/>
            </w:pPr>
            <w:r w:rsidRPr="00015DA9">
              <w:t>radioFrameNumber</w:t>
            </w:r>
          </w:p>
        </w:tc>
        <w:tc>
          <w:tcPr>
            <w:tcW w:w="855" w:type="dxa"/>
            <w:gridSpan w:val="2"/>
            <w:tcBorders>
              <w:bottom w:val="single" w:sz="4" w:space="0" w:color="auto"/>
            </w:tcBorders>
          </w:tcPr>
          <w:p w14:paraId="0AC4AB64" w14:textId="77777777" w:rsidR="0048570C" w:rsidRPr="00015DA9" w:rsidRDefault="0048570C" w:rsidP="00E30AB2">
            <w:pPr>
              <w:pStyle w:val="cl-cellBodyLeft"/>
            </w:pPr>
            <w:r w:rsidRPr="00015DA9">
              <w:t>U16</w:t>
            </w:r>
          </w:p>
        </w:tc>
        <w:tc>
          <w:tcPr>
            <w:tcW w:w="3401" w:type="dxa"/>
            <w:tcBorders>
              <w:bottom w:val="single" w:sz="4" w:space="0" w:color="auto"/>
            </w:tcBorders>
          </w:tcPr>
          <w:p w14:paraId="35EFD28E" w14:textId="77777777" w:rsidR="0048570C" w:rsidRPr="00015DA9" w:rsidRDefault="0048570C" w:rsidP="00E30AB2">
            <w:pPr>
              <w:pStyle w:val="cl-cellBodyLeft"/>
              <w:rPr>
                <w:lang w:eastAsia="zh-CN"/>
              </w:rPr>
            </w:pPr>
            <w:r w:rsidRPr="00015DA9">
              <w:rPr>
                <w:rFonts w:hint="eastAsia"/>
                <w:lang w:eastAsia="zh-CN"/>
              </w:rPr>
              <w:t>PRACH</w:t>
            </w:r>
            <w:r w:rsidRPr="00015DA9">
              <w:rPr>
                <w:rFonts w:hint="eastAsia"/>
                <w:lang w:eastAsia="zh-CN"/>
              </w:rPr>
              <w:t>传输的空口帧号。</w:t>
            </w:r>
          </w:p>
          <w:p w14:paraId="4C6D5709" w14:textId="77777777" w:rsidR="0048570C" w:rsidRPr="00015DA9" w:rsidRDefault="0048570C" w:rsidP="00E30AB2">
            <w:pPr>
              <w:pStyle w:val="cl-cellBodyLeft"/>
            </w:pPr>
            <w:r w:rsidRPr="00015DA9">
              <w:t>0 * … 1023</w:t>
            </w:r>
          </w:p>
        </w:tc>
        <w:tc>
          <w:tcPr>
            <w:tcW w:w="2272" w:type="dxa"/>
            <w:tcBorders>
              <w:bottom w:val="single" w:sz="4" w:space="0" w:color="auto"/>
            </w:tcBorders>
          </w:tcPr>
          <w:p w14:paraId="19B0CD70" w14:textId="77777777" w:rsidR="0048570C" w:rsidRPr="00015DA9" w:rsidRDefault="0048570C" w:rsidP="00E30AB2">
            <w:pPr>
              <w:pStyle w:val="cl-cellBodyLeft"/>
            </w:pPr>
          </w:p>
        </w:tc>
      </w:tr>
      <w:tr w:rsidR="0048570C" w:rsidRPr="00015DA9" w14:paraId="54A591A1" w14:textId="77777777" w:rsidTr="00E30AB2">
        <w:trPr>
          <w:trHeight w:val="487"/>
        </w:trPr>
        <w:tc>
          <w:tcPr>
            <w:tcW w:w="2832" w:type="dxa"/>
            <w:vAlign w:val="center"/>
          </w:tcPr>
          <w:p w14:paraId="7C3B53D7" w14:textId="77777777" w:rsidR="0048570C" w:rsidRPr="00015DA9" w:rsidRDefault="0048570C" w:rsidP="00E30AB2">
            <w:pPr>
              <w:widowControl/>
              <w:rPr>
                <w:rFonts w:ascii="Helvetica" w:hAnsi="Helvetica" w:cs="Helvetica"/>
                <w:kern w:val="0"/>
                <w:sz w:val="20"/>
              </w:rPr>
            </w:pPr>
            <w:r w:rsidRPr="00015DA9">
              <w:rPr>
                <w:rFonts w:ascii="Helvetica" w:hAnsi="Helvetica" w:cs="Helvetica" w:hint="eastAsia"/>
                <w:kern w:val="0"/>
                <w:sz w:val="20"/>
              </w:rPr>
              <w:t>nPrach</w:t>
            </w:r>
          </w:p>
        </w:tc>
        <w:tc>
          <w:tcPr>
            <w:tcW w:w="855" w:type="dxa"/>
            <w:gridSpan w:val="2"/>
            <w:vAlign w:val="center"/>
          </w:tcPr>
          <w:p w14:paraId="0B0C5053" w14:textId="77777777" w:rsidR="0048570C" w:rsidRPr="00015DA9" w:rsidRDefault="0048570C" w:rsidP="00E30AB2">
            <w:pPr>
              <w:widowControl/>
              <w:rPr>
                <w:rFonts w:ascii="Helvetica" w:hAnsi="Helvetica" w:cs="Helvetica"/>
                <w:kern w:val="0"/>
                <w:sz w:val="20"/>
              </w:rPr>
            </w:pPr>
            <w:r w:rsidRPr="00015DA9">
              <w:rPr>
                <w:rFonts w:ascii="Helvetica" w:hAnsi="Helvetica" w:cs="Helvetica" w:hint="eastAsia"/>
                <w:kern w:val="0"/>
                <w:sz w:val="20"/>
              </w:rPr>
              <w:t>U8</w:t>
            </w:r>
          </w:p>
        </w:tc>
        <w:tc>
          <w:tcPr>
            <w:tcW w:w="3401" w:type="dxa"/>
            <w:vAlign w:val="center"/>
          </w:tcPr>
          <w:p w14:paraId="7272454F" w14:textId="77777777" w:rsidR="0048570C" w:rsidRPr="00015DA9" w:rsidRDefault="0048570C" w:rsidP="00E30AB2">
            <w:pPr>
              <w:pStyle w:val="cl-cellBodyLeft"/>
              <w:jc w:val="both"/>
              <w:rPr>
                <w:rFonts w:cs="Helvetica"/>
                <w:sz w:val="20"/>
                <w:szCs w:val="20"/>
                <w:lang w:eastAsia="zh-CN"/>
              </w:rPr>
            </w:pPr>
            <w:r w:rsidRPr="00015DA9">
              <w:rPr>
                <w:rFonts w:ascii="宋体" w:hAnsi="宋体" w:hint="eastAsia"/>
                <w:color w:val="0070C0"/>
                <w:sz w:val="20"/>
                <w:szCs w:val="20"/>
                <w:lang w:eastAsia="zh-CN"/>
              </w:rPr>
              <w:t>检测到PRACH的频域资源数</w:t>
            </w:r>
          </w:p>
        </w:tc>
        <w:tc>
          <w:tcPr>
            <w:tcW w:w="2272" w:type="dxa"/>
            <w:vAlign w:val="center"/>
          </w:tcPr>
          <w:p w14:paraId="24D9DAA4" w14:textId="77777777" w:rsidR="0048570C" w:rsidRPr="00015DA9" w:rsidRDefault="0048570C" w:rsidP="00E30AB2">
            <w:pPr>
              <w:pStyle w:val="affe"/>
              <w:widowControl/>
              <w:rPr>
                <w:rFonts w:ascii="Helvetica" w:hAnsi="Helvetica" w:cs="Helvetica"/>
                <w:b w:val="0"/>
                <w:color w:val="auto"/>
                <w:kern w:val="0"/>
                <w:sz w:val="20"/>
                <w:szCs w:val="20"/>
              </w:rPr>
            </w:pPr>
          </w:p>
        </w:tc>
      </w:tr>
      <w:tr w:rsidR="0048570C" w:rsidRPr="00015DA9" w14:paraId="4643722B" w14:textId="77777777" w:rsidTr="00E30AB2">
        <w:trPr>
          <w:trHeight w:val="416"/>
        </w:trPr>
        <w:tc>
          <w:tcPr>
            <w:tcW w:w="2842" w:type="dxa"/>
            <w:gridSpan w:val="2"/>
            <w:shd w:val="clear" w:color="auto" w:fill="auto"/>
            <w:vAlign w:val="center"/>
          </w:tcPr>
          <w:p w14:paraId="6ED0B556" w14:textId="77777777" w:rsidR="0048570C" w:rsidRPr="00015DA9" w:rsidRDefault="0048570C" w:rsidP="00E30AB2">
            <w:pPr>
              <w:widowControl/>
              <w:rPr>
                <w:rFonts w:ascii="Helvetica" w:hAnsi="Helvetica" w:cs="Helvetica"/>
                <w:kern w:val="0"/>
                <w:sz w:val="20"/>
              </w:rPr>
            </w:pPr>
            <w:r w:rsidRPr="00015DA9">
              <w:rPr>
                <w:rFonts w:ascii="Helvetica" w:hAnsi="Helvetica" w:cs="Helvetica" w:hint="eastAsia"/>
                <w:kern w:val="0"/>
                <w:sz w:val="20"/>
              </w:rPr>
              <w:t>tId</w:t>
            </w:r>
          </w:p>
        </w:tc>
        <w:tc>
          <w:tcPr>
            <w:tcW w:w="845" w:type="dxa"/>
            <w:shd w:val="clear" w:color="auto" w:fill="auto"/>
            <w:vAlign w:val="center"/>
          </w:tcPr>
          <w:p w14:paraId="57C99B01" w14:textId="77777777" w:rsidR="0048570C" w:rsidRPr="00015DA9" w:rsidRDefault="0048570C" w:rsidP="00E30AB2">
            <w:pPr>
              <w:rPr>
                <w:rFonts w:ascii="Helvetica" w:hAnsi="Helvetica" w:cs="Helvetica"/>
                <w:sz w:val="20"/>
              </w:rPr>
            </w:pPr>
            <w:r w:rsidRPr="00015DA9">
              <w:rPr>
                <w:rFonts w:ascii="Helvetica" w:hAnsi="Helvetica" w:cs="Helvetica" w:hint="eastAsia"/>
                <w:sz w:val="20"/>
              </w:rPr>
              <w:t>U8</w:t>
            </w:r>
          </w:p>
        </w:tc>
        <w:tc>
          <w:tcPr>
            <w:tcW w:w="3401" w:type="dxa"/>
            <w:shd w:val="clear" w:color="auto" w:fill="auto"/>
            <w:vAlign w:val="center"/>
          </w:tcPr>
          <w:p w14:paraId="6C4C4B74" w14:textId="77777777" w:rsidR="0048570C" w:rsidRPr="00015DA9" w:rsidRDefault="0048570C" w:rsidP="00E30AB2">
            <w:pPr>
              <w:widowControl/>
              <w:rPr>
                <w:rFonts w:ascii="Helvetica" w:hAnsi="Helvetica" w:cs="Helvetica"/>
                <w:kern w:val="0"/>
                <w:sz w:val="20"/>
              </w:rPr>
            </w:pPr>
            <w:r w:rsidRPr="00015DA9">
              <w:rPr>
                <w:rFonts w:ascii="Helvetica" w:hAnsi="Helvetica" w:cs="Helvetica" w:hint="eastAsia"/>
                <w:kern w:val="0"/>
                <w:sz w:val="20"/>
              </w:rPr>
              <w:t>检测到的</w:t>
            </w:r>
            <w:r w:rsidRPr="00015DA9">
              <w:rPr>
                <w:rFonts w:ascii="Helvetica" w:hAnsi="Helvetica" w:cs="Helvetica" w:hint="eastAsia"/>
                <w:kern w:val="0"/>
                <w:sz w:val="20"/>
              </w:rPr>
              <w:t>PRACH</w:t>
            </w:r>
            <w:r w:rsidRPr="00015DA9">
              <w:rPr>
                <w:rFonts w:ascii="Helvetica" w:hAnsi="Helvetica" w:cs="Helvetica" w:hint="eastAsia"/>
                <w:kern w:val="0"/>
                <w:sz w:val="20"/>
              </w:rPr>
              <w:t>的第一个</w:t>
            </w:r>
            <w:r w:rsidRPr="00015DA9">
              <w:rPr>
                <w:rFonts w:ascii="Helvetica" w:hAnsi="Helvetica" w:cs="Helvetica" w:hint="eastAsia"/>
                <w:kern w:val="0"/>
                <w:sz w:val="20"/>
              </w:rPr>
              <w:t>subframe</w:t>
            </w:r>
            <w:r w:rsidRPr="00015DA9">
              <w:rPr>
                <w:rFonts w:ascii="Helvetica" w:hAnsi="Helvetica" w:cs="Helvetica" w:hint="eastAsia"/>
                <w:kern w:val="0"/>
                <w:sz w:val="20"/>
              </w:rPr>
              <w:t>标号。取值范围：（</w:t>
            </w:r>
            <w:r w:rsidRPr="00015DA9">
              <w:rPr>
                <w:rFonts w:ascii="Helvetica" w:hAnsi="Helvetica" w:cs="Helvetica" w:hint="eastAsia"/>
                <w:kern w:val="0"/>
                <w:sz w:val="20"/>
              </w:rPr>
              <w:t>0,</w:t>
            </w:r>
            <w:r w:rsidRPr="00015DA9">
              <w:rPr>
                <w:rFonts w:ascii="Helvetica" w:hAnsi="Helvetica" w:cs="Helvetica"/>
                <w:kern w:val="0"/>
                <w:sz w:val="20"/>
              </w:rPr>
              <w:t>…</w:t>
            </w:r>
            <w:r w:rsidRPr="00015DA9">
              <w:rPr>
                <w:rFonts w:ascii="Helvetica" w:hAnsi="Helvetica" w:cs="Helvetica" w:hint="eastAsia"/>
                <w:kern w:val="0"/>
                <w:sz w:val="20"/>
              </w:rPr>
              <w:t>, 9</w:t>
            </w:r>
            <w:r w:rsidRPr="00015DA9">
              <w:rPr>
                <w:rFonts w:ascii="Helvetica" w:hAnsi="Helvetica" w:cs="Helvetica" w:hint="eastAsia"/>
                <w:kern w:val="0"/>
                <w:sz w:val="20"/>
              </w:rPr>
              <w:t>）</w:t>
            </w:r>
          </w:p>
        </w:tc>
        <w:tc>
          <w:tcPr>
            <w:tcW w:w="2272" w:type="dxa"/>
            <w:shd w:val="clear" w:color="auto" w:fill="auto"/>
            <w:vAlign w:val="center"/>
          </w:tcPr>
          <w:p w14:paraId="45F79607" w14:textId="77777777" w:rsidR="0048570C" w:rsidRPr="00015DA9" w:rsidRDefault="0048570C" w:rsidP="00E30AB2">
            <w:pPr>
              <w:widowControl/>
              <w:rPr>
                <w:rFonts w:ascii="Helvetica" w:hAnsi="Helvetica" w:cs="Helvetica"/>
                <w:kern w:val="0"/>
                <w:sz w:val="20"/>
              </w:rPr>
            </w:pPr>
          </w:p>
        </w:tc>
      </w:tr>
      <w:tr w:rsidR="0048570C" w:rsidRPr="00015DA9" w14:paraId="0D93F285" w14:textId="77777777" w:rsidTr="00E30AB2">
        <w:trPr>
          <w:trHeight w:val="352"/>
        </w:trPr>
        <w:tc>
          <w:tcPr>
            <w:tcW w:w="2832" w:type="dxa"/>
            <w:tcBorders>
              <w:bottom w:val="single" w:sz="4" w:space="0" w:color="auto"/>
            </w:tcBorders>
          </w:tcPr>
          <w:p w14:paraId="247FBD7B" w14:textId="77777777" w:rsidR="0048570C" w:rsidRPr="00015DA9" w:rsidRDefault="0048570C" w:rsidP="00E30AB2">
            <w:pPr>
              <w:pStyle w:val="cl-cellBodyLeft"/>
            </w:pPr>
            <w:r w:rsidRPr="00015DA9">
              <w:rPr>
                <w:rFonts w:hint="eastAsia"/>
              </w:rPr>
              <w:t>dl</w:t>
            </w:r>
            <w:r w:rsidRPr="00015DA9">
              <w:t>CarrierFreq</w:t>
            </w:r>
          </w:p>
        </w:tc>
        <w:tc>
          <w:tcPr>
            <w:tcW w:w="855" w:type="dxa"/>
            <w:gridSpan w:val="2"/>
            <w:tcBorders>
              <w:bottom w:val="single" w:sz="4" w:space="0" w:color="auto"/>
            </w:tcBorders>
          </w:tcPr>
          <w:p w14:paraId="5394D3B3" w14:textId="77777777" w:rsidR="0048570C" w:rsidRPr="00015DA9" w:rsidRDefault="0048570C" w:rsidP="00E30AB2">
            <w:pPr>
              <w:pStyle w:val="cl-cellBodyLeft"/>
            </w:pPr>
            <w:r w:rsidRPr="00015DA9">
              <w:rPr>
                <w:rFonts w:hint="eastAsia"/>
              </w:rPr>
              <w:t>U16</w:t>
            </w:r>
          </w:p>
        </w:tc>
        <w:tc>
          <w:tcPr>
            <w:tcW w:w="3401" w:type="dxa"/>
            <w:tcBorders>
              <w:bottom w:val="single" w:sz="4" w:space="0" w:color="auto"/>
            </w:tcBorders>
          </w:tcPr>
          <w:p w14:paraId="0F8A66D4" w14:textId="77777777" w:rsidR="0048570C" w:rsidRPr="00015DA9" w:rsidRDefault="0048570C" w:rsidP="00E30AB2">
            <w:pPr>
              <w:pStyle w:val="cl-cellBodyLeft"/>
            </w:pPr>
            <w:r w:rsidRPr="00015DA9">
              <w:rPr>
                <w:rFonts w:hint="eastAsia"/>
                <w:lang w:eastAsia="zh-CN"/>
              </w:rPr>
              <w:t>小区下行链路载波频点。</w:t>
            </w:r>
            <w:r w:rsidRPr="00015DA9">
              <w:rPr>
                <w:rFonts w:hint="eastAsia"/>
              </w:rPr>
              <w:t>E-UTRA</w:t>
            </w:r>
            <w:r w:rsidRPr="00015DA9">
              <w:rPr>
                <w:rFonts w:hint="eastAsia"/>
              </w:rPr>
              <w:t>绝对射频信道编号（</w:t>
            </w:r>
            <w:r w:rsidRPr="00015DA9">
              <w:rPr>
                <w:rFonts w:hint="eastAsia"/>
              </w:rPr>
              <w:t>EARFCN</w:t>
            </w:r>
            <w:r w:rsidRPr="00015DA9">
              <w:rPr>
                <w:rFonts w:hint="eastAsia"/>
              </w:rPr>
              <w:t>，</w:t>
            </w:r>
            <w:r w:rsidRPr="00015DA9">
              <w:rPr>
                <w:rFonts w:hint="eastAsia"/>
              </w:rPr>
              <w:t>E-UTRA  Absolute Radio Frequency Channel Number</w:t>
            </w:r>
            <w:r w:rsidRPr="00015DA9">
              <w:rPr>
                <w:rFonts w:hint="eastAsia"/>
              </w:rPr>
              <w:t>），范围是</w:t>
            </w:r>
            <w:r w:rsidRPr="00015DA9">
              <w:rPr>
                <w:rFonts w:hint="eastAsia"/>
              </w:rPr>
              <w:t>0---65535</w:t>
            </w:r>
            <w:r w:rsidRPr="00015DA9">
              <w:rPr>
                <w:rFonts w:hint="eastAsia"/>
              </w:rPr>
              <w:t>。</w:t>
            </w:r>
          </w:p>
        </w:tc>
        <w:tc>
          <w:tcPr>
            <w:tcW w:w="2272" w:type="dxa"/>
            <w:tcBorders>
              <w:bottom w:val="single" w:sz="4" w:space="0" w:color="auto"/>
            </w:tcBorders>
          </w:tcPr>
          <w:p w14:paraId="4B977C9A" w14:textId="77777777" w:rsidR="0048570C" w:rsidRPr="00015DA9" w:rsidRDefault="0048570C" w:rsidP="00E30AB2">
            <w:pPr>
              <w:pStyle w:val="cl-cellBodyLeft"/>
              <w:rPr>
                <w:lang w:eastAsia="zh-CN"/>
              </w:rPr>
            </w:pPr>
            <w:r w:rsidRPr="00015DA9">
              <w:rPr>
                <w:rFonts w:hint="eastAsia"/>
                <w:lang w:eastAsia="zh-CN"/>
              </w:rPr>
              <w:t>用于标识物理小区</w:t>
            </w:r>
          </w:p>
        </w:tc>
      </w:tr>
      <w:tr w:rsidR="0048570C" w:rsidRPr="00015DA9" w14:paraId="7BA87629" w14:textId="77777777" w:rsidTr="00E30AB2">
        <w:trPr>
          <w:trHeight w:val="352"/>
        </w:trPr>
        <w:tc>
          <w:tcPr>
            <w:tcW w:w="2832" w:type="dxa"/>
            <w:tcBorders>
              <w:bottom w:val="single" w:sz="4" w:space="0" w:color="auto"/>
            </w:tcBorders>
            <w:vAlign w:val="center"/>
          </w:tcPr>
          <w:p w14:paraId="7FCB923B" w14:textId="77777777" w:rsidR="0048570C" w:rsidRPr="00015DA9" w:rsidRDefault="0048570C" w:rsidP="00E30AB2">
            <w:pPr>
              <w:widowControl/>
              <w:rPr>
                <w:rFonts w:ascii="Helvetica" w:hAnsi="Helvetica" w:cs="Helvetica"/>
                <w:kern w:val="0"/>
                <w:sz w:val="20"/>
              </w:rPr>
            </w:pPr>
            <w:r w:rsidRPr="00015DA9">
              <w:rPr>
                <w:rFonts w:ascii="Helvetica" w:hAnsi="Helvetica" w:cs="Helvetica" w:hint="eastAsia"/>
                <w:kern w:val="0"/>
                <w:sz w:val="20"/>
              </w:rPr>
              <w:t>pci</w:t>
            </w:r>
          </w:p>
        </w:tc>
        <w:tc>
          <w:tcPr>
            <w:tcW w:w="855" w:type="dxa"/>
            <w:gridSpan w:val="2"/>
            <w:tcBorders>
              <w:bottom w:val="single" w:sz="4" w:space="0" w:color="auto"/>
            </w:tcBorders>
            <w:vAlign w:val="center"/>
          </w:tcPr>
          <w:p w14:paraId="3FB5F14C" w14:textId="77777777" w:rsidR="0048570C" w:rsidRPr="00015DA9" w:rsidRDefault="0048570C" w:rsidP="00E30AB2">
            <w:pPr>
              <w:rPr>
                <w:rFonts w:ascii="Helvetica" w:hAnsi="Helvetica" w:cs="Helvetica"/>
                <w:sz w:val="20"/>
              </w:rPr>
            </w:pPr>
            <w:r w:rsidRPr="00015DA9">
              <w:rPr>
                <w:rFonts w:ascii="Helvetica" w:hAnsi="Helvetica" w:cs="Helvetica" w:hint="eastAsia"/>
                <w:sz w:val="20"/>
              </w:rPr>
              <w:t>U16</w:t>
            </w:r>
          </w:p>
        </w:tc>
        <w:tc>
          <w:tcPr>
            <w:tcW w:w="3401" w:type="dxa"/>
            <w:tcBorders>
              <w:bottom w:val="single" w:sz="4" w:space="0" w:color="auto"/>
            </w:tcBorders>
            <w:vAlign w:val="center"/>
          </w:tcPr>
          <w:p w14:paraId="41F6C0DC" w14:textId="77777777" w:rsidR="0048570C" w:rsidRPr="00015DA9" w:rsidRDefault="0048570C" w:rsidP="00E30AB2">
            <w:pPr>
              <w:widowControl/>
              <w:rPr>
                <w:rFonts w:ascii="Helvetica" w:hAnsi="Helvetica" w:cs="Helvetica"/>
                <w:kern w:val="0"/>
                <w:sz w:val="20"/>
              </w:rPr>
            </w:pPr>
            <w:r w:rsidRPr="00015DA9">
              <w:rPr>
                <w:rFonts w:ascii="Helvetica" w:hAnsi="Helvetica" w:cs="Helvetica" w:hint="eastAsia"/>
                <w:kern w:val="0"/>
                <w:sz w:val="20"/>
              </w:rPr>
              <w:t>小区标识。（</w:t>
            </w:r>
            <w:r w:rsidRPr="00015DA9">
              <w:rPr>
                <w:rFonts w:ascii="Helvetica" w:hAnsi="Helvetica" w:cs="Helvetica" w:hint="eastAsia"/>
                <w:kern w:val="0"/>
                <w:sz w:val="20"/>
              </w:rPr>
              <w:t>0,</w:t>
            </w:r>
            <w:r w:rsidRPr="00015DA9">
              <w:rPr>
                <w:rFonts w:ascii="Helvetica" w:hAnsi="Helvetica" w:cs="Helvetica"/>
                <w:kern w:val="0"/>
                <w:sz w:val="20"/>
              </w:rPr>
              <w:t>…</w:t>
            </w:r>
            <w:r w:rsidRPr="00015DA9">
              <w:rPr>
                <w:rFonts w:ascii="Helvetica" w:hAnsi="Helvetica" w:cs="Helvetica" w:hint="eastAsia"/>
                <w:kern w:val="0"/>
                <w:sz w:val="20"/>
              </w:rPr>
              <w:t>,503</w:t>
            </w:r>
            <w:r w:rsidRPr="00015DA9">
              <w:rPr>
                <w:rFonts w:ascii="Helvetica" w:hAnsi="Helvetica" w:cs="Helvetica" w:hint="eastAsia"/>
                <w:kern w:val="0"/>
                <w:sz w:val="20"/>
              </w:rPr>
              <w:t>）</w:t>
            </w:r>
          </w:p>
        </w:tc>
        <w:tc>
          <w:tcPr>
            <w:tcW w:w="2272" w:type="dxa"/>
            <w:tcBorders>
              <w:bottom w:val="single" w:sz="4" w:space="0" w:color="auto"/>
            </w:tcBorders>
            <w:vAlign w:val="center"/>
          </w:tcPr>
          <w:p w14:paraId="32518001" w14:textId="77777777" w:rsidR="0048570C" w:rsidRPr="00015DA9" w:rsidRDefault="0048570C" w:rsidP="00E30AB2">
            <w:pPr>
              <w:widowControl/>
              <w:rPr>
                <w:rFonts w:ascii="Helvetica" w:hAnsi="Helvetica" w:cs="Helvetica"/>
                <w:kern w:val="0"/>
                <w:sz w:val="20"/>
              </w:rPr>
            </w:pPr>
            <w:r w:rsidRPr="00015DA9">
              <w:rPr>
                <w:rFonts w:ascii="Helvetica" w:hAnsi="Helvetica" w:cs="Helvetica" w:hint="eastAsia"/>
                <w:kern w:val="0"/>
                <w:sz w:val="20"/>
              </w:rPr>
              <w:t>考虑支持多小区的情况</w:t>
            </w:r>
          </w:p>
        </w:tc>
      </w:tr>
      <w:tr w:rsidR="0048570C" w:rsidRPr="00015DA9" w14:paraId="7CA2FC37" w14:textId="77777777" w:rsidTr="00E30AB2">
        <w:trPr>
          <w:trHeight w:val="416"/>
        </w:trPr>
        <w:tc>
          <w:tcPr>
            <w:tcW w:w="2832" w:type="dxa"/>
          </w:tcPr>
          <w:p w14:paraId="08C9EDE5" w14:textId="77777777" w:rsidR="0048570C" w:rsidRPr="00015DA9" w:rsidRDefault="0048570C" w:rsidP="00E30AB2">
            <w:pPr>
              <w:pStyle w:val="cl-cellBodyLeft"/>
              <w:rPr>
                <w:lang w:eastAsia="zh-CN"/>
              </w:rPr>
            </w:pPr>
            <w:r w:rsidRPr="00015DA9">
              <w:rPr>
                <w:rFonts w:hint="eastAsia"/>
                <w:lang w:eastAsia="zh-CN"/>
              </w:rPr>
              <w:t>cellindex</w:t>
            </w:r>
          </w:p>
        </w:tc>
        <w:tc>
          <w:tcPr>
            <w:tcW w:w="855" w:type="dxa"/>
            <w:gridSpan w:val="2"/>
          </w:tcPr>
          <w:p w14:paraId="45B82C5A" w14:textId="77777777" w:rsidR="0048570C" w:rsidRPr="00015DA9" w:rsidRDefault="0048570C" w:rsidP="00E30AB2">
            <w:pPr>
              <w:pStyle w:val="cl-cellBodyLeft"/>
              <w:rPr>
                <w:lang w:eastAsia="zh-CN"/>
              </w:rPr>
            </w:pPr>
            <w:r w:rsidRPr="00015DA9">
              <w:rPr>
                <w:rFonts w:hint="eastAsia"/>
                <w:lang w:eastAsia="zh-CN"/>
              </w:rPr>
              <w:t>U8</w:t>
            </w:r>
          </w:p>
        </w:tc>
        <w:tc>
          <w:tcPr>
            <w:tcW w:w="3401" w:type="dxa"/>
          </w:tcPr>
          <w:p w14:paraId="458A6172" w14:textId="77777777" w:rsidR="0048570C" w:rsidRPr="00015DA9" w:rsidRDefault="0048570C" w:rsidP="00E30AB2">
            <w:pPr>
              <w:pStyle w:val="cl-cellBodyLeft"/>
              <w:rPr>
                <w:lang w:eastAsia="zh-CN"/>
              </w:rPr>
            </w:pPr>
            <w:r w:rsidRPr="00015DA9">
              <w:rPr>
                <w:rFonts w:hint="eastAsia"/>
                <w:lang w:eastAsia="zh-CN"/>
              </w:rPr>
              <w:t>驻留小区索引</w:t>
            </w:r>
          </w:p>
          <w:p w14:paraId="68C929B4" w14:textId="77777777" w:rsidR="0048570C" w:rsidRPr="00015DA9" w:rsidRDefault="0048570C" w:rsidP="00E30AB2">
            <w:pPr>
              <w:pStyle w:val="cl-cellBodyLeft"/>
              <w:rPr>
                <w:lang w:eastAsia="zh-CN"/>
              </w:rPr>
            </w:pPr>
            <w:r w:rsidRPr="00015DA9">
              <w:rPr>
                <w:rFonts w:hint="eastAsia"/>
                <w:lang w:eastAsia="zh-CN"/>
              </w:rPr>
              <w:t>0~</w:t>
            </w:r>
            <w:r w:rsidRPr="00015DA9">
              <w:rPr>
                <w:lang w:eastAsia="zh-CN"/>
              </w:rPr>
              <w:t xml:space="preserve"> MAX_CELL_NUM</w:t>
            </w:r>
            <w:r w:rsidRPr="00015DA9">
              <w:rPr>
                <w:rFonts w:hint="eastAsia"/>
                <w:lang w:eastAsia="zh-CN"/>
              </w:rPr>
              <w:t>。</w:t>
            </w:r>
          </w:p>
          <w:p w14:paraId="0851CFB0" w14:textId="77777777" w:rsidR="0048570C" w:rsidRDefault="0048570C" w:rsidP="00E30AB2">
            <w:pPr>
              <w:pStyle w:val="cl-cellBodyLeft"/>
              <w:rPr>
                <w:lang w:eastAsia="zh-CN"/>
              </w:rPr>
            </w:pPr>
            <w:r w:rsidRPr="00015DA9">
              <w:rPr>
                <w:rFonts w:hint="eastAsia"/>
                <w:lang w:eastAsia="zh-CN"/>
              </w:rPr>
              <w:t>cellindex</w:t>
            </w:r>
            <w:r w:rsidRPr="00015DA9">
              <w:rPr>
                <w:rFonts w:hint="eastAsia"/>
                <w:lang w:eastAsia="zh-CN"/>
              </w:rPr>
              <w:t>定义为</w:t>
            </w:r>
            <w:r w:rsidRPr="00015DA9">
              <w:rPr>
                <w:rFonts w:hint="eastAsia"/>
                <w:lang w:eastAsia="zh-CN"/>
              </w:rPr>
              <w:t>RRC</w:t>
            </w:r>
            <w:r w:rsidRPr="00015DA9">
              <w:rPr>
                <w:rFonts w:hint="eastAsia"/>
                <w:lang w:eastAsia="zh-CN"/>
              </w:rPr>
              <w:t>在</w:t>
            </w:r>
            <w:r w:rsidRPr="00015DA9">
              <w:rPr>
                <w:rFonts w:hint="eastAsia"/>
                <w:lang w:eastAsia="zh-CN"/>
              </w:rPr>
              <w:t>SETUP MIBCFG</w:t>
            </w:r>
            <w:r w:rsidRPr="00015DA9">
              <w:rPr>
                <w:rFonts w:hint="eastAsia"/>
                <w:lang w:eastAsia="zh-CN"/>
              </w:rPr>
              <w:t>时分配出来，如果该小区驻留就用这个标识，如果不驻留或者释放小区就释放这个</w:t>
            </w:r>
            <w:r w:rsidRPr="00015DA9">
              <w:rPr>
                <w:rFonts w:hint="eastAsia"/>
                <w:lang w:eastAsia="zh-CN"/>
              </w:rPr>
              <w:t>cellindex</w:t>
            </w:r>
          </w:p>
          <w:p w14:paraId="459938A0" w14:textId="77777777" w:rsidR="0048570C" w:rsidRPr="00015DA9" w:rsidRDefault="0048570C" w:rsidP="00E30AB2">
            <w:pPr>
              <w:pStyle w:val="cl-cellBodyLeft"/>
              <w:rPr>
                <w:lang w:eastAsia="zh-CN"/>
              </w:rPr>
            </w:pPr>
            <w:r>
              <w:rPr>
                <w:rFonts w:hint="eastAsia"/>
                <w:lang w:eastAsia="zh-CN"/>
              </w:rPr>
              <w:t>因为有小区重选，</w:t>
            </w:r>
            <w:r>
              <w:rPr>
                <w:rFonts w:hint="eastAsia"/>
                <w:lang w:eastAsia="zh-CN"/>
              </w:rPr>
              <w:t>RRC</w:t>
            </w:r>
            <w:r>
              <w:rPr>
                <w:rFonts w:hint="eastAsia"/>
                <w:lang w:eastAsia="zh-CN"/>
              </w:rPr>
              <w:t>将</w:t>
            </w:r>
            <w:r>
              <w:rPr>
                <w:rFonts w:hint="eastAsia"/>
                <w:lang w:eastAsia="zh-CN"/>
              </w:rPr>
              <w:t>cellindex</w:t>
            </w:r>
            <w:r>
              <w:rPr>
                <w:rFonts w:hint="eastAsia"/>
                <w:lang w:eastAsia="zh-CN"/>
              </w:rPr>
              <w:t>范围加</w:t>
            </w:r>
            <w:r>
              <w:rPr>
                <w:rFonts w:hint="eastAsia"/>
                <w:lang w:eastAsia="zh-CN"/>
              </w:rPr>
              <w:t>1</w:t>
            </w:r>
          </w:p>
        </w:tc>
        <w:tc>
          <w:tcPr>
            <w:tcW w:w="2272" w:type="dxa"/>
            <w:vAlign w:val="center"/>
          </w:tcPr>
          <w:p w14:paraId="221E39FA" w14:textId="77777777" w:rsidR="0048570C" w:rsidRPr="00015DA9" w:rsidRDefault="0048570C" w:rsidP="00E30AB2">
            <w:pPr>
              <w:widowControl/>
              <w:spacing w:line="240" w:lineRule="auto"/>
              <w:jc w:val="left"/>
            </w:pPr>
          </w:p>
        </w:tc>
      </w:tr>
      <w:tr w:rsidR="0048570C" w:rsidRPr="00015DA9" w14:paraId="17F96041" w14:textId="77777777" w:rsidTr="00E30AB2">
        <w:trPr>
          <w:trHeight w:val="416"/>
        </w:trPr>
        <w:tc>
          <w:tcPr>
            <w:tcW w:w="2832" w:type="dxa"/>
          </w:tcPr>
          <w:p w14:paraId="13B2C65D" w14:textId="77777777" w:rsidR="0048570C" w:rsidRPr="00015DA9" w:rsidRDefault="0048570C" w:rsidP="00E30AB2">
            <w:pPr>
              <w:pStyle w:val="cl-cellBodyLeft"/>
              <w:rPr>
                <w:lang w:eastAsia="zh-CN"/>
              </w:rPr>
            </w:pPr>
            <w:r w:rsidRPr="00015DA9">
              <w:rPr>
                <w:lang w:eastAsia="zh-CN"/>
              </w:rPr>
              <w:t>P</w:t>
            </w:r>
            <w:r w:rsidRPr="00015DA9">
              <w:rPr>
                <w:rFonts w:hint="eastAsia"/>
                <w:lang w:eastAsia="zh-CN"/>
              </w:rPr>
              <w:t>ad[3]</w:t>
            </w:r>
          </w:p>
        </w:tc>
        <w:tc>
          <w:tcPr>
            <w:tcW w:w="855" w:type="dxa"/>
            <w:gridSpan w:val="2"/>
          </w:tcPr>
          <w:p w14:paraId="4C70A557" w14:textId="77777777" w:rsidR="0048570C" w:rsidRPr="00015DA9" w:rsidRDefault="0048570C" w:rsidP="00E30AB2">
            <w:pPr>
              <w:pStyle w:val="cl-cellBodyLeft"/>
              <w:rPr>
                <w:lang w:eastAsia="zh-CN"/>
              </w:rPr>
            </w:pPr>
            <w:r w:rsidRPr="00015DA9">
              <w:rPr>
                <w:rFonts w:hint="eastAsia"/>
                <w:lang w:eastAsia="zh-CN"/>
              </w:rPr>
              <w:t>U8</w:t>
            </w:r>
          </w:p>
        </w:tc>
        <w:tc>
          <w:tcPr>
            <w:tcW w:w="3401" w:type="dxa"/>
          </w:tcPr>
          <w:p w14:paraId="1883E65B" w14:textId="77777777" w:rsidR="0048570C" w:rsidRPr="00015DA9" w:rsidRDefault="0048570C" w:rsidP="00E30AB2">
            <w:pPr>
              <w:pStyle w:val="cl-cellBodyLeft"/>
              <w:ind w:firstLine="420"/>
              <w:rPr>
                <w:lang w:eastAsia="zh-CN"/>
              </w:rPr>
            </w:pPr>
          </w:p>
        </w:tc>
        <w:tc>
          <w:tcPr>
            <w:tcW w:w="2272" w:type="dxa"/>
            <w:vAlign w:val="center"/>
          </w:tcPr>
          <w:p w14:paraId="1728EC2E" w14:textId="77777777" w:rsidR="0048570C" w:rsidRPr="00015DA9" w:rsidRDefault="0048570C" w:rsidP="00E30AB2">
            <w:pPr>
              <w:widowControl/>
              <w:spacing w:line="240" w:lineRule="auto"/>
              <w:jc w:val="left"/>
              <w:rPr>
                <w:rFonts w:ascii="Helvetica" w:hAnsi="Helvetica" w:cs="Helvetica"/>
                <w:kern w:val="0"/>
                <w:sz w:val="20"/>
              </w:rPr>
            </w:pPr>
          </w:p>
        </w:tc>
      </w:tr>
      <w:tr w:rsidR="0048570C" w:rsidRPr="00015DA9" w14:paraId="55D7AEF5" w14:textId="77777777" w:rsidTr="00E30AB2">
        <w:trPr>
          <w:trHeight w:val="460"/>
        </w:trPr>
        <w:tc>
          <w:tcPr>
            <w:tcW w:w="9360" w:type="dxa"/>
            <w:gridSpan w:val="5"/>
            <w:tcBorders>
              <w:bottom w:val="single" w:sz="6" w:space="0" w:color="auto"/>
            </w:tcBorders>
            <w:shd w:val="clear" w:color="auto" w:fill="FDE9D9"/>
            <w:vAlign w:val="center"/>
          </w:tcPr>
          <w:p w14:paraId="54EE5249" w14:textId="77777777" w:rsidR="0048570C" w:rsidRPr="00015DA9" w:rsidRDefault="0048570C" w:rsidP="00E30AB2">
            <w:pPr>
              <w:pStyle w:val="cl-cellBodyLeft"/>
              <w:jc w:val="both"/>
              <w:rPr>
                <w:rFonts w:cs="Helvetica"/>
                <w:szCs w:val="20"/>
                <w:lang w:eastAsia="zh-CN"/>
              </w:rPr>
            </w:pPr>
            <w:r w:rsidRPr="00015DA9">
              <w:rPr>
                <w:rFonts w:cs="Helvetica" w:hint="eastAsia"/>
                <w:sz w:val="20"/>
                <w:szCs w:val="20"/>
                <w:lang w:eastAsia="zh-CN"/>
              </w:rPr>
              <w:lastRenderedPageBreak/>
              <w:t>n</w:t>
            </w:r>
            <w:bookmarkStart w:id="264" w:name="OLE_LINK20"/>
            <w:bookmarkStart w:id="265" w:name="OLE_LINK21"/>
            <w:r w:rsidRPr="00015DA9">
              <w:rPr>
                <w:rFonts w:cs="Helvetica" w:hint="eastAsia"/>
                <w:sz w:val="20"/>
              </w:rPr>
              <w:t>Prach</w:t>
            </w:r>
            <w:bookmarkEnd w:id="264"/>
            <w:bookmarkEnd w:id="265"/>
            <w:r w:rsidRPr="00015DA9">
              <w:rPr>
                <w:rFonts w:cs="Helvetica" w:hint="eastAsia"/>
                <w:sz w:val="20"/>
                <w:szCs w:val="20"/>
                <w:lang w:eastAsia="zh-CN"/>
              </w:rPr>
              <w:t>个下面的结构体</w:t>
            </w:r>
            <w:r w:rsidRPr="00015DA9">
              <w:rPr>
                <w:rFonts w:cs="Helvetica" w:hint="eastAsia"/>
                <w:sz w:val="20"/>
                <w:szCs w:val="20"/>
                <w:lang w:eastAsia="zh-CN"/>
              </w:rPr>
              <w:t xml:space="preserve"> { </w:t>
            </w:r>
          </w:p>
        </w:tc>
      </w:tr>
      <w:tr w:rsidR="0048570C" w:rsidRPr="00015DA9" w14:paraId="3F3AA5F7" w14:textId="77777777" w:rsidTr="00E30A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trHeight w:val="406"/>
        </w:trPr>
        <w:tc>
          <w:tcPr>
            <w:tcW w:w="2832" w:type="dxa"/>
            <w:shd w:val="clear" w:color="auto" w:fill="auto"/>
            <w:vAlign w:val="center"/>
          </w:tcPr>
          <w:p w14:paraId="4E5FD12F" w14:textId="77777777" w:rsidR="0048570C" w:rsidRPr="00015DA9" w:rsidRDefault="0048570C" w:rsidP="00E30AB2">
            <w:pPr>
              <w:widowControl/>
              <w:rPr>
                <w:rFonts w:ascii="Helvetica" w:hAnsi="Helvetica" w:cs="Helvetica"/>
                <w:kern w:val="0"/>
                <w:sz w:val="20"/>
              </w:rPr>
            </w:pPr>
            <w:r w:rsidRPr="00015DA9">
              <w:rPr>
                <w:rFonts w:ascii="Helvetica" w:hAnsi="Helvetica" w:cs="Helvetica" w:hint="eastAsia"/>
                <w:kern w:val="0"/>
                <w:sz w:val="20"/>
              </w:rPr>
              <w:t>fId</w:t>
            </w:r>
          </w:p>
        </w:tc>
        <w:tc>
          <w:tcPr>
            <w:tcW w:w="855" w:type="dxa"/>
            <w:gridSpan w:val="2"/>
            <w:shd w:val="clear" w:color="auto" w:fill="auto"/>
            <w:vAlign w:val="center"/>
          </w:tcPr>
          <w:p w14:paraId="4CE8CC4B" w14:textId="77777777" w:rsidR="0048570C" w:rsidRPr="00015DA9" w:rsidRDefault="0048570C" w:rsidP="00E30AB2">
            <w:pPr>
              <w:widowControl/>
              <w:rPr>
                <w:rFonts w:ascii="Helvetica" w:hAnsi="Helvetica" w:cs="Helvetica"/>
                <w:kern w:val="0"/>
                <w:sz w:val="20"/>
              </w:rPr>
            </w:pPr>
            <w:r w:rsidRPr="00015DA9">
              <w:rPr>
                <w:rFonts w:ascii="Helvetica" w:hAnsi="Helvetica" w:cs="Helvetica" w:hint="eastAsia"/>
                <w:kern w:val="0"/>
                <w:sz w:val="20"/>
              </w:rPr>
              <w:t>U8</w:t>
            </w:r>
          </w:p>
        </w:tc>
        <w:tc>
          <w:tcPr>
            <w:tcW w:w="3401" w:type="dxa"/>
            <w:tcBorders>
              <w:right w:val="single" w:sz="4" w:space="0" w:color="auto"/>
            </w:tcBorders>
            <w:shd w:val="clear" w:color="auto" w:fill="auto"/>
            <w:vAlign w:val="center"/>
          </w:tcPr>
          <w:p w14:paraId="19F23962" w14:textId="77777777" w:rsidR="0048570C" w:rsidRPr="00015DA9" w:rsidRDefault="0048570C" w:rsidP="00E30AB2">
            <w:pPr>
              <w:pStyle w:val="cl-cellBodyLeft"/>
              <w:jc w:val="both"/>
              <w:rPr>
                <w:rFonts w:cs="Helvetica"/>
                <w:sz w:val="20"/>
                <w:szCs w:val="20"/>
                <w:lang w:eastAsia="zh-CN"/>
              </w:rPr>
            </w:pPr>
            <w:r w:rsidRPr="00015DA9">
              <w:rPr>
                <w:rFonts w:cs="Helvetica" w:hint="eastAsia"/>
                <w:sz w:val="20"/>
                <w:lang w:eastAsia="zh-CN"/>
              </w:rPr>
              <w:t>检测到的</w:t>
            </w:r>
            <w:r w:rsidRPr="00015DA9">
              <w:rPr>
                <w:rFonts w:cs="Helvetica" w:hint="eastAsia"/>
                <w:sz w:val="20"/>
                <w:lang w:eastAsia="zh-CN"/>
              </w:rPr>
              <w:t>PRACH</w:t>
            </w:r>
            <w:r w:rsidRPr="00015DA9">
              <w:rPr>
                <w:rFonts w:cs="Helvetica" w:hint="eastAsia"/>
                <w:sz w:val="20"/>
                <w:lang w:eastAsia="zh-CN"/>
              </w:rPr>
              <w:t>的在</w:t>
            </w:r>
            <w:r w:rsidRPr="00015DA9">
              <w:rPr>
                <w:rFonts w:cs="Helvetica" w:hint="eastAsia"/>
                <w:sz w:val="20"/>
                <w:lang w:eastAsia="zh-CN"/>
              </w:rPr>
              <w:t xml:space="preserve"> tId subframe</w:t>
            </w:r>
            <w:r w:rsidRPr="00015DA9">
              <w:rPr>
                <w:rFonts w:cs="Helvetica" w:hint="eastAsia"/>
                <w:sz w:val="20"/>
                <w:lang w:eastAsia="zh-CN"/>
              </w:rPr>
              <w:t>中频率位置的索引。</w:t>
            </w:r>
            <w:r w:rsidRPr="00015DA9">
              <w:rPr>
                <w:rFonts w:cs="Helvetica" w:hint="eastAsia"/>
                <w:sz w:val="20"/>
              </w:rPr>
              <w:t>取值范围：（</w:t>
            </w:r>
            <w:r w:rsidRPr="00015DA9">
              <w:rPr>
                <w:rFonts w:cs="Helvetica" w:hint="eastAsia"/>
                <w:sz w:val="20"/>
              </w:rPr>
              <w:t>0,</w:t>
            </w:r>
            <w:r w:rsidRPr="00015DA9">
              <w:rPr>
                <w:rFonts w:cs="Helvetica"/>
                <w:sz w:val="20"/>
              </w:rPr>
              <w:t>…</w:t>
            </w:r>
            <w:r w:rsidRPr="00015DA9">
              <w:rPr>
                <w:rFonts w:cs="Helvetica" w:hint="eastAsia"/>
                <w:sz w:val="20"/>
              </w:rPr>
              <w:t xml:space="preserve">, </w:t>
            </w:r>
            <w:r w:rsidRPr="00015DA9">
              <w:rPr>
                <w:rFonts w:cs="Helvetica" w:hint="eastAsia"/>
                <w:sz w:val="20"/>
                <w:lang w:eastAsia="zh-CN"/>
              </w:rPr>
              <w:t>5</w:t>
            </w:r>
            <w:r w:rsidRPr="00015DA9">
              <w:rPr>
                <w:rFonts w:cs="Helvetica" w:hint="eastAsia"/>
                <w:sz w:val="20"/>
              </w:rPr>
              <w:t>）</w:t>
            </w:r>
          </w:p>
        </w:tc>
        <w:tc>
          <w:tcPr>
            <w:tcW w:w="2272" w:type="dxa"/>
            <w:tcBorders>
              <w:right w:val="single" w:sz="4" w:space="0" w:color="auto"/>
            </w:tcBorders>
            <w:shd w:val="clear" w:color="auto" w:fill="auto"/>
            <w:vAlign w:val="center"/>
          </w:tcPr>
          <w:p w14:paraId="7C9019CC" w14:textId="77777777" w:rsidR="0048570C" w:rsidRPr="00015DA9" w:rsidRDefault="0048570C" w:rsidP="00E30AB2">
            <w:pPr>
              <w:widowControl/>
              <w:rPr>
                <w:rFonts w:ascii="Helvetica" w:hAnsi="Helvetica" w:cs="Helvetica"/>
                <w:kern w:val="0"/>
                <w:sz w:val="20"/>
              </w:rPr>
            </w:pPr>
          </w:p>
        </w:tc>
      </w:tr>
      <w:tr w:rsidR="0048570C" w:rsidRPr="00015DA9" w14:paraId="715A9CFD" w14:textId="77777777" w:rsidTr="00E30A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406"/>
        </w:trPr>
        <w:tc>
          <w:tcPr>
            <w:tcW w:w="28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FDBC23" w14:textId="77777777" w:rsidR="0048570C" w:rsidRPr="00015DA9" w:rsidRDefault="0048570C" w:rsidP="00E30AB2">
            <w:pPr>
              <w:rPr>
                <w:rFonts w:ascii="Helvetica" w:hAnsi="Helvetica" w:cs="Helvetica"/>
                <w:sz w:val="20"/>
              </w:rPr>
            </w:pPr>
            <w:r w:rsidRPr="00015DA9">
              <w:rPr>
                <w:rFonts w:ascii="Helvetica" w:hAnsi="Helvetica" w:cs="Helvetica"/>
                <w:sz w:val="20"/>
              </w:rPr>
              <w:t>nPRID</w:t>
            </w:r>
          </w:p>
        </w:tc>
        <w:tc>
          <w:tcPr>
            <w:tcW w:w="855"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276886" w14:textId="77777777" w:rsidR="0048570C" w:rsidRPr="00015DA9" w:rsidRDefault="0048570C" w:rsidP="00E30AB2">
            <w:pPr>
              <w:rPr>
                <w:rFonts w:ascii="Helvetica" w:hAnsi="Helvetica" w:cs="Helvetica"/>
                <w:sz w:val="20"/>
              </w:rPr>
            </w:pPr>
            <w:r w:rsidRPr="00015DA9">
              <w:rPr>
                <w:rFonts w:ascii="Helvetica" w:hAnsi="Helvetica" w:cs="Helvetica"/>
                <w:sz w:val="20"/>
              </w:rPr>
              <w:t>U8</w:t>
            </w:r>
          </w:p>
        </w:tc>
        <w:tc>
          <w:tcPr>
            <w:tcW w:w="34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E1C667" w14:textId="77777777" w:rsidR="0048570C" w:rsidRPr="00015DA9" w:rsidRDefault="0048570C" w:rsidP="00E30AB2">
            <w:pPr>
              <w:pStyle w:val="cl-cellBodyLeft"/>
              <w:ind w:firstLine="400"/>
              <w:jc w:val="both"/>
              <w:rPr>
                <w:sz w:val="20"/>
                <w:szCs w:val="20"/>
              </w:rPr>
            </w:pPr>
            <w:r w:rsidRPr="00015DA9">
              <w:rPr>
                <w:rFonts w:ascii="宋体" w:hAnsi="宋体" w:hint="eastAsia"/>
                <w:sz w:val="20"/>
                <w:szCs w:val="20"/>
              </w:rPr>
              <w:t>在同一</w:t>
            </w:r>
            <w:r w:rsidRPr="00015DA9">
              <w:rPr>
                <w:sz w:val="20"/>
                <w:szCs w:val="20"/>
              </w:rPr>
              <w:t>tId</w:t>
            </w:r>
            <w:r w:rsidRPr="00015DA9">
              <w:rPr>
                <w:rFonts w:ascii="宋体" w:hAnsi="宋体" w:hint="eastAsia"/>
                <w:sz w:val="20"/>
                <w:szCs w:val="20"/>
              </w:rPr>
              <w:t>、</w:t>
            </w:r>
            <w:r w:rsidRPr="00015DA9">
              <w:rPr>
                <w:sz w:val="20"/>
                <w:szCs w:val="20"/>
              </w:rPr>
              <w:t>fId</w:t>
            </w:r>
            <w:r w:rsidRPr="00015DA9">
              <w:rPr>
                <w:rFonts w:ascii="宋体" w:hAnsi="宋体" w:hint="eastAsia"/>
                <w:sz w:val="20"/>
                <w:szCs w:val="20"/>
              </w:rPr>
              <w:t>资源上检测到的</w:t>
            </w:r>
            <w:r w:rsidRPr="00015DA9">
              <w:rPr>
                <w:sz w:val="20"/>
                <w:szCs w:val="20"/>
              </w:rPr>
              <w:t>preamble id</w:t>
            </w:r>
            <w:r w:rsidRPr="00015DA9">
              <w:rPr>
                <w:rFonts w:ascii="宋体" w:hAnsi="宋体" w:hint="eastAsia"/>
                <w:sz w:val="20"/>
                <w:szCs w:val="20"/>
              </w:rPr>
              <w:t>个数；最大</w:t>
            </w:r>
            <w:r w:rsidRPr="00015DA9">
              <w:rPr>
                <w:sz w:val="20"/>
                <w:szCs w:val="20"/>
              </w:rPr>
              <w:t>64</w:t>
            </w:r>
            <w:r w:rsidRPr="00015DA9">
              <w:rPr>
                <w:rFonts w:ascii="宋体" w:hAnsi="宋体" w:hint="eastAsia"/>
                <w:sz w:val="20"/>
                <w:szCs w:val="20"/>
              </w:rPr>
              <w:t>；</w:t>
            </w:r>
          </w:p>
        </w:tc>
        <w:tc>
          <w:tcPr>
            <w:tcW w:w="2272" w:type="dxa"/>
            <w:tcBorders>
              <w:top w:val="nil"/>
              <w:left w:val="nil"/>
              <w:bottom w:val="single" w:sz="8" w:space="0" w:color="auto"/>
              <w:right w:val="single" w:sz="8" w:space="0" w:color="auto"/>
            </w:tcBorders>
            <w:tcMar>
              <w:top w:w="0" w:type="dxa"/>
              <w:left w:w="108" w:type="dxa"/>
              <w:bottom w:w="0" w:type="dxa"/>
              <w:right w:w="108" w:type="dxa"/>
            </w:tcMar>
            <w:vAlign w:val="center"/>
          </w:tcPr>
          <w:p w14:paraId="768542A5" w14:textId="77777777" w:rsidR="0048570C" w:rsidRPr="00015DA9" w:rsidRDefault="0048570C" w:rsidP="00E30AB2">
            <w:pPr>
              <w:ind w:firstLine="400"/>
              <w:rPr>
                <w:rFonts w:ascii="Helvetica" w:hAnsi="Helvetica" w:cs="Helvetica"/>
                <w:sz w:val="20"/>
              </w:rPr>
            </w:pPr>
          </w:p>
        </w:tc>
      </w:tr>
      <w:tr w:rsidR="0048570C" w:rsidRPr="00015DA9" w14:paraId="6DE5241C" w14:textId="77777777" w:rsidTr="00E30AB2">
        <w:trPr>
          <w:trHeight w:val="416"/>
        </w:trPr>
        <w:tc>
          <w:tcPr>
            <w:tcW w:w="2842" w:type="dxa"/>
            <w:gridSpan w:val="2"/>
            <w:shd w:val="clear" w:color="auto" w:fill="auto"/>
            <w:vAlign w:val="center"/>
          </w:tcPr>
          <w:p w14:paraId="3C45893A" w14:textId="77777777" w:rsidR="0048570C" w:rsidRPr="00015DA9" w:rsidRDefault="0048570C" w:rsidP="00E30AB2">
            <w:pPr>
              <w:widowControl/>
              <w:rPr>
                <w:rFonts w:ascii="Helvetica" w:hAnsi="Helvetica" w:cs="Helvetica"/>
                <w:kern w:val="0"/>
                <w:sz w:val="20"/>
              </w:rPr>
            </w:pPr>
            <w:r w:rsidRPr="00015DA9">
              <w:rPr>
                <w:rFonts w:ascii="Helvetica" w:hAnsi="Helvetica" w:cs="Helvetica" w:hint="eastAsia"/>
                <w:kern w:val="0"/>
                <w:sz w:val="20"/>
              </w:rPr>
              <w:t>preambleId</w:t>
            </w:r>
          </w:p>
        </w:tc>
        <w:tc>
          <w:tcPr>
            <w:tcW w:w="845" w:type="dxa"/>
            <w:shd w:val="clear" w:color="auto" w:fill="auto"/>
            <w:vAlign w:val="center"/>
          </w:tcPr>
          <w:p w14:paraId="52AE3E86" w14:textId="77777777" w:rsidR="0048570C" w:rsidRPr="00015DA9" w:rsidRDefault="0048570C" w:rsidP="00E30AB2">
            <w:pPr>
              <w:rPr>
                <w:rFonts w:ascii="Helvetica" w:hAnsi="Helvetica" w:cs="Helvetica"/>
                <w:sz w:val="20"/>
              </w:rPr>
            </w:pPr>
            <w:r w:rsidRPr="00015DA9">
              <w:rPr>
                <w:rFonts w:ascii="Helvetica" w:hAnsi="Helvetica" w:cs="Helvetica" w:hint="eastAsia"/>
                <w:sz w:val="20"/>
              </w:rPr>
              <w:t>U8</w:t>
            </w:r>
          </w:p>
        </w:tc>
        <w:tc>
          <w:tcPr>
            <w:tcW w:w="3401" w:type="dxa"/>
            <w:shd w:val="clear" w:color="auto" w:fill="auto"/>
            <w:vAlign w:val="center"/>
          </w:tcPr>
          <w:p w14:paraId="01A18D53" w14:textId="77777777" w:rsidR="0048570C" w:rsidRPr="00015DA9" w:rsidRDefault="0048570C" w:rsidP="00E30AB2">
            <w:pPr>
              <w:widowControl/>
              <w:rPr>
                <w:rFonts w:ascii="Helvetica" w:hAnsi="Helvetica" w:cs="Helvetica"/>
                <w:kern w:val="0"/>
                <w:sz w:val="20"/>
              </w:rPr>
            </w:pPr>
            <w:r w:rsidRPr="00015DA9">
              <w:rPr>
                <w:rFonts w:ascii="宋体" w:hAnsi="宋体" w:hint="eastAsia"/>
                <w:sz w:val="20"/>
              </w:rPr>
              <w:t>共</w:t>
            </w:r>
            <w:r w:rsidRPr="00015DA9">
              <w:rPr>
                <w:rFonts w:ascii="Helvetica" w:hAnsi="Helvetica" w:cs="Helvetica"/>
                <w:sz w:val="20"/>
              </w:rPr>
              <w:t>nPRID</w:t>
            </w:r>
            <w:r w:rsidRPr="00015DA9">
              <w:rPr>
                <w:rFonts w:ascii="宋体" w:hAnsi="宋体" w:hint="eastAsia"/>
                <w:sz w:val="20"/>
              </w:rPr>
              <w:t>个此字段，检测到的</w:t>
            </w:r>
            <w:r w:rsidRPr="00015DA9">
              <w:rPr>
                <w:rFonts w:ascii="Helvetica" w:hAnsi="Helvetica" w:cs="Helvetica"/>
                <w:sz w:val="20"/>
              </w:rPr>
              <w:t>preamble id</w:t>
            </w:r>
            <w:r w:rsidRPr="00015DA9">
              <w:rPr>
                <w:rFonts w:ascii="宋体" w:hAnsi="宋体" w:hint="eastAsia"/>
                <w:sz w:val="20"/>
              </w:rPr>
              <w:t>值（</w:t>
            </w:r>
            <w:r w:rsidRPr="00015DA9">
              <w:rPr>
                <w:rFonts w:ascii="Helvetica" w:hAnsi="Helvetica" w:cs="Helvetica"/>
                <w:sz w:val="20"/>
              </w:rPr>
              <w:t>0~63</w:t>
            </w:r>
            <w:r w:rsidRPr="00015DA9">
              <w:rPr>
                <w:rFonts w:ascii="宋体" w:hAnsi="宋体" w:hint="eastAsia"/>
                <w:sz w:val="20"/>
              </w:rPr>
              <w:t>）；</w:t>
            </w:r>
          </w:p>
        </w:tc>
        <w:tc>
          <w:tcPr>
            <w:tcW w:w="2272" w:type="dxa"/>
            <w:shd w:val="clear" w:color="auto" w:fill="auto"/>
            <w:vAlign w:val="center"/>
          </w:tcPr>
          <w:p w14:paraId="2DB7592F" w14:textId="77777777" w:rsidR="0048570C" w:rsidRPr="00015DA9" w:rsidRDefault="0048570C" w:rsidP="00E30AB2">
            <w:pPr>
              <w:widowControl/>
              <w:rPr>
                <w:rFonts w:ascii="Helvetica" w:hAnsi="Helvetica" w:cs="Helvetica"/>
                <w:kern w:val="0"/>
                <w:sz w:val="20"/>
              </w:rPr>
            </w:pPr>
          </w:p>
        </w:tc>
      </w:tr>
      <w:tr w:rsidR="0048570C" w:rsidRPr="00015DA9" w14:paraId="2A4BF84F" w14:textId="77777777" w:rsidTr="00E30A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trHeight w:val="406"/>
        </w:trPr>
        <w:tc>
          <w:tcPr>
            <w:tcW w:w="2832" w:type="dxa"/>
            <w:shd w:val="clear" w:color="auto" w:fill="auto"/>
            <w:vAlign w:val="center"/>
          </w:tcPr>
          <w:p w14:paraId="0AA728D2" w14:textId="77777777" w:rsidR="0048570C" w:rsidRPr="00015DA9" w:rsidRDefault="0048570C" w:rsidP="00E30AB2">
            <w:pPr>
              <w:widowControl/>
              <w:rPr>
                <w:rFonts w:ascii="Helvetica" w:hAnsi="Helvetica" w:cs="Helvetica"/>
                <w:kern w:val="0"/>
                <w:sz w:val="20"/>
              </w:rPr>
            </w:pPr>
            <w:r w:rsidRPr="00015DA9">
              <w:rPr>
                <w:rFonts w:ascii="Helvetica" w:hAnsi="Helvetica" w:cs="Helvetica" w:hint="eastAsia"/>
                <w:kern w:val="0"/>
                <w:sz w:val="20"/>
              </w:rPr>
              <w:t>padding2</w:t>
            </w:r>
          </w:p>
        </w:tc>
        <w:tc>
          <w:tcPr>
            <w:tcW w:w="855" w:type="dxa"/>
            <w:gridSpan w:val="2"/>
            <w:shd w:val="clear" w:color="auto" w:fill="auto"/>
            <w:vAlign w:val="center"/>
          </w:tcPr>
          <w:p w14:paraId="49D5A5AE" w14:textId="77777777" w:rsidR="0048570C" w:rsidRPr="00015DA9" w:rsidRDefault="0048570C" w:rsidP="00E30AB2">
            <w:pPr>
              <w:rPr>
                <w:rFonts w:ascii="Helvetica" w:hAnsi="Helvetica" w:cs="Helvetica"/>
                <w:sz w:val="20"/>
              </w:rPr>
            </w:pPr>
            <w:r w:rsidRPr="00015DA9">
              <w:rPr>
                <w:rFonts w:ascii="Helvetica" w:hAnsi="Helvetica" w:cs="Helvetica" w:hint="eastAsia"/>
                <w:sz w:val="20"/>
              </w:rPr>
              <w:t>U8</w:t>
            </w:r>
          </w:p>
        </w:tc>
        <w:tc>
          <w:tcPr>
            <w:tcW w:w="3401" w:type="dxa"/>
            <w:tcBorders>
              <w:right w:val="single" w:sz="4" w:space="0" w:color="auto"/>
            </w:tcBorders>
            <w:shd w:val="clear" w:color="auto" w:fill="auto"/>
            <w:vAlign w:val="center"/>
          </w:tcPr>
          <w:p w14:paraId="2441D031" w14:textId="77777777" w:rsidR="0048570C" w:rsidRPr="00015DA9" w:rsidRDefault="0048570C" w:rsidP="00E30AB2">
            <w:pPr>
              <w:widowControl/>
              <w:rPr>
                <w:rFonts w:ascii="Helvetica" w:hAnsi="Helvetica" w:cs="Helvetica"/>
                <w:kern w:val="0"/>
                <w:sz w:val="20"/>
              </w:rPr>
            </w:pPr>
            <w:r w:rsidRPr="00015DA9">
              <w:rPr>
                <w:rFonts w:ascii="Helvetica" w:hAnsi="Helvetica" w:cs="Helvetica" w:hint="eastAsia"/>
                <w:kern w:val="0"/>
                <w:sz w:val="20"/>
              </w:rPr>
              <w:t>填充；如果需要此字段存在，保证整个结构体</w:t>
            </w:r>
            <w:r w:rsidRPr="00015DA9">
              <w:rPr>
                <w:rFonts w:ascii="Helvetica" w:hAnsi="Helvetica" w:cs="Helvetica" w:hint="eastAsia"/>
                <w:kern w:val="0"/>
                <w:sz w:val="20"/>
              </w:rPr>
              <w:t>32</w:t>
            </w:r>
            <w:r w:rsidRPr="00015DA9">
              <w:rPr>
                <w:rFonts w:ascii="Helvetica" w:hAnsi="Helvetica" w:cs="Helvetica" w:hint="eastAsia"/>
                <w:kern w:val="0"/>
                <w:sz w:val="20"/>
              </w:rPr>
              <w:t>字对齐</w:t>
            </w:r>
          </w:p>
        </w:tc>
        <w:tc>
          <w:tcPr>
            <w:tcW w:w="2272" w:type="dxa"/>
            <w:tcBorders>
              <w:right w:val="single" w:sz="4" w:space="0" w:color="auto"/>
            </w:tcBorders>
            <w:shd w:val="clear" w:color="auto" w:fill="auto"/>
            <w:vAlign w:val="center"/>
          </w:tcPr>
          <w:p w14:paraId="0BDCA253" w14:textId="77777777" w:rsidR="0048570C" w:rsidRPr="00015DA9" w:rsidRDefault="0048570C" w:rsidP="00E30AB2">
            <w:pPr>
              <w:widowControl/>
              <w:rPr>
                <w:rFonts w:ascii="Helvetica" w:hAnsi="Helvetica" w:cs="Helvetica"/>
                <w:kern w:val="0"/>
                <w:sz w:val="20"/>
              </w:rPr>
            </w:pPr>
          </w:p>
        </w:tc>
      </w:tr>
      <w:tr w:rsidR="0048570C" w:rsidRPr="00015DA9" w14:paraId="040C5093" w14:textId="77777777" w:rsidTr="00E30A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trHeight w:val="406"/>
        </w:trPr>
        <w:tc>
          <w:tcPr>
            <w:tcW w:w="2832" w:type="dxa"/>
            <w:shd w:val="clear" w:color="auto" w:fill="auto"/>
            <w:vAlign w:val="center"/>
          </w:tcPr>
          <w:p w14:paraId="3F81C458" w14:textId="77777777" w:rsidR="0048570C" w:rsidRPr="00015DA9" w:rsidRDefault="00434B06" w:rsidP="00E30AB2">
            <w:pPr>
              <w:widowControl/>
              <w:rPr>
                <w:rFonts w:ascii="Helvetica" w:hAnsi="Helvetica" w:cs="Helvetica"/>
                <w:kern w:val="0"/>
                <w:sz w:val="20"/>
              </w:rPr>
            </w:pPr>
            <w:r>
              <w:rPr>
                <w:rFonts w:ascii="Helvetica" w:hAnsi="Helvetica" w:cs="Helvetica" w:hint="eastAsia"/>
                <w:kern w:val="0"/>
                <w:sz w:val="20"/>
              </w:rPr>
              <w:t>TA</w:t>
            </w:r>
          </w:p>
        </w:tc>
        <w:tc>
          <w:tcPr>
            <w:tcW w:w="855" w:type="dxa"/>
            <w:gridSpan w:val="2"/>
            <w:shd w:val="clear" w:color="auto" w:fill="auto"/>
            <w:vAlign w:val="center"/>
          </w:tcPr>
          <w:p w14:paraId="70562F0B" w14:textId="77777777" w:rsidR="0048570C" w:rsidRPr="00015DA9" w:rsidRDefault="00434B06" w:rsidP="00E30AB2">
            <w:pPr>
              <w:rPr>
                <w:rFonts w:ascii="Helvetica" w:hAnsi="Helvetica" w:cs="Helvetica"/>
                <w:sz w:val="20"/>
              </w:rPr>
            </w:pPr>
            <w:r>
              <w:rPr>
                <w:rFonts w:ascii="Helvetica" w:hAnsi="Helvetica" w:cs="Helvetica" w:hint="eastAsia"/>
                <w:sz w:val="20"/>
              </w:rPr>
              <w:t>U16</w:t>
            </w:r>
          </w:p>
        </w:tc>
        <w:tc>
          <w:tcPr>
            <w:tcW w:w="3401" w:type="dxa"/>
            <w:tcBorders>
              <w:right w:val="single" w:sz="4" w:space="0" w:color="auto"/>
            </w:tcBorders>
            <w:shd w:val="clear" w:color="auto" w:fill="auto"/>
            <w:vAlign w:val="center"/>
          </w:tcPr>
          <w:p w14:paraId="3557B959" w14:textId="77777777" w:rsidR="0048570C" w:rsidRPr="00015DA9" w:rsidRDefault="0048570C" w:rsidP="00E30AB2">
            <w:pPr>
              <w:widowControl/>
              <w:rPr>
                <w:rFonts w:ascii="Helvetica" w:hAnsi="Helvetica" w:cs="Helvetica"/>
                <w:kern w:val="0"/>
                <w:sz w:val="20"/>
              </w:rPr>
            </w:pPr>
            <w:r>
              <w:rPr>
                <w:rFonts w:ascii="Helvetica" w:hAnsi="Helvetica" w:cs="Helvetica" w:hint="eastAsia"/>
                <w:kern w:val="0"/>
                <w:sz w:val="20"/>
              </w:rPr>
              <w:t>P</w:t>
            </w:r>
            <w:r>
              <w:rPr>
                <w:rFonts w:ascii="Helvetica" w:hAnsi="Helvetica" w:cs="Helvetica" w:hint="eastAsia"/>
                <w:kern w:val="0"/>
                <w:sz w:val="20"/>
              </w:rPr>
              <w:t>序列信道估计的峰值位置</w:t>
            </w:r>
          </w:p>
        </w:tc>
        <w:tc>
          <w:tcPr>
            <w:tcW w:w="2272" w:type="dxa"/>
            <w:tcBorders>
              <w:right w:val="single" w:sz="4" w:space="0" w:color="auto"/>
            </w:tcBorders>
            <w:shd w:val="clear" w:color="auto" w:fill="auto"/>
            <w:vAlign w:val="center"/>
          </w:tcPr>
          <w:p w14:paraId="016E6B05" w14:textId="77777777" w:rsidR="0048570C" w:rsidRPr="00015DA9" w:rsidRDefault="0048570C" w:rsidP="00E30AB2">
            <w:pPr>
              <w:widowControl/>
              <w:rPr>
                <w:rFonts w:ascii="Helvetica" w:hAnsi="Helvetica" w:cs="Helvetica"/>
                <w:kern w:val="0"/>
                <w:sz w:val="20"/>
              </w:rPr>
            </w:pPr>
          </w:p>
        </w:tc>
      </w:tr>
      <w:tr w:rsidR="0048570C" w:rsidRPr="00015DA9" w14:paraId="168088CC" w14:textId="77777777" w:rsidTr="00E30A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trHeight w:val="406"/>
        </w:trPr>
        <w:tc>
          <w:tcPr>
            <w:tcW w:w="2832" w:type="dxa"/>
            <w:shd w:val="clear" w:color="auto" w:fill="auto"/>
            <w:vAlign w:val="center"/>
          </w:tcPr>
          <w:p w14:paraId="677BBBE4" w14:textId="77777777" w:rsidR="0048570C" w:rsidRPr="00015DA9" w:rsidRDefault="0048570C" w:rsidP="00E30AB2">
            <w:pPr>
              <w:widowControl/>
              <w:rPr>
                <w:rFonts w:ascii="Helvetica" w:hAnsi="Helvetica" w:cs="Helvetica"/>
                <w:kern w:val="0"/>
                <w:sz w:val="20"/>
              </w:rPr>
            </w:pPr>
            <w:r>
              <w:rPr>
                <w:rFonts w:ascii="Helvetica" w:hAnsi="Helvetica" w:cs="Helvetica" w:hint="eastAsia"/>
                <w:kern w:val="0"/>
                <w:sz w:val="20"/>
              </w:rPr>
              <w:t>Power</w:t>
            </w:r>
          </w:p>
        </w:tc>
        <w:tc>
          <w:tcPr>
            <w:tcW w:w="855" w:type="dxa"/>
            <w:gridSpan w:val="2"/>
            <w:shd w:val="clear" w:color="auto" w:fill="auto"/>
            <w:vAlign w:val="center"/>
          </w:tcPr>
          <w:p w14:paraId="10E410C6" w14:textId="77777777" w:rsidR="0048570C" w:rsidRPr="00015DA9" w:rsidRDefault="00434B06" w:rsidP="00E30AB2">
            <w:pPr>
              <w:rPr>
                <w:rFonts w:ascii="Helvetica" w:hAnsi="Helvetica" w:cs="Helvetica"/>
                <w:sz w:val="20"/>
              </w:rPr>
            </w:pPr>
            <w:r>
              <w:rPr>
                <w:rFonts w:ascii="Helvetica" w:hAnsi="Helvetica" w:cs="Helvetica" w:hint="eastAsia"/>
                <w:sz w:val="20"/>
              </w:rPr>
              <w:t>S</w:t>
            </w:r>
            <w:r w:rsidR="0048570C">
              <w:rPr>
                <w:rFonts w:ascii="Helvetica" w:hAnsi="Helvetica" w:cs="Helvetica" w:hint="eastAsia"/>
                <w:sz w:val="20"/>
              </w:rPr>
              <w:t>16</w:t>
            </w:r>
          </w:p>
        </w:tc>
        <w:tc>
          <w:tcPr>
            <w:tcW w:w="3401" w:type="dxa"/>
            <w:tcBorders>
              <w:right w:val="single" w:sz="4" w:space="0" w:color="auto"/>
            </w:tcBorders>
            <w:shd w:val="clear" w:color="auto" w:fill="auto"/>
            <w:vAlign w:val="center"/>
          </w:tcPr>
          <w:p w14:paraId="18644896" w14:textId="77777777" w:rsidR="0048570C" w:rsidRPr="00015DA9" w:rsidRDefault="0048570C" w:rsidP="00E30AB2">
            <w:pPr>
              <w:widowControl/>
              <w:rPr>
                <w:rFonts w:ascii="Helvetica" w:hAnsi="Helvetica" w:cs="Helvetica"/>
                <w:kern w:val="0"/>
                <w:sz w:val="20"/>
              </w:rPr>
            </w:pPr>
            <w:r>
              <w:rPr>
                <w:rFonts w:ascii="Helvetica" w:hAnsi="Helvetica" w:cs="Helvetica" w:hint="eastAsia"/>
                <w:kern w:val="0"/>
                <w:sz w:val="20"/>
              </w:rPr>
              <w:t>P</w:t>
            </w:r>
            <w:r>
              <w:rPr>
                <w:rFonts w:ascii="Helvetica" w:hAnsi="Helvetica" w:cs="Helvetica" w:hint="eastAsia"/>
                <w:kern w:val="0"/>
                <w:sz w:val="20"/>
              </w:rPr>
              <w:t>序列的峰值功率</w:t>
            </w:r>
          </w:p>
        </w:tc>
        <w:tc>
          <w:tcPr>
            <w:tcW w:w="2272" w:type="dxa"/>
            <w:tcBorders>
              <w:right w:val="single" w:sz="4" w:space="0" w:color="auto"/>
            </w:tcBorders>
            <w:shd w:val="clear" w:color="auto" w:fill="auto"/>
            <w:vAlign w:val="center"/>
          </w:tcPr>
          <w:p w14:paraId="5A414F00" w14:textId="77777777" w:rsidR="0048570C" w:rsidRPr="00015DA9" w:rsidRDefault="0048570C" w:rsidP="00E30AB2">
            <w:pPr>
              <w:widowControl/>
              <w:rPr>
                <w:rFonts w:ascii="Helvetica" w:hAnsi="Helvetica" w:cs="Helvetica"/>
                <w:kern w:val="0"/>
                <w:sz w:val="20"/>
              </w:rPr>
            </w:pPr>
          </w:p>
        </w:tc>
      </w:tr>
      <w:tr w:rsidR="0048570C" w:rsidRPr="00015DA9" w14:paraId="6D4C8696" w14:textId="77777777" w:rsidTr="00E30A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trHeight w:val="406"/>
        </w:trPr>
        <w:tc>
          <w:tcPr>
            <w:tcW w:w="9360" w:type="dxa"/>
            <w:gridSpan w:val="5"/>
            <w:shd w:val="clear" w:color="auto" w:fill="auto"/>
            <w:vAlign w:val="center"/>
          </w:tcPr>
          <w:p w14:paraId="5C0CACC2" w14:textId="77777777" w:rsidR="0048570C" w:rsidRPr="00015DA9" w:rsidRDefault="0048570C" w:rsidP="00E30AB2">
            <w:pPr>
              <w:widowControl/>
              <w:rPr>
                <w:rFonts w:ascii="Helvetica" w:hAnsi="Helvetica" w:cs="Helvetica"/>
                <w:kern w:val="0"/>
                <w:sz w:val="20"/>
              </w:rPr>
            </w:pPr>
            <w:r w:rsidRPr="00015DA9">
              <w:rPr>
                <w:rFonts w:ascii="Helvetica" w:hAnsi="Helvetica" w:cs="Helvetica" w:hint="eastAsia"/>
                <w:kern w:val="0"/>
                <w:sz w:val="20"/>
              </w:rPr>
              <w:t>}</w:t>
            </w:r>
          </w:p>
        </w:tc>
      </w:tr>
    </w:tbl>
    <w:p w14:paraId="2BD408DA" w14:textId="77777777" w:rsidR="005B31E1" w:rsidRDefault="0048570C">
      <w:pPr>
        <w:pStyle w:val="41"/>
      </w:pPr>
      <w:r>
        <w:rPr>
          <w:rFonts w:hint="eastAsia"/>
        </w:rPr>
        <w:t>L2P_MAC_DCI_STRU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887"/>
        <w:gridCol w:w="4243"/>
        <w:gridCol w:w="10"/>
      </w:tblGrid>
      <w:tr w:rsidR="0048570C" w:rsidRPr="00015DA9" w14:paraId="69BC48FC" w14:textId="77777777" w:rsidTr="00E30AB2">
        <w:trPr>
          <w:trHeight w:val="397"/>
        </w:trPr>
        <w:tc>
          <w:tcPr>
            <w:tcW w:w="1950" w:type="dxa"/>
          </w:tcPr>
          <w:p w14:paraId="00645D74" w14:textId="77777777" w:rsidR="0048570C" w:rsidRPr="00015DA9" w:rsidRDefault="0048570C" w:rsidP="00E30AB2">
            <w:pPr>
              <w:pStyle w:val="ch-cellHeading"/>
            </w:pPr>
            <w:r w:rsidRPr="00015DA9">
              <w:t>Parameter</w:t>
            </w:r>
          </w:p>
        </w:tc>
        <w:tc>
          <w:tcPr>
            <w:tcW w:w="1887" w:type="dxa"/>
          </w:tcPr>
          <w:p w14:paraId="2561DED8" w14:textId="77777777" w:rsidR="0048570C" w:rsidRPr="00015DA9" w:rsidRDefault="0048570C" w:rsidP="00E30AB2">
            <w:pPr>
              <w:pStyle w:val="ch-cellHeading"/>
            </w:pPr>
            <w:r w:rsidRPr="00015DA9">
              <w:t>Data Type</w:t>
            </w:r>
          </w:p>
        </w:tc>
        <w:tc>
          <w:tcPr>
            <w:tcW w:w="4253" w:type="dxa"/>
            <w:gridSpan w:val="2"/>
          </w:tcPr>
          <w:p w14:paraId="36AEC4AF" w14:textId="77777777" w:rsidR="0048570C" w:rsidRPr="00015DA9" w:rsidRDefault="0048570C" w:rsidP="00E30AB2">
            <w:pPr>
              <w:pStyle w:val="ch-cellHeading"/>
            </w:pPr>
            <w:r w:rsidRPr="00015DA9">
              <w:t>Description, value</w:t>
            </w:r>
          </w:p>
        </w:tc>
      </w:tr>
      <w:tr w:rsidR="0048570C" w:rsidRPr="00015DA9" w14:paraId="46183AF4" w14:textId="77777777" w:rsidTr="00E30AB2">
        <w:trPr>
          <w:trHeight w:val="397"/>
        </w:trPr>
        <w:tc>
          <w:tcPr>
            <w:tcW w:w="1950" w:type="dxa"/>
            <w:vAlign w:val="center"/>
          </w:tcPr>
          <w:p w14:paraId="7748DC76" w14:textId="77777777" w:rsidR="0048570C" w:rsidRPr="00015DA9" w:rsidRDefault="0048570C" w:rsidP="00E30AB2">
            <w:pPr>
              <w:pStyle w:val="cl-cellBodyLeft"/>
              <w:jc w:val="both"/>
              <w:rPr>
                <w:rFonts w:cs="Helvetica"/>
                <w:sz w:val="20"/>
                <w:szCs w:val="20"/>
              </w:rPr>
            </w:pPr>
            <w:r w:rsidRPr="00015DA9">
              <w:rPr>
                <w:rFonts w:cs="Helvetica"/>
                <w:sz w:val="20"/>
                <w:szCs w:val="20"/>
              </w:rPr>
              <w:t>radioFrameNumber</w:t>
            </w:r>
          </w:p>
        </w:tc>
        <w:tc>
          <w:tcPr>
            <w:tcW w:w="1887" w:type="dxa"/>
            <w:vAlign w:val="center"/>
          </w:tcPr>
          <w:p w14:paraId="413E90CE" w14:textId="77777777" w:rsidR="0048570C" w:rsidRPr="00015DA9" w:rsidRDefault="0048570C" w:rsidP="00E30AB2">
            <w:pPr>
              <w:pStyle w:val="cl-cellBodyLeft"/>
              <w:jc w:val="both"/>
              <w:rPr>
                <w:rFonts w:cs="Helvetica"/>
                <w:sz w:val="20"/>
                <w:szCs w:val="20"/>
              </w:rPr>
            </w:pPr>
            <w:r w:rsidRPr="00015DA9">
              <w:rPr>
                <w:rFonts w:cs="Helvetica"/>
                <w:sz w:val="20"/>
                <w:szCs w:val="20"/>
              </w:rPr>
              <w:t>U16</w:t>
            </w:r>
          </w:p>
        </w:tc>
        <w:tc>
          <w:tcPr>
            <w:tcW w:w="4253" w:type="dxa"/>
            <w:gridSpan w:val="2"/>
            <w:vAlign w:val="center"/>
          </w:tcPr>
          <w:p w14:paraId="18460515" w14:textId="77777777" w:rsidR="0048570C" w:rsidRPr="00015DA9" w:rsidRDefault="0048570C" w:rsidP="00E30AB2">
            <w:pPr>
              <w:pStyle w:val="cl-cellBodyLeft"/>
              <w:jc w:val="both"/>
              <w:rPr>
                <w:rFonts w:cs="Helvetica"/>
                <w:sz w:val="20"/>
                <w:szCs w:val="20"/>
                <w:lang w:eastAsia="zh-CN"/>
              </w:rPr>
            </w:pPr>
            <w:r w:rsidRPr="00015DA9">
              <w:rPr>
                <w:rFonts w:cs="Helvetica" w:hint="eastAsia"/>
                <w:sz w:val="20"/>
                <w:szCs w:val="20"/>
                <w:lang w:eastAsia="zh-CN"/>
              </w:rPr>
              <w:t>PDCCH</w:t>
            </w:r>
            <w:r w:rsidRPr="00015DA9">
              <w:rPr>
                <w:rFonts w:cs="Helvetica" w:hint="eastAsia"/>
                <w:sz w:val="20"/>
                <w:szCs w:val="20"/>
                <w:lang w:eastAsia="zh-CN"/>
              </w:rPr>
              <w:t>空口帧号。取值范围：</w:t>
            </w:r>
          </w:p>
          <w:p w14:paraId="513DACBA" w14:textId="77777777" w:rsidR="0048570C" w:rsidRPr="00015DA9" w:rsidRDefault="0048570C" w:rsidP="00E30AB2">
            <w:pPr>
              <w:pStyle w:val="cl-cellBodyLeft"/>
              <w:jc w:val="both"/>
              <w:rPr>
                <w:rFonts w:cs="Helvetica"/>
                <w:sz w:val="20"/>
                <w:szCs w:val="20"/>
                <w:lang w:eastAsia="zh-CN"/>
              </w:rPr>
            </w:pPr>
            <w:r w:rsidRPr="00015DA9">
              <w:rPr>
                <w:rFonts w:cs="Helvetica"/>
                <w:sz w:val="20"/>
                <w:szCs w:val="20"/>
                <w:lang w:eastAsia="zh-CN"/>
              </w:rPr>
              <w:t>0 * … 1023</w:t>
            </w:r>
          </w:p>
        </w:tc>
      </w:tr>
      <w:tr w:rsidR="0048570C" w:rsidRPr="00015DA9" w14:paraId="6CEBDA49" w14:textId="77777777" w:rsidTr="00E30AB2">
        <w:trPr>
          <w:trHeight w:val="430"/>
        </w:trPr>
        <w:tc>
          <w:tcPr>
            <w:tcW w:w="1950" w:type="dxa"/>
            <w:vAlign w:val="center"/>
          </w:tcPr>
          <w:p w14:paraId="2A9A853F" w14:textId="77777777" w:rsidR="0048570C" w:rsidRPr="00015DA9" w:rsidRDefault="0048570C" w:rsidP="00E30AB2">
            <w:pPr>
              <w:pStyle w:val="cl-cellBodyLeft"/>
              <w:jc w:val="both"/>
              <w:rPr>
                <w:rFonts w:cs="Helvetica"/>
                <w:sz w:val="20"/>
                <w:szCs w:val="20"/>
              </w:rPr>
            </w:pPr>
            <w:r w:rsidRPr="00015DA9">
              <w:rPr>
                <w:rFonts w:cs="Helvetica"/>
                <w:sz w:val="20"/>
                <w:szCs w:val="20"/>
              </w:rPr>
              <w:t>subFrameNumber</w:t>
            </w:r>
          </w:p>
        </w:tc>
        <w:tc>
          <w:tcPr>
            <w:tcW w:w="1887" w:type="dxa"/>
            <w:vAlign w:val="center"/>
          </w:tcPr>
          <w:p w14:paraId="04F69D3A" w14:textId="77777777" w:rsidR="0048570C" w:rsidRPr="00015DA9" w:rsidRDefault="0048570C" w:rsidP="00E30AB2">
            <w:pPr>
              <w:pStyle w:val="cl-cellBodyLeft"/>
              <w:jc w:val="both"/>
              <w:rPr>
                <w:rFonts w:cs="Helvetica"/>
                <w:sz w:val="20"/>
                <w:szCs w:val="20"/>
              </w:rPr>
            </w:pPr>
            <w:r w:rsidRPr="00015DA9">
              <w:rPr>
                <w:rFonts w:cs="Helvetica" w:hint="eastAsia"/>
                <w:sz w:val="20"/>
                <w:szCs w:val="20"/>
                <w:lang w:eastAsia="zh-CN"/>
              </w:rPr>
              <w:t>U</w:t>
            </w:r>
            <w:r w:rsidRPr="00015DA9">
              <w:rPr>
                <w:rFonts w:cs="Helvetica"/>
                <w:sz w:val="20"/>
                <w:szCs w:val="20"/>
              </w:rPr>
              <w:t>8</w:t>
            </w:r>
          </w:p>
        </w:tc>
        <w:tc>
          <w:tcPr>
            <w:tcW w:w="4253" w:type="dxa"/>
            <w:gridSpan w:val="2"/>
            <w:vAlign w:val="center"/>
          </w:tcPr>
          <w:p w14:paraId="03FA7DA9" w14:textId="77777777" w:rsidR="0048570C" w:rsidRPr="00015DA9" w:rsidRDefault="0048570C" w:rsidP="00E30AB2">
            <w:pPr>
              <w:pStyle w:val="cl-cellBodyLeft"/>
              <w:jc w:val="both"/>
              <w:rPr>
                <w:rFonts w:cs="Helvetica"/>
                <w:sz w:val="20"/>
                <w:szCs w:val="20"/>
                <w:lang w:eastAsia="zh-CN"/>
              </w:rPr>
            </w:pPr>
            <w:r w:rsidRPr="00015DA9">
              <w:rPr>
                <w:rFonts w:cs="Helvetica" w:hint="eastAsia"/>
                <w:sz w:val="20"/>
                <w:szCs w:val="20"/>
                <w:lang w:eastAsia="zh-CN"/>
              </w:rPr>
              <w:t>PDCCH</w:t>
            </w:r>
            <w:r w:rsidRPr="00015DA9">
              <w:rPr>
                <w:rFonts w:cs="Helvetica" w:hint="eastAsia"/>
                <w:sz w:val="20"/>
                <w:szCs w:val="20"/>
                <w:lang w:eastAsia="zh-CN"/>
              </w:rPr>
              <w:t>空口子帧号。取值范围：</w:t>
            </w:r>
          </w:p>
          <w:p w14:paraId="3BB369BA" w14:textId="77777777" w:rsidR="0048570C" w:rsidRPr="00015DA9" w:rsidRDefault="0048570C" w:rsidP="00E30AB2">
            <w:pPr>
              <w:pStyle w:val="cl-cellBodyLeft"/>
              <w:jc w:val="both"/>
              <w:rPr>
                <w:rFonts w:cs="Helvetica"/>
                <w:sz w:val="20"/>
                <w:szCs w:val="20"/>
                <w:lang w:eastAsia="zh-CN"/>
              </w:rPr>
            </w:pPr>
            <w:r w:rsidRPr="00015DA9">
              <w:rPr>
                <w:rFonts w:cs="Helvetica"/>
                <w:sz w:val="20"/>
                <w:szCs w:val="20"/>
                <w:lang w:eastAsia="zh-CN"/>
              </w:rPr>
              <w:t>0 * … 9</w:t>
            </w:r>
          </w:p>
        </w:tc>
      </w:tr>
      <w:tr w:rsidR="0048570C" w:rsidRPr="00015DA9" w14:paraId="4EB94604" w14:textId="77777777" w:rsidTr="00E30AB2">
        <w:trPr>
          <w:trHeight w:val="430"/>
        </w:trPr>
        <w:tc>
          <w:tcPr>
            <w:tcW w:w="1950" w:type="dxa"/>
            <w:vAlign w:val="center"/>
          </w:tcPr>
          <w:p w14:paraId="2F221AEE" w14:textId="77777777" w:rsidR="0048570C" w:rsidRPr="00015DA9" w:rsidRDefault="0048570C" w:rsidP="00E30AB2">
            <w:pPr>
              <w:pStyle w:val="cl-cellBodyLeft"/>
              <w:jc w:val="both"/>
              <w:rPr>
                <w:rFonts w:cs="Helvetica"/>
                <w:sz w:val="20"/>
                <w:szCs w:val="20"/>
                <w:lang w:eastAsia="zh-CN"/>
              </w:rPr>
            </w:pPr>
            <w:r w:rsidRPr="00015DA9">
              <w:rPr>
                <w:rFonts w:cs="Helvetica" w:hint="eastAsia"/>
                <w:sz w:val="20"/>
                <w:szCs w:val="20"/>
                <w:lang w:eastAsia="zh-CN"/>
              </w:rPr>
              <w:t>nDCI</w:t>
            </w:r>
          </w:p>
        </w:tc>
        <w:tc>
          <w:tcPr>
            <w:tcW w:w="1887" w:type="dxa"/>
            <w:vAlign w:val="center"/>
          </w:tcPr>
          <w:p w14:paraId="4A6FF267" w14:textId="77777777" w:rsidR="0048570C" w:rsidRPr="00015DA9" w:rsidRDefault="0048570C" w:rsidP="00E30AB2">
            <w:pPr>
              <w:pStyle w:val="cl-cellBodyLeft"/>
              <w:jc w:val="both"/>
              <w:rPr>
                <w:rFonts w:cs="Helvetica"/>
                <w:sz w:val="20"/>
                <w:szCs w:val="20"/>
                <w:lang w:eastAsia="zh-CN"/>
              </w:rPr>
            </w:pPr>
            <w:r w:rsidRPr="00015DA9">
              <w:rPr>
                <w:rFonts w:cs="Helvetica" w:hint="eastAsia"/>
                <w:sz w:val="20"/>
                <w:szCs w:val="20"/>
                <w:lang w:eastAsia="zh-CN"/>
              </w:rPr>
              <w:t>U8</w:t>
            </w:r>
          </w:p>
        </w:tc>
        <w:tc>
          <w:tcPr>
            <w:tcW w:w="4253" w:type="dxa"/>
            <w:gridSpan w:val="2"/>
            <w:vAlign w:val="center"/>
          </w:tcPr>
          <w:p w14:paraId="43B3405F" w14:textId="77777777" w:rsidR="0048570C" w:rsidRPr="00015DA9" w:rsidRDefault="0048570C" w:rsidP="00E30AB2">
            <w:pPr>
              <w:pStyle w:val="cl-cellBodyLeft"/>
              <w:jc w:val="both"/>
              <w:rPr>
                <w:rFonts w:cs="Helvetica"/>
                <w:sz w:val="20"/>
                <w:szCs w:val="20"/>
                <w:lang w:eastAsia="zh-CN"/>
              </w:rPr>
            </w:pPr>
            <w:r w:rsidRPr="00015DA9">
              <w:rPr>
                <w:rFonts w:cs="Helvetica" w:hint="eastAsia"/>
                <w:sz w:val="20"/>
                <w:szCs w:val="20"/>
                <w:lang w:eastAsia="zh-CN"/>
              </w:rPr>
              <w:t>本子帧上报的</w:t>
            </w:r>
            <w:r w:rsidRPr="00015DA9">
              <w:rPr>
                <w:rFonts w:cs="Helvetica" w:hint="eastAsia"/>
                <w:sz w:val="20"/>
                <w:szCs w:val="20"/>
                <w:lang w:eastAsia="zh-CN"/>
              </w:rPr>
              <w:t>DCI</w:t>
            </w:r>
            <w:r w:rsidRPr="00015DA9">
              <w:rPr>
                <w:rFonts w:cs="Helvetica" w:hint="eastAsia"/>
                <w:sz w:val="20"/>
                <w:szCs w:val="20"/>
                <w:lang w:eastAsia="zh-CN"/>
              </w:rPr>
              <w:t>的个数。</w:t>
            </w:r>
          </w:p>
        </w:tc>
      </w:tr>
      <w:tr w:rsidR="0048570C" w:rsidRPr="00015DA9" w14:paraId="3AAA9DBC" w14:textId="77777777" w:rsidTr="00E30AB2">
        <w:trPr>
          <w:trHeight w:val="430"/>
        </w:trPr>
        <w:tc>
          <w:tcPr>
            <w:tcW w:w="1950" w:type="dxa"/>
          </w:tcPr>
          <w:p w14:paraId="34BFE890" w14:textId="77777777" w:rsidR="0048570C" w:rsidRPr="00015DA9" w:rsidRDefault="0048570C" w:rsidP="00E30AB2">
            <w:pPr>
              <w:pStyle w:val="cl-cellBodyLeft"/>
            </w:pPr>
            <w:r w:rsidRPr="00015DA9">
              <w:rPr>
                <w:rFonts w:hint="eastAsia"/>
              </w:rPr>
              <w:t>dl</w:t>
            </w:r>
            <w:r w:rsidRPr="00015DA9">
              <w:t>CarrierFreq</w:t>
            </w:r>
          </w:p>
        </w:tc>
        <w:tc>
          <w:tcPr>
            <w:tcW w:w="1887" w:type="dxa"/>
          </w:tcPr>
          <w:p w14:paraId="41499F60" w14:textId="77777777" w:rsidR="0048570C" w:rsidRPr="00015DA9" w:rsidRDefault="0048570C" w:rsidP="00E30AB2">
            <w:pPr>
              <w:pStyle w:val="cl-cellBodyLeft"/>
            </w:pPr>
            <w:r w:rsidRPr="00015DA9">
              <w:rPr>
                <w:rFonts w:hint="eastAsia"/>
              </w:rPr>
              <w:t>U16</w:t>
            </w:r>
          </w:p>
        </w:tc>
        <w:tc>
          <w:tcPr>
            <w:tcW w:w="4253" w:type="dxa"/>
            <w:gridSpan w:val="2"/>
          </w:tcPr>
          <w:p w14:paraId="4073EF28" w14:textId="77777777" w:rsidR="0048570C" w:rsidRPr="00015DA9" w:rsidRDefault="0048570C" w:rsidP="00E30AB2">
            <w:pPr>
              <w:pStyle w:val="cl-cellBodyLeft"/>
            </w:pPr>
            <w:r w:rsidRPr="00015DA9">
              <w:rPr>
                <w:rFonts w:hint="eastAsia"/>
                <w:lang w:eastAsia="zh-CN"/>
              </w:rPr>
              <w:t>小区下行链路载波频点。</w:t>
            </w:r>
            <w:r w:rsidRPr="00015DA9">
              <w:rPr>
                <w:rFonts w:hint="eastAsia"/>
              </w:rPr>
              <w:t>E-UTRA</w:t>
            </w:r>
            <w:r w:rsidRPr="00015DA9">
              <w:rPr>
                <w:rFonts w:hint="eastAsia"/>
              </w:rPr>
              <w:t>绝对射频信道编号（</w:t>
            </w:r>
            <w:r w:rsidRPr="00015DA9">
              <w:rPr>
                <w:rFonts w:hint="eastAsia"/>
              </w:rPr>
              <w:t>EARFCN</w:t>
            </w:r>
            <w:r w:rsidRPr="00015DA9">
              <w:rPr>
                <w:rFonts w:hint="eastAsia"/>
              </w:rPr>
              <w:t>，</w:t>
            </w:r>
            <w:r w:rsidRPr="00015DA9">
              <w:rPr>
                <w:rFonts w:hint="eastAsia"/>
              </w:rPr>
              <w:t>E-UTRA  Absolute Radio Frequency Channel Number</w:t>
            </w:r>
            <w:r w:rsidRPr="00015DA9">
              <w:rPr>
                <w:rFonts w:hint="eastAsia"/>
              </w:rPr>
              <w:t>），范围是</w:t>
            </w:r>
            <w:r w:rsidRPr="00015DA9">
              <w:rPr>
                <w:rFonts w:hint="eastAsia"/>
              </w:rPr>
              <w:t>0---65535</w:t>
            </w:r>
            <w:r w:rsidRPr="00015DA9">
              <w:rPr>
                <w:rFonts w:hint="eastAsia"/>
              </w:rPr>
              <w:t>。</w:t>
            </w:r>
          </w:p>
        </w:tc>
      </w:tr>
      <w:tr w:rsidR="0048570C" w:rsidRPr="00015DA9" w14:paraId="2414CEFC" w14:textId="77777777" w:rsidTr="00E30AB2">
        <w:trPr>
          <w:trHeight w:val="430"/>
        </w:trPr>
        <w:tc>
          <w:tcPr>
            <w:tcW w:w="1950" w:type="dxa"/>
            <w:vAlign w:val="center"/>
          </w:tcPr>
          <w:p w14:paraId="3E7204B9" w14:textId="77777777" w:rsidR="0048570C" w:rsidRPr="00015DA9" w:rsidRDefault="0048570C" w:rsidP="00E30AB2">
            <w:pPr>
              <w:widowControl/>
              <w:rPr>
                <w:rFonts w:ascii="Helvetica" w:hAnsi="Helvetica" w:cs="Helvetica"/>
                <w:kern w:val="0"/>
                <w:sz w:val="20"/>
              </w:rPr>
            </w:pPr>
            <w:r w:rsidRPr="00015DA9">
              <w:rPr>
                <w:rFonts w:ascii="Helvetica" w:hAnsi="Helvetica" w:cs="Helvetica" w:hint="eastAsia"/>
                <w:kern w:val="0"/>
                <w:sz w:val="20"/>
              </w:rPr>
              <w:t>pci</w:t>
            </w:r>
          </w:p>
        </w:tc>
        <w:tc>
          <w:tcPr>
            <w:tcW w:w="1887" w:type="dxa"/>
            <w:vAlign w:val="center"/>
          </w:tcPr>
          <w:p w14:paraId="372BF55D" w14:textId="77777777" w:rsidR="0048570C" w:rsidRPr="00015DA9" w:rsidRDefault="0048570C" w:rsidP="00E30AB2">
            <w:pPr>
              <w:rPr>
                <w:rFonts w:ascii="Helvetica" w:hAnsi="Helvetica" w:cs="Helvetica"/>
                <w:sz w:val="20"/>
              </w:rPr>
            </w:pPr>
            <w:r w:rsidRPr="00015DA9">
              <w:rPr>
                <w:rFonts w:ascii="Helvetica" w:hAnsi="Helvetica" w:cs="Helvetica" w:hint="eastAsia"/>
                <w:sz w:val="20"/>
              </w:rPr>
              <w:t>U16</w:t>
            </w:r>
          </w:p>
        </w:tc>
        <w:tc>
          <w:tcPr>
            <w:tcW w:w="4253" w:type="dxa"/>
            <w:gridSpan w:val="2"/>
            <w:vAlign w:val="center"/>
          </w:tcPr>
          <w:p w14:paraId="2C70C78E" w14:textId="77777777" w:rsidR="0048570C" w:rsidRPr="00015DA9" w:rsidRDefault="0048570C" w:rsidP="00E30AB2">
            <w:pPr>
              <w:widowControl/>
              <w:rPr>
                <w:rFonts w:ascii="Helvetica" w:hAnsi="Helvetica" w:cs="Helvetica"/>
                <w:kern w:val="0"/>
                <w:sz w:val="20"/>
              </w:rPr>
            </w:pPr>
            <w:r w:rsidRPr="00015DA9">
              <w:rPr>
                <w:rFonts w:ascii="Helvetica" w:hAnsi="Helvetica" w:cs="Helvetica" w:hint="eastAsia"/>
                <w:kern w:val="0"/>
                <w:sz w:val="20"/>
              </w:rPr>
              <w:t>小区标识。（</w:t>
            </w:r>
            <w:r w:rsidRPr="00015DA9">
              <w:rPr>
                <w:rFonts w:ascii="Helvetica" w:hAnsi="Helvetica" w:cs="Helvetica" w:hint="eastAsia"/>
                <w:kern w:val="0"/>
                <w:sz w:val="20"/>
              </w:rPr>
              <w:t>0,</w:t>
            </w:r>
            <w:r w:rsidRPr="00015DA9">
              <w:rPr>
                <w:rFonts w:ascii="Helvetica" w:hAnsi="Helvetica" w:cs="Helvetica"/>
                <w:kern w:val="0"/>
                <w:sz w:val="20"/>
              </w:rPr>
              <w:t>…</w:t>
            </w:r>
            <w:r w:rsidRPr="00015DA9">
              <w:rPr>
                <w:rFonts w:ascii="Helvetica" w:hAnsi="Helvetica" w:cs="Helvetica" w:hint="eastAsia"/>
                <w:kern w:val="0"/>
                <w:sz w:val="20"/>
              </w:rPr>
              <w:t>,503</w:t>
            </w:r>
            <w:r w:rsidRPr="00015DA9">
              <w:rPr>
                <w:rFonts w:ascii="Helvetica" w:hAnsi="Helvetica" w:cs="Helvetica" w:hint="eastAsia"/>
                <w:kern w:val="0"/>
                <w:sz w:val="20"/>
              </w:rPr>
              <w:t>）。</w:t>
            </w:r>
          </w:p>
          <w:p w14:paraId="7DA45319" w14:textId="77777777" w:rsidR="0048570C" w:rsidRPr="00015DA9" w:rsidRDefault="0048570C" w:rsidP="00E30AB2">
            <w:pPr>
              <w:widowControl/>
              <w:rPr>
                <w:rFonts w:ascii="Helvetica" w:hAnsi="Helvetica" w:cs="Helvetica"/>
                <w:kern w:val="0"/>
                <w:sz w:val="20"/>
              </w:rPr>
            </w:pPr>
            <w:r w:rsidRPr="00015DA9">
              <w:rPr>
                <w:rFonts w:ascii="Helvetica" w:hAnsi="Helvetica" w:cs="Helvetica" w:hint="eastAsia"/>
                <w:kern w:val="0"/>
                <w:sz w:val="20"/>
              </w:rPr>
              <w:t>考虑将来支持多小区的情况。</w:t>
            </w:r>
          </w:p>
        </w:tc>
      </w:tr>
      <w:tr w:rsidR="0048570C" w:rsidRPr="00015DA9" w14:paraId="76B06556" w14:textId="77777777" w:rsidTr="00E30AB2">
        <w:tblPrEx>
          <w:tblLook w:val="00A0" w:firstRow="1" w:lastRow="0" w:firstColumn="1" w:lastColumn="0" w:noHBand="0" w:noVBand="0"/>
        </w:tblPrEx>
        <w:trPr>
          <w:trHeight w:val="416"/>
        </w:trPr>
        <w:tc>
          <w:tcPr>
            <w:tcW w:w="1950" w:type="dxa"/>
          </w:tcPr>
          <w:p w14:paraId="4D555869" w14:textId="77777777" w:rsidR="0048570C" w:rsidRPr="00015DA9" w:rsidRDefault="0048570C" w:rsidP="00E30AB2">
            <w:pPr>
              <w:pStyle w:val="cl-cellBodyLeft"/>
              <w:rPr>
                <w:lang w:eastAsia="zh-CN"/>
              </w:rPr>
            </w:pPr>
            <w:r w:rsidRPr="00015DA9">
              <w:rPr>
                <w:rFonts w:hint="eastAsia"/>
                <w:lang w:eastAsia="zh-CN"/>
              </w:rPr>
              <w:t>cellindex</w:t>
            </w:r>
          </w:p>
        </w:tc>
        <w:tc>
          <w:tcPr>
            <w:tcW w:w="1887" w:type="dxa"/>
          </w:tcPr>
          <w:p w14:paraId="5E2D9D31" w14:textId="77777777" w:rsidR="0048570C" w:rsidRPr="00015DA9" w:rsidRDefault="0048570C" w:rsidP="00E30AB2">
            <w:pPr>
              <w:pStyle w:val="cl-cellBodyLeft"/>
              <w:rPr>
                <w:lang w:eastAsia="zh-CN"/>
              </w:rPr>
            </w:pPr>
            <w:r w:rsidRPr="00015DA9">
              <w:rPr>
                <w:rFonts w:hint="eastAsia"/>
                <w:lang w:eastAsia="zh-CN"/>
              </w:rPr>
              <w:t>U8</w:t>
            </w:r>
          </w:p>
        </w:tc>
        <w:tc>
          <w:tcPr>
            <w:tcW w:w="4253" w:type="dxa"/>
            <w:gridSpan w:val="2"/>
          </w:tcPr>
          <w:p w14:paraId="16F453F8" w14:textId="77777777" w:rsidR="0048570C" w:rsidRPr="00015DA9" w:rsidRDefault="0048570C" w:rsidP="00E30AB2">
            <w:pPr>
              <w:pStyle w:val="cl-cellBodyLeft"/>
              <w:rPr>
                <w:lang w:eastAsia="zh-CN"/>
              </w:rPr>
            </w:pPr>
            <w:r w:rsidRPr="00015DA9">
              <w:rPr>
                <w:rFonts w:hint="eastAsia"/>
                <w:lang w:eastAsia="zh-CN"/>
              </w:rPr>
              <w:t>驻留小区索引</w:t>
            </w:r>
          </w:p>
          <w:p w14:paraId="36460B8A" w14:textId="77777777" w:rsidR="0048570C" w:rsidRPr="00015DA9" w:rsidRDefault="0048570C" w:rsidP="00E30AB2">
            <w:pPr>
              <w:pStyle w:val="cl-cellBodyLeft"/>
              <w:rPr>
                <w:lang w:eastAsia="zh-CN"/>
              </w:rPr>
            </w:pPr>
            <w:r w:rsidRPr="00015DA9">
              <w:rPr>
                <w:rFonts w:hint="eastAsia"/>
                <w:lang w:eastAsia="zh-CN"/>
              </w:rPr>
              <w:t>0~</w:t>
            </w:r>
            <w:r w:rsidRPr="00015DA9">
              <w:rPr>
                <w:lang w:eastAsia="zh-CN"/>
              </w:rPr>
              <w:t xml:space="preserve"> MAX_CELL_NUM</w:t>
            </w:r>
            <w:r w:rsidRPr="00015DA9">
              <w:rPr>
                <w:rFonts w:hint="eastAsia"/>
                <w:lang w:eastAsia="zh-CN"/>
              </w:rPr>
              <w:t>。</w:t>
            </w:r>
          </w:p>
          <w:p w14:paraId="38357AAF" w14:textId="77777777" w:rsidR="0048570C" w:rsidRPr="00015DA9" w:rsidRDefault="0048570C" w:rsidP="00E30AB2">
            <w:pPr>
              <w:pStyle w:val="cl-cellBodyLeft"/>
              <w:rPr>
                <w:lang w:eastAsia="zh-CN"/>
              </w:rPr>
            </w:pPr>
            <w:r w:rsidRPr="00015DA9">
              <w:rPr>
                <w:rFonts w:hint="eastAsia"/>
                <w:lang w:eastAsia="zh-CN"/>
              </w:rPr>
              <w:t>cellindex</w:t>
            </w:r>
            <w:r w:rsidRPr="00015DA9">
              <w:rPr>
                <w:rFonts w:hint="eastAsia"/>
                <w:lang w:eastAsia="zh-CN"/>
              </w:rPr>
              <w:t>定义为</w:t>
            </w:r>
            <w:r w:rsidRPr="00015DA9">
              <w:rPr>
                <w:rFonts w:hint="eastAsia"/>
                <w:lang w:eastAsia="zh-CN"/>
              </w:rPr>
              <w:t>RRC</w:t>
            </w:r>
            <w:r w:rsidRPr="00015DA9">
              <w:rPr>
                <w:rFonts w:hint="eastAsia"/>
                <w:lang w:eastAsia="zh-CN"/>
              </w:rPr>
              <w:t>在</w:t>
            </w:r>
            <w:r w:rsidRPr="00015DA9">
              <w:rPr>
                <w:rFonts w:hint="eastAsia"/>
                <w:lang w:eastAsia="zh-CN"/>
              </w:rPr>
              <w:t>SETUP MIBCFG</w:t>
            </w:r>
            <w:r w:rsidRPr="00015DA9">
              <w:rPr>
                <w:rFonts w:hint="eastAsia"/>
                <w:lang w:eastAsia="zh-CN"/>
              </w:rPr>
              <w:t>时分配出来，如果该小区驻留就用这个标识，如果不驻留或者释放小区就释放这个</w:t>
            </w:r>
            <w:r w:rsidRPr="00015DA9">
              <w:rPr>
                <w:rFonts w:hint="eastAsia"/>
                <w:lang w:eastAsia="zh-CN"/>
              </w:rPr>
              <w:t>cellindex</w:t>
            </w:r>
            <w:r w:rsidRPr="00015DA9">
              <w:rPr>
                <w:rFonts w:hint="eastAsia"/>
                <w:lang w:eastAsia="zh-CN"/>
              </w:rPr>
              <w:t>。</w:t>
            </w:r>
          </w:p>
        </w:tc>
      </w:tr>
      <w:tr w:rsidR="00F07050" w:rsidRPr="00015DA9" w14:paraId="357D4362" w14:textId="77777777" w:rsidTr="00E30AB2">
        <w:tblPrEx>
          <w:tblLook w:val="00A0" w:firstRow="1" w:lastRow="0" w:firstColumn="1" w:lastColumn="0" w:noHBand="0" w:noVBand="0"/>
        </w:tblPrEx>
        <w:trPr>
          <w:trHeight w:val="416"/>
        </w:trPr>
        <w:tc>
          <w:tcPr>
            <w:tcW w:w="1950" w:type="dxa"/>
          </w:tcPr>
          <w:p w14:paraId="682C854F" w14:textId="77777777" w:rsidR="00F07050" w:rsidRPr="00015DA9" w:rsidRDefault="00F07050" w:rsidP="00E30AB2">
            <w:pPr>
              <w:pStyle w:val="cl-cellBodyLeft"/>
              <w:rPr>
                <w:lang w:eastAsia="zh-CN"/>
              </w:rPr>
            </w:pPr>
            <w:r>
              <w:rPr>
                <w:rFonts w:hint="eastAsia"/>
                <w:lang w:eastAsia="zh-CN"/>
              </w:rPr>
              <w:t>PdcchRptselect</w:t>
            </w:r>
          </w:p>
        </w:tc>
        <w:tc>
          <w:tcPr>
            <w:tcW w:w="1887" w:type="dxa"/>
          </w:tcPr>
          <w:p w14:paraId="0F03054A" w14:textId="77777777" w:rsidR="00F07050" w:rsidRPr="00015DA9" w:rsidRDefault="00F07050" w:rsidP="00E30AB2">
            <w:pPr>
              <w:pStyle w:val="cl-cellBodyLeft"/>
              <w:rPr>
                <w:lang w:eastAsia="zh-CN"/>
              </w:rPr>
            </w:pPr>
            <w:r>
              <w:rPr>
                <w:rFonts w:hint="eastAsia"/>
                <w:lang w:eastAsia="zh-CN"/>
              </w:rPr>
              <w:t>U8</w:t>
            </w:r>
          </w:p>
        </w:tc>
        <w:tc>
          <w:tcPr>
            <w:tcW w:w="4253" w:type="dxa"/>
            <w:gridSpan w:val="2"/>
          </w:tcPr>
          <w:p w14:paraId="01EE9658" w14:textId="77777777" w:rsidR="00F07050" w:rsidRDefault="00F07050" w:rsidP="00F07050">
            <w:pPr>
              <w:rPr>
                <w:color w:val="000000" w:themeColor="text1"/>
                <w:highlight w:val="yellow"/>
                <w:lang w:val="en-GB"/>
              </w:rPr>
            </w:pPr>
            <w:r>
              <w:rPr>
                <w:rFonts w:hint="eastAsia"/>
                <w:color w:val="000000" w:themeColor="text1"/>
                <w:highlight w:val="yellow"/>
                <w:lang w:val="en-GB"/>
              </w:rPr>
              <w:t>使用</w:t>
            </w:r>
            <w:r>
              <w:rPr>
                <w:rFonts w:hint="eastAsia"/>
                <w:color w:val="000000" w:themeColor="text1"/>
                <w:highlight w:val="yellow"/>
                <w:lang w:val="en-GB"/>
              </w:rPr>
              <w:t>bitmap</w:t>
            </w:r>
            <w:r>
              <w:rPr>
                <w:rFonts w:hint="eastAsia"/>
                <w:color w:val="000000" w:themeColor="text1"/>
                <w:highlight w:val="yellow"/>
                <w:lang w:val="en-GB"/>
              </w:rPr>
              <w:t>表示后续上报的数据结构，如果对应的</w:t>
            </w:r>
            <w:r>
              <w:rPr>
                <w:rFonts w:hint="eastAsia"/>
                <w:color w:val="000000" w:themeColor="text1"/>
                <w:highlight w:val="yellow"/>
                <w:lang w:val="en-GB"/>
              </w:rPr>
              <w:t>bit</w:t>
            </w:r>
            <w:r>
              <w:rPr>
                <w:rFonts w:hint="eastAsia"/>
                <w:color w:val="000000" w:themeColor="text1"/>
                <w:highlight w:val="yellow"/>
                <w:lang w:val="en-GB"/>
              </w:rPr>
              <w:t>位为</w:t>
            </w:r>
            <w:r>
              <w:rPr>
                <w:rFonts w:hint="eastAsia"/>
                <w:color w:val="000000" w:themeColor="text1"/>
                <w:highlight w:val="yellow"/>
                <w:lang w:val="en-GB"/>
              </w:rPr>
              <w:t>0</w:t>
            </w:r>
            <w:r>
              <w:rPr>
                <w:rFonts w:hint="eastAsia"/>
                <w:color w:val="000000" w:themeColor="text1"/>
                <w:highlight w:val="yellow"/>
                <w:lang w:val="en-GB"/>
              </w:rPr>
              <w:t>，则相应的数据结构是空的</w:t>
            </w:r>
          </w:p>
          <w:p w14:paraId="390A52C2" w14:textId="77777777" w:rsidR="00F07050" w:rsidRDefault="00F07050" w:rsidP="00F07050">
            <w:pPr>
              <w:rPr>
                <w:color w:val="1F497D"/>
              </w:rPr>
            </w:pPr>
            <w:r w:rsidRPr="00103E36">
              <w:rPr>
                <w:rFonts w:hint="eastAsia"/>
                <w:color w:val="000000" w:themeColor="text1"/>
                <w:highlight w:val="yellow"/>
                <w:lang w:val="en-GB"/>
              </w:rPr>
              <w:t>Bit0-----</w:t>
            </w:r>
            <w:r w:rsidRPr="004F2EAC">
              <w:rPr>
                <w:color w:val="1F497D"/>
              </w:rPr>
              <w:t xml:space="preserve"> RSRP/RSRQ/RSSI</w:t>
            </w:r>
          </w:p>
          <w:p w14:paraId="5C15BD6F" w14:textId="77777777" w:rsidR="00F07050" w:rsidRDefault="00F07050" w:rsidP="00F07050">
            <w:pPr>
              <w:rPr>
                <w:color w:val="1F497D"/>
              </w:rPr>
            </w:pPr>
            <w:r>
              <w:rPr>
                <w:rFonts w:hint="eastAsia"/>
                <w:color w:val="1F497D"/>
              </w:rPr>
              <w:t>Bit1-----SINR</w:t>
            </w:r>
          </w:p>
          <w:p w14:paraId="49113DD0" w14:textId="77777777" w:rsidR="005B31E1" w:rsidRDefault="00F07050">
            <w:pPr>
              <w:rPr>
                <w:rFonts w:cs="Helvetica"/>
                <w:sz w:val="20"/>
              </w:rPr>
            </w:pPr>
            <w:r>
              <w:rPr>
                <w:rFonts w:hint="eastAsia"/>
                <w:color w:val="1F497D"/>
              </w:rPr>
              <w:t>Bit2-----Poweroffset</w:t>
            </w:r>
          </w:p>
        </w:tc>
      </w:tr>
      <w:tr w:rsidR="0048570C" w:rsidRPr="00015DA9" w14:paraId="117E311C" w14:textId="77777777" w:rsidTr="00E30AB2">
        <w:tblPrEx>
          <w:tblLook w:val="00A0" w:firstRow="1" w:lastRow="0" w:firstColumn="1" w:lastColumn="0" w:noHBand="0" w:noVBand="0"/>
        </w:tblPrEx>
        <w:trPr>
          <w:trHeight w:val="416"/>
        </w:trPr>
        <w:tc>
          <w:tcPr>
            <w:tcW w:w="1950" w:type="dxa"/>
          </w:tcPr>
          <w:p w14:paraId="218ED2E1" w14:textId="77777777" w:rsidR="0048570C" w:rsidRPr="00015DA9" w:rsidRDefault="0048570C" w:rsidP="00F07050">
            <w:pPr>
              <w:pStyle w:val="cl-cellBodyLeft"/>
              <w:rPr>
                <w:lang w:eastAsia="zh-CN"/>
              </w:rPr>
            </w:pPr>
            <w:r w:rsidRPr="00015DA9">
              <w:rPr>
                <w:lang w:eastAsia="zh-CN"/>
              </w:rPr>
              <w:t>P</w:t>
            </w:r>
            <w:r w:rsidRPr="00015DA9">
              <w:rPr>
                <w:rFonts w:hint="eastAsia"/>
                <w:lang w:eastAsia="zh-CN"/>
              </w:rPr>
              <w:t>ad[</w:t>
            </w:r>
            <w:r w:rsidR="00F07050">
              <w:rPr>
                <w:rFonts w:hint="eastAsia"/>
                <w:lang w:eastAsia="zh-CN"/>
              </w:rPr>
              <w:t>2</w:t>
            </w:r>
            <w:r w:rsidRPr="00015DA9">
              <w:rPr>
                <w:rFonts w:hint="eastAsia"/>
                <w:lang w:eastAsia="zh-CN"/>
              </w:rPr>
              <w:t>]</w:t>
            </w:r>
          </w:p>
        </w:tc>
        <w:tc>
          <w:tcPr>
            <w:tcW w:w="1887" w:type="dxa"/>
          </w:tcPr>
          <w:p w14:paraId="7F3CD821" w14:textId="77777777" w:rsidR="0048570C" w:rsidRPr="00015DA9" w:rsidRDefault="0048570C" w:rsidP="00E30AB2">
            <w:pPr>
              <w:pStyle w:val="cl-cellBodyLeft"/>
              <w:rPr>
                <w:lang w:eastAsia="zh-CN"/>
              </w:rPr>
            </w:pPr>
            <w:r w:rsidRPr="00015DA9">
              <w:rPr>
                <w:rFonts w:hint="eastAsia"/>
                <w:lang w:eastAsia="zh-CN"/>
              </w:rPr>
              <w:t>U8</w:t>
            </w:r>
          </w:p>
        </w:tc>
        <w:tc>
          <w:tcPr>
            <w:tcW w:w="4253" w:type="dxa"/>
            <w:gridSpan w:val="2"/>
          </w:tcPr>
          <w:p w14:paraId="5C3C5463" w14:textId="77777777" w:rsidR="0048570C" w:rsidRPr="00015DA9" w:rsidRDefault="0048570C" w:rsidP="00E30AB2">
            <w:pPr>
              <w:pStyle w:val="cl-cellBodyLeft"/>
              <w:rPr>
                <w:lang w:eastAsia="zh-CN"/>
              </w:rPr>
            </w:pPr>
            <w:r w:rsidRPr="00015DA9">
              <w:rPr>
                <w:rFonts w:cs="Helvetica" w:hint="eastAsia"/>
                <w:sz w:val="20"/>
              </w:rPr>
              <w:t>填充</w:t>
            </w:r>
          </w:p>
        </w:tc>
      </w:tr>
      <w:tr w:rsidR="0048570C" w:rsidRPr="00015DA9" w14:paraId="68F56B8D" w14:textId="77777777" w:rsidTr="00E30AB2">
        <w:trPr>
          <w:trHeight w:val="349"/>
        </w:trPr>
        <w:tc>
          <w:tcPr>
            <w:tcW w:w="8090" w:type="dxa"/>
            <w:gridSpan w:val="4"/>
            <w:vAlign w:val="center"/>
          </w:tcPr>
          <w:p w14:paraId="312EBC2A" w14:textId="77777777" w:rsidR="0048570C" w:rsidRPr="00015DA9" w:rsidRDefault="0048570C" w:rsidP="00E30AB2">
            <w:pPr>
              <w:pStyle w:val="cl-cellBodyLeft"/>
              <w:jc w:val="both"/>
              <w:rPr>
                <w:rFonts w:cs="Helvetica"/>
                <w:sz w:val="20"/>
                <w:szCs w:val="20"/>
                <w:lang w:eastAsia="zh-CN"/>
              </w:rPr>
            </w:pPr>
            <w:r w:rsidRPr="00015DA9">
              <w:rPr>
                <w:rFonts w:cs="Helvetica" w:hint="eastAsia"/>
                <w:sz w:val="20"/>
                <w:szCs w:val="20"/>
                <w:lang w:eastAsia="zh-CN"/>
              </w:rPr>
              <w:t>共</w:t>
            </w:r>
            <w:r w:rsidRPr="00015DA9">
              <w:rPr>
                <w:rFonts w:cs="Helvetica" w:hint="eastAsia"/>
                <w:sz w:val="20"/>
                <w:szCs w:val="20"/>
                <w:lang w:eastAsia="zh-CN"/>
              </w:rPr>
              <w:t>nDCI</w:t>
            </w:r>
            <w:r w:rsidRPr="00015DA9">
              <w:rPr>
                <w:rFonts w:cs="Helvetica" w:hint="eastAsia"/>
                <w:sz w:val="20"/>
                <w:szCs w:val="20"/>
                <w:lang w:eastAsia="zh-CN"/>
              </w:rPr>
              <w:t>个下述结构体：</w:t>
            </w:r>
            <w:r w:rsidRPr="00015DA9">
              <w:rPr>
                <w:rFonts w:cs="Helvetica" w:hint="eastAsia"/>
                <w:sz w:val="20"/>
                <w:szCs w:val="20"/>
                <w:lang w:eastAsia="zh-CN"/>
              </w:rPr>
              <w:t>{</w:t>
            </w:r>
          </w:p>
        </w:tc>
      </w:tr>
      <w:tr w:rsidR="0048570C" w:rsidRPr="00015DA9" w14:paraId="2E5871F4" w14:textId="77777777" w:rsidTr="00E30AB2">
        <w:trPr>
          <w:trHeight w:val="411"/>
        </w:trPr>
        <w:tc>
          <w:tcPr>
            <w:tcW w:w="1950" w:type="dxa"/>
            <w:vAlign w:val="center"/>
          </w:tcPr>
          <w:p w14:paraId="2A2BE753" w14:textId="77777777" w:rsidR="0048570C" w:rsidRPr="00015DA9" w:rsidRDefault="0048570C" w:rsidP="00E30AB2">
            <w:pPr>
              <w:pStyle w:val="cl-cellBodyLeft"/>
              <w:jc w:val="both"/>
              <w:rPr>
                <w:lang w:eastAsia="zh-CN"/>
              </w:rPr>
            </w:pPr>
            <w:r w:rsidRPr="00015DA9">
              <w:rPr>
                <w:rFonts w:hint="eastAsia"/>
                <w:lang w:eastAsia="zh-CN"/>
              </w:rPr>
              <w:t>rnti</w:t>
            </w:r>
          </w:p>
        </w:tc>
        <w:tc>
          <w:tcPr>
            <w:tcW w:w="1887" w:type="dxa"/>
            <w:vAlign w:val="center"/>
          </w:tcPr>
          <w:p w14:paraId="71563297" w14:textId="77777777" w:rsidR="0048570C" w:rsidRPr="00015DA9" w:rsidRDefault="0048570C" w:rsidP="00E30AB2">
            <w:pPr>
              <w:pStyle w:val="cl-cellBodyLeft"/>
              <w:jc w:val="both"/>
              <w:rPr>
                <w:lang w:eastAsia="zh-CN"/>
              </w:rPr>
            </w:pPr>
            <w:r w:rsidRPr="00015DA9">
              <w:rPr>
                <w:rFonts w:hint="eastAsia"/>
                <w:lang w:eastAsia="zh-CN"/>
              </w:rPr>
              <w:t>U16</w:t>
            </w:r>
          </w:p>
        </w:tc>
        <w:tc>
          <w:tcPr>
            <w:tcW w:w="4253" w:type="dxa"/>
            <w:gridSpan w:val="2"/>
            <w:vAlign w:val="center"/>
          </w:tcPr>
          <w:p w14:paraId="12DFCA16" w14:textId="77777777" w:rsidR="0048570C" w:rsidRPr="00015DA9" w:rsidRDefault="0048570C" w:rsidP="00E30AB2">
            <w:pPr>
              <w:pStyle w:val="cl-cellBodyLeft"/>
              <w:jc w:val="both"/>
              <w:rPr>
                <w:lang w:eastAsia="zh-CN"/>
              </w:rPr>
            </w:pPr>
            <w:r w:rsidRPr="00015DA9">
              <w:rPr>
                <w:rFonts w:hint="eastAsia"/>
                <w:lang w:eastAsia="zh-CN"/>
              </w:rPr>
              <w:t>此</w:t>
            </w:r>
            <w:r w:rsidRPr="00015DA9">
              <w:rPr>
                <w:rFonts w:hint="eastAsia"/>
                <w:lang w:eastAsia="zh-CN"/>
              </w:rPr>
              <w:t>DCI</w:t>
            </w:r>
            <w:r w:rsidRPr="00015DA9">
              <w:rPr>
                <w:rFonts w:hint="eastAsia"/>
                <w:lang w:eastAsia="zh-CN"/>
              </w:rPr>
              <w:t>对应的</w:t>
            </w:r>
            <w:r w:rsidRPr="00015DA9">
              <w:rPr>
                <w:rFonts w:hint="eastAsia"/>
                <w:lang w:eastAsia="zh-CN"/>
              </w:rPr>
              <w:t>RNTI</w:t>
            </w:r>
            <w:r w:rsidRPr="00015DA9">
              <w:rPr>
                <w:rFonts w:hint="eastAsia"/>
                <w:lang w:eastAsia="zh-CN"/>
              </w:rPr>
              <w:t>。</w:t>
            </w:r>
          </w:p>
        </w:tc>
      </w:tr>
      <w:tr w:rsidR="0048570C" w:rsidRPr="00015DA9" w14:paraId="006ACC6B" w14:textId="77777777" w:rsidTr="00E30AB2">
        <w:trPr>
          <w:gridAfter w:val="1"/>
          <w:wAfter w:w="10" w:type="dxa"/>
          <w:trHeight w:val="383"/>
        </w:trPr>
        <w:tc>
          <w:tcPr>
            <w:tcW w:w="1950" w:type="dxa"/>
            <w:vAlign w:val="center"/>
          </w:tcPr>
          <w:p w14:paraId="12186DD1" w14:textId="77777777" w:rsidR="0048570C" w:rsidRPr="00015DA9" w:rsidRDefault="0048570C" w:rsidP="00E30AB2">
            <w:pPr>
              <w:pStyle w:val="cl-cellBodyLeft"/>
              <w:rPr>
                <w:lang w:eastAsia="zh-CN"/>
              </w:rPr>
            </w:pPr>
            <w:r w:rsidRPr="00015DA9">
              <w:rPr>
                <w:rFonts w:hint="eastAsia"/>
                <w:lang w:eastAsia="zh-CN"/>
              </w:rPr>
              <w:t>userindex</w:t>
            </w:r>
          </w:p>
        </w:tc>
        <w:tc>
          <w:tcPr>
            <w:tcW w:w="1887" w:type="dxa"/>
            <w:vAlign w:val="center"/>
          </w:tcPr>
          <w:p w14:paraId="4E39AC0A" w14:textId="77777777" w:rsidR="0048570C" w:rsidRPr="00015DA9" w:rsidRDefault="0048570C" w:rsidP="00E30AB2">
            <w:pPr>
              <w:pStyle w:val="cl-cellBodyLeft"/>
              <w:rPr>
                <w:lang w:eastAsia="zh-CN"/>
              </w:rPr>
            </w:pPr>
            <w:r w:rsidRPr="00015DA9">
              <w:rPr>
                <w:rFonts w:hint="eastAsia"/>
                <w:lang w:eastAsia="zh-CN"/>
              </w:rPr>
              <w:t>U16</w:t>
            </w:r>
          </w:p>
        </w:tc>
        <w:tc>
          <w:tcPr>
            <w:tcW w:w="4243" w:type="dxa"/>
            <w:vAlign w:val="center"/>
          </w:tcPr>
          <w:p w14:paraId="1589CF8E" w14:textId="77777777" w:rsidR="0048570C" w:rsidRPr="00015DA9" w:rsidRDefault="0048570C" w:rsidP="00E30AB2">
            <w:pPr>
              <w:pStyle w:val="cl-cellBodyLeft"/>
              <w:rPr>
                <w:lang w:eastAsia="zh-CN"/>
              </w:rPr>
            </w:pPr>
            <w:r w:rsidRPr="00015DA9">
              <w:rPr>
                <w:lang w:eastAsia="zh-CN"/>
              </w:rPr>
              <w:t>M</w:t>
            </w:r>
            <w:r w:rsidRPr="00015DA9">
              <w:rPr>
                <w:rFonts w:hint="eastAsia"/>
                <w:lang w:eastAsia="zh-CN"/>
              </w:rPr>
              <w:t>onitor</w:t>
            </w:r>
            <w:r w:rsidRPr="00015DA9">
              <w:rPr>
                <w:rFonts w:hint="eastAsia"/>
                <w:lang w:eastAsia="zh-CN"/>
              </w:rPr>
              <w:t>内部用户标识</w:t>
            </w:r>
          </w:p>
          <w:p w14:paraId="62EC3ED8" w14:textId="77777777" w:rsidR="0048570C" w:rsidRPr="00015DA9" w:rsidRDefault="0048570C" w:rsidP="00E30AB2">
            <w:pPr>
              <w:pStyle w:val="cl-cellBodyLeft"/>
              <w:rPr>
                <w:lang w:eastAsia="zh-CN"/>
              </w:rPr>
            </w:pPr>
            <w:r w:rsidRPr="00015DA9">
              <w:rPr>
                <w:rFonts w:hint="eastAsia"/>
                <w:lang w:eastAsia="zh-CN"/>
              </w:rPr>
              <w:t>0~MAX_CELL_NUM*MAX_USER_NUM_PER_C</w:t>
            </w:r>
            <w:r w:rsidRPr="00015DA9">
              <w:rPr>
                <w:rFonts w:hint="eastAsia"/>
                <w:lang w:eastAsia="zh-CN"/>
              </w:rPr>
              <w:lastRenderedPageBreak/>
              <w:t>ELL</w:t>
            </w:r>
            <w:r w:rsidRPr="00015DA9">
              <w:rPr>
                <w:rFonts w:hint="eastAsia"/>
                <w:lang w:eastAsia="zh-CN"/>
              </w:rPr>
              <w:t>；</w:t>
            </w:r>
          </w:p>
          <w:p w14:paraId="1C33D085" w14:textId="77777777" w:rsidR="0048570C" w:rsidRPr="00015DA9" w:rsidRDefault="0048570C" w:rsidP="00E30AB2">
            <w:pPr>
              <w:pStyle w:val="cl-cellBodyLeft"/>
              <w:ind w:firstLine="90"/>
              <w:jc w:val="both"/>
              <w:rPr>
                <w:lang w:eastAsia="zh-CN"/>
              </w:rPr>
            </w:pPr>
            <w:r w:rsidRPr="00015DA9">
              <w:rPr>
                <w:rFonts w:hint="eastAsia"/>
                <w:lang w:eastAsia="zh-CN"/>
              </w:rPr>
              <w:t>非用户级是</w:t>
            </w:r>
            <w:r w:rsidRPr="00015DA9">
              <w:rPr>
                <w:rFonts w:hint="eastAsia"/>
                <w:lang w:eastAsia="zh-CN"/>
              </w:rPr>
              <w:t>0xff</w:t>
            </w:r>
          </w:p>
          <w:p w14:paraId="0AD32EF3" w14:textId="77777777" w:rsidR="0048570C" w:rsidRPr="00015DA9" w:rsidRDefault="0048570C" w:rsidP="00E30AB2">
            <w:pPr>
              <w:pStyle w:val="cl-cellBodyLeft"/>
              <w:ind w:firstLine="90"/>
              <w:jc w:val="both"/>
              <w:rPr>
                <w:rFonts w:cs="Helvetica"/>
                <w:sz w:val="20"/>
                <w:szCs w:val="20"/>
                <w:lang w:eastAsia="zh-CN"/>
              </w:rPr>
            </w:pPr>
            <w:r w:rsidRPr="00015DA9">
              <w:rPr>
                <w:rFonts w:hint="eastAsia"/>
                <w:lang w:eastAsia="zh-CN"/>
              </w:rPr>
              <w:t>即</w:t>
            </w:r>
            <w:r w:rsidRPr="00015DA9">
              <w:rPr>
                <w:rFonts w:cs="Helvetica" w:hint="eastAsia"/>
                <w:sz w:val="20"/>
                <w:szCs w:val="20"/>
                <w:lang w:eastAsia="zh-CN"/>
              </w:rPr>
              <w:t xml:space="preserve">SI_RNTI,P_RNTI,RA_RNTI, </w:t>
            </w:r>
            <w:r w:rsidRPr="00015DA9">
              <w:rPr>
                <w:rFonts w:cs="Helvetica" w:hint="eastAsia"/>
                <w:sz w:val="20"/>
                <w:szCs w:val="20"/>
                <w:lang w:eastAsia="zh-CN"/>
              </w:rPr>
              <w:t>时为</w:t>
            </w:r>
            <w:r w:rsidRPr="00015DA9">
              <w:rPr>
                <w:rFonts w:cs="Helvetica" w:hint="eastAsia"/>
                <w:sz w:val="20"/>
                <w:szCs w:val="20"/>
                <w:lang w:eastAsia="zh-CN"/>
              </w:rPr>
              <w:t>0xff</w:t>
            </w:r>
            <w:r w:rsidR="00434B06">
              <w:rPr>
                <w:rFonts w:cs="Helvetica" w:hint="eastAsia"/>
                <w:sz w:val="20"/>
                <w:szCs w:val="20"/>
                <w:lang w:eastAsia="zh-CN"/>
              </w:rPr>
              <w:t>,</w:t>
            </w:r>
            <w:r w:rsidR="00434B06">
              <w:rPr>
                <w:rFonts w:cs="Helvetica" w:hint="eastAsia"/>
                <w:sz w:val="20"/>
                <w:szCs w:val="20"/>
                <w:lang w:eastAsia="zh-CN"/>
              </w:rPr>
              <w:t>此值</w:t>
            </w:r>
            <w:r w:rsidR="00434B06">
              <w:rPr>
                <w:rFonts w:cs="Helvetica" w:hint="eastAsia"/>
                <w:sz w:val="20"/>
                <w:szCs w:val="20"/>
                <w:lang w:eastAsia="zh-CN"/>
              </w:rPr>
              <w:t>AGI</w:t>
            </w:r>
            <w:r w:rsidR="00434B06">
              <w:rPr>
                <w:rFonts w:cs="Helvetica" w:hint="eastAsia"/>
                <w:sz w:val="20"/>
                <w:szCs w:val="20"/>
                <w:lang w:eastAsia="zh-CN"/>
              </w:rPr>
              <w:t>无须关注</w:t>
            </w:r>
          </w:p>
          <w:p w14:paraId="62BCCF55" w14:textId="77777777" w:rsidR="0048570C" w:rsidRPr="00015DA9" w:rsidRDefault="0048570C" w:rsidP="00E30AB2">
            <w:pPr>
              <w:pStyle w:val="cl-cellBodyLeft"/>
              <w:rPr>
                <w:lang w:eastAsia="zh-CN"/>
              </w:rPr>
            </w:pPr>
          </w:p>
        </w:tc>
      </w:tr>
      <w:tr w:rsidR="0048570C" w:rsidRPr="00015DA9" w14:paraId="32038B5A" w14:textId="77777777" w:rsidTr="00E30AB2">
        <w:trPr>
          <w:trHeight w:val="411"/>
        </w:trPr>
        <w:tc>
          <w:tcPr>
            <w:tcW w:w="1950" w:type="dxa"/>
            <w:vAlign w:val="center"/>
          </w:tcPr>
          <w:p w14:paraId="1C30E4DD" w14:textId="77777777" w:rsidR="0048570C" w:rsidRPr="00015DA9" w:rsidRDefault="0048570C" w:rsidP="00E30AB2">
            <w:pPr>
              <w:pStyle w:val="cl-cellBodyLeft"/>
              <w:jc w:val="both"/>
              <w:rPr>
                <w:lang w:eastAsia="zh-CN"/>
              </w:rPr>
            </w:pPr>
            <w:r w:rsidRPr="00015DA9">
              <w:rPr>
                <w:rFonts w:hint="eastAsia"/>
                <w:lang w:eastAsia="zh-CN"/>
              </w:rPr>
              <w:lastRenderedPageBreak/>
              <w:t>cceIndex</w:t>
            </w:r>
          </w:p>
        </w:tc>
        <w:tc>
          <w:tcPr>
            <w:tcW w:w="1887" w:type="dxa"/>
            <w:vAlign w:val="center"/>
          </w:tcPr>
          <w:p w14:paraId="1AC8AA69" w14:textId="77777777" w:rsidR="0048570C" w:rsidRPr="00015DA9" w:rsidRDefault="0048570C" w:rsidP="00E30AB2">
            <w:pPr>
              <w:pStyle w:val="cl-cellBodyLeft"/>
              <w:jc w:val="both"/>
              <w:rPr>
                <w:lang w:eastAsia="zh-CN"/>
              </w:rPr>
            </w:pPr>
            <w:r w:rsidRPr="00015DA9">
              <w:rPr>
                <w:rFonts w:hint="eastAsia"/>
                <w:lang w:eastAsia="zh-CN"/>
              </w:rPr>
              <w:t>U16</w:t>
            </w:r>
          </w:p>
        </w:tc>
        <w:tc>
          <w:tcPr>
            <w:tcW w:w="4253" w:type="dxa"/>
            <w:gridSpan w:val="2"/>
            <w:vAlign w:val="center"/>
          </w:tcPr>
          <w:p w14:paraId="1F3E3EFF" w14:textId="77777777" w:rsidR="0048570C" w:rsidRPr="00015DA9" w:rsidRDefault="0048570C" w:rsidP="00E30AB2">
            <w:pPr>
              <w:pStyle w:val="cl-cellBodyLeft"/>
              <w:jc w:val="both"/>
              <w:rPr>
                <w:lang w:eastAsia="zh-CN"/>
              </w:rPr>
            </w:pPr>
            <w:r w:rsidRPr="00015DA9">
              <w:rPr>
                <w:rFonts w:hint="eastAsia"/>
                <w:lang w:eastAsia="zh-CN"/>
              </w:rPr>
              <w:t>此</w:t>
            </w:r>
            <w:r w:rsidRPr="00015DA9">
              <w:rPr>
                <w:rFonts w:hint="eastAsia"/>
                <w:lang w:eastAsia="zh-CN"/>
              </w:rPr>
              <w:t>DCI</w:t>
            </w:r>
            <w:r w:rsidRPr="00015DA9">
              <w:rPr>
                <w:rFonts w:hint="eastAsia"/>
                <w:lang w:eastAsia="zh-CN"/>
              </w:rPr>
              <w:t>所在的第一个</w:t>
            </w:r>
            <w:r w:rsidRPr="00015DA9">
              <w:rPr>
                <w:rFonts w:hint="eastAsia"/>
                <w:lang w:eastAsia="zh-CN"/>
              </w:rPr>
              <w:t>CCE</w:t>
            </w:r>
            <w:r w:rsidRPr="00015DA9">
              <w:rPr>
                <w:rFonts w:hint="eastAsia"/>
                <w:lang w:eastAsia="zh-CN"/>
              </w:rPr>
              <w:t>的索引。</w:t>
            </w:r>
          </w:p>
        </w:tc>
      </w:tr>
      <w:tr w:rsidR="0048570C" w:rsidRPr="00015DA9" w14:paraId="0AC1C018" w14:textId="77777777" w:rsidTr="00E30AB2">
        <w:trPr>
          <w:trHeight w:val="411"/>
        </w:trPr>
        <w:tc>
          <w:tcPr>
            <w:tcW w:w="1950" w:type="dxa"/>
            <w:vAlign w:val="center"/>
          </w:tcPr>
          <w:p w14:paraId="4D05BB32" w14:textId="77777777" w:rsidR="0048570C" w:rsidRPr="00015DA9" w:rsidRDefault="0048570C" w:rsidP="00E30AB2">
            <w:pPr>
              <w:pStyle w:val="cl-cellBodyLeft"/>
              <w:jc w:val="both"/>
              <w:rPr>
                <w:lang w:eastAsia="zh-CN"/>
              </w:rPr>
            </w:pPr>
            <w:r w:rsidRPr="00015DA9">
              <w:rPr>
                <w:lang w:eastAsia="zh-CN"/>
              </w:rPr>
              <w:t>aggregationLvl</w:t>
            </w:r>
          </w:p>
        </w:tc>
        <w:tc>
          <w:tcPr>
            <w:tcW w:w="1887" w:type="dxa"/>
            <w:vAlign w:val="center"/>
          </w:tcPr>
          <w:p w14:paraId="6FEB57E6" w14:textId="77777777" w:rsidR="0048570C" w:rsidRPr="00015DA9" w:rsidRDefault="0048570C" w:rsidP="00E30AB2">
            <w:pPr>
              <w:pStyle w:val="cl-cellBodyLeft"/>
              <w:jc w:val="both"/>
              <w:rPr>
                <w:lang w:eastAsia="zh-CN"/>
              </w:rPr>
            </w:pPr>
            <w:r w:rsidRPr="00015DA9">
              <w:rPr>
                <w:rFonts w:hint="eastAsia"/>
                <w:lang w:eastAsia="zh-CN"/>
              </w:rPr>
              <w:t>U8</w:t>
            </w:r>
          </w:p>
        </w:tc>
        <w:tc>
          <w:tcPr>
            <w:tcW w:w="4253" w:type="dxa"/>
            <w:gridSpan w:val="2"/>
            <w:vAlign w:val="center"/>
          </w:tcPr>
          <w:p w14:paraId="3297F5E9" w14:textId="77777777" w:rsidR="0048570C" w:rsidRPr="00015DA9" w:rsidRDefault="0048570C" w:rsidP="00E30AB2">
            <w:pPr>
              <w:pStyle w:val="cl-cellBodyLeft"/>
              <w:jc w:val="both"/>
              <w:rPr>
                <w:lang w:eastAsia="zh-CN"/>
              </w:rPr>
            </w:pPr>
            <w:r w:rsidRPr="00015DA9">
              <w:rPr>
                <w:rFonts w:hint="eastAsia"/>
                <w:lang w:eastAsia="zh-CN"/>
              </w:rPr>
              <w:t>聚合等级。</w:t>
            </w:r>
            <w:r w:rsidRPr="00015DA9">
              <w:rPr>
                <w:rFonts w:hint="eastAsia"/>
                <w:lang w:eastAsia="zh-CN"/>
              </w:rPr>
              <w:t>{1,2,4,8}</w:t>
            </w:r>
          </w:p>
        </w:tc>
      </w:tr>
      <w:tr w:rsidR="0048570C" w:rsidRPr="00015DA9" w14:paraId="4398F03F" w14:textId="77777777" w:rsidTr="00E30AB2">
        <w:trPr>
          <w:trHeight w:val="411"/>
        </w:trPr>
        <w:tc>
          <w:tcPr>
            <w:tcW w:w="1950" w:type="dxa"/>
            <w:vAlign w:val="center"/>
          </w:tcPr>
          <w:p w14:paraId="45F30108" w14:textId="77777777" w:rsidR="0048570C" w:rsidRPr="00015DA9" w:rsidRDefault="0048570C" w:rsidP="00E30AB2">
            <w:pPr>
              <w:pStyle w:val="cl-cellBodyLeft"/>
              <w:jc w:val="both"/>
              <w:rPr>
                <w:lang w:eastAsia="zh-CN"/>
              </w:rPr>
            </w:pPr>
            <w:r w:rsidRPr="00015DA9">
              <w:rPr>
                <w:rFonts w:hint="eastAsia"/>
                <w:lang w:eastAsia="zh-CN"/>
              </w:rPr>
              <w:t>rntiType</w:t>
            </w:r>
          </w:p>
        </w:tc>
        <w:tc>
          <w:tcPr>
            <w:tcW w:w="1887" w:type="dxa"/>
            <w:vAlign w:val="center"/>
          </w:tcPr>
          <w:p w14:paraId="167B5F1C" w14:textId="77777777" w:rsidR="0048570C" w:rsidRPr="00015DA9" w:rsidRDefault="0048570C" w:rsidP="00E30AB2">
            <w:pPr>
              <w:pStyle w:val="cl-cellBodyLeft"/>
              <w:jc w:val="both"/>
              <w:rPr>
                <w:lang w:eastAsia="zh-CN"/>
              </w:rPr>
            </w:pPr>
            <w:r w:rsidRPr="00015DA9">
              <w:rPr>
                <w:rFonts w:hint="eastAsia"/>
                <w:lang w:eastAsia="zh-CN"/>
              </w:rPr>
              <w:t>U8</w:t>
            </w:r>
          </w:p>
        </w:tc>
        <w:tc>
          <w:tcPr>
            <w:tcW w:w="4253" w:type="dxa"/>
            <w:gridSpan w:val="2"/>
            <w:vAlign w:val="center"/>
          </w:tcPr>
          <w:p w14:paraId="15FC686D" w14:textId="77777777" w:rsidR="0048570C" w:rsidRPr="00015DA9" w:rsidRDefault="0048570C" w:rsidP="00E30AB2">
            <w:pPr>
              <w:pStyle w:val="cl-cellBodyLeft"/>
              <w:jc w:val="both"/>
              <w:rPr>
                <w:rFonts w:cs="Helvetica"/>
                <w:sz w:val="20"/>
                <w:szCs w:val="20"/>
                <w:lang w:eastAsia="zh-CN"/>
              </w:rPr>
            </w:pPr>
            <w:r w:rsidRPr="00015DA9">
              <w:rPr>
                <w:rFonts w:cs="Helvetica" w:hint="eastAsia"/>
                <w:sz w:val="20"/>
                <w:szCs w:val="20"/>
                <w:lang w:eastAsia="zh-CN"/>
              </w:rPr>
              <w:t>RNTI</w:t>
            </w:r>
            <w:r w:rsidRPr="00015DA9">
              <w:rPr>
                <w:rFonts w:cs="Helvetica" w:hint="eastAsia"/>
                <w:sz w:val="20"/>
                <w:szCs w:val="20"/>
                <w:lang w:eastAsia="zh-CN"/>
              </w:rPr>
              <w:t>类型：</w:t>
            </w:r>
          </w:p>
          <w:p w14:paraId="0F3EDA5E" w14:textId="77777777" w:rsidR="0048570C" w:rsidRPr="00015DA9" w:rsidRDefault="0048570C" w:rsidP="00E30AB2">
            <w:pPr>
              <w:pStyle w:val="cl-cellBodyLeft"/>
              <w:jc w:val="both"/>
              <w:rPr>
                <w:rFonts w:cs="Helvetica"/>
                <w:sz w:val="20"/>
                <w:szCs w:val="20"/>
                <w:lang w:eastAsia="zh-CN"/>
              </w:rPr>
            </w:pPr>
            <w:r w:rsidRPr="00015DA9">
              <w:rPr>
                <w:rFonts w:cs="Helvetica" w:hint="eastAsia"/>
                <w:sz w:val="20"/>
                <w:szCs w:val="20"/>
                <w:lang w:eastAsia="zh-CN"/>
              </w:rPr>
              <w:t xml:space="preserve">{ SI_RNTI, </w:t>
            </w:r>
          </w:p>
          <w:p w14:paraId="794C0789" w14:textId="77777777" w:rsidR="0048570C" w:rsidRPr="00015DA9" w:rsidRDefault="0048570C" w:rsidP="00E30AB2">
            <w:pPr>
              <w:pStyle w:val="cl-cellBodyLeft"/>
              <w:ind w:firstLineChars="50" w:firstLine="100"/>
              <w:jc w:val="both"/>
              <w:rPr>
                <w:rFonts w:cs="Helvetica"/>
                <w:sz w:val="20"/>
                <w:szCs w:val="20"/>
                <w:lang w:eastAsia="zh-CN"/>
              </w:rPr>
            </w:pPr>
            <w:r w:rsidRPr="00015DA9">
              <w:rPr>
                <w:rFonts w:cs="Helvetica" w:hint="eastAsia"/>
                <w:sz w:val="20"/>
                <w:szCs w:val="20"/>
                <w:lang w:eastAsia="zh-CN"/>
              </w:rPr>
              <w:t xml:space="preserve">P_RNTI, </w:t>
            </w:r>
          </w:p>
          <w:p w14:paraId="74CA063B" w14:textId="77777777" w:rsidR="0048570C" w:rsidRPr="00015DA9" w:rsidRDefault="0048570C" w:rsidP="00E30AB2">
            <w:pPr>
              <w:pStyle w:val="cl-cellBodyLeft"/>
              <w:ind w:firstLineChars="50" w:firstLine="100"/>
              <w:jc w:val="both"/>
              <w:rPr>
                <w:rFonts w:cs="Helvetica"/>
                <w:sz w:val="20"/>
                <w:szCs w:val="20"/>
                <w:lang w:eastAsia="zh-CN"/>
              </w:rPr>
            </w:pPr>
            <w:r w:rsidRPr="00015DA9">
              <w:rPr>
                <w:rFonts w:cs="Helvetica" w:hint="eastAsia"/>
                <w:sz w:val="20"/>
                <w:szCs w:val="20"/>
                <w:lang w:eastAsia="zh-CN"/>
              </w:rPr>
              <w:t xml:space="preserve">RA_RNTI, </w:t>
            </w:r>
          </w:p>
          <w:p w14:paraId="055E0231" w14:textId="77777777" w:rsidR="0048570C" w:rsidRPr="00015DA9" w:rsidRDefault="0048570C" w:rsidP="00E30AB2">
            <w:pPr>
              <w:pStyle w:val="cl-cellBodyLeft"/>
              <w:ind w:firstLineChars="50" w:firstLine="100"/>
              <w:jc w:val="both"/>
              <w:rPr>
                <w:rFonts w:cs="Helvetica"/>
                <w:sz w:val="20"/>
                <w:szCs w:val="20"/>
                <w:lang w:eastAsia="zh-CN"/>
              </w:rPr>
            </w:pPr>
            <w:r w:rsidRPr="00015DA9">
              <w:rPr>
                <w:rFonts w:cs="Helvetica" w:hint="eastAsia"/>
                <w:sz w:val="20"/>
                <w:szCs w:val="20"/>
                <w:lang w:eastAsia="zh-CN"/>
              </w:rPr>
              <w:t xml:space="preserve">C_RNTI, </w:t>
            </w:r>
          </w:p>
          <w:p w14:paraId="0286D5EA" w14:textId="77777777" w:rsidR="0048570C" w:rsidRPr="00015DA9" w:rsidRDefault="0048570C" w:rsidP="00E30AB2">
            <w:pPr>
              <w:pStyle w:val="cl-cellBodyLeft"/>
              <w:ind w:firstLineChars="50" w:firstLine="100"/>
              <w:jc w:val="both"/>
              <w:rPr>
                <w:rFonts w:cs="Helvetica"/>
                <w:sz w:val="20"/>
                <w:szCs w:val="20"/>
                <w:lang w:eastAsia="zh-CN"/>
              </w:rPr>
            </w:pPr>
            <w:r w:rsidRPr="00015DA9">
              <w:rPr>
                <w:rFonts w:cs="Helvetica" w:hint="eastAsia"/>
                <w:sz w:val="20"/>
                <w:szCs w:val="20"/>
                <w:lang w:eastAsia="zh-CN"/>
              </w:rPr>
              <w:t xml:space="preserve">SPS_C_RNTI, </w:t>
            </w:r>
          </w:p>
          <w:p w14:paraId="09C929C2" w14:textId="77777777" w:rsidR="0048570C" w:rsidRPr="00015DA9" w:rsidRDefault="0048570C" w:rsidP="00E30AB2">
            <w:pPr>
              <w:pStyle w:val="cl-cellBodyLeft"/>
              <w:ind w:firstLineChars="50" w:firstLine="100"/>
              <w:jc w:val="both"/>
              <w:rPr>
                <w:rFonts w:cs="Helvetica"/>
                <w:sz w:val="20"/>
                <w:szCs w:val="20"/>
                <w:lang w:eastAsia="zh-CN"/>
              </w:rPr>
            </w:pPr>
            <w:r w:rsidRPr="00015DA9">
              <w:rPr>
                <w:rFonts w:cs="Helvetica" w:hint="eastAsia"/>
                <w:sz w:val="20"/>
                <w:szCs w:val="20"/>
                <w:lang w:eastAsia="zh-CN"/>
              </w:rPr>
              <w:t>T_C_RNTI,</w:t>
            </w:r>
          </w:p>
          <w:p w14:paraId="0553B05A" w14:textId="77777777" w:rsidR="0048570C" w:rsidRPr="00015DA9" w:rsidRDefault="0048570C" w:rsidP="00E30AB2">
            <w:pPr>
              <w:pStyle w:val="cl-cellBodyLeft"/>
              <w:jc w:val="both"/>
              <w:rPr>
                <w:rFonts w:cs="Helvetica"/>
                <w:sz w:val="20"/>
                <w:szCs w:val="20"/>
                <w:lang w:eastAsia="zh-CN"/>
              </w:rPr>
            </w:pPr>
            <w:r w:rsidRPr="00015DA9">
              <w:rPr>
                <w:rFonts w:cs="Helvetica" w:hint="eastAsia"/>
                <w:sz w:val="20"/>
                <w:szCs w:val="20"/>
                <w:lang w:eastAsia="zh-CN"/>
              </w:rPr>
              <w:t xml:space="preserve"> </w:t>
            </w:r>
            <w:r w:rsidRPr="00015DA9">
              <w:rPr>
                <w:rFonts w:hint="eastAsia"/>
                <w:lang w:eastAsia="zh-CN"/>
              </w:rPr>
              <w:t>TPC_PUSCH_RNTI</w:t>
            </w:r>
            <w:r w:rsidRPr="00015DA9">
              <w:rPr>
                <w:rFonts w:cs="Helvetica" w:hint="eastAsia"/>
                <w:sz w:val="20"/>
                <w:szCs w:val="20"/>
                <w:lang w:eastAsia="zh-CN"/>
              </w:rPr>
              <w:t xml:space="preserve">  , </w:t>
            </w:r>
          </w:p>
          <w:p w14:paraId="76A131FE" w14:textId="77777777" w:rsidR="0048570C" w:rsidRPr="00015DA9" w:rsidRDefault="0048570C" w:rsidP="00E30AB2">
            <w:pPr>
              <w:pStyle w:val="cl-cellBodyLeft"/>
              <w:jc w:val="both"/>
              <w:rPr>
                <w:rFonts w:cs="Helvetica"/>
                <w:sz w:val="20"/>
                <w:szCs w:val="20"/>
                <w:lang w:eastAsia="zh-CN"/>
              </w:rPr>
            </w:pPr>
            <w:r w:rsidRPr="00015DA9">
              <w:rPr>
                <w:rFonts w:hint="eastAsia"/>
                <w:lang w:eastAsia="zh-CN"/>
              </w:rPr>
              <w:t>TPC_PUCCH_RNTI</w:t>
            </w:r>
            <w:r w:rsidRPr="00015DA9">
              <w:rPr>
                <w:rFonts w:cs="Helvetica" w:hint="eastAsia"/>
                <w:sz w:val="20"/>
                <w:szCs w:val="20"/>
                <w:lang w:eastAsia="zh-CN"/>
              </w:rPr>
              <w:t xml:space="preserve"> }</w:t>
            </w:r>
          </w:p>
          <w:p w14:paraId="2107CEE5" w14:textId="77777777" w:rsidR="0048570C" w:rsidRPr="00015DA9" w:rsidRDefault="0048570C" w:rsidP="00E30AB2">
            <w:pPr>
              <w:pStyle w:val="cl-cellBodyLeft"/>
              <w:jc w:val="both"/>
              <w:rPr>
                <w:lang w:eastAsia="zh-CN"/>
              </w:rPr>
            </w:pPr>
            <w:r w:rsidRPr="00015DA9">
              <w:rPr>
                <w:rFonts w:cs="Helvetica" w:hint="eastAsia"/>
                <w:sz w:val="20"/>
                <w:szCs w:val="20"/>
                <w:lang w:eastAsia="zh-CN"/>
              </w:rPr>
              <w:t>来自于</w:t>
            </w:r>
            <w:r w:rsidRPr="00015DA9">
              <w:rPr>
                <w:rFonts w:cs="Helvetica" w:hint="eastAsia"/>
                <w:sz w:val="20"/>
                <w:szCs w:val="20"/>
                <w:lang w:eastAsia="zh-CN"/>
              </w:rPr>
              <w:t>L2P_L1_PDCCH_REQ</w:t>
            </w:r>
            <w:r w:rsidRPr="00015DA9">
              <w:rPr>
                <w:rFonts w:cs="Helvetica" w:hint="eastAsia"/>
                <w:sz w:val="20"/>
                <w:szCs w:val="20"/>
                <w:lang w:eastAsia="zh-CN"/>
              </w:rPr>
              <w:t>消息。</w:t>
            </w:r>
          </w:p>
        </w:tc>
      </w:tr>
      <w:tr w:rsidR="0048570C" w:rsidRPr="00015DA9" w14:paraId="4D9A7F94" w14:textId="77777777" w:rsidTr="00E30AB2">
        <w:trPr>
          <w:trHeight w:val="411"/>
        </w:trPr>
        <w:tc>
          <w:tcPr>
            <w:tcW w:w="1950" w:type="dxa"/>
            <w:vAlign w:val="center"/>
          </w:tcPr>
          <w:p w14:paraId="5D457E8C" w14:textId="77777777" w:rsidR="0048570C" w:rsidRPr="00015DA9" w:rsidRDefault="0048570C" w:rsidP="00E30AB2">
            <w:pPr>
              <w:pStyle w:val="cl-cellBodyLeft"/>
              <w:jc w:val="both"/>
              <w:rPr>
                <w:lang w:eastAsia="zh-CN"/>
              </w:rPr>
            </w:pPr>
            <w:r w:rsidRPr="00015DA9">
              <w:rPr>
                <w:rFonts w:hint="eastAsia"/>
                <w:lang w:eastAsia="zh-CN"/>
              </w:rPr>
              <w:t>spsCtrl</w:t>
            </w:r>
          </w:p>
        </w:tc>
        <w:tc>
          <w:tcPr>
            <w:tcW w:w="1887" w:type="dxa"/>
            <w:vAlign w:val="center"/>
          </w:tcPr>
          <w:p w14:paraId="4E149CA5" w14:textId="77777777" w:rsidR="0048570C" w:rsidRPr="00015DA9" w:rsidRDefault="0048570C" w:rsidP="00E30AB2">
            <w:pPr>
              <w:pStyle w:val="cl-cellBodyLeft"/>
              <w:jc w:val="both"/>
              <w:rPr>
                <w:lang w:eastAsia="zh-CN"/>
              </w:rPr>
            </w:pPr>
            <w:r w:rsidRPr="00015DA9">
              <w:rPr>
                <w:rFonts w:hint="eastAsia"/>
                <w:lang w:eastAsia="zh-CN"/>
              </w:rPr>
              <w:t>U8</w:t>
            </w:r>
          </w:p>
        </w:tc>
        <w:tc>
          <w:tcPr>
            <w:tcW w:w="4253" w:type="dxa"/>
            <w:gridSpan w:val="2"/>
            <w:vAlign w:val="center"/>
          </w:tcPr>
          <w:p w14:paraId="07CA5357" w14:textId="77777777" w:rsidR="0048570C" w:rsidRPr="00015DA9" w:rsidRDefault="0048570C" w:rsidP="00E30AB2">
            <w:pPr>
              <w:pStyle w:val="cl-cellBodyLeft"/>
              <w:jc w:val="both"/>
              <w:rPr>
                <w:rFonts w:cs="Helvetica"/>
                <w:sz w:val="20"/>
                <w:szCs w:val="20"/>
                <w:lang w:eastAsia="zh-CN"/>
              </w:rPr>
            </w:pPr>
            <w:r w:rsidRPr="00015DA9">
              <w:rPr>
                <w:rFonts w:cs="Helvetica" w:hint="eastAsia"/>
                <w:sz w:val="20"/>
                <w:szCs w:val="20"/>
                <w:lang w:eastAsia="zh-CN"/>
              </w:rPr>
              <w:t>SPS</w:t>
            </w:r>
            <w:r w:rsidRPr="00015DA9">
              <w:rPr>
                <w:rFonts w:cs="Helvetica" w:hint="eastAsia"/>
                <w:sz w:val="20"/>
                <w:szCs w:val="20"/>
                <w:lang w:eastAsia="zh-CN"/>
              </w:rPr>
              <w:t>激活和释放控制。</w:t>
            </w:r>
          </w:p>
          <w:p w14:paraId="77EBEB92" w14:textId="77777777" w:rsidR="0048570C" w:rsidRPr="00015DA9" w:rsidRDefault="0048570C" w:rsidP="00E30AB2">
            <w:pPr>
              <w:pStyle w:val="cl-cellBodyLeft"/>
              <w:jc w:val="both"/>
              <w:rPr>
                <w:rFonts w:cs="Helvetica"/>
                <w:sz w:val="20"/>
                <w:szCs w:val="20"/>
                <w:lang w:eastAsia="zh-CN"/>
              </w:rPr>
            </w:pPr>
            <w:r w:rsidRPr="00015DA9">
              <w:rPr>
                <w:rFonts w:cs="Helvetica" w:hint="eastAsia"/>
                <w:sz w:val="20"/>
                <w:szCs w:val="20"/>
                <w:lang w:eastAsia="zh-CN"/>
              </w:rPr>
              <w:t>取值范围：</w:t>
            </w:r>
            <w:r w:rsidRPr="00015DA9">
              <w:rPr>
                <w:rFonts w:cs="Helvetica" w:hint="eastAsia"/>
                <w:sz w:val="20"/>
                <w:szCs w:val="20"/>
                <w:lang w:eastAsia="zh-CN"/>
              </w:rPr>
              <w:t>{SPS_ACTIVE, SPS_REL</w:t>
            </w:r>
            <w:r w:rsidRPr="00015DA9">
              <w:rPr>
                <w:rFonts w:cs="Helvetica" w:hint="eastAsia"/>
                <w:sz w:val="20"/>
                <w:szCs w:val="20"/>
                <w:lang w:eastAsia="zh-CN"/>
              </w:rPr>
              <w:t>，</w:t>
            </w:r>
            <w:r w:rsidRPr="00015DA9">
              <w:rPr>
                <w:rFonts w:cs="Helvetica" w:hint="eastAsia"/>
                <w:sz w:val="20"/>
                <w:szCs w:val="20"/>
                <w:lang w:eastAsia="zh-CN"/>
              </w:rPr>
              <w:t>SPS_NORMAL_GRANT}</w:t>
            </w:r>
          </w:p>
          <w:p w14:paraId="30B93E5F" w14:textId="77777777" w:rsidR="0048570C" w:rsidRPr="00015DA9" w:rsidRDefault="0048570C" w:rsidP="00E30AB2">
            <w:pPr>
              <w:pStyle w:val="cl-cellBodyLeft"/>
              <w:jc w:val="both"/>
              <w:rPr>
                <w:rFonts w:cs="Helvetica"/>
                <w:sz w:val="20"/>
                <w:szCs w:val="20"/>
                <w:lang w:eastAsia="zh-CN"/>
              </w:rPr>
            </w:pPr>
            <w:r w:rsidRPr="00015DA9">
              <w:rPr>
                <w:rFonts w:cs="Helvetica" w:hint="eastAsia"/>
                <w:sz w:val="20"/>
                <w:szCs w:val="20"/>
                <w:lang w:eastAsia="zh-CN"/>
              </w:rPr>
              <w:t>此字段仅当</w:t>
            </w:r>
            <w:r w:rsidRPr="00015DA9">
              <w:rPr>
                <w:rFonts w:hint="eastAsia"/>
                <w:lang w:eastAsia="zh-CN"/>
              </w:rPr>
              <w:t xml:space="preserve">rntiType = </w:t>
            </w:r>
            <w:r w:rsidRPr="00015DA9">
              <w:rPr>
                <w:rFonts w:cs="Helvetica" w:hint="eastAsia"/>
                <w:sz w:val="20"/>
                <w:szCs w:val="20"/>
                <w:lang w:eastAsia="zh-CN"/>
              </w:rPr>
              <w:t>SPS_C_RNTI</w:t>
            </w:r>
            <w:r w:rsidRPr="00015DA9">
              <w:rPr>
                <w:rFonts w:cs="Helvetica" w:hint="eastAsia"/>
                <w:sz w:val="20"/>
                <w:szCs w:val="20"/>
                <w:lang w:eastAsia="zh-CN"/>
              </w:rPr>
              <w:t>有效。</w:t>
            </w:r>
          </w:p>
        </w:tc>
      </w:tr>
      <w:tr w:rsidR="0048570C" w:rsidRPr="00015DA9" w14:paraId="67731C7A" w14:textId="77777777" w:rsidTr="00E30AB2">
        <w:trPr>
          <w:trHeight w:val="411"/>
        </w:trPr>
        <w:tc>
          <w:tcPr>
            <w:tcW w:w="1950" w:type="dxa"/>
            <w:vAlign w:val="center"/>
          </w:tcPr>
          <w:p w14:paraId="3B1D2C07" w14:textId="77777777" w:rsidR="0048570C" w:rsidRPr="00015DA9" w:rsidRDefault="0048570C" w:rsidP="00E30AB2">
            <w:pPr>
              <w:pStyle w:val="cl-cellBodyLeft"/>
              <w:jc w:val="both"/>
              <w:rPr>
                <w:lang w:eastAsia="zh-CN"/>
              </w:rPr>
            </w:pPr>
            <w:r w:rsidRPr="00015DA9">
              <w:rPr>
                <w:rFonts w:hint="eastAsia"/>
                <w:lang w:eastAsia="zh-CN"/>
              </w:rPr>
              <w:t>padding[3]</w:t>
            </w:r>
          </w:p>
        </w:tc>
        <w:tc>
          <w:tcPr>
            <w:tcW w:w="1887" w:type="dxa"/>
            <w:vAlign w:val="center"/>
          </w:tcPr>
          <w:p w14:paraId="692EEB85" w14:textId="77777777" w:rsidR="0048570C" w:rsidRPr="00015DA9" w:rsidRDefault="0048570C" w:rsidP="00E30AB2">
            <w:pPr>
              <w:pStyle w:val="cl-cellBodyLeft"/>
              <w:jc w:val="both"/>
              <w:rPr>
                <w:lang w:eastAsia="zh-CN"/>
              </w:rPr>
            </w:pPr>
            <w:r w:rsidRPr="00015DA9">
              <w:rPr>
                <w:rFonts w:hint="eastAsia"/>
                <w:lang w:eastAsia="zh-CN"/>
              </w:rPr>
              <w:t>U8</w:t>
            </w:r>
          </w:p>
        </w:tc>
        <w:tc>
          <w:tcPr>
            <w:tcW w:w="4253" w:type="dxa"/>
            <w:gridSpan w:val="2"/>
            <w:vAlign w:val="center"/>
          </w:tcPr>
          <w:p w14:paraId="480E4B7F" w14:textId="77777777" w:rsidR="0048570C" w:rsidRPr="00015DA9" w:rsidRDefault="0048570C" w:rsidP="00E30AB2">
            <w:pPr>
              <w:pStyle w:val="cl-cellBodyLeft"/>
              <w:jc w:val="both"/>
              <w:rPr>
                <w:lang w:eastAsia="zh-CN"/>
              </w:rPr>
            </w:pPr>
            <w:r w:rsidRPr="00015DA9">
              <w:rPr>
                <w:rFonts w:hint="eastAsia"/>
                <w:lang w:eastAsia="zh-CN"/>
              </w:rPr>
              <w:t>填充</w:t>
            </w:r>
            <w:r w:rsidRPr="00015DA9">
              <w:rPr>
                <w:rFonts w:hint="eastAsia"/>
                <w:lang w:eastAsia="zh-CN"/>
              </w:rPr>
              <w:t>bit</w:t>
            </w:r>
            <w:r w:rsidRPr="00015DA9">
              <w:rPr>
                <w:rFonts w:hint="eastAsia"/>
                <w:lang w:eastAsia="zh-CN"/>
              </w:rPr>
              <w:t>。</w:t>
            </w:r>
          </w:p>
        </w:tc>
      </w:tr>
      <w:tr w:rsidR="0048570C" w:rsidRPr="00015DA9" w14:paraId="662456A8" w14:textId="77777777" w:rsidTr="00E30AB2">
        <w:trPr>
          <w:trHeight w:val="411"/>
        </w:trPr>
        <w:tc>
          <w:tcPr>
            <w:tcW w:w="1950" w:type="dxa"/>
            <w:vAlign w:val="center"/>
          </w:tcPr>
          <w:p w14:paraId="46187040" w14:textId="77777777" w:rsidR="0048570C" w:rsidRPr="00015DA9" w:rsidRDefault="0048570C" w:rsidP="00E30AB2">
            <w:pPr>
              <w:pStyle w:val="cl-cellBodyLeft"/>
              <w:jc w:val="both"/>
              <w:rPr>
                <w:lang w:eastAsia="zh-CN"/>
              </w:rPr>
            </w:pPr>
            <w:r w:rsidRPr="00015DA9">
              <w:rPr>
                <w:rFonts w:hint="eastAsia"/>
                <w:lang w:eastAsia="zh-CN"/>
              </w:rPr>
              <w:t>dciFormat</w:t>
            </w:r>
          </w:p>
        </w:tc>
        <w:tc>
          <w:tcPr>
            <w:tcW w:w="1887" w:type="dxa"/>
            <w:vAlign w:val="center"/>
          </w:tcPr>
          <w:p w14:paraId="329731B9" w14:textId="77777777" w:rsidR="0048570C" w:rsidRPr="00015DA9" w:rsidRDefault="0048570C" w:rsidP="00E30AB2">
            <w:pPr>
              <w:pStyle w:val="cl-cellBodyLeft"/>
              <w:jc w:val="both"/>
              <w:rPr>
                <w:lang w:eastAsia="zh-CN"/>
              </w:rPr>
            </w:pPr>
            <w:r w:rsidRPr="00015DA9">
              <w:rPr>
                <w:szCs w:val="18"/>
                <w:lang w:eastAsia="zh-CN"/>
              </w:rPr>
              <w:t>D</w:t>
            </w:r>
            <w:r w:rsidRPr="00015DA9">
              <w:rPr>
                <w:rFonts w:hint="eastAsia"/>
                <w:szCs w:val="18"/>
                <w:lang w:eastAsia="zh-CN"/>
              </w:rPr>
              <w:t>CI_</w:t>
            </w:r>
            <w:r w:rsidRPr="00015DA9">
              <w:rPr>
                <w:szCs w:val="18"/>
                <w:lang w:eastAsia="zh-CN"/>
              </w:rPr>
              <w:t>FORMA</w:t>
            </w:r>
            <w:r w:rsidRPr="00015DA9">
              <w:rPr>
                <w:rFonts w:hint="eastAsia"/>
                <w:szCs w:val="18"/>
                <w:lang w:eastAsia="zh-CN"/>
              </w:rPr>
              <w:t>T_Type</w:t>
            </w:r>
            <w:r w:rsidRPr="00015DA9">
              <w:rPr>
                <w:rFonts w:hint="eastAsia"/>
                <w:szCs w:val="18"/>
                <w:lang w:eastAsia="zh-CN"/>
              </w:rPr>
              <w:t>枚举类型</w:t>
            </w:r>
          </w:p>
        </w:tc>
        <w:tc>
          <w:tcPr>
            <w:tcW w:w="4253" w:type="dxa"/>
            <w:gridSpan w:val="2"/>
            <w:vAlign w:val="center"/>
          </w:tcPr>
          <w:p w14:paraId="6D5B6451" w14:textId="77777777" w:rsidR="0048570C" w:rsidRPr="00015DA9" w:rsidRDefault="0048570C" w:rsidP="00E30AB2">
            <w:pPr>
              <w:pStyle w:val="cl-cellBodyLeft"/>
              <w:jc w:val="both"/>
              <w:rPr>
                <w:lang w:eastAsia="zh-CN"/>
              </w:rPr>
            </w:pPr>
            <w:r w:rsidRPr="00015DA9">
              <w:rPr>
                <w:rFonts w:hint="eastAsia"/>
                <w:lang w:eastAsia="zh-CN"/>
              </w:rPr>
              <w:t>DCI</w:t>
            </w:r>
            <w:r w:rsidRPr="00015DA9">
              <w:rPr>
                <w:rFonts w:hint="eastAsia"/>
                <w:lang w:eastAsia="zh-CN"/>
              </w:rPr>
              <w:t>格式</w:t>
            </w:r>
          </w:p>
        </w:tc>
      </w:tr>
      <w:tr w:rsidR="00434B06" w:rsidRPr="00015DA9" w14:paraId="2BB5E5FC" w14:textId="77777777" w:rsidTr="00E30AB2">
        <w:trPr>
          <w:trHeight w:val="411"/>
        </w:trPr>
        <w:tc>
          <w:tcPr>
            <w:tcW w:w="1950" w:type="dxa"/>
            <w:vAlign w:val="center"/>
          </w:tcPr>
          <w:p w14:paraId="1B1D6624" w14:textId="77777777" w:rsidR="00434B06" w:rsidRPr="00015DA9" w:rsidRDefault="00434B06" w:rsidP="00E30AB2">
            <w:pPr>
              <w:pStyle w:val="cl-cellBodyLeft"/>
              <w:jc w:val="both"/>
              <w:rPr>
                <w:lang w:eastAsia="zh-CN"/>
              </w:rPr>
            </w:pPr>
            <w:r>
              <w:rPr>
                <w:rFonts w:hint="eastAsia"/>
                <w:lang w:eastAsia="zh-CN"/>
              </w:rPr>
              <w:t>dciBodyLen</w:t>
            </w:r>
          </w:p>
        </w:tc>
        <w:tc>
          <w:tcPr>
            <w:tcW w:w="1887" w:type="dxa"/>
            <w:vAlign w:val="center"/>
          </w:tcPr>
          <w:p w14:paraId="51E43743" w14:textId="77777777" w:rsidR="00434B06" w:rsidRPr="00015DA9" w:rsidRDefault="00434B06" w:rsidP="00E30AB2">
            <w:pPr>
              <w:pStyle w:val="cl-cellBodyLeft"/>
              <w:jc w:val="both"/>
              <w:rPr>
                <w:szCs w:val="18"/>
                <w:lang w:eastAsia="zh-CN"/>
              </w:rPr>
            </w:pPr>
            <w:r>
              <w:rPr>
                <w:szCs w:val="18"/>
                <w:lang w:eastAsia="zh-CN"/>
              </w:rPr>
              <w:t>U</w:t>
            </w:r>
            <w:r>
              <w:rPr>
                <w:rFonts w:hint="eastAsia"/>
                <w:szCs w:val="18"/>
                <w:lang w:eastAsia="zh-CN"/>
              </w:rPr>
              <w:t>32</w:t>
            </w:r>
          </w:p>
        </w:tc>
        <w:tc>
          <w:tcPr>
            <w:tcW w:w="4253" w:type="dxa"/>
            <w:gridSpan w:val="2"/>
            <w:vAlign w:val="center"/>
          </w:tcPr>
          <w:p w14:paraId="3B28EA6B" w14:textId="77777777" w:rsidR="00434B06" w:rsidRPr="00015DA9" w:rsidRDefault="00434B06" w:rsidP="00E30AB2">
            <w:pPr>
              <w:pStyle w:val="cl-cellBodyLeft"/>
              <w:jc w:val="both"/>
              <w:rPr>
                <w:lang w:eastAsia="zh-CN"/>
              </w:rPr>
            </w:pPr>
            <w:r>
              <w:rPr>
                <w:rFonts w:hint="eastAsia"/>
                <w:lang w:eastAsia="zh-CN"/>
              </w:rPr>
              <w:t>DCI</w:t>
            </w:r>
            <w:r>
              <w:rPr>
                <w:rFonts w:hint="eastAsia"/>
                <w:lang w:eastAsia="zh-CN"/>
              </w:rPr>
              <w:t>原始码流的长度，单位：</w:t>
            </w:r>
            <w:r>
              <w:rPr>
                <w:rFonts w:hint="eastAsia"/>
                <w:lang w:eastAsia="zh-CN"/>
              </w:rPr>
              <w:t>4</w:t>
            </w:r>
            <w:r>
              <w:rPr>
                <w:rFonts w:hint="eastAsia"/>
                <w:lang w:eastAsia="zh-CN"/>
              </w:rPr>
              <w:t>字节</w:t>
            </w:r>
          </w:p>
        </w:tc>
      </w:tr>
      <w:tr w:rsidR="00434B06" w:rsidRPr="00015DA9" w14:paraId="714D4E5F" w14:textId="77777777" w:rsidTr="00E30AB2">
        <w:trPr>
          <w:trHeight w:val="411"/>
        </w:trPr>
        <w:tc>
          <w:tcPr>
            <w:tcW w:w="1950" w:type="dxa"/>
            <w:vAlign w:val="center"/>
          </w:tcPr>
          <w:p w14:paraId="7C44C996" w14:textId="77777777" w:rsidR="00434B06" w:rsidRPr="00A51936" w:rsidRDefault="0005178B" w:rsidP="00E30AB2">
            <w:pPr>
              <w:pStyle w:val="cl-cellBodyLeft"/>
              <w:pBdr>
                <w:bottom w:val="thickThinSmallGap" w:sz="24" w:space="1" w:color="auto"/>
              </w:pBdr>
              <w:tabs>
                <w:tab w:val="center" w:pos="4153"/>
                <w:tab w:val="right" w:pos="8306"/>
              </w:tabs>
              <w:snapToGrid w:val="0"/>
              <w:jc w:val="both"/>
              <w:rPr>
                <w:highlight w:val="yellow"/>
                <w:lang w:eastAsia="zh-CN"/>
              </w:rPr>
            </w:pPr>
            <w:r w:rsidRPr="0005178B">
              <w:rPr>
                <w:highlight w:val="yellow"/>
                <w:lang w:eastAsia="zh-CN"/>
              </w:rPr>
              <w:t>dciBody</w:t>
            </w:r>
          </w:p>
        </w:tc>
        <w:tc>
          <w:tcPr>
            <w:tcW w:w="1887" w:type="dxa"/>
            <w:vAlign w:val="center"/>
          </w:tcPr>
          <w:p w14:paraId="75F685E9" w14:textId="77777777" w:rsidR="00434B06" w:rsidRPr="00A51936" w:rsidRDefault="0005178B" w:rsidP="00E30AB2">
            <w:pPr>
              <w:pStyle w:val="cl-cellBodyLeft"/>
              <w:pBdr>
                <w:bottom w:val="thickThinSmallGap" w:sz="24" w:space="1" w:color="auto"/>
              </w:pBdr>
              <w:tabs>
                <w:tab w:val="center" w:pos="4153"/>
                <w:tab w:val="right" w:pos="8306"/>
              </w:tabs>
              <w:snapToGrid w:val="0"/>
              <w:jc w:val="both"/>
              <w:rPr>
                <w:szCs w:val="18"/>
                <w:highlight w:val="yellow"/>
                <w:lang w:eastAsia="zh-CN"/>
              </w:rPr>
            </w:pPr>
            <w:r w:rsidRPr="0005178B">
              <w:rPr>
                <w:szCs w:val="18"/>
                <w:highlight w:val="yellow"/>
                <w:lang w:eastAsia="zh-CN"/>
              </w:rPr>
              <w:t>4*</w:t>
            </w:r>
            <w:r w:rsidRPr="0005178B">
              <w:rPr>
                <w:highlight w:val="yellow"/>
                <w:lang w:eastAsia="zh-CN"/>
              </w:rPr>
              <w:t xml:space="preserve"> dciBodyLen</w:t>
            </w:r>
          </w:p>
        </w:tc>
        <w:tc>
          <w:tcPr>
            <w:tcW w:w="4253" w:type="dxa"/>
            <w:gridSpan w:val="2"/>
            <w:vAlign w:val="center"/>
          </w:tcPr>
          <w:p w14:paraId="0D7C36C1" w14:textId="77777777" w:rsidR="00434B06" w:rsidRPr="00A51936" w:rsidRDefault="0005178B" w:rsidP="00E30AB2">
            <w:pPr>
              <w:pStyle w:val="cl-cellBodyLeft"/>
              <w:pBdr>
                <w:bottom w:val="thickThinSmallGap" w:sz="24" w:space="1" w:color="auto"/>
              </w:pBdr>
              <w:tabs>
                <w:tab w:val="center" w:pos="4153"/>
                <w:tab w:val="right" w:pos="8306"/>
              </w:tabs>
              <w:snapToGrid w:val="0"/>
              <w:jc w:val="both"/>
              <w:rPr>
                <w:highlight w:val="yellow"/>
                <w:lang w:eastAsia="zh-CN"/>
              </w:rPr>
            </w:pPr>
            <w:r w:rsidRPr="0005178B">
              <w:rPr>
                <w:highlight w:val="yellow"/>
                <w:lang w:eastAsia="zh-CN"/>
              </w:rPr>
              <w:t>DCI</w:t>
            </w:r>
            <w:r w:rsidRPr="0005178B">
              <w:rPr>
                <w:rFonts w:hint="eastAsia"/>
                <w:highlight w:val="yellow"/>
                <w:lang w:eastAsia="zh-CN"/>
              </w:rPr>
              <w:t>的原始码流</w:t>
            </w:r>
          </w:p>
        </w:tc>
      </w:tr>
      <w:tr w:rsidR="0048570C" w:rsidRPr="00015DA9" w14:paraId="03D49E6A" w14:textId="77777777" w:rsidTr="00E30AB2">
        <w:trPr>
          <w:trHeight w:val="411"/>
        </w:trPr>
        <w:tc>
          <w:tcPr>
            <w:tcW w:w="1950" w:type="dxa"/>
            <w:vAlign w:val="center"/>
          </w:tcPr>
          <w:p w14:paraId="3DC47E8F" w14:textId="77777777" w:rsidR="0048570C" w:rsidRPr="00A51936" w:rsidRDefault="0005178B" w:rsidP="00E30AB2">
            <w:pPr>
              <w:pStyle w:val="cl-cellBodyLeft"/>
              <w:pBdr>
                <w:bottom w:val="thickThinSmallGap" w:sz="24" w:space="1" w:color="auto"/>
              </w:pBdr>
              <w:tabs>
                <w:tab w:val="center" w:pos="4153"/>
                <w:tab w:val="right" w:pos="8306"/>
              </w:tabs>
              <w:snapToGrid w:val="0"/>
              <w:jc w:val="both"/>
              <w:rPr>
                <w:highlight w:val="yellow"/>
                <w:lang w:eastAsia="zh-CN"/>
              </w:rPr>
            </w:pPr>
            <w:r w:rsidRPr="0005178B">
              <w:rPr>
                <w:highlight w:val="yellow"/>
                <w:lang w:eastAsia="zh-CN"/>
              </w:rPr>
              <w:t>dciInfo</w:t>
            </w:r>
          </w:p>
        </w:tc>
        <w:tc>
          <w:tcPr>
            <w:tcW w:w="1887" w:type="dxa"/>
            <w:vAlign w:val="center"/>
          </w:tcPr>
          <w:p w14:paraId="36380B17" w14:textId="77777777" w:rsidR="0048570C" w:rsidRPr="00A51936" w:rsidRDefault="0005178B" w:rsidP="00E30AB2">
            <w:pPr>
              <w:pStyle w:val="cl-cellBodyLeft"/>
              <w:pBdr>
                <w:bottom w:val="thickThinSmallGap" w:sz="24" w:space="1" w:color="auto"/>
              </w:pBdr>
              <w:tabs>
                <w:tab w:val="center" w:pos="4153"/>
                <w:tab w:val="right" w:pos="8306"/>
              </w:tabs>
              <w:snapToGrid w:val="0"/>
              <w:jc w:val="both"/>
              <w:rPr>
                <w:highlight w:val="yellow"/>
                <w:lang w:eastAsia="zh-CN"/>
              </w:rPr>
            </w:pPr>
            <w:r w:rsidRPr="0005178B">
              <w:rPr>
                <w:highlight w:val="yellow"/>
                <w:lang w:eastAsia="zh-CN"/>
              </w:rPr>
              <w:t xml:space="preserve">DCI_INFO_Type </w:t>
            </w:r>
            <w:r w:rsidRPr="0005178B">
              <w:rPr>
                <w:rFonts w:hint="eastAsia"/>
                <w:highlight w:val="yellow"/>
                <w:lang w:eastAsia="zh-CN"/>
              </w:rPr>
              <w:t>联合体类型</w:t>
            </w:r>
          </w:p>
        </w:tc>
        <w:tc>
          <w:tcPr>
            <w:tcW w:w="4253" w:type="dxa"/>
            <w:gridSpan w:val="2"/>
            <w:vAlign w:val="center"/>
          </w:tcPr>
          <w:p w14:paraId="1F0E54B6" w14:textId="77777777" w:rsidR="0048570C" w:rsidRPr="00A51936" w:rsidRDefault="0005178B" w:rsidP="00E30AB2">
            <w:pPr>
              <w:pStyle w:val="cl-cellBodyLeft"/>
              <w:pBdr>
                <w:bottom w:val="thickThinSmallGap" w:sz="24" w:space="1" w:color="auto"/>
              </w:pBdr>
              <w:tabs>
                <w:tab w:val="center" w:pos="4153"/>
                <w:tab w:val="right" w:pos="8306"/>
              </w:tabs>
              <w:snapToGrid w:val="0"/>
              <w:jc w:val="both"/>
              <w:rPr>
                <w:highlight w:val="yellow"/>
                <w:lang w:eastAsia="zh-CN"/>
              </w:rPr>
            </w:pPr>
            <w:r w:rsidRPr="0005178B">
              <w:rPr>
                <w:highlight w:val="yellow"/>
                <w:lang w:eastAsia="zh-CN"/>
              </w:rPr>
              <w:t>DCI</w:t>
            </w:r>
            <w:r w:rsidRPr="0005178B">
              <w:rPr>
                <w:rFonts w:hint="eastAsia"/>
                <w:highlight w:val="yellow"/>
                <w:lang w:eastAsia="zh-CN"/>
              </w:rPr>
              <w:t>信息</w:t>
            </w:r>
          </w:p>
        </w:tc>
      </w:tr>
      <w:tr w:rsidR="00230757" w:rsidRPr="00015DA9" w14:paraId="11458D55" w14:textId="77777777" w:rsidTr="00230757">
        <w:trPr>
          <w:trHeight w:val="411"/>
        </w:trPr>
        <w:tc>
          <w:tcPr>
            <w:tcW w:w="8090" w:type="dxa"/>
            <w:gridSpan w:val="4"/>
            <w:vAlign w:val="center"/>
          </w:tcPr>
          <w:p w14:paraId="0ECE0940" w14:textId="77777777" w:rsidR="00230757" w:rsidRPr="00F06238" w:rsidRDefault="00230757" w:rsidP="00E30AB2">
            <w:pPr>
              <w:pStyle w:val="cl-cellBodyLeft"/>
              <w:pBdr>
                <w:bottom w:val="thickThinSmallGap" w:sz="24" w:space="1" w:color="auto"/>
              </w:pBdr>
              <w:tabs>
                <w:tab w:val="center" w:pos="4153"/>
                <w:tab w:val="right" w:pos="8306"/>
              </w:tabs>
              <w:snapToGrid w:val="0"/>
              <w:jc w:val="both"/>
              <w:rPr>
                <w:highlight w:val="yellow"/>
                <w:lang w:eastAsia="zh-CN"/>
              </w:rPr>
            </w:pPr>
            <w:r>
              <w:rPr>
                <w:rFonts w:hint="eastAsia"/>
                <w:highlight w:val="yellow"/>
                <w:lang w:eastAsia="zh-CN"/>
              </w:rPr>
              <w:t>struct{</w:t>
            </w:r>
          </w:p>
        </w:tc>
      </w:tr>
      <w:tr w:rsidR="0048570C" w:rsidRPr="00015DA9" w14:paraId="27178FBE" w14:textId="77777777" w:rsidTr="00E30AB2">
        <w:trPr>
          <w:trHeight w:val="411"/>
        </w:trPr>
        <w:tc>
          <w:tcPr>
            <w:tcW w:w="1950" w:type="dxa"/>
            <w:vAlign w:val="center"/>
          </w:tcPr>
          <w:p w14:paraId="344BA862" w14:textId="77777777" w:rsidR="0048570C" w:rsidRPr="00A51936" w:rsidRDefault="0005178B" w:rsidP="00E30AB2">
            <w:pPr>
              <w:pStyle w:val="cl-cellBodyLeft"/>
              <w:pBdr>
                <w:bottom w:val="thickThinSmallGap" w:sz="24" w:space="1" w:color="auto"/>
              </w:pBdr>
              <w:tabs>
                <w:tab w:val="center" w:pos="4153"/>
                <w:tab w:val="right" w:pos="8306"/>
              </w:tabs>
              <w:snapToGrid w:val="0"/>
              <w:jc w:val="both"/>
              <w:rPr>
                <w:highlight w:val="yellow"/>
                <w:lang w:eastAsia="zh-CN"/>
              </w:rPr>
            </w:pPr>
            <w:r w:rsidRPr="0005178B">
              <w:rPr>
                <w:highlight w:val="yellow"/>
                <w:lang w:eastAsia="zh-CN"/>
              </w:rPr>
              <w:t>PdcchPower_a</w:t>
            </w:r>
          </w:p>
        </w:tc>
        <w:tc>
          <w:tcPr>
            <w:tcW w:w="1887" w:type="dxa"/>
            <w:vAlign w:val="center"/>
          </w:tcPr>
          <w:p w14:paraId="55877B69" w14:textId="77777777" w:rsidR="0048570C" w:rsidRPr="00A51936" w:rsidRDefault="0005178B" w:rsidP="00E30AB2">
            <w:pPr>
              <w:pStyle w:val="cl-cellBodyLeft"/>
              <w:pBdr>
                <w:bottom w:val="thickThinSmallGap" w:sz="24" w:space="1" w:color="auto"/>
              </w:pBdr>
              <w:tabs>
                <w:tab w:val="center" w:pos="4153"/>
                <w:tab w:val="right" w:pos="8306"/>
              </w:tabs>
              <w:snapToGrid w:val="0"/>
              <w:jc w:val="both"/>
              <w:rPr>
                <w:highlight w:val="yellow"/>
                <w:lang w:eastAsia="zh-CN"/>
              </w:rPr>
            </w:pPr>
            <w:r w:rsidRPr="0005178B">
              <w:rPr>
                <w:highlight w:val="yellow"/>
                <w:lang w:eastAsia="zh-CN"/>
              </w:rPr>
              <w:t>S16</w:t>
            </w:r>
          </w:p>
        </w:tc>
        <w:tc>
          <w:tcPr>
            <w:tcW w:w="4253" w:type="dxa"/>
            <w:gridSpan w:val="2"/>
            <w:vAlign w:val="center"/>
          </w:tcPr>
          <w:p w14:paraId="499653BF" w14:textId="77777777" w:rsidR="0048570C" w:rsidRPr="00A51936" w:rsidRDefault="0005178B" w:rsidP="00E30AB2">
            <w:pPr>
              <w:pStyle w:val="cl-cellBodyLeft"/>
              <w:pBdr>
                <w:bottom w:val="thickThinSmallGap" w:sz="24" w:space="1" w:color="auto"/>
              </w:pBdr>
              <w:tabs>
                <w:tab w:val="center" w:pos="4153"/>
                <w:tab w:val="right" w:pos="8306"/>
              </w:tabs>
              <w:snapToGrid w:val="0"/>
              <w:jc w:val="both"/>
              <w:rPr>
                <w:highlight w:val="yellow"/>
                <w:lang w:eastAsia="zh-CN"/>
              </w:rPr>
            </w:pPr>
            <w:r w:rsidRPr="0005178B">
              <w:rPr>
                <w:rFonts w:hint="eastAsia"/>
                <w:highlight w:val="yellow"/>
                <w:lang w:eastAsia="zh-CN"/>
              </w:rPr>
              <w:t>没有</w:t>
            </w:r>
            <w:r w:rsidRPr="0005178B">
              <w:rPr>
                <w:highlight w:val="yellow"/>
                <w:lang w:eastAsia="zh-CN"/>
              </w:rPr>
              <w:t>CRS</w:t>
            </w:r>
            <w:r w:rsidRPr="0005178B">
              <w:rPr>
                <w:rFonts w:hint="eastAsia"/>
                <w:highlight w:val="yellow"/>
                <w:lang w:eastAsia="zh-CN"/>
              </w:rPr>
              <w:t>的</w:t>
            </w:r>
            <w:r w:rsidRPr="0005178B">
              <w:rPr>
                <w:highlight w:val="yellow"/>
                <w:lang w:eastAsia="zh-CN"/>
              </w:rPr>
              <w:t>PDCCH</w:t>
            </w:r>
            <w:r w:rsidRPr="0005178B">
              <w:rPr>
                <w:rFonts w:hint="eastAsia"/>
                <w:highlight w:val="yellow"/>
                <w:lang w:eastAsia="zh-CN"/>
              </w:rPr>
              <w:t>符号功率相对于</w:t>
            </w:r>
            <w:r w:rsidRPr="0005178B">
              <w:rPr>
                <w:highlight w:val="yellow"/>
                <w:lang w:eastAsia="zh-CN"/>
              </w:rPr>
              <w:t>CRS</w:t>
            </w:r>
            <w:r w:rsidRPr="0005178B">
              <w:rPr>
                <w:rFonts w:hint="eastAsia"/>
                <w:highlight w:val="yellow"/>
                <w:lang w:eastAsia="zh-CN"/>
              </w:rPr>
              <w:t>的功率差值，单位：</w:t>
            </w:r>
            <w:r w:rsidRPr="0005178B">
              <w:rPr>
                <w:highlight w:val="yellow"/>
                <w:lang w:eastAsia="zh-CN"/>
              </w:rPr>
              <w:t>DB</w:t>
            </w:r>
          </w:p>
        </w:tc>
      </w:tr>
      <w:tr w:rsidR="0048570C" w:rsidRPr="00015DA9" w14:paraId="6E1C5EDE" w14:textId="77777777" w:rsidTr="00E30AB2">
        <w:trPr>
          <w:trHeight w:val="411"/>
        </w:trPr>
        <w:tc>
          <w:tcPr>
            <w:tcW w:w="1950" w:type="dxa"/>
            <w:vAlign w:val="center"/>
          </w:tcPr>
          <w:p w14:paraId="4DF23F31" w14:textId="77777777" w:rsidR="0048570C" w:rsidRPr="00A51936" w:rsidRDefault="0005178B" w:rsidP="00E30AB2">
            <w:pPr>
              <w:pStyle w:val="cl-cellBodyLeft"/>
              <w:pBdr>
                <w:bottom w:val="thickThinSmallGap" w:sz="24" w:space="1" w:color="auto"/>
              </w:pBdr>
              <w:tabs>
                <w:tab w:val="center" w:pos="4153"/>
                <w:tab w:val="right" w:pos="8306"/>
              </w:tabs>
              <w:snapToGrid w:val="0"/>
              <w:jc w:val="both"/>
              <w:rPr>
                <w:highlight w:val="yellow"/>
                <w:lang w:eastAsia="zh-CN"/>
              </w:rPr>
            </w:pPr>
            <w:r w:rsidRPr="0005178B">
              <w:rPr>
                <w:highlight w:val="yellow"/>
                <w:lang w:eastAsia="zh-CN"/>
              </w:rPr>
              <w:t>PdcchPower_b</w:t>
            </w:r>
          </w:p>
        </w:tc>
        <w:tc>
          <w:tcPr>
            <w:tcW w:w="1887" w:type="dxa"/>
            <w:vAlign w:val="center"/>
          </w:tcPr>
          <w:p w14:paraId="616F2C77" w14:textId="77777777" w:rsidR="0048570C" w:rsidRPr="00A51936" w:rsidRDefault="0005178B" w:rsidP="00E30AB2">
            <w:pPr>
              <w:pStyle w:val="cl-cellBodyLeft"/>
              <w:pBdr>
                <w:bottom w:val="thickThinSmallGap" w:sz="24" w:space="1" w:color="auto"/>
              </w:pBdr>
              <w:tabs>
                <w:tab w:val="center" w:pos="4153"/>
                <w:tab w:val="right" w:pos="8306"/>
              </w:tabs>
              <w:snapToGrid w:val="0"/>
              <w:jc w:val="both"/>
              <w:rPr>
                <w:highlight w:val="yellow"/>
                <w:lang w:eastAsia="zh-CN"/>
              </w:rPr>
            </w:pPr>
            <w:r w:rsidRPr="0005178B">
              <w:rPr>
                <w:highlight w:val="yellow"/>
                <w:lang w:eastAsia="zh-CN"/>
              </w:rPr>
              <w:t>S16</w:t>
            </w:r>
          </w:p>
        </w:tc>
        <w:tc>
          <w:tcPr>
            <w:tcW w:w="4253" w:type="dxa"/>
            <w:gridSpan w:val="2"/>
            <w:vAlign w:val="center"/>
          </w:tcPr>
          <w:p w14:paraId="0109C021" w14:textId="77777777" w:rsidR="0048570C" w:rsidRPr="00A51936" w:rsidRDefault="0005178B" w:rsidP="00E30AB2">
            <w:pPr>
              <w:pStyle w:val="cl-cellBodyLeft"/>
              <w:pBdr>
                <w:bottom w:val="thickThinSmallGap" w:sz="24" w:space="1" w:color="auto"/>
              </w:pBdr>
              <w:tabs>
                <w:tab w:val="center" w:pos="4153"/>
                <w:tab w:val="right" w:pos="8306"/>
              </w:tabs>
              <w:snapToGrid w:val="0"/>
              <w:jc w:val="both"/>
              <w:rPr>
                <w:highlight w:val="yellow"/>
                <w:lang w:eastAsia="zh-CN"/>
              </w:rPr>
            </w:pPr>
            <w:r w:rsidRPr="0005178B">
              <w:rPr>
                <w:rFonts w:hint="eastAsia"/>
                <w:highlight w:val="yellow"/>
                <w:lang w:eastAsia="zh-CN"/>
              </w:rPr>
              <w:t>有</w:t>
            </w:r>
            <w:r w:rsidRPr="0005178B">
              <w:rPr>
                <w:highlight w:val="yellow"/>
                <w:lang w:eastAsia="zh-CN"/>
              </w:rPr>
              <w:t>CRS</w:t>
            </w:r>
            <w:r w:rsidRPr="0005178B">
              <w:rPr>
                <w:rFonts w:hint="eastAsia"/>
                <w:highlight w:val="yellow"/>
                <w:lang w:eastAsia="zh-CN"/>
              </w:rPr>
              <w:t>的</w:t>
            </w:r>
            <w:r w:rsidRPr="0005178B">
              <w:rPr>
                <w:highlight w:val="yellow"/>
                <w:lang w:eastAsia="zh-CN"/>
              </w:rPr>
              <w:t>PDCCH</w:t>
            </w:r>
            <w:r w:rsidRPr="0005178B">
              <w:rPr>
                <w:rFonts w:hint="eastAsia"/>
                <w:highlight w:val="yellow"/>
                <w:lang w:eastAsia="zh-CN"/>
              </w:rPr>
              <w:t>符号功率相对于</w:t>
            </w:r>
            <w:r w:rsidRPr="0005178B">
              <w:rPr>
                <w:highlight w:val="yellow"/>
                <w:lang w:eastAsia="zh-CN"/>
              </w:rPr>
              <w:t>CRS</w:t>
            </w:r>
            <w:r w:rsidRPr="0005178B">
              <w:rPr>
                <w:rFonts w:hint="eastAsia"/>
                <w:highlight w:val="yellow"/>
                <w:lang w:eastAsia="zh-CN"/>
              </w:rPr>
              <w:t>的功率差值，单位：</w:t>
            </w:r>
            <w:r w:rsidRPr="0005178B">
              <w:rPr>
                <w:highlight w:val="yellow"/>
                <w:lang w:eastAsia="zh-CN"/>
              </w:rPr>
              <w:t>DB</w:t>
            </w:r>
          </w:p>
        </w:tc>
      </w:tr>
      <w:tr w:rsidR="00230757" w:rsidRPr="00015DA9" w14:paraId="5F9DB777" w14:textId="77777777" w:rsidTr="00230757">
        <w:trPr>
          <w:trHeight w:val="411"/>
        </w:trPr>
        <w:tc>
          <w:tcPr>
            <w:tcW w:w="8090" w:type="dxa"/>
            <w:gridSpan w:val="4"/>
            <w:vAlign w:val="center"/>
          </w:tcPr>
          <w:p w14:paraId="51706349" w14:textId="77777777" w:rsidR="005B31E1" w:rsidRDefault="00230757">
            <w:pPr>
              <w:rPr>
                <w:highlight w:val="yellow"/>
              </w:rPr>
            </w:pPr>
            <w:r>
              <w:rPr>
                <w:rFonts w:hint="eastAsia"/>
                <w:highlight w:val="yellow"/>
              </w:rPr>
              <w:t>}</w:t>
            </w:r>
            <w:r w:rsidR="00116D90">
              <w:rPr>
                <w:rFonts w:hint="eastAsia"/>
                <w:color w:val="1F497D"/>
              </w:rPr>
              <w:t xml:space="preserve"> Bit2-----Poweroffset </w:t>
            </w:r>
            <w:r w:rsidR="00116D90">
              <w:rPr>
                <w:rFonts w:hint="eastAsia"/>
                <w:color w:val="1F497D"/>
              </w:rPr>
              <w:t>字段有效的时候，此数据结构有效</w:t>
            </w:r>
          </w:p>
        </w:tc>
      </w:tr>
      <w:tr w:rsidR="00230757" w:rsidRPr="00015DA9" w14:paraId="13C7B08B" w14:textId="77777777" w:rsidTr="00230757">
        <w:trPr>
          <w:trHeight w:val="411"/>
        </w:trPr>
        <w:tc>
          <w:tcPr>
            <w:tcW w:w="8090" w:type="dxa"/>
            <w:gridSpan w:val="4"/>
            <w:vAlign w:val="center"/>
          </w:tcPr>
          <w:p w14:paraId="4094492A" w14:textId="77777777" w:rsidR="00230757" w:rsidRPr="00F06238" w:rsidRDefault="00116D90" w:rsidP="00E30AB2">
            <w:pPr>
              <w:pStyle w:val="cl-cellBodyLeft"/>
              <w:pBdr>
                <w:bottom w:val="thickThinSmallGap" w:sz="24" w:space="1" w:color="auto"/>
              </w:pBdr>
              <w:tabs>
                <w:tab w:val="center" w:pos="4153"/>
                <w:tab w:val="right" w:pos="8306"/>
              </w:tabs>
              <w:snapToGrid w:val="0"/>
              <w:jc w:val="both"/>
              <w:rPr>
                <w:highlight w:val="yellow"/>
                <w:lang w:eastAsia="zh-CN"/>
              </w:rPr>
            </w:pPr>
            <w:r>
              <w:rPr>
                <w:rFonts w:hint="eastAsia"/>
                <w:highlight w:val="yellow"/>
                <w:lang w:eastAsia="zh-CN"/>
              </w:rPr>
              <w:t>struct</w:t>
            </w:r>
            <w:r w:rsidR="00230757">
              <w:rPr>
                <w:rFonts w:hint="eastAsia"/>
                <w:highlight w:val="yellow"/>
                <w:lang w:eastAsia="zh-CN"/>
              </w:rPr>
              <w:t>{</w:t>
            </w:r>
          </w:p>
        </w:tc>
      </w:tr>
      <w:tr w:rsidR="00230757" w:rsidRPr="00015DA9" w14:paraId="6236A715" w14:textId="77777777" w:rsidTr="00230757">
        <w:trPr>
          <w:trHeight w:val="411"/>
        </w:trPr>
        <w:tc>
          <w:tcPr>
            <w:tcW w:w="1950" w:type="dxa"/>
          </w:tcPr>
          <w:p w14:paraId="6ECC87A1" w14:textId="77777777" w:rsidR="00230757" w:rsidRPr="006D3A21" w:rsidRDefault="00230757" w:rsidP="00230757">
            <w:pPr>
              <w:autoSpaceDE w:val="0"/>
              <w:autoSpaceDN w:val="0"/>
              <w:adjustRightInd w:val="0"/>
              <w:spacing w:line="240" w:lineRule="auto"/>
              <w:jc w:val="left"/>
              <w:rPr>
                <w:color w:val="000000" w:themeColor="text1"/>
                <w:kern w:val="0"/>
                <w:sz w:val="18"/>
                <w:szCs w:val="18"/>
              </w:rPr>
            </w:pPr>
            <w:r>
              <w:rPr>
                <w:rFonts w:ascii="宋体" w:cs="宋体" w:hint="eastAsia"/>
                <w:color w:val="000000" w:themeColor="text1"/>
                <w:kern w:val="0"/>
                <w:sz w:val="18"/>
                <w:szCs w:val="18"/>
              </w:rPr>
              <w:t>PDCCH</w:t>
            </w:r>
            <w:r w:rsidRPr="006D3A21">
              <w:rPr>
                <w:rFonts w:ascii="宋体" w:cs="宋体" w:hint="eastAsia"/>
                <w:color w:val="000000" w:themeColor="text1"/>
                <w:kern w:val="0"/>
                <w:sz w:val="18"/>
                <w:szCs w:val="18"/>
              </w:rPr>
              <w:t>_</w:t>
            </w:r>
            <w:r w:rsidRPr="006D3A21">
              <w:rPr>
                <w:color w:val="000000" w:themeColor="text1"/>
                <w:kern w:val="0"/>
                <w:sz w:val="18"/>
                <w:szCs w:val="18"/>
              </w:rPr>
              <w:t>RSSI</w:t>
            </w:r>
          </w:p>
          <w:p w14:paraId="377C221A" w14:textId="77777777" w:rsidR="00230757" w:rsidRPr="00F06238" w:rsidRDefault="00230757" w:rsidP="00E30AB2">
            <w:pPr>
              <w:pStyle w:val="cl-cellBodyLeft"/>
              <w:pBdr>
                <w:bottom w:val="thickThinSmallGap" w:sz="24" w:space="1" w:color="auto"/>
              </w:pBdr>
              <w:tabs>
                <w:tab w:val="center" w:pos="4153"/>
                <w:tab w:val="right" w:pos="8306"/>
              </w:tabs>
              <w:snapToGrid w:val="0"/>
              <w:jc w:val="both"/>
              <w:rPr>
                <w:highlight w:val="yellow"/>
                <w:lang w:eastAsia="zh-CN"/>
              </w:rPr>
            </w:pPr>
          </w:p>
        </w:tc>
        <w:tc>
          <w:tcPr>
            <w:tcW w:w="1887" w:type="dxa"/>
          </w:tcPr>
          <w:p w14:paraId="3035079A" w14:textId="77777777" w:rsidR="00230757" w:rsidRPr="00F06238" w:rsidRDefault="00230757" w:rsidP="00E30AB2">
            <w:pPr>
              <w:pStyle w:val="cl-cellBodyLeft"/>
              <w:pBdr>
                <w:bottom w:val="thickThinSmallGap" w:sz="24" w:space="1" w:color="auto"/>
              </w:pBdr>
              <w:tabs>
                <w:tab w:val="center" w:pos="4153"/>
                <w:tab w:val="right" w:pos="8306"/>
              </w:tabs>
              <w:snapToGrid w:val="0"/>
              <w:jc w:val="both"/>
              <w:rPr>
                <w:highlight w:val="yellow"/>
                <w:lang w:eastAsia="zh-CN"/>
              </w:rPr>
            </w:pPr>
            <w:r w:rsidRPr="006D3A21">
              <w:rPr>
                <w:rFonts w:ascii="宋体" w:cs="宋体" w:hint="eastAsia"/>
                <w:color w:val="000000" w:themeColor="text1"/>
                <w:szCs w:val="18"/>
              </w:rPr>
              <w:t>S16</w:t>
            </w:r>
          </w:p>
        </w:tc>
        <w:tc>
          <w:tcPr>
            <w:tcW w:w="4253" w:type="dxa"/>
            <w:gridSpan w:val="2"/>
          </w:tcPr>
          <w:p w14:paraId="7D7175B5" w14:textId="77777777" w:rsidR="00230757" w:rsidRPr="006D3A21" w:rsidRDefault="00230757" w:rsidP="00230757">
            <w:pPr>
              <w:autoSpaceDE w:val="0"/>
              <w:autoSpaceDN w:val="0"/>
              <w:adjustRightInd w:val="0"/>
              <w:spacing w:line="240" w:lineRule="auto"/>
              <w:jc w:val="left"/>
              <w:rPr>
                <w:color w:val="000000" w:themeColor="text1"/>
                <w:kern w:val="0"/>
                <w:sz w:val="18"/>
                <w:szCs w:val="18"/>
              </w:rPr>
            </w:pPr>
            <w:r>
              <w:rPr>
                <w:rFonts w:ascii="宋体" w:cs="宋体" w:hint="eastAsia"/>
                <w:color w:val="000000" w:themeColor="text1"/>
                <w:kern w:val="0"/>
                <w:sz w:val="18"/>
                <w:szCs w:val="18"/>
              </w:rPr>
              <w:t>pdcch</w:t>
            </w:r>
            <w:r w:rsidRPr="006D3A21">
              <w:rPr>
                <w:rFonts w:ascii="宋体" w:cs="宋体" w:hint="eastAsia"/>
                <w:color w:val="000000" w:themeColor="text1"/>
                <w:kern w:val="0"/>
                <w:sz w:val="18"/>
                <w:szCs w:val="18"/>
              </w:rPr>
              <w:t xml:space="preserve"> </w:t>
            </w:r>
            <w:r w:rsidRPr="006D3A21">
              <w:rPr>
                <w:color w:val="000000" w:themeColor="text1"/>
                <w:kern w:val="0"/>
                <w:sz w:val="18"/>
                <w:szCs w:val="18"/>
              </w:rPr>
              <w:t>RSSI</w:t>
            </w:r>
          </w:p>
          <w:p w14:paraId="04BDADFF" w14:textId="77777777" w:rsidR="00230757" w:rsidRPr="006D3A21" w:rsidRDefault="00230757" w:rsidP="00230757">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7BC8D23F" w14:textId="77777777" w:rsidR="00230757" w:rsidRPr="00F06238" w:rsidRDefault="00230757" w:rsidP="00E30AB2">
            <w:pPr>
              <w:pStyle w:val="cl-cellBodyLeft"/>
              <w:pBdr>
                <w:bottom w:val="thickThinSmallGap" w:sz="24" w:space="1" w:color="auto"/>
              </w:pBdr>
              <w:tabs>
                <w:tab w:val="center" w:pos="4153"/>
                <w:tab w:val="right" w:pos="8306"/>
              </w:tabs>
              <w:snapToGrid w:val="0"/>
              <w:jc w:val="both"/>
              <w:rPr>
                <w:highlight w:val="yellow"/>
                <w:lang w:eastAsia="zh-CN"/>
              </w:rPr>
            </w:pPr>
            <w:r w:rsidRPr="006D3A21">
              <w:rPr>
                <w:rFonts w:hint="eastAsia"/>
                <w:color w:val="000000" w:themeColor="text1"/>
                <w:szCs w:val="18"/>
                <w:lang w:eastAsia="zh-CN"/>
              </w:rPr>
              <w:t>对应实际信号范围为：</w:t>
            </w:r>
            <w:r w:rsidRPr="006D3A21">
              <w:rPr>
                <w:color w:val="000000" w:themeColor="text1"/>
                <w:szCs w:val="18"/>
                <w:lang w:eastAsia="zh-CN"/>
              </w:rPr>
              <w:t>-150dBm~0dBm</w:t>
            </w:r>
          </w:p>
        </w:tc>
      </w:tr>
      <w:tr w:rsidR="00230757" w:rsidRPr="00015DA9" w14:paraId="637C9440" w14:textId="77777777" w:rsidTr="00230757">
        <w:trPr>
          <w:trHeight w:val="411"/>
        </w:trPr>
        <w:tc>
          <w:tcPr>
            <w:tcW w:w="1950" w:type="dxa"/>
          </w:tcPr>
          <w:p w14:paraId="65B4B58E" w14:textId="77777777" w:rsidR="00230757" w:rsidRPr="00F06238" w:rsidRDefault="00230757" w:rsidP="00E30AB2">
            <w:pPr>
              <w:pStyle w:val="cl-cellBodyLeft"/>
              <w:pBdr>
                <w:bottom w:val="thickThinSmallGap" w:sz="24" w:space="1" w:color="auto"/>
              </w:pBdr>
              <w:tabs>
                <w:tab w:val="center" w:pos="4153"/>
                <w:tab w:val="right" w:pos="8306"/>
              </w:tabs>
              <w:snapToGrid w:val="0"/>
              <w:jc w:val="both"/>
              <w:rPr>
                <w:highlight w:val="yellow"/>
                <w:lang w:eastAsia="zh-CN"/>
              </w:rPr>
            </w:pPr>
            <w:r>
              <w:rPr>
                <w:rFonts w:hint="eastAsia"/>
                <w:color w:val="000000" w:themeColor="text1"/>
                <w:szCs w:val="18"/>
                <w:lang w:eastAsia="zh-CN"/>
              </w:rPr>
              <w:t>PDCCH</w:t>
            </w:r>
            <w:r w:rsidRPr="006D3A21">
              <w:rPr>
                <w:color w:val="000000" w:themeColor="text1"/>
                <w:szCs w:val="18"/>
              </w:rPr>
              <w:t>_RP</w:t>
            </w:r>
          </w:p>
        </w:tc>
        <w:tc>
          <w:tcPr>
            <w:tcW w:w="1887" w:type="dxa"/>
          </w:tcPr>
          <w:p w14:paraId="60A5FC20" w14:textId="77777777" w:rsidR="00230757" w:rsidRPr="00F06238" w:rsidRDefault="00230757" w:rsidP="00E30AB2">
            <w:pPr>
              <w:pStyle w:val="cl-cellBodyLeft"/>
              <w:pBdr>
                <w:bottom w:val="thickThinSmallGap" w:sz="24" w:space="1" w:color="auto"/>
              </w:pBdr>
              <w:tabs>
                <w:tab w:val="center" w:pos="4153"/>
                <w:tab w:val="right" w:pos="8306"/>
              </w:tabs>
              <w:snapToGrid w:val="0"/>
              <w:jc w:val="both"/>
              <w:rPr>
                <w:highlight w:val="yellow"/>
                <w:lang w:eastAsia="zh-CN"/>
              </w:rPr>
            </w:pPr>
            <w:r w:rsidRPr="006D3A21">
              <w:rPr>
                <w:rFonts w:ascii="宋体" w:cs="宋体" w:hint="eastAsia"/>
                <w:color w:val="000000" w:themeColor="text1"/>
                <w:szCs w:val="18"/>
              </w:rPr>
              <w:t>S16</w:t>
            </w:r>
          </w:p>
        </w:tc>
        <w:tc>
          <w:tcPr>
            <w:tcW w:w="4253" w:type="dxa"/>
            <w:gridSpan w:val="2"/>
          </w:tcPr>
          <w:p w14:paraId="5AC634E9" w14:textId="77777777" w:rsidR="00230757" w:rsidRPr="006D3A21" w:rsidRDefault="00230757" w:rsidP="00230757">
            <w:pPr>
              <w:autoSpaceDE w:val="0"/>
              <w:autoSpaceDN w:val="0"/>
              <w:adjustRightInd w:val="0"/>
              <w:spacing w:line="240" w:lineRule="auto"/>
              <w:jc w:val="left"/>
              <w:rPr>
                <w:color w:val="000000" w:themeColor="text1"/>
                <w:kern w:val="0"/>
                <w:sz w:val="18"/>
                <w:szCs w:val="18"/>
              </w:rPr>
            </w:pPr>
            <w:r>
              <w:rPr>
                <w:rFonts w:ascii="宋体" w:cs="宋体" w:hint="eastAsia"/>
                <w:color w:val="000000" w:themeColor="text1"/>
                <w:kern w:val="0"/>
                <w:sz w:val="18"/>
                <w:szCs w:val="18"/>
              </w:rPr>
              <w:t>pddch</w:t>
            </w:r>
            <w:r w:rsidRPr="006D3A21">
              <w:rPr>
                <w:rFonts w:ascii="宋体" w:cs="宋体" w:hint="eastAsia"/>
                <w:color w:val="000000" w:themeColor="text1"/>
                <w:kern w:val="0"/>
                <w:sz w:val="18"/>
                <w:szCs w:val="18"/>
              </w:rPr>
              <w:t xml:space="preserve"> </w:t>
            </w:r>
            <w:r w:rsidRPr="006D3A21">
              <w:rPr>
                <w:color w:val="000000" w:themeColor="text1"/>
                <w:kern w:val="0"/>
                <w:sz w:val="18"/>
                <w:szCs w:val="18"/>
              </w:rPr>
              <w:t>RP</w:t>
            </w:r>
          </w:p>
          <w:p w14:paraId="00E8ADF5" w14:textId="77777777" w:rsidR="00230757" w:rsidRPr="006D3A21" w:rsidRDefault="00230757" w:rsidP="00230757">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79664546" w14:textId="77777777" w:rsidR="00230757" w:rsidRPr="00F06238" w:rsidRDefault="00230757" w:rsidP="00E30AB2">
            <w:pPr>
              <w:pStyle w:val="cl-cellBodyLeft"/>
              <w:pBdr>
                <w:bottom w:val="thickThinSmallGap" w:sz="24" w:space="1" w:color="auto"/>
              </w:pBdr>
              <w:tabs>
                <w:tab w:val="center" w:pos="4153"/>
                <w:tab w:val="right" w:pos="8306"/>
              </w:tabs>
              <w:snapToGrid w:val="0"/>
              <w:jc w:val="both"/>
              <w:rPr>
                <w:highlight w:val="yellow"/>
                <w:lang w:eastAsia="zh-CN"/>
              </w:rPr>
            </w:pPr>
            <w:r w:rsidRPr="006D3A21">
              <w:rPr>
                <w:rFonts w:hint="eastAsia"/>
                <w:color w:val="000000" w:themeColor="text1"/>
                <w:szCs w:val="18"/>
                <w:lang w:eastAsia="zh-CN"/>
              </w:rPr>
              <w:t>对应实际信号范围为：</w:t>
            </w:r>
            <w:r w:rsidRPr="006D3A21">
              <w:rPr>
                <w:color w:val="000000" w:themeColor="text1"/>
                <w:szCs w:val="18"/>
                <w:lang w:eastAsia="zh-CN"/>
              </w:rPr>
              <w:t>-150dBm~0dBm</w:t>
            </w:r>
          </w:p>
        </w:tc>
      </w:tr>
      <w:tr w:rsidR="00230757" w:rsidRPr="00015DA9" w14:paraId="65A3213D" w14:textId="77777777" w:rsidTr="00230757">
        <w:trPr>
          <w:trHeight w:val="411"/>
        </w:trPr>
        <w:tc>
          <w:tcPr>
            <w:tcW w:w="1950" w:type="dxa"/>
          </w:tcPr>
          <w:p w14:paraId="3D50505D" w14:textId="77777777" w:rsidR="00230757" w:rsidRPr="00F06238" w:rsidRDefault="00230757" w:rsidP="00E30AB2">
            <w:pPr>
              <w:pStyle w:val="cl-cellBodyLeft"/>
              <w:pBdr>
                <w:bottom w:val="thickThinSmallGap" w:sz="24" w:space="1" w:color="auto"/>
              </w:pBdr>
              <w:tabs>
                <w:tab w:val="center" w:pos="4153"/>
                <w:tab w:val="right" w:pos="8306"/>
              </w:tabs>
              <w:snapToGrid w:val="0"/>
              <w:jc w:val="both"/>
              <w:rPr>
                <w:highlight w:val="yellow"/>
                <w:lang w:eastAsia="zh-CN"/>
              </w:rPr>
            </w:pPr>
            <w:r>
              <w:rPr>
                <w:rFonts w:hint="eastAsia"/>
                <w:color w:val="000000" w:themeColor="text1"/>
                <w:szCs w:val="18"/>
                <w:lang w:eastAsia="zh-CN"/>
              </w:rPr>
              <w:t>PDCCH</w:t>
            </w:r>
            <w:r w:rsidRPr="006D3A21">
              <w:rPr>
                <w:color w:val="000000" w:themeColor="text1"/>
                <w:szCs w:val="18"/>
              </w:rPr>
              <w:t>_RQ</w:t>
            </w:r>
          </w:p>
        </w:tc>
        <w:tc>
          <w:tcPr>
            <w:tcW w:w="1887" w:type="dxa"/>
          </w:tcPr>
          <w:p w14:paraId="4D27D5F4" w14:textId="77777777" w:rsidR="00230757" w:rsidRPr="00F06238" w:rsidRDefault="00230757" w:rsidP="00E30AB2">
            <w:pPr>
              <w:pStyle w:val="cl-cellBodyLeft"/>
              <w:pBdr>
                <w:bottom w:val="thickThinSmallGap" w:sz="24" w:space="1" w:color="auto"/>
              </w:pBdr>
              <w:tabs>
                <w:tab w:val="center" w:pos="4153"/>
                <w:tab w:val="right" w:pos="8306"/>
              </w:tabs>
              <w:snapToGrid w:val="0"/>
              <w:jc w:val="both"/>
              <w:rPr>
                <w:highlight w:val="yellow"/>
                <w:lang w:eastAsia="zh-CN"/>
              </w:rPr>
            </w:pPr>
            <w:r w:rsidRPr="006D3A21">
              <w:rPr>
                <w:rFonts w:ascii="宋体" w:cs="宋体" w:hint="eastAsia"/>
                <w:color w:val="000000" w:themeColor="text1"/>
                <w:szCs w:val="18"/>
              </w:rPr>
              <w:t>S16</w:t>
            </w:r>
          </w:p>
        </w:tc>
        <w:tc>
          <w:tcPr>
            <w:tcW w:w="4253" w:type="dxa"/>
            <w:gridSpan w:val="2"/>
          </w:tcPr>
          <w:p w14:paraId="0C47C723" w14:textId="77777777" w:rsidR="00230757" w:rsidRPr="006D3A21" w:rsidRDefault="00230757" w:rsidP="00230757">
            <w:pPr>
              <w:autoSpaceDE w:val="0"/>
              <w:autoSpaceDN w:val="0"/>
              <w:adjustRightInd w:val="0"/>
              <w:spacing w:line="240" w:lineRule="auto"/>
              <w:jc w:val="left"/>
              <w:rPr>
                <w:color w:val="000000" w:themeColor="text1"/>
                <w:kern w:val="0"/>
                <w:sz w:val="18"/>
                <w:szCs w:val="18"/>
              </w:rPr>
            </w:pPr>
            <w:r>
              <w:rPr>
                <w:rFonts w:ascii="宋体" w:cs="宋体" w:hint="eastAsia"/>
                <w:color w:val="000000" w:themeColor="text1"/>
                <w:kern w:val="0"/>
                <w:sz w:val="18"/>
                <w:szCs w:val="18"/>
              </w:rPr>
              <w:t>pdcch</w:t>
            </w:r>
            <w:r w:rsidRPr="006D3A21">
              <w:rPr>
                <w:rFonts w:ascii="宋体" w:cs="宋体" w:hint="eastAsia"/>
                <w:color w:val="000000" w:themeColor="text1"/>
                <w:kern w:val="0"/>
                <w:sz w:val="18"/>
                <w:szCs w:val="18"/>
              </w:rPr>
              <w:t xml:space="preserve"> </w:t>
            </w:r>
            <w:r w:rsidRPr="006D3A21">
              <w:rPr>
                <w:color w:val="000000" w:themeColor="text1"/>
                <w:kern w:val="0"/>
                <w:sz w:val="18"/>
                <w:szCs w:val="18"/>
              </w:rPr>
              <w:t>RQ</w:t>
            </w:r>
          </w:p>
          <w:p w14:paraId="38AF46DB" w14:textId="77777777" w:rsidR="00230757" w:rsidRPr="006D3A21" w:rsidRDefault="00230757" w:rsidP="00230757">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:-800~ 800, </w:t>
            </w:r>
            <w:r w:rsidRPr="006D3A21">
              <w:rPr>
                <w:rFonts w:ascii="宋体" w:cs="宋体" w:hint="eastAsia"/>
                <w:color w:val="000000" w:themeColor="text1"/>
                <w:kern w:val="0"/>
                <w:sz w:val="18"/>
                <w:szCs w:val="18"/>
              </w:rPr>
              <w:t>单位：0.0625</w:t>
            </w:r>
            <w:r w:rsidRPr="006D3A21">
              <w:rPr>
                <w:color w:val="000000" w:themeColor="text1"/>
                <w:kern w:val="0"/>
                <w:sz w:val="18"/>
                <w:szCs w:val="18"/>
              </w:rPr>
              <w:t>dB</w:t>
            </w:r>
          </w:p>
          <w:p w14:paraId="373E21CA" w14:textId="77777777" w:rsidR="00230757" w:rsidRPr="00F06238" w:rsidRDefault="00230757" w:rsidP="00E30AB2">
            <w:pPr>
              <w:pStyle w:val="cl-cellBodyLeft"/>
              <w:pBdr>
                <w:bottom w:val="thickThinSmallGap" w:sz="24" w:space="1" w:color="auto"/>
              </w:pBdr>
              <w:tabs>
                <w:tab w:val="center" w:pos="4153"/>
                <w:tab w:val="right" w:pos="8306"/>
              </w:tabs>
              <w:snapToGrid w:val="0"/>
              <w:jc w:val="both"/>
              <w:rPr>
                <w:highlight w:val="yellow"/>
                <w:lang w:eastAsia="zh-CN"/>
              </w:rPr>
            </w:pPr>
            <w:r w:rsidRPr="006D3A21">
              <w:rPr>
                <w:rFonts w:hint="eastAsia"/>
                <w:color w:val="000000" w:themeColor="text1"/>
                <w:szCs w:val="18"/>
                <w:lang w:eastAsia="zh-CN"/>
              </w:rPr>
              <w:t>对应实际信号范围为：</w:t>
            </w:r>
            <w:r w:rsidRPr="006D3A21">
              <w:rPr>
                <w:color w:val="000000" w:themeColor="text1"/>
                <w:szCs w:val="18"/>
                <w:lang w:eastAsia="zh-CN"/>
              </w:rPr>
              <w:t>-50dB~50dB</w:t>
            </w:r>
          </w:p>
        </w:tc>
      </w:tr>
      <w:tr w:rsidR="00116D90" w:rsidRPr="00015DA9" w14:paraId="7291A5F4" w14:textId="77777777" w:rsidTr="00230757">
        <w:trPr>
          <w:trHeight w:val="411"/>
        </w:trPr>
        <w:tc>
          <w:tcPr>
            <w:tcW w:w="1950" w:type="dxa"/>
          </w:tcPr>
          <w:p w14:paraId="3E3F1FB7" w14:textId="77777777" w:rsidR="00116D90" w:rsidRDefault="00116D90" w:rsidP="00E30AB2">
            <w:pPr>
              <w:pStyle w:val="cl-cellBodyLeft"/>
              <w:pBdr>
                <w:bottom w:val="thickThinSmallGap" w:sz="24" w:space="1" w:color="auto"/>
              </w:pBdr>
              <w:tabs>
                <w:tab w:val="center" w:pos="4153"/>
                <w:tab w:val="right" w:pos="8306"/>
              </w:tabs>
              <w:snapToGrid w:val="0"/>
              <w:jc w:val="both"/>
              <w:rPr>
                <w:color w:val="000000" w:themeColor="text1"/>
                <w:szCs w:val="18"/>
                <w:lang w:eastAsia="zh-CN"/>
              </w:rPr>
            </w:pPr>
            <w:r>
              <w:rPr>
                <w:color w:val="000000" w:themeColor="text1"/>
                <w:szCs w:val="18"/>
                <w:lang w:eastAsia="zh-CN"/>
              </w:rPr>
              <w:t>P</w:t>
            </w:r>
            <w:r>
              <w:rPr>
                <w:rFonts w:hint="eastAsia"/>
                <w:color w:val="000000" w:themeColor="text1"/>
                <w:szCs w:val="18"/>
                <w:lang w:eastAsia="zh-CN"/>
              </w:rPr>
              <w:t>adding</w:t>
            </w:r>
          </w:p>
        </w:tc>
        <w:tc>
          <w:tcPr>
            <w:tcW w:w="1887" w:type="dxa"/>
          </w:tcPr>
          <w:p w14:paraId="16B0814E" w14:textId="77777777" w:rsidR="00116D90" w:rsidRPr="006D3A21" w:rsidRDefault="00116D90" w:rsidP="00E30AB2">
            <w:pPr>
              <w:pStyle w:val="cl-cellBodyLeft"/>
              <w:pBdr>
                <w:bottom w:val="thickThinSmallGap" w:sz="24" w:space="1" w:color="auto"/>
              </w:pBdr>
              <w:tabs>
                <w:tab w:val="center" w:pos="4153"/>
                <w:tab w:val="right" w:pos="8306"/>
              </w:tabs>
              <w:snapToGrid w:val="0"/>
              <w:jc w:val="both"/>
              <w:rPr>
                <w:rFonts w:ascii="宋体" w:cs="宋体"/>
                <w:color w:val="000000" w:themeColor="text1"/>
                <w:szCs w:val="18"/>
                <w:lang w:eastAsia="zh-CN"/>
              </w:rPr>
            </w:pPr>
            <w:r>
              <w:rPr>
                <w:rFonts w:ascii="宋体" w:cs="宋体" w:hint="eastAsia"/>
                <w:color w:val="000000" w:themeColor="text1"/>
                <w:szCs w:val="18"/>
                <w:lang w:eastAsia="zh-CN"/>
              </w:rPr>
              <w:t>U16</w:t>
            </w:r>
          </w:p>
        </w:tc>
        <w:tc>
          <w:tcPr>
            <w:tcW w:w="4253" w:type="dxa"/>
            <w:gridSpan w:val="2"/>
          </w:tcPr>
          <w:p w14:paraId="0C5D4E4D" w14:textId="77777777" w:rsidR="00116D90" w:rsidRDefault="00116D90" w:rsidP="00230757">
            <w:pPr>
              <w:autoSpaceDE w:val="0"/>
              <w:autoSpaceDN w:val="0"/>
              <w:adjustRightInd w:val="0"/>
              <w:spacing w:line="240" w:lineRule="auto"/>
              <w:jc w:val="left"/>
              <w:rPr>
                <w:rFonts w:ascii="宋体" w:cs="宋体"/>
                <w:color w:val="000000" w:themeColor="text1"/>
                <w:kern w:val="0"/>
                <w:sz w:val="18"/>
                <w:szCs w:val="18"/>
              </w:rPr>
            </w:pPr>
            <w:r>
              <w:rPr>
                <w:rFonts w:ascii="宋体" w:cs="宋体" w:hint="eastAsia"/>
                <w:color w:val="000000" w:themeColor="text1"/>
                <w:kern w:val="0"/>
                <w:sz w:val="18"/>
                <w:szCs w:val="18"/>
              </w:rPr>
              <w:t>填充</w:t>
            </w:r>
          </w:p>
        </w:tc>
      </w:tr>
      <w:tr w:rsidR="00230757" w:rsidRPr="00015DA9" w14:paraId="6BBA643C" w14:textId="77777777" w:rsidTr="00230757">
        <w:trPr>
          <w:trHeight w:val="411"/>
        </w:trPr>
        <w:tc>
          <w:tcPr>
            <w:tcW w:w="8090" w:type="dxa"/>
            <w:gridSpan w:val="4"/>
            <w:vAlign w:val="center"/>
          </w:tcPr>
          <w:p w14:paraId="58987481" w14:textId="77777777" w:rsidR="005B31E1" w:rsidRDefault="00230757">
            <w:pPr>
              <w:rPr>
                <w:color w:val="1F497D"/>
              </w:rPr>
            </w:pPr>
            <w:r>
              <w:rPr>
                <w:rFonts w:hint="eastAsia"/>
                <w:highlight w:val="yellow"/>
              </w:rPr>
              <w:t>}</w:t>
            </w:r>
            <w:r w:rsidR="00116D90" w:rsidRPr="00103E36">
              <w:rPr>
                <w:rFonts w:hint="eastAsia"/>
                <w:color w:val="000000" w:themeColor="text1"/>
                <w:highlight w:val="yellow"/>
                <w:lang w:val="en-GB"/>
              </w:rPr>
              <w:t xml:space="preserve"> Bit0-----</w:t>
            </w:r>
            <w:r w:rsidR="00116D90" w:rsidRPr="004F2EAC">
              <w:rPr>
                <w:color w:val="1F497D"/>
              </w:rPr>
              <w:t xml:space="preserve"> RSRP/RSRQ/RSSI</w:t>
            </w:r>
            <w:r w:rsidR="00116D90">
              <w:rPr>
                <w:rFonts w:hint="eastAsia"/>
                <w:color w:val="1F497D"/>
              </w:rPr>
              <w:t>有效的时候此字段有效</w:t>
            </w:r>
          </w:p>
        </w:tc>
      </w:tr>
      <w:tr w:rsidR="00230757" w:rsidRPr="00015DA9" w14:paraId="7ED72A9D" w14:textId="77777777" w:rsidTr="00230757">
        <w:trPr>
          <w:trHeight w:val="411"/>
        </w:trPr>
        <w:tc>
          <w:tcPr>
            <w:tcW w:w="8090" w:type="dxa"/>
            <w:gridSpan w:val="4"/>
            <w:vAlign w:val="center"/>
          </w:tcPr>
          <w:p w14:paraId="68A436CC" w14:textId="77777777" w:rsidR="00230757" w:rsidRPr="00F06238" w:rsidRDefault="00230757" w:rsidP="00E30AB2">
            <w:pPr>
              <w:pStyle w:val="cl-cellBodyLeft"/>
              <w:pBdr>
                <w:bottom w:val="thickThinSmallGap" w:sz="24" w:space="1" w:color="auto"/>
              </w:pBdr>
              <w:tabs>
                <w:tab w:val="center" w:pos="4153"/>
                <w:tab w:val="right" w:pos="8306"/>
              </w:tabs>
              <w:snapToGrid w:val="0"/>
              <w:jc w:val="both"/>
              <w:rPr>
                <w:highlight w:val="yellow"/>
                <w:lang w:eastAsia="zh-CN"/>
              </w:rPr>
            </w:pPr>
            <w:r>
              <w:rPr>
                <w:highlight w:val="yellow"/>
                <w:lang w:eastAsia="zh-CN"/>
              </w:rPr>
              <w:lastRenderedPageBreak/>
              <w:t>S</w:t>
            </w:r>
            <w:r>
              <w:rPr>
                <w:rFonts w:hint="eastAsia"/>
                <w:highlight w:val="yellow"/>
                <w:lang w:eastAsia="zh-CN"/>
              </w:rPr>
              <w:t>truct{</w:t>
            </w:r>
          </w:p>
        </w:tc>
      </w:tr>
      <w:tr w:rsidR="00230757" w:rsidRPr="00015DA9" w14:paraId="593FD3BF" w14:textId="77777777" w:rsidTr="00E30AB2">
        <w:trPr>
          <w:trHeight w:val="411"/>
        </w:trPr>
        <w:tc>
          <w:tcPr>
            <w:tcW w:w="1950" w:type="dxa"/>
            <w:vAlign w:val="center"/>
          </w:tcPr>
          <w:p w14:paraId="1F8AC891" w14:textId="77777777" w:rsidR="00230757" w:rsidRPr="00F06238" w:rsidRDefault="00230757" w:rsidP="00E30AB2">
            <w:pPr>
              <w:pStyle w:val="cl-cellBodyLeft"/>
              <w:pBdr>
                <w:bottom w:val="thickThinSmallGap" w:sz="24" w:space="1" w:color="auto"/>
              </w:pBdr>
              <w:tabs>
                <w:tab w:val="center" w:pos="4153"/>
                <w:tab w:val="right" w:pos="8306"/>
              </w:tabs>
              <w:snapToGrid w:val="0"/>
              <w:jc w:val="both"/>
              <w:rPr>
                <w:highlight w:val="yellow"/>
                <w:lang w:eastAsia="zh-CN"/>
              </w:rPr>
            </w:pPr>
            <w:r>
              <w:rPr>
                <w:rFonts w:hint="eastAsia"/>
                <w:highlight w:val="yellow"/>
                <w:lang w:eastAsia="zh-CN"/>
              </w:rPr>
              <w:t>Pdcch_sinr</w:t>
            </w:r>
          </w:p>
        </w:tc>
        <w:tc>
          <w:tcPr>
            <w:tcW w:w="1887" w:type="dxa"/>
            <w:vAlign w:val="center"/>
          </w:tcPr>
          <w:p w14:paraId="2A3D1C26" w14:textId="77777777" w:rsidR="00230757" w:rsidRPr="00F06238" w:rsidRDefault="00230757" w:rsidP="00E30AB2">
            <w:pPr>
              <w:pStyle w:val="cl-cellBodyLeft"/>
              <w:pBdr>
                <w:bottom w:val="thickThinSmallGap" w:sz="24" w:space="1" w:color="auto"/>
              </w:pBdr>
              <w:tabs>
                <w:tab w:val="center" w:pos="4153"/>
                <w:tab w:val="right" w:pos="8306"/>
              </w:tabs>
              <w:snapToGrid w:val="0"/>
              <w:jc w:val="both"/>
              <w:rPr>
                <w:highlight w:val="yellow"/>
                <w:lang w:eastAsia="zh-CN"/>
              </w:rPr>
            </w:pPr>
            <w:r>
              <w:rPr>
                <w:highlight w:val="yellow"/>
                <w:lang w:eastAsia="zh-CN"/>
              </w:rPr>
              <w:t>S</w:t>
            </w:r>
            <w:r>
              <w:rPr>
                <w:rFonts w:hint="eastAsia"/>
                <w:highlight w:val="yellow"/>
                <w:lang w:eastAsia="zh-CN"/>
              </w:rPr>
              <w:t>16</w:t>
            </w:r>
          </w:p>
        </w:tc>
        <w:tc>
          <w:tcPr>
            <w:tcW w:w="4253" w:type="dxa"/>
            <w:gridSpan w:val="2"/>
            <w:vAlign w:val="center"/>
          </w:tcPr>
          <w:p w14:paraId="056D9D7F" w14:textId="77777777" w:rsidR="00230757" w:rsidRPr="00F06238" w:rsidRDefault="00230757" w:rsidP="00E30AB2">
            <w:pPr>
              <w:pStyle w:val="cl-cellBodyLeft"/>
              <w:pBdr>
                <w:bottom w:val="thickThinSmallGap" w:sz="24" w:space="1" w:color="auto"/>
              </w:pBdr>
              <w:tabs>
                <w:tab w:val="center" w:pos="4153"/>
                <w:tab w:val="right" w:pos="8306"/>
              </w:tabs>
              <w:snapToGrid w:val="0"/>
              <w:jc w:val="both"/>
              <w:rPr>
                <w:highlight w:val="yellow"/>
                <w:lang w:eastAsia="zh-CN"/>
              </w:rPr>
            </w:pPr>
            <w:r>
              <w:rPr>
                <w:rFonts w:hint="eastAsia"/>
                <w:highlight w:val="yellow"/>
                <w:lang w:eastAsia="zh-CN"/>
              </w:rPr>
              <w:t>此</w:t>
            </w:r>
            <w:r>
              <w:rPr>
                <w:rFonts w:hint="eastAsia"/>
                <w:highlight w:val="yellow"/>
                <w:lang w:eastAsia="zh-CN"/>
              </w:rPr>
              <w:t>PDCCH</w:t>
            </w:r>
            <w:r>
              <w:rPr>
                <w:rFonts w:hint="eastAsia"/>
                <w:highlight w:val="yellow"/>
                <w:lang w:eastAsia="zh-CN"/>
              </w:rPr>
              <w:t>的多个</w:t>
            </w:r>
            <w:r>
              <w:rPr>
                <w:rFonts w:hint="eastAsia"/>
                <w:highlight w:val="yellow"/>
                <w:lang w:eastAsia="zh-CN"/>
              </w:rPr>
              <w:t>CCE</w:t>
            </w:r>
            <w:r>
              <w:rPr>
                <w:rFonts w:hint="eastAsia"/>
                <w:highlight w:val="yellow"/>
                <w:lang w:eastAsia="zh-CN"/>
              </w:rPr>
              <w:t>平均</w:t>
            </w:r>
            <w:r>
              <w:rPr>
                <w:rFonts w:hint="eastAsia"/>
                <w:highlight w:val="yellow"/>
                <w:lang w:eastAsia="zh-CN"/>
              </w:rPr>
              <w:t>SINR</w:t>
            </w:r>
          </w:p>
        </w:tc>
      </w:tr>
      <w:tr w:rsidR="00230757" w:rsidRPr="00015DA9" w14:paraId="7A88F9DF" w14:textId="77777777" w:rsidTr="00E30AB2">
        <w:trPr>
          <w:trHeight w:val="411"/>
        </w:trPr>
        <w:tc>
          <w:tcPr>
            <w:tcW w:w="1950" w:type="dxa"/>
            <w:vAlign w:val="center"/>
          </w:tcPr>
          <w:p w14:paraId="00AB3296" w14:textId="77777777" w:rsidR="00230757" w:rsidRPr="00F06238" w:rsidRDefault="00230757" w:rsidP="00E30AB2">
            <w:pPr>
              <w:pStyle w:val="cl-cellBodyLeft"/>
              <w:pBdr>
                <w:bottom w:val="thickThinSmallGap" w:sz="24" w:space="1" w:color="auto"/>
              </w:pBdr>
              <w:tabs>
                <w:tab w:val="center" w:pos="4153"/>
                <w:tab w:val="right" w:pos="8306"/>
              </w:tabs>
              <w:snapToGrid w:val="0"/>
              <w:jc w:val="both"/>
              <w:rPr>
                <w:highlight w:val="yellow"/>
                <w:lang w:eastAsia="zh-CN"/>
              </w:rPr>
            </w:pPr>
            <w:r>
              <w:rPr>
                <w:rFonts w:hint="eastAsia"/>
                <w:highlight w:val="yellow"/>
                <w:lang w:eastAsia="zh-CN"/>
              </w:rPr>
              <w:t>padding</w:t>
            </w:r>
          </w:p>
        </w:tc>
        <w:tc>
          <w:tcPr>
            <w:tcW w:w="1887" w:type="dxa"/>
            <w:vAlign w:val="center"/>
          </w:tcPr>
          <w:p w14:paraId="42C0630F" w14:textId="77777777" w:rsidR="00230757" w:rsidRPr="00F06238" w:rsidRDefault="00230757" w:rsidP="00E30AB2">
            <w:pPr>
              <w:pStyle w:val="cl-cellBodyLeft"/>
              <w:pBdr>
                <w:bottom w:val="thickThinSmallGap" w:sz="24" w:space="1" w:color="auto"/>
              </w:pBdr>
              <w:tabs>
                <w:tab w:val="center" w:pos="4153"/>
                <w:tab w:val="right" w:pos="8306"/>
              </w:tabs>
              <w:snapToGrid w:val="0"/>
              <w:jc w:val="both"/>
              <w:rPr>
                <w:highlight w:val="yellow"/>
                <w:lang w:eastAsia="zh-CN"/>
              </w:rPr>
            </w:pPr>
            <w:r>
              <w:rPr>
                <w:highlight w:val="yellow"/>
                <w:lang w:eastAsia="zh-CN"/>
              </w:rPr>
              <w:t>U</w:t>
            </w:r>
            <w:r>
              <w:rPr>
                <w:rFonts w:hint="eastAsia"/>
                <w:highlight w:val="yellow"/>
                <w:lang w:eastAsia="zh-CN"/>
              </w:rPr>
              <w:t>16</w:t>
            </w:r>
          </w:p>
        </w:tc>
        <w:tc>
          <w:tcPr>
            <w:tcW w:w="4253" w:type="dxa"/>
            <w:gridSpan w:val="2"/>
            <w:vAlign w:val="center"/>
          </w:tcPr>
          <w:p w14:paraId="69A503A0" w14:textId="77777777" w:rsidR="00230757" w:rsidRPr="00F06238" w:rsidRDefault="00230757" w:rsidP="00E30AB2">
            <w:pPr>
              <w:pStyle w:val="cl-cellBodyLeft"/>
              <w:pBdr>
                <w:bottom w:val="thickThinSmallGap" w:sz="24" w:space="1" w:color="auto"/>
              </w:pBdr>
              <w:tabs>
                <w:tab w:val="center" w:pos="4153"/>
                <w:tab w:val="right" w:pos="8306"/>
              </w:tabs>
              <w:snapToGrid w:val="0"/>
              <w:jc w:val="both"/>
              <w:rPr>
                <w:highlight w:val="yellow"/>
                <w:lang w:eastAsia="zh-CN"/>
              </w:rPr>
            </w:pPr>
          </w:p>
        </w:tc>
      </w:tr>
      <w:tr w:rsidR="00230757" w:rsidRPr="00015DA9" w14:paraId="7AD2B41F" w14:textId="77777777" w:rsidTr="00230757">
        <w:trPr>
          <w:trHeight w:val="411"/>
        </w:trPr>
        <w:tc>
          <w:tcPr>
            <w:tcW w:w="8090" w:type="dxa"/>
            <w:gridSpan w:val="4"/>
            <w:vAlign w:val="center"/>
          </w:tcPr>
          <w:p w14:paraId="73E6DDAA" w14:textId="77777777" w:rsidR="00230757" w:rsidRPr="00F06238" w:rsidRDefault="00230757" w:rsidP="00E30AB2">
            <w:pPr>
              <w:pStyle w:val="cl-cellBodyLeft"/>
              <w:pBdr>
                <w:bottom w:val="thickThinSmallGap" w:sz="24" w:space="1" w:color="auto"/>
              </w:pBdr>
              <w:tabs>
                <w:tab w:val="center" w:pos="4153"/>
                <w:tab w:val="right" w:pos="8306"/>
              </w:tabs>
              <w:snapToGrid w:val="0"/>
              <w:jc w:val="both"/>
              <w:rPr>
                <w:highlight w:val="yellow"/>
                <w:lang w:eastAsia="zh-CN"/>
              </w:rPr>
            </w:pPr>
            <w:r>
              <w:rPr>
                <w:rFonts w:hint="eastAsia"/>
                <w:highlight w:val="yellow"/>
                <w:lang w:eastAsia="zh-CN"/>
              </w:rPr>
              <w:t xml:space="preserve">} pdcch </w:t>
            </w:r>
            <w:r w:rsidR="004F22FE">
              <w:rPr>
                <w:rFonts w:hint="eastAsia"/>
                <w:highlight w:val="yellow"/>
                <w:lang w:eastAsia="zh-CN"/>
              </w:rPr>
              <w:t>SINR</w:t>
            </w:r>
            <w:r>
              <w:rPr>
                <w:rFonts w:hint="eastAsia"/>
                <w:highlight w:val="yellow"/>
                <w:lang w:eastAsia="zh-CN"/>
              </w:rPr>
              <w:t>信息上报</w:t>
            </w:r>
          </w:p>
        </w:tc>
      </w:tr>
      <w:tr w:rsidR="00230757" w:rsidRPr="00015DA9" w14:paraId="5856379E" w14:textId="77777777" w:rsidTr="00E30AB2">
        <w:trPr>
          <w:trHeight w:val="411"/>
        </w:trPr>
        <w:tc>
          <w:tcPr>
            <w:tcW w:w="8090" w:type="dxa"/>
            <w:gridSpan w:val="4"/>
            <w:vAlign w:val="center"/>
          </w:tcPr>
          <w:p w14:paraId="005502BA" w14:textId="77777777" w:rsidR="00230757" w:rsidRPr="00015DA9" w:rsidRDefault="00230757" w:rsidP="00E30AB2">
            <w:pPr>
              <w:pStyle w:val="cl-cellBodyLeft"/>
              <w:jc w:val="both"/>
              <w:rPr>
                <w:lang w:eastAsia="zh-CN"/>
              </w:rPr>
            </w:pPr>
            <w:r w:rsidRPr="00015DA9">
              <w:rPr>
                <w:rFonts w:hint="eastAsia"/>
                <w:lang w:eastAsia="zh-CN"/>
              </w:rPr>
              <w:t>}</w:t>
            </w:r>
          </w:p>
        </w:tc>
      </w:tr>
    </w:tbl>
    <w:p w14:paraId="7EA07C04" w14:textId="77777777" w:rsidR="0048570C" w:rsidRPr="00015DA9" w:rsidRDefault="0048570C" w:rsidP="0048570C">
      <w:pPr>
        <w:pStyle w:val="a5"/>
      </w:pPr>
      <w:r w:rsidRPr="00015DA9">
        <w:rPr>
          <w:rFonts w:hint="eastAsia"/>
        </w:rPr>
        <w:t>DCI_INFO_Type</w:t>
      </w:r>
      <w:r w:rsidRPr="00015DA9">
        <w:rPr>
          <w:rFonts w:hint="eastAsia"/>
        </w:rPr>
        <w:t>联合体内容：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117"/>
        <w:gridCol w:w="4253"/>
      </w:tblGrid>
      <w:tr w:rsidR="0048570C" w:rsidRPr="00015DA9" w14:paraId="7544CA90" w14:textId="77777777" w:rsidTr="00E30AB2">
        <w:trPr>
          <w:trHeight w:val="397"/>
        </w:trPr>
        <w:tc>
          <w:tcPr>
            <w:tcW w:w="1843" w:type="dxa"/>
          </w:tcPr>
          <w:p w14:paraId="6DC2A8F3" w14:textId="77777777" w:rsidR="0048570C" w:rsidRPr="00015DA9" w:rsidRDefault="0048570C" w:rsidP="00E30AB2">
            <w:pPr>
              <w:pStyle w:val="ch-cellHeading"/>
            </w:pPr>
            <w:r w:rsidRPr="00015DA9">
              <w:t>Parameter</w:t>
            </w:r>
          </w:p>
        </w:tc>
        <w:tc>
          <w:tcPr>
            <w:tcW w:w="1987" w:type="dxa"/>
          </w:tcPr>
          <w:p w14:paraId="5FD86A16" w14:textId="77777777" w:rsidR="0048570C" w:rsidRPr="00015DA9" w:rsidRDefault="0048570C" w:rsidP="00E30AB2">
            <w:pPr>
              <w:pStyle w:val="ch-cellHeading"/>
            </w:pPr>
            <w:r w:rsidRPr="00015DA9">
              <w:t>Data Type</w:t>
            </w:r>
          </w:p>
        </w:tc>
        <w:tc>
          <w:tcPr>
            <w:tcW w:w="4253" w:type="dxa"/>
          </w:tcPr>
          <w:p w14:paraId="0C6AB8EB" w14:textId="77777777" w:rsidR="0048570C" w:rsidRPr="00015DA9" w:rsidRDefault="0048570C" w:rsidP="00E30AB2">
            <w:pPr>
              <w:pStyle w:val="ch-cellHeading"/>
            </w:pPr>
            <w:r w:rsidRPr="00015DA9">
              <w:t>Description, value</w:t>
            </w:r>
          </w:p>
        </w:tc>
      </w:tr>
      <w:tr w:rsidR="0048570C" w:rsidRPr="00015DA9" w14:paraId="27E75911" w14:textId="77777777" w:rsidTr="00E30AB2">
        <w:trPr>
          <w:trHeight w:val="397"/>
        </w:trPr>
        <w:tc>
          <w:tcPr>
            <w:tcW w:w="8083" w:type="dxa"/>
            <w:gridSpan w:val="3"/>
            <w:vAlign w:val="center"/>
          </w:tcPr>
          <w:p w14:paraId="6B1BE32E" w14:textId="77777777" w:rsidR="0048570C" w:rsidRPr="00015DA9" w:rsidRDefault="0048570C" w:rsidP="00E30AB2">
            <w:pPr>
              <w:pStyle w:val="cl-cellBodyLeft"/>
              <w:jc w:val="both"/>
              <w:rPr>
                <w:lang w:eastAsia="zh-CN"/>
              </w:rPr>
            </w:pPr>
            <w:r w:rsidRPr="00015DA9">
              <w:rPr>
                <w:lang w:eastAsia="zh-CN"/>
              </w:rPr>
              <w:t>U</w:t>
            </w:r>
            <w:r w:rsidRPr="00015DA9">
              <w:rPr>
                <w:rFonts w:hint="eastAsia"/>
                <w:lang w:eastAsia="zh-CN"/>
              </w:rPr>
              <w:t>nion {</w:t>
            </w:r>
          </w:p>
        </w:tc>
      </w:tr>
      <w:tr w:rsidR="0048570C" w:rsidRPr="00015DA9" w14:paraId="33DDD6EB" w14:textId="77777777" w:rsidTr="00E30AB2">
        <w:trPr>
          <w:trHeight w:val="397"/>
        </w:trPr>
        <w:tc>
          <w:tcPr>
            <w:tcW w:w="1843" w:type="dxa"/>
            <w:vAlign w:val="center"/>
          </w:tcPr>
          <w:p w14:paraId="7150B6AB"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dciForamt0</w:t>
            </w:r>
          </w:p>
        </w:tc>
        <w:tc>
          <w:tcPr>
            <w:tcW w:w="1987" w:type="dxa"/>
            <w:vAlign w:val="center"/>
          </w:tcPr>
          <w:p w14:paraId="407CA1A0" w14:textId="77777777" w:rsidR="0048570C" w:rsidRPr="00015DA9" w:rsidRDefault="0048570C" w:rsidP="00E30AB2">
            <w:pPr>
              <w:pStyle w:val="cl-cellBodyLeft"/>
              <w:jc w:val="both"/>
              <w:rPr>
                <w:rFonts w:cs="Helvetica"/>
                <w:color w:val="000000"/>
                <w:sz w:val="20"/>
                <w:szCs w:val="20"/>
              </w:rPr>
            </w:pPr>
            <w:r w:rsidRPr="00015DA9">
              <w:rPr>
                <w:szCs w:val="18"/>
                <w:lang w:eastAsia="zh-CN"/>
              </w:rPr>
              <w:t>D</w:t>
            </w:r>
            <w:r w:rsidRPr="00015DA9">
              <w:rPr>
                <w:rFonts w:hint="eastAsia"/>
                <w:szCs w:val="18"/>
                <w:lang w:eastAsia="zh-CN"/>
              </w:rPr>
              <w:t>CI_</w:t>
            </w:r>
            <w:r w:rsidRPr="00015DA9">
              <w:rPr>
                <w:szCs w:val="18"/>
                <w:lang w:eastAsia="zh-CN"/>
              </w:rPr>
              <w:t>FORMA</w:t>
            </w:r>
            <w:r w:rsidRPr="00015DA9">
              <w:rPr>
                <w:rFonts w:hint="eastAsia"/>
                <w:szCs w:val="18"/>
                <w:lang w:eastAsia="zh-CN"/>
              </w:rPr>
              <w:t>T0_Type</w:t>
            </w:r>
          </w:p>
        </w:tc>
        <w:tc>
          <w:tcPr>
            <w:tcW w:w="4253" w:type="dxa"/>
            <w:vAlign w:val="center"/>
          </w:tcPr>
          <w:p w14:paraId="0851595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 Format 0</w:t>
            </w:r>
            <w:r w:rsidRPr="00015DA9">
              <w:rPr>
                <w:rFonts w:cs="Helvetica" w:hint="eastAsia"/>
                <w:color w:val="000000"/>
                <w:sz w:val="20"/>
                <w:szCs w:val="20"/>
                <w:lang w:eastAsia="zh-CN"/>
              </w:rPr>
              <w:t>类型定义</w:t>
            </w:r>
          </w:p>
        </w:tc>
      </w:tr>
      <w:tr w:rsidR="0048570C" w:rsidRPr="00015DA9" w14:paraId="33B89332" w14:textId="77777777" w:rsidTr="00E30AB2">
        <w:trPr>
          <w:trHeight w:val="397"/>
        </w:trPr>
        <w:tc>
          <w:tcPr>
            <w:tcW w:w="1843" w:type="dxa"/>
            <w:vAlign w:val="center"/>
          </w:tcPr>
          <w:p w14:paraId="608ACD8F"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dciForamt1</w:t>
            </w:r>
          </w:p>
        </w:tc>
        <w:tc>
          <w:tcPr>
            <w:tcW w:w="1987" w:type="dxa"/>
            <w:vAlign w:val="center"/>
          </w:tcPr>
          <w:p w14:paraId="47FCDF22" w14:textId="77777777" w:rsidR="0048570C" w:rsidRPr="00015DA9" w:rsidRDefault="0048570C" w:rsidP="00E30AB2">
            <w:pPr>
              <w:pStyle w:val="cl-cellBodyLeft"/>
              <w:jc w:val="both"/>
              <w:rPr>
                <w:rFonts w:cs="Helvetica"/>
                <w:color w:val="000000"/>
                <w:sz w:val="20"/>
                <w:szCs w:val="20"/>
              </w:rPr>
            </w:pPr>
            <w:r w:rsidRPr="00015DA9">
              <w:rPr>
                <w:szCs w:val="18"/>
                <w:lang w:eastAsia="zh-CN"/>
              </w:rPr>
              <w:t>D</w:t>
            </w:r>
            <w:r w:rsidRPr="00015DA9">
              <w:rPr>
                <w:rFonts w:hint="eastAsia"/>
                <w:szCs w:val="18"/>
                <w:lang w:eastAsia="zh-CN"/>
              </w:rPr>
              <w:t>CI_</w:t>
            </w:r>
            <w:r w:rsidRPr="00015DA9">
              <w:rPr>
                <w:szCs w:val="18"/>
                <w:lang w:eastAsia="zh-CN"/>
              </w:rPr>
              <w:t>FORMA</w:t>
            </w:r>
            <w:r w:rsidRPr="00015DA9">
              <w:rPr>
                <w:rFonts w:hint="eastAsia"/>
                <w:szCs w:val="18"/>
                <w:lang w:eastAsia="zh-CN"/>
              </w:rPr>
              <w:t>T1_Type</w:t>
            </w:r>
          </w:p>
        </w:tc>
        <w:tc>
          <w:tcPr>
            <w:tcW w:w="4253" w:type="dxa"/>
            <w:vAlign w:val="center"/>
          </w:tcPr>
          <w:p w14:paraId="4B0902AD"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 Format 1</w:t>
            </w:r>
            <w:r w:rsidRPr="00015DA9">
              <w:rPr>
                <w:rFonts w:cs="Helvetica" w:hint="eastAsia"/>
                <w:color w:val="000000"/>
                <w:sz w:val="20"/>
                <w:szCs w:val="20"/>
                <w:lang w:eastAsia="zh-CN"/>
              </w:rPr>
              <w:t>类型定义</w:t>
            </w:r>
          </w:p>
        </w:tc>
      </w:tr>
      <w:tr w:rsidR="0048570C" w:rsidRPr="00015DA9" w14:paraId="68EBFA87" w14:textId="77777777" w:rsidTr="00E30AB2">
        <w:trPr>
          <w:trHeight w:val="430"/>
        </w:trPr>
        <w:tc>
          <w:tcPr>
            <w:tcW w:w="1843" w:type="dxa"/>
            <w:vAlign w:val="center"/>
          </w:tcPr>
          <w:p w14:paraId="4AF3B1AA"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dciForamt1a</w:t>
            </w:r>
          </w:p>
        </w:tc>
        <w:tc>
          <w:tcPr>
            <w:tcW w:w="1987" w:type="dxa"/>
            <w:vAlign w:val="center"/>
          </w:tcPr>
          <w:p w14:paraId="01F3B20F" w14:textId="77777777" w:rsidR="0048570C" w:rsidRPr="00015DA9" w:rsidRDefault="0048570C" w:rsidP="00E30AB2">
            <w:pPr>
              <w:pStyle w:val="cl-cellBodyLeft"/>
              <w:jc w:val="both"/>
              <w:rPr>
                <w:rFonts w:cs="Helvetica"/>
                <w:color w:val="000000"/>
                <w:sz w:val="20"/>
                <w:szCs w:val="20"/>
              </w:rPr>
            </w:pPr>
            <w:r w:rsidRPr="00015DA9">
              <w:rPr>
                <w:szCs w:val="18"/>
                <w:lang w:eastAsia="zh-CN"/>
              </w:rPr>
              <w:t>D</w:t>
            </w:r>
            <w:r w:rsidRPr="00015DA9">
              <w:rPr>
                <w:rFonts w:hint="eastAsia"/>
                <w:szCs w:val="18"/>
                <w:lang w:eastAsia="zh-CN"/>
              </w:rPr>
              <w:t>CI_</w:t>
            </w:r>
            <w:r w:rsidRPr="00015DA9">
              <w:rPr>
                <w:szCs w:val="18"/>
                <w:lang w:eastAsia="zh-CN"/>
              </w:rPr>
              <w:t>FORMA</w:t>
            </w:r>
            <w:r w:rsidRPr="00015DA9">
              <w:rPr>
                <w:rFonts w:hint="eastAsia"/>
                <w:szCs w:val="18"/>
                <w:lang w:eastAsia="zh-CN"/>
              </w:rPr>
              <w:t>T1A_Type</w:t>
            </w:r>
          </w:p>
        </w:tc>
        <w:tc>
          <w:tcPr>
            <w:tcW w:w="4253" w:type="dxa"/>
            <w:vAlign w:val="center"/>
          </w:tcPr>
          <w:p w14:paraId="7D02A11E"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 Format 1a</w:t>
            </w:r>
            <w:r w:rsidRPr="00015DA9">
              <w:rPr>
                <w:rFonts w:cs="Helvetica" w:hint="eastAsia"/>
                <w:color w:val="000000"/>
                <w:sz w:val="20"/>
                <w:szCs w:val="20"/>
                <w:lang w:eastAsia="zh-CN"/>
              </w:rPr>
              <w:t>类型定义</w:t>
            </w:r>
          </w:p>
        </w:tc>
      </w:tr>
      <w:tr w:rsidR="0048570C" w:rsidRPr="00015DA9" w14:paraId="284A69A1" w14:textId="77777777" w:rsidTr="00E30AB2">
        <w:trPr>
          <w:trHeight w:val="430"/>
        </w:trPr>
        <w:tc>
          <w:tcPr>
            <w:tcW w:w="1843" w:type="dxa"/>
            <w:vAlign w:val="center"/>
          </w:tcPr>
          <w:p w14:paraId="3FF6FCE9"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dciForamt1b</w:t>
            </w:r>
          </w:p>
        </w:tc>
        <w:tc>
          <w:tcPr>
            <w:tcW w:w="1987" w:type="dxa"/>
            <w:vAlign w:val="center"/>
          </w:tcPr>
          <w:p w14:paraId="015157C1" w14:textId="77777777" w:rsidR="0048570C" w:rsidRPr="00015DA9" w:rsidRDefault="0048570C" w:rsidP="00E30AB2">
            <w:pPr>
              <w:pStyle w:val="cl-cellBodyLeft"/>
              <w:jc w:val="both"/>
              <w:rPr>
                <w:rFonts w:cs="Helvetica"/>
                <w:color w:val="000000"/>
                <w:sz w:val="20"/>
                <w:szCs w:val="20"/>
              </w:rPr>
            </w:pPr>
            <w:r w:rsidRPr="00015DA9">
              <w:rPr>
                <w:szCs w:val="18"/>
                <w:lang w:eastAsia="zh-CN"/>
              </w:rPr>
              <w:t>D</w:t>
            </w:r>
            <w:r w:rsidRPr="00015DA9">
              <w:rPr>
                <w:rFonts w:hint="eastAsia"/>
                <w:szCs w:val="18"/>
                <w:lang w:eastAsia="zh-CN"/>
              </w:rPr>
              <w:t>CI_</w:t>
            </w:r>
            <w:r w:rsidRPr="00015DA9">
              <w:rPr>
                <w:szCs w:val="18"/>
                <w:lang w:eastAsia="zh-CN"/>
              </w:rPr>
              <w:t>FORMA</w:t>
            </w:r>
            <w:r w:rsidRPr="00015DA9">
              <w:rPr>
                <w:rFonts w:hint="eastAsia"/>
                <w:szCs w:val="18"/>
                <w:lang w:eastAsia="zh-CN"/>
              </w:rPr>
              <w:t>T1B_Type</w:t>
            </w:r>
          </w:p>
        </w:tc>
        <w:tc>
          <w:tcPr>
            <w:tcW w:w="4253" w:type="dxa"/>
            <w:vAlign w:val="center"/>
          </w:tcPr>
          <w:p w14:paraId="28A04A2D"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 Format 1b</w:t>
            </w:r>
            <w:r w:rsidRPr="00015DA9">
              <w:rPr>
                <w:rFonts w:cs="Helvetica" w:hint="eastAsia"/>
                <w:color w:val="000000"/>
                <w:sz w:val="20"/>
                <w:szCs w:val="20"/>
                <w:lang w:eastAsia="zh-CN"/>
              </w:rPr>
              <w:t>类型定义</w:t>
            </w:r>
          </w:p>
        </w:tc>
      </w:tr>
      <w:tr w:rsidR="0048570C" w:rsidRPr="00015DA9" w14:paraId="5BB21A86" w14:textId="77777777" w:rsidTr="00E30AB2">
        <w:trPr>
          <w:trHeight w:val="376"/>
        </w:trPr>
        <w:tc>
          <w:tcPr>
            <w:tcW w:w="1843" w:type="dxa"/>
            <w:vAlign w:val="center"/>
          </w:tcPr>
          <w:p w14:paraId="49C31D3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dciForamt1c</w:t>
            </w:r>
          </w:p>
        </w:tc>
        <w:tc>
          <w:tcPr>
            <w:tcW w:w="1987" w:type="dxa"/>
            <w:vAlign w:val="center"/>
          </w:tcPr>
          <w:p w14:paraId="5D43BEDF" w14:textId="77777777" w:rsidR="0048570C" w:rsidRPr="00015DA9" w:rsidRDefault="0048570C" w:rsidP="00E30AB2">
            <w:pPr>
              <w:pStyle w:val="cl-cellBodyLeft"/>
              <w:jc w:val="both"/>
              <w:rPr>
                <w:rFonts w:cs="Helvetica"/>
                <w:color w:val="000000"/>
                <w:sz w:val="20"/>
                <w:szCs w:val="20"/>
              </w:rPr>
            </w:pPr>
            <w:r w:rsidRPr="00015DA9">
              <w:rPr>
                <w:szCs w:val="18"/>
                <w:lang w:eastAsia="zh-CN"/>
              </w:rPr>
              <w:t>D</w:t>
            </w:r>
            <w:r w:rsidRPr="00015DA9">
              <w:rPr>
                <w:rFonts w:hint="eastAsia"/>
                <w:szCs w:val="18"/>
                <w:lang w:eastAsia="zh-CN"/>
              </w:rPr>
              <w:t>CI_</w:t>
            </w:r>
            <w:r w:rsidRPr="00015DA9">
              <w:rPr>
                <w:szCs w:val="18"/>
                <w:lang w:eastAsia="zh-CN"/>
              </w:rPr>
              <w:t>FORMA</w:t>
            </w:r>
            <w:r w:rsidRPr="00015DA9">
              <w:rPr>
                <w:rFonts w:hint="eastAsia"/>
                <w:szCs w:val="18"/>
                <w:lang w:eastAsia="zh-CN"/>
              </w:rPr>
              <w:t>T1C_Type</w:t>
            </w:r>
          </w:p>
        </w:tc>
        <w:tc>
          <w:tcPr>
            <w:tcW w:w="4253" w:type="dxa"/>
            <w:vAlign w:val="center"/>
          </w:tcPr>
          <w:p w14:paraId="0AFE5FE9"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 Format 1c</w:t>
            </w:r>
            <w:r w:rsidRPr="00015DA9">
              <w:rPr>
                <w:rFonts w:cs="Helvetica" w:hint="eastAsia"/>
                <w:color w:val="000000"/>
                <w:sz w:val="20"/>
                <w:szCs w:val="20"/>
                <w:lang w:eastAsia="zh-CN"/>
              </w:rPr>
              <w:t>类型定义</w:t>
            </w:r>
          </w:p>
        </w:tc>
      </w:tr>
      <w:tr w:rsidR="0048570C" w:rsidRPr="00015DA9" w14:paraId="7C2AC988" w14:textId="77777777" w:rsidTr="00E30AB2">
        <w:trPr>
          <w:trHeight w:val="376"/>
        </w:trPr>
        <w:tc>
          <w:tcPr>
            <w:tcW w:w="1843" w:type="dxa"/>
            <w:vAlign w:val="center"/>
          </w:tcPr>
          <w:p w14:paraId="5AB07F50"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dciForamt1d</w:t>
            </w:r>
          </w:p>
        </w:tc>
        <w:tc>
          <w:tcPr>
            <w:tcW w:w="1987" w:type="dxa"/>
            <w:vAlign w:val="center"/>
          </w:tcPr>
          <w:p w14:paraId="40110AD6" w14:textId="77777777" w:rsidR="0048570C" w:rsidRPr="00015DA9" w:rsidRDefault="0048570C" w:rsidP="00E30AB2">
            <w:pPr>
              <w:pStyle w:val="cl-cellBodyLeft"/>
              <w:jc w:val="both"/>
              <w:rPr>
                <w:rFonts w:cs="Helvetica"/>
                <w:color w:val="000000"/>
                <w:sz w:val="20"/>
                <w:szCs w:val="20"/>
              </w:rPr>
            </w:pPr>
            <w:r w:rsidRPr="00015DA9">
              <w:rPr>
                <w:szCs w:val="18"/>
                <w:lang w:eastAsia="zh-CN"/>
              </w:rPr>
              <w:t>D</w:t>
            </w:r>
            <w:r w:rsidRPr="00015DA9">
              <w:rPr>
                <w:rFonts w:hint="eastAsia"/>
                <w:szCs w:val="18"/>
                <w:lang w:eastAsia="zh-CN"/>
              </w:rPr>
              <w:t>CI_</w:t>
            </w:r>
            <w:r w:rsidRPr="00015DA9">
              <w:rPr>
                <w:szCs w:val="18"/>
                <w:lang w:eastAsia="zh-CN"/>
              </w:rPr>
              <w:t>FORMA</w:t>
            </w:r>
            <w:r w:rsidRPr="00015DA9">
              <w:rPr>
                <w:rFonts w:hint="eastAsia"/>
                <w:szCs w:val="18"/>
                <w:lang w:eastAsia="zh-CN"/>
              </w:rPr>
              <w:t>T1D_Type</w:t>
            </w:r>
          </w:p>
        </w:tc>
        <w:tc>
          <w:tcPr>
            <w:tcW w:w="4253" w:type="dxa"/>
            <w:vAlign w:val="center"/>
          </w:tcPr>
          <w:p w14:paraId="68D9875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 Format 1d</w:t>
            </w:r>
            <w:r w:rsidRPr="00015DA9">
              <w:rPr>
                <w:rFonts w:cs="Helvetica" w:hint="eastAsia"/>
                <w:color w:val="000000"/>
                <w:sz w:val="20"/>
                <w:szCs w:val="20"/>
                <w:lang w:eastAsia="zh-CN"/>
              </w:rPr>
              <w:t>类型定义</w:t>
            </w:r>
          </w:p>
        </w:tc>
      </w:tr>
      <w:tr w:rsidR="0048570C" w:rsidRPr="00015DA9" w14:paraId="266896A5" w14:textId="77777777" w:rsidTr="00E30AB2">
        <w:trPr>
          <w:trHeight w:val="376"/>
        </w:trPr>
        <w:tc>
          <w:tcPr>
            <w:tcW w:w="1843" w:type="dxa"/>
            <w:vAlign w:val="center"/>
          </w:tcPr>
          <w:p w14:paraId="108262F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dciForamt2</w:t>
            </w:r>
          </w:p>
        </w:tc>
        <w:tc>
          <w:tcPr>
            <w:tcW w:w="1987" w:type="dxa"/>
            <w:vAlign w:val="center"/>
          </w:tcPr>
          <w:p w14:paraId="751A66D4" w14:textId="77777777" w:rsidR="0048570C" w:rsidRPr="00015DA9" w:rsidRDefault="0048570C" w:rsidP="00E30AB2">
            <w:pPr>
              <w:pStyle w:val="cl-cellBodyLeft"/>
              <w:jc w:val="both"/>
              <w:rPr>
                <w:rFonts w:cs="Helvetica"/>
                <w:color w:val="000000"/>
                <w:sz w:val="20"/>
                <w:szCs w:val="20"/>
              </w:rPr>
            </w:pPr>
            <w:r w:rsidRPr="00015DA9">
              <w:rPr>
                <w:szCs w:val="18"/>
                <w:lang w:eastAsia="zh-CN"/>
              </w:rPr>
              <w:t>D</w:t>
            </w:r>
            <w:r w:rsidRPr="00015DA9">
              <w:rPr>
                <w:rFonts w:hint="eastAsia"/>
                <w:szCs w:val="18"/>
                <w:lang w:eastAsia="zh-CN"/>
              </w:rPr>
              <w:t>CI_</w:t>
            </w:r>
            <w:r w:rsidRPr="00015DA9">
              <w:rPr>
                <w:szCs w:val="18"/>
                <w:lang w:eastAsia="zh-CN"/>
              </w:rPr>
              <w:t>FORMA</w:t>
            </w:r>
            <w:r w:rsidRPr="00015DA9">
              <w:rPr>
                <w:rFonts w:hint="eastAsia"/>
                <w:szCs w:val="18"/>
                <w:lang w:eastAsia="zh-CN"/>
              </w:rPr>
              <w:t>T2_Type</w:t>
            </w:r>
          </w:p>
        </w:tc>
        <w:tc>
          <w:tcPr>
            <w:tcW w:w="4253" w:type="dxa"/>
            <w:vAlign w:val="center"/>
          </w:tcPr>
          <w:p w14:paraId="10E7C476"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 Format 2</w:t>
            </w:r>
            <w:r w:rsidRPr="00015DA9">
              <w:rPr>
                <w:rFonts w:cs="Helvetica" w:hint="eastAsia"/>
                <w:color w:val="000000"/>
                <w:sz w:val="20"/>
                <w:szCs w:val="20"/>
                <w:lang w:eastAsia="zh-CN"/>
              </w:rPr>
              <w:t>类型定义</w:t>
            </w:r>
          </w:p>
        </w:tc>
      </w:tr>
      <w:tr w:rsidR="0048570C" w:rsidRPr="00015DA9" w14:paraId="61B7D204" w14:textId="77777777" w:rsidTr="00E30AB2">
        <w:trPr>
          <w:trHeight w:val="376"/>
        </w:trPr>
        <w:tc>
          <w:tcPr>
            <w:tcW w:w="1843" w:type="dxa"/>
            <w:vAlign w:val="center"/>
          </w:tcPr>
          <w:p w14:paraId="1567FF20"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dciForamt2a</w:t>
            </w:r>
          </w:p>
        </w:tc>
        <w:tc>
          <w:tcPr>
            <w:tcW w:w="1987" w:type="dxa"/>
            <w:vAlign w:val="center"/>
          </w:tcPr>
          <w:p w14:paraId="51B33788" w14:textId="77777777" w:rsidR="0048570C" w:rsidRPr="00015DA9" w:rsidRDefault="0048570C" w:rsidP="00E30AB2">
            <w:pPr>
              <w:pStyle w:val="cl-cellBodyLeft"/>
              <w:jc w:val="both"/>
              <w:rPr>
                <w:rFonts w:cs="Helvetica"/>
                <w:color w:val="000000"/>
                <w:sz w:val="20"/>
                <w:szCs w:val="20"/>
              </w:rPr>
            </w:pPr>
            <w:r w:rsidRPr="00015DA9">
              <w:rPr>
                <w:szCs w:val="18"/>
                <w:lang w:eastAsia="zh-CN"/>
              </w:rPr>
              <w:t>D</w:t>
            </w:r>
            <w:r w:rsidRPr="00015DA9">
              <w:rPr>
                <w:rFonts w:hint="eastAsia"/>
                <w:szCs w:val="18"/>
                <w:lang w:eastAsia="zh-CN"/>
              </w:rPr>
              <w:t>CI_</w:t>
            </w:r>
            <w:r w:rsidRPr="00015DA9">
              <w:rPr>
                <w:szCs w:val="18"/>
                <w:lang w:eastAsia="zh-CN"/>
              </w:rPr>
              <w:t>FORMA</w:t>
            </w:r>
            <w:r w:rsidRPr="00015DA9">
              <w:rPr>
                <w:rFonts w:hint="eastAsia"/>
                <w:szCs w:val="18"/>
                <w:lang w:eastAsia="zh-CN"/>
              </w:rPr>
              <w:t>T2A_Type</w:t>
            </w:r>
          </w:p>
        </w:tc>
        <w:tc>
          <w:tcPr>
            <w:tcW w:w="4253" w:type="dxa"/>
            <w:vAlign w:val="center"/>
          </w:tcPr>
          <w:p w14:paraId="63662C2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 Format 2a</w:t>
            </w:r>
            <w:r w:rsidRPr="00015DA9">
              <w:rPr>
                <w:rFonts w:cs="Helvetica" w:hint="eastAsia"/>
                <w:color w:val="000000"/>
                <w:sz w:val="20"/>
                <w:szCs w:val="20"/>
                <w:lang w:eastAsia="zh-CN"/>
              </w:rPr>
              <w:t>类型定义</w:t>
            </w:r>
          </w:p>
        </w:tc>
      </w:tr>
      <w:tr w:rsidR="0048570C" w:rsidRPr="00015DA9" w14:paraId="22B728F6" w14:textId="77777777" w:rsidTr="00E30AB2">
        <w:trPr>
          <w:trHeight w:val="376"/>
        </w:trPr>
        <w:tc>
          <w:tcPr>
            <w:tcW w:w="1843" w:type="dxa"/>
            <w:vAlign w:val="center"/>
          </w:tcPr>
          <w:p w14:paraId="6400D019"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dciForamt3</w:t>
            </w:r>
          </w:p>
        </w:tc>
        <w:tc>
          <w:tcPr>
            <w:tcW w:w="1987" w:type="dxa"/>
            <w:vAlign w:val="center"/>
          </w:tcPr>
          <w:p w14:paraId="0E3C3776" w14:textId="77777777" w:rsidR="0048570C" w:rsidRPr="00015DA9" w:rsidRDefault="0048570C" w:rsidP="00E30AB2">
            <w:pPr>
              <w:pStyle w:val="cl-cellBodyLeft"/>
              <w:jc w:val="both"/>
              <w:rPr>
                <w:rFonts w:cs="Helvetica"/>
                <w:color w:val="000000"/>
                <w:sz w:val="20"/>
                <w:szCs w:val="20"/>
              </w:rPr>
            </w:pPr>
            <w:r w:rsidRPr="00015DA9">
              <w:rPr>
                <w:szCs w:val="18"/>
                <w:lang w:eastAsia="zh-CN"/>
              </w:rPr>
              <w:t>D</w:t>
            </w:r>
            <w:r w:rsidRPr="00015DA9">
              <w:rPr>
                <w:rFonts w:hint="eastAsia"/>
                <w:szCs w:val="18"/>
                <w:lang w:eastAsia="zh-CN"/>
              </w:rPr>
              <w:t>CI_</w:t>
            </w:r>
            <w:r w:rsidRPr="00015DA9">
              <w:rPr>
                <w:szCs w:val="18"/>
                <w:lang w:eastAsia="zh-CN"/>
              </w:rPr>
              <w:t>FORMA</w:t>
            </w:r>
            <w:r w:rsidRPr="00015DA9">
              <w:rPr>
                <w:rFonts w:hint="eastAsia"/>
                <w:szCs w:val="18"/>
                <w:lang w:eastAsia="zh-CN"/>
              </w:rPr>
              <w:t>T3_Type</w:t>
            </w:r>
          </w:p>
        </w:tc>
        <w:tc>
          <w:tcPr>
            <w:tcW w:w="4253" w:type="dxa"/>
            <w:vAlign w:val="center"/>
          </w:tcPr>
          <w:p w14:paraId="37285E5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 Format 3</w:t>
            </w:r>
            <w:r w:rsidRPr="00015DA9">
              <w:rPr>
                <w:rFonts w:cs="Helvetica" w:hint="eastAsia"/>
                <w:color w:val="000000"/>
                <w:sz w:val="20"/>
                <w:szCs w:val="20"/>
                <w:lang w:eastAsia="zh-CN"/>
              </w:rPr>
              <w:t>类型定义</w:t>
            </w:r>
          </w:p>
        </w:tc>
      </w:tr>
      <w:tr w:rsidR="0048570C" w:rsidRPr="00015DA9" w14:paraId="09486543" w14:textId="77777777" w:rsidTr="00E30AB2">
        <w:trPr>
          <w:trHeight w:val="376"/>
        </w:trPr>
        <w:tc>
          <w:tcPr>
            <w:tcW w:w="1843" w:type="dxa"/>
            <w:vAlign w:val="center"/>
          </w:tcPr>
          <w:p w14:paraId="67AB2F8B"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dciForamt3a</w:t>
            </w:r>
          </w:p>
        </w:tc>
        <w:tc>
          <w:tcPr>
            <w:tcW w:w="1987" w:type="dxa"/>
            <w:vAlign w:val="center"/>
          </w:tcPr>
          <w:p w14:paraId="2D4BE0F5" w14:textId="77777777" w:rsidR="0048570C" w:rsidRPr="00015DA9" w:rsidRDefault="0048570C" w:rsidP="00E30AB2">
            <w:pPr>
              <w:pStyle w:val="cl-cellBodyLeft"/>
              <w:jc w:val="both"/>
              <w:rPr>
                <w:rFonts w:cs="Helvetica"/>
                <w:color w:val="000000"/>
                <w:sz w:val="20"/>
                <w:szCs w:val="20"/>
              </w:rPr>
            </w:pPr>
            <w:r w:rsidRPr="00015DA9">
              <w:rPr>
                <w:szCs w:val="18"/>
                <w:lang w:eastAsia="zh-CN"/>
              </w:rPr>
              <w:t>D</w:t>
            </w:r>
            <w:r w:rsidRPr="00015DA9">
              <w:rPr>
                <w:rFonts w:hint="eastAsia"/>
                <w:szCs w:val="18"/>
                <w:lang w:eastAsia="zh-CN"/>
              </w:rPr>
              <w:t>CI_</w:t>
            </w:r>
            <w:r w:rsidRPr="00015DA9">
              <w:rPr>
                <w:szCs w:val="18"/>
                <w:lang w:eastAsia="zh-CN"/>
              </w:rPr>
              <w:t>FORMA</w:t>
            </w:r>
            <w:r w:rsidRPr="00015DA9">
              <w:rPr>
                <w:rFonts w:hint="eastAsia"/>
                <w:szCs w:val="18"/>
                <w:lang w:eastAsia="zh-CN"/>
              </w:rPr>
              <w:t>T3A_Type</w:t>
            </w:r>
          </w:p>
        </w:tc>
        <w:tc>
          <w:tcPr>
            <w:tcW w:w="4253" w:type="dxa"/>
            <w:vAlign w:val="center"/>
          </w:tcPr>
          <w:p w14:paraId="5301DB56"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DCI Format 3a</w:t>
            </w:r>
            <w:r w:rsidRPr="00015DA9">
              <w:rPr>
                <w:rFonts w:cs="Helvetica" w:hint="eastAsia"/>
                <w:color w:val="000000"/>
                <w:sz w:val="20"/>
                <w:szCs w:val="20"/>
                <w:lang w:eastAsia="zh-CN"/>
              </w:rPr>
              <w:t>类型定义</w:t>
            </w:r>
          </w:p>
        </w:tc>
      </w:tr>
      <w:tr w:rsidR="0048570C" w:rsidRPr="00015DA9" w14:paraId="68D9C59F" w14:textId="77777777" w:rsidTr="00E30AB2">
        <w:trPr>
          <w:trHeight w:val="376"/>
        </w:trPr>
        <w:tc>
          <w:tcPr>
            <w:tcW w:w="8083" w:type="dxa"/>
            <w:gridSpan w:val="3"/>
            <w:vAlign w:val="center"/>
          </w:tcPr>
          <w:p w14:paraId="396167D9"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w:t>
            </w:r>
          </w:p>
        </w:tc>
      </w:tr>
    </w:tbl>
    <w:p w14:paraId="057F6425" w14:textId="77777777" w:rsidR="0048570C" w:rsidRPr="00015DA9" w:rsidRDefault="0048570C" w:rsidP="0048570C">
      <w:pPr>
        <w:pStyle w:val="a5"/>
        <w:ind w:firstLine="0"/>
        <w:rPr>
          <w:szCs w:val="18"/>
        </w:rPr>
      </w:pPr>
      <w:r w:rsidRPr="00015DA9">
        <w:rPr>
          <w:szCs w:val="18"/>
        </w:rPr>
        <w:t>D</w:t>
      </w:r>
      <w:r w:rsidRPr="00015DA9">
        <w:rPr>
          <w:rFonts w:hint="eastAsia"/>
          <w:szCs w:val="18"/>
        </w:rPr>
        <w:t>CI_</w:t>
      </w:r>
      <w:r w:rsidRPr="00015DA9">
        <w:rPr>
          <w:szCs w:val="18"/>
        </w:rPr>
        <w:t>FORMA</w:t>
      </w:r>
      <w:r w:rsidRPr="00015DA9">
        <w:rPr>
          <w:rFonts w:hint="eastAsia"/>
          <w:szCs w:val="18"/>
        </w:rPr>
        <w:t>T0_Type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418"/>
        <w:gridCol w:w="4536"/>
      </w:tblGrid>
      <w:tr w:rsidR="0048570C" w:rsidRPr="00015DA9" w14:paraId="586BF34B" w14:textId="77777777" w:rsidTr="00E30AB2">
        <w:trPr>
          <w:trHeight w:val="397"/>
        </w:trPr>
        <w:tc>
          <w:tcPr>
            <w:tcW w:w="1843" w:type="dxa"/>
          </w:tcPr>
          <w:p w14:paraId="03318AD4" w14:textId="77777777" w:rsidR="0048570C" w:rsidRPr="00015DA9" w:rsidRDefault="0048570C" w:rsidP="00E30AB2">
            <w:pPr>
              <w:pStyle w:val="ch-cellHeading"/>
            </w:pPr>
            <w:r w:rsidRPr="00015DA9">
              <w:t>Parameter</w:t>
            </w:r>
          </w:p>
        </w:tc>
        <w:tc>
          <w:tcPr>
            <w:tcW w:w="1418" w:type="dxa"/>
          </w:tcPr>
          <w:p w14:paraId="1EA7A103" w14:textId="77777777" w:rsidR="0048570C" w:rsidRPr="00015DA9" w:rsidRDefault="0048570C" w:rsidP="00E30AB2">
            <w:pPr>
              <w:pStyle w:val="ch-cellHeading"/>
            </w:pPr>
            <w:r w:rsidRPr="00015DA9">
              <w:t>Data Type</w:t>
            </w:r>
          </w:p>
        </w:tc>
        <w:tc>
          <w:tcPr>
            <w:tcW w:w="4536" w:type="dxa"/>
          </w:tcPr>
          <w:p w14:paraId="1FD8BA33" w14:textId="77777777" w:rsidR="0048570C" w:rsidRPr="00015DA9" w:rsidRDefault="0048570C" w:rsidP="00E30AB2">
            <w:pPr>
              <w:pStyle w:val="ch-cellHeading"/>
            </w:pPr>
            <w:r w:rsidRPr="00015DA9">
              <w:t>Description, value</w:t>
            </w:r>
          </w:p>
        </w:tc>
      </w:tr>
      <w:tr w:rsidR="0048570C" w:rsidRPr="00015DA9" w14:paraId="4A1D1245" w14:textId="77777777" w:rsidTr="00E30AB2">
        <w:trPr>
          <w:trHeight w:val="397"/>
        </w:trPr>
        <w:tc>
          <w:tcPr>
            <w:tcW w:w="1843" w:type="dxa"/>
            <w:vAlign w:val="center"/>
          </w:tcPr>
          <w:p w14:paraId="40616A00" w14:textId="77777777" w:rsidR="0048570C" w:rsidRPr="00015DA9" w:rsidRDefault="0048570C" w:rsidP="00E30AB2">
            <w:pPr>
              <w:pStyle w:val="cl-cellBodyLeft"/>
              <w:jc w:val="both"/>
              <w:rPr>
                <w:rFonts w:cs="Helvetica"/>
                <w:color w:val="000000"/>
                <w:sz w:val="20"/>
                <w:szCs w:val="20"/>
                <w:lang w:eastAsia="zh-CN"/>
              </w:rPr>
            </w:pPr>
            <w:r w:rsidRPr="00015DA9">
              <w:rPr>
                <w:rFonts w:cs="Helvetica"/>
                <w:color w:val="000000"/>
                <w:sz w:val="20"/>
                <w:szCs w:val="20"/>
                <w:lang w:eastAsia="zh-CN"/>
              </w:rPr>
              <w:t>hopping</w:t>
            </w:r>
            <w:r w:rsidRPr="00015DA9">
              <w:rPr>
                <w:rFonts w:cs="Helvetica" w:hint="eastAsia"/>
                <w:color w:val="000000"/>
                <w:sz w:val="20"/>
                <w:szCs w:val="20"/>
                <w:lang w:eastAsia="zh-CN"/>
              </w:rPr>
              <w:t>Flag</w:t>
            </w:r>
          </w:p>
        </w:tc>
        <w:tc>
          <w:tcPr>
            <w:tcW w:w="1418" w:type="dxa"/>
            <w:vAlign w:val="center"/>
          </w:tcPr>
          <w:p w14:paraId="742C4F19"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62E36EC3" w14:textId="77777777" w:rsidR="0048570C" w:rsidRPr="00015DA9" w:rsidRDefault="0048570C" w:rsidP="00E30AB2">
            <w:pPr>
              <w:pStyle w:val="cl-cellBodyLeft"/>
              <w:jc w:val="both"/>
              <w:rPr>
                <w:rFonts w:cs="Helvetica"/>
                <w:color w:val="000000"/>
                <w:sz w:val="20"/>
                <w:szCs w:val="20"/>
                <w:lang w:eastAsia="zh-CN"/>
              </w:rPr>
            </w:pPr>
            <w:r w:rsidRPr="00015DA9">
              <w:rPr>
                <w:rFonts w:cs="Helvetica"/>
                <w:color w:val="000000"/>
                <w:sz w:val="20"/>
                <w:szCs w:val="20"/>
                <w:lang w:eastAsia="zh-CN"/>
              </w:rPr>
              <w:t>Frequency hopping flag</w:t>
            </w:r>
          </w:p>
        </w:tc>
      </w:tr>
      <w:tr w:rsidR="0048570C" w:rsidRPr="00015DA9" w14:paraId="5DB215FC" w14:textId="77777777" w:rsidTr="00E30AB2">
        <w:trPr>
          <w:trHeight w:val="397"/>
        </w:trPr>
        <w:tc>
          <w:tcPr>
            <w:tcW w:w="1843" w:type="dxa"/>
            <w:vAlign w:val="center"/>
          </w:tcPr>
          <w:p w14:paraId="5852BC54"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mcsIndex</w:t>
            </w:r>
          </w:p>
        </w:tc>
        <w:tc>
          <w:tcPr>
            <w:tcW w:w="1418" w:type="dxa"/>
            <w:vAlign w:val="center"/>
          </w:tcPr>
          <w:p w14:paraId="790FC57E"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6D1870F3"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Modulation and coding scheme and redundancy version</w:t>
            </w:r>
          </w:p>
        </w:tc>
      </w:tr>
      <w:tr w:rsidR="0048570C" w:rsidRPr="00015DA9" w14:paraId="51DD402E" w14:textId="77777777" w:rsidTr="00E30AB2">
        <w:trPr>
          <w:trHeight w:val="430"/>
        </w:trPr>
        <w:tc>
          <w:tcPr>
            <w:tcW w:w="1843" w:type="dxa"/>
            <w:vAlign w:val="center"/>
          </w:tcPr>
          <w:p w14:paraId="14023A3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ndi</w:t>
            </w:r>
          </w:p>
        </w:tc>
        <w:tc>
          <w:tcPr>
            <w:tcW w:w="1418" w:type="dxa"/>
            <w:vAlign w:val="center"/>
          </w:tcPr>
          <w:p w14:paraId="347F34E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0F1C75BB"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New data indicator</w:t>
            </w:r>
          </w:p>
        </w:tc>
      </w:tr>
      <w:tr w:rsidR="0048570C" w:rsidRPr="00015DA9" w14:paraId="507204D5" w14:textId="77777777" w:rsidTr="00E30AB2">
        <w:trPr>
          <w:trHeight w:val="430"/>
        </w:trPr>
        <w:tc>
          <w:tcPr>
            <w:tcW w:w="1843" w:type="dxa"/>
            <w:vAlign w:val="center"/>
          </w:tcPr>
          <w:p w14:paraId="2FF3F5D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tpc</w:t>
            </w:r>
          </w:p>
        </w:tc>
        <w:tc>
          <w:tcPr>
            <w:tcW w:w="1418" w:type="dxa"/>
            <w:vAlign w:val="center"/>
          </w:tcPr>
          <w:p w14:paraId="3D2BC7E6"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53A08743"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TPC command for scheduled PUSCH</w:t>
            </w:r>
          </w:p>
        </w:tc>
      </w:tr>
      <w:tr w:rsidR="0048570C" w:rsidRPr="00015DA9" w14:paraId="6CE736F7" w14:textId="77777777" w:rsidTr="00E30AB2">
        <w:trPr>
          <w:trHeight w:val="430"/>
        </w:trPr>
        <w:tc>
          <w:tcPr>
            <w:tcW w:w="1843" w:type="dxa"/>
            <w:vAlign w:val="center"/>
          </w:tcPr>
          <w:p w14:paraId="41304402"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resourceAlloc</w:t>
            </w:r>
          </w:p>
        </w:tc>
        <w:tc>
          <w:tcPr>
            <w:tcW w:w="1418" w:type="dxa"/>
            <w:vAlign w:val="center"/>
          </w:tcPr>
          <w:p w14:paraId="73ADD864"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U32</w:t>
            </w:r>
          </w:p>
        </w:tc>
        <w:tc>
          <w:tcPr>
            <w:tcW w:w="4536" w:type="dxa"/>
            <w:vAlign w:val="center"/>
          </w:tcPr>
          <w:p w14:paraId="6F536218"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Resource block assignment and hopping resource allocation</w:t>
            </w:r>
          </w:p>
        </w:tc>
      </w:tr>
      <w:tr w:rsidR="0048570C" w:rsidRPr="00015DA9" w14:paraId="5994DD42" w14:textId="77777777" w:rsidTr="00E30AB2">
        <w:trPr>
          <w:trHeight w:val="430"/>
        </w:trPr>
        <w:tc>
          <w:tcPr>
            <w:tcW w:w="1843" w:type="dxa"/>
            <w:vAlign w:val="center"/>
          </w:tcPr>
          <w:p w14:paraId="7D34927F"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shiftDMRS</w:t>
            </w:r>
          </w:p>
        </w:tc>
        <w:tc>
          <w:tcPr>
            <w:tcW w:w="1418" w:type="dxa"/>
            <w:vAlign w:val="center"/>
          </w:tcPr>
          <w:p w14:paraId="64E4FA36"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3F5FCEFF"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Cyclic shift for DM RS</w:t>
            </w:r>
          </w:p>
        </w:tc>
      </w:tr>
      <w:tr w:rsidR="0048570C" w:rsidRPr="00015DA9" w14:paraId="789813FC" w14:textId="77777777" w:rsidTr="00E30AB2">
        <w:trPr>
          <w:trHeight w:val="430"/>
        </w:trPr>
        <w:tc>
          <w:tcPr>
            <w:tcW w:w="1843" w:type="dxa"/>
            <w:vAlign w:val="center"/>
          </w:tcPr>
          <w:p w14:paraId="3EF917E6"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ulIndex</w:t>
            </w:r>
          </w:p>
        </w:tc>
        <w:tc>
          <w:tcPr>
            <w:tcW w:w="1418" w:type="dxa"/>
            <w:vAlign w:val="center"/>
          </w:tcPr>
          <w:p w14:paraId="7516B41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0308830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UL index</w:t>
            </w:r>
          </w:p>
        </w:tc>
      </w:tr>
      <w:tr w:rsidR="0048570C" w:rsidRPr="00015DA9" w14:paraId="4C495B95" w14:textId="77777777" w:rsidTr="00E30AB2">
        <w:trPr>
          <w:trHeight w:val="430"/>
        </w:trPr>
        <w:tc>
          <w:tcPr>
            <w:tcW w:w="1843" w:type="dxa"/>
            <w:vAlign w:val="center"/>
          </w:tcPr>
          <w:p w14:paraId="7D43A654"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dai</w:t>
            </w:r>
          </w:p>
        </w:tc>
        <w:tc>
          <w:tcPr>
            <w:tcW w:w="1418" w:type="dxa"/>
            <w:vAlign w:val="center"/>
          </w:tcPr>
          <w:p w14:paraId="2750D822"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63804E5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Downlink Assignment Index</w:t>
            </w:r>
          </w:p>
        </w:tc>
      </w:tr>
      <w:tr w:rsidR="0048570C" w:rsidRPr="00015DA9" w14:paraId="32EF072C" w14:textId="77777777" w:rsidTr="00E30AB2">
        <w:trPr>
          <w:trHeight w:val="541"/>
        </w:trPr>
        <w:tc>
          <w:tcPr>
            <w:tcW w:w="1843" w:type="dxa"/>
            <w:vAlign w:val="center"/>
          </w:tcPr>
          <w:p w14:paraId="354B3B05"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cqiReq</w:t>
            </w:r>
          </w:p>
        </w:tc>
        <w:tc>
          <w:tcPr>
            <w:tcW w:w="1418" w:type="dxa"/>
            <w:vAlign w:val="center"/>
          </w:tcPr>
          <w:p w14:paraId="22240B2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5BCBC26F"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CQI request</w:t>
            </w:r>
          </w:p>
        </w:tc>
      </w:tr>
    </w:tbl>
    <w:p w14:paraId="16F2FD93" w14:textId="77777777" w:rsidR="0048570C" w:rsidRPr="00015DA9" w:rsidRDefault="0048570C" w:rsidP="0048570C">
      <w:pPr>
        <w:pStyle w:val="a5"/>
        <w:ind w:firstLine="0"/>
        <w:rPr>
          <w:szCs w:val="18"/>
        </w:rPr>
      </w:pPr>
      <w:r w:rsidRPr="00015DA9">
        <w:rPr>
          <w:szCs w:val="18"/>
        </w:rPr>
        <w:t>D</w:t>
      </w:r>
      <w:r w:rsidRPr="00015DA9">
        <w:rPr>
          <w:rFonts w:hint="eastAsia"/>
          <w:szCs w:val="18"/>
        </w:rPr>
        <w:t>CI_</w:t>
      </w:r>
      <w:r w:rsidRPr="00015DA9">
        <w:rPr>
          <w:szCs w:val="18"/>
        </w:rPr>
        <w:t>FORMA</w:t>
      </w:r>
      <w:r w:rsidRPr="00015DA9">
        <w:rPr>
          <w:rFonts w:hint="eastAsia"/>
          <w:szCs w:val="18"/>
        </w:rPr>
        <w:t>T1_Type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418"/>
        <w:gridCol w:w="4536"/>
      </w:tblGrid>
      <w:tr w:rsidR="0048570C" w:rsidRPr="00015DA9" w14:paraId="2E961CA7" w14:textId="77777777" w:rsidTr="00E30AB2">
        <w:trPr>
          <w:trHeight w:val="397"/>
        </w:trPr>
        <w:tc>
          <w:tcPr>
            <w:tcW w:w="1843" w:type="dxa"/>
          </w:tcPr>
          <w:p w14:paraId="02F6BB09" w14:textId="77777777" w:rsidR="0048570C" w:rsidRPr="00015DA9" w:rsidRDefault="0048570C" w:rsidP="00E30AB2">
            <w:pPr>
              <w:pStyle w:val="ch-cellHeading"/>
            </w:pPr>
            <w:r w:rsidRPr="00015DA9">
              <w:t>Parameter</w:t>
            </w:r>
          </w:p>
        </w:tc>
        <w:tc>
          <w:tcPr>
            <w:tcW w:w="1418" w:type="dxa"/>
          </w:tcPr>
          <w:p w14:paraId="4E71F873" w14:textId="77777777" w:rsidR="0048570C" w:rsidRPr="00015DA9" w:rsidRDefault="0048570C" w:rsidP="00E30AB2">
            <w:pPr>
              <w:pStyle w:val="ch-cellHeading"/>
            </w:pPr>
            <w:r w:rsidRPr="00015DA9">
              <w:t>Data Type</w:t>
            </w:r>
          </w:p>
        </w:tc>
        <w:tc>
          <w:tcPr>
            <w:tcW w:w="4536" w:type="dxa"/>
          </w:tcPr>
          <w:p w14:paraId="055525C1" w14:textId="77777777" w:rsidR="0048570C" w:rsidRPr="00015DA9" w:rsidRDefault="0048570C" w:rsidP="00E30AB2">
            <w:pPr>
              <w:pStyle w:val="ch-cellHeading"/>
            </w:pPr>
            <w:r w:rsidRPr="00015DA9">
              <w:t>Description, value</w:t>
            </w:r>
          </w:p>
        </w:tc>
      </w:tr>
      <w:tr w:rsidR="0048570C" w:rsidRPr="00015DA9" w14:paraId="3B0C0D62" w14:textId="77777777" w:rsidTr="00E30AB2">
        <w:trPr>
          <w:trHeight w:val="397"/>
        </w:trPr>
        <w:tc>
          <w:tcPr>
            <w:tcW w:w="1843" w:type="dxa"/>
            <w:vAlign w:val="center"/>
          </w:tcPr>
          <w:p w14:paraId="4FD60DB5"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lastRenderedPageBreak/>
              <w:t>mcsIndex</w:t>
            </w:r>
          </w:p>
        </w:tc>
        <w:tc>
          <w:tcPr>
            <w:tcW w:w="1418" w:type="dxa"/>
            <w:vAlign w:val="center"/>
          </w:tcPr>
          <w:p w14:paraId="61D8A6D4"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4F84F732"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Modulation and coding scheme</w:t>
            </w:r>
          </w:p>
        </w:tc>
      </w:tr>
      <w:tr w:rsidR="0048570C" w:rsidRPr="00015DA9" w14:paraId="385620D7" w14:textId="77777777" w:rsidTr="00E30AB2">
        <w:trPr>
          <w:trHeight w:val="397"/>
        </w:trPr>
        <w:tc>
          <w:tcPr>
            <w:tcW w:w="1843" w:type="dxa"/>
            <w:vAlign w:val="center"/>
          </w:tcPr>
          <w:p w14:paraId="586A48B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harqProcId</w:t>
            </w:r>
          </w:p>
        </w:tc>
        <w:tc>
          <w:tcPr>
            <w:tcW w:w="1418" w:type="dxa"/>
            <w:vAlign w:val="center"/>
          </w:tcPr>
          <w:p w14:paraId="00752FDD"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2AB9E36A"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HARQ process number</w:t>
            </w:r>
          </w:p>
        </w:tc>
      </w:tr>
      <w:tr w:rsidR="0048570C" w:rsidRPr="00015DA9" w14:paraId="49328949" w14:textId="77777777" w:rsidTr="00E30AB2">
        <w:trPr>
          <w:trHeight w:val="430"/>
        </w:trPr>
        <w:tc>
          <w:tcPr>
            <w:tcW w:w="1843" w:type="dxa"/>
            <w:vAlign w:val="center"/>
          </w:tcPr>
          <w:p w14:paraId="5B36BA73"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ndi</w:t>
            </w:r>
          </w:p>
        </w:tc>
        <w:tc>
          <w:tcPr>
            <w:tcW w:w="1418" w:type="dxa"/>
            <w:vAlign w:val="center"/>
          </w:tcPr>
          <w:p w14:paraId="5D9BA3F2"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36ED5068" w14:textId="77777777" w:rsidR="0048570C" w:rsidRPr="00015DA9" w:rsidRDefault="0048570C" w:rsidP="00E30AB2">
            <w:pPr>
              <w:pStyle w:val="cl-cellBodyLeft"/>
              <w:jc w:val="both"/>
              <w:rPr>
                <w:rFonts w:cs="Helvetica"/>
                <w:color w:val="000000"/>
                <w:sz w:val="20"/>
                <w:szCs w:val="20"/>
                <w:lang w:eastAsia="zh-CN"/>
              </w:rPr>
            </w:pPr>
            <w:r w:rsidRPr="00015DA9">
              <w:rPr>
                <w:color w:val="000000"/>
                <w:sz w:val="20"/>
                <w:szCs w:val="20"/>
              </w:rPr>
              <w:t>New data indicator</w:t>
            </w:r>
          </w:p>
        </w:tc>
      </w:tr>
      <w:tr w:rsidR="0048570C" w:rsidRPr="00015DA9" w14:paraId="3653FF2F" w14:textId="77777777" w:rsidTr="00E30AB2">
        <w:trPr>
          <w:trHeight w:val="430"/>
        </w:trPr>
        <w:tc>
          <w:tcPr>
            <w:tcW w:w="1843" w:type="dxa"/>
            <w:vAlign w:val="center"/>
          </w:tcPr>
          <w:p w14:paraId="32C997C0"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rv</w:t>
            </w:r>
          </w:p>
        </w:tc>
        <w:tc>
          <w:tcPr>
            <w:tcW w:w="1418" w:type="dxa"/>
            <w:vAlign w:val="center"/>
          </w:tcPr>
          <w:p w14:paraId="7ACF7F9B"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055F5BDE"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Redundancy version</w:t>
            </w:r>
          </w:p>
        </w:tc>
      </w:tr>
      <w:tr w:rsidR="0048570C" w:rsidRPr="00015DA9" w14:paraId="7F32D2B5" w14:textId="77777777" w:rsidTr="00E30AB2">
        <w:trPr>
          <w:trHeight w:val="430"/>
        </w:trPr>
        <w:tc>
          <w:tcPr>
            <w:tcW w:w="1843" w:type="dxa"/>
            <w:vAlign w:val="center"/>
          </w:tcPr>
          <w:p w14:paraId="4F71760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tpcPucch</w:t>
            </w:r>
          </w:p>
        </w:tc>
        <w:tc>
          <w:tcPr>
            <w:tcW w:w="1418" w:type="dxa"/>
            <w:vAlign w:val="center"/>
          </w:tcPr>
          <w:p w14:paraId="4EC8EC97"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0D2929BC"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TPC command for PUCCH</w:t>
            </w:r>
          </w:p>
        </w:tc>
      </w:tr>
      <w:tr w:rsidR="0048570C" w:rsidRPr="00015DA9" w14:paraId="428F1921" w14:textId="77777777" w:rsidTr="00E30AB2">
        <w:trPr>
          <w:trHeight w:val="430"/>
        </w:trPr>
        <w:tc>
          <w:tcPr>
            <w:tcW w:w="1843" w:type="dxa"/>
            <w:vAlign w:val="center"/>
          </w:tcPr>
          <w:p w14:paraId="5BCA598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dai</w:t>
            </w:r>
          </w:p>
        </w:tc>
        <w:tc>
          <w:tcPr>
            <w:tcW w:w="1418" w:type="dxa"/>
            <w:vAlign w:val="center"/>
          </w:tcPr>
          <w:p w14:paraId="7CDA29FF"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588A092E"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Downlink Assignment Index</w:t>
            </w:r>
          </w:p>
        </w:tc>
      </w:tr>
      <w:tr w:rsidR="0048570C" w:rsidRPr="00015DA9" w14:paraId="66963A14" w14:textId="77777777" w:rsidTr="00E30AB2">
        <w:trPr>
          <w:trHeight w:val="430"/>
        </w:trPr>
        <w:tc>
          <w:tcPr>
            <w:tcW w:w="1843" w:type="dxa"/>
            <w:vAlign w:val="center"/>
          </w:tcPr>
          <w:p w14:paraId="06C3E4A7"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padding</w:t>
            </w:r>
          </w:p>
        </w:tc>
        <w:tc>
          <w:tcPr>
            <w:tcW w:w="1418" w:type="dxa"/>
            <w:vAlign w:val="center"/>
          </w:tcPr>
          <w:p w14:paraId="24279018"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1CCFAFC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填充</w:t>
            </w:r>
            <w:r w:rsidRPr="00015DA9">
              <w:rPr>
                <w:rFonts w:cs="Helvetica" w:hint="eastAsia"/>
                <w:color w:val="000000"/>
                <w:sz w:val="20"/>
                <w:szCs w:val="20"/>
                <w:lang w:eastAsia="zh-CN"/>
              </w:rPr>
              <w:t>bit</w:t>
            </w:r>
            <w:r w:rsidRPr="00015DA9">
              <w:rPr>
                <w:rFonts w:cs="Helvetica" w:hint="eastAsia"/>
                <w:color w:val="000000"/>
                <w:sz w:val="20"/>
                <w:szCs w:val="20"/>
                <w:lang w:eastAsia="zh-CN"/>
              </w:rPr>
              <w:t>。</w:t>
            </w:r>
          </w:p>
        </w:tc>
      </w:tr>
      <w:tr w:rsidR="0048570C" w:rsidRPr="00015DA9" w14:paraId="2C827DE0" w14:textId="77777777" w:rsidTr="00E30AB2">
        <w:trPr>
          <w:trHeight w:val="430"/>
        </w:trPr>
        <w:tc>
          <w:tcPr>
            <w:tcW w:w="1843" w:type="dxa"/>
            <w:vAlign w:val="center"/>
          </w:tcPr>
          <w:p w14:paraId="2C3F0F99"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resAllocatType</w:t>
            </w:r>
          </w:p>
        </w:tc>
        <w:tc>
          <w:tcPr>
            <w:tcW w:w="1418" w:type="dxa"/>
            <w:vAlign w:val="center"/>
          </w:tcPr>
          <w:p w14:paraId="0A461D8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3EE684D4" w14:textId="77777777" w:rsidR="0048570C" w:rsidRPr="00015DA9" w:rsidRDefault="0048570C" w:rsidP="00E30AB2">
            <w:pPr>
              <w:pStyle w:val="cl-cellBodyLeft"/>
              <w:jc w:val="both"/>
              <w:rPr>
                <w:rFonts w:cs="Helvetica"/>
                <w:color w:val="000000"/>
                <w:sz w:val="20"/>
                <w:szCs w:val="20"/>
                <w:lang w:eastAsia="zh-CN"/>
              </w:rPr>
            </w:pPr>
            <w:r w:rsidRPr="00015DA9">
              <w:rPr>
                <w:rFonts w:cs="Helvetica"/>
                <w:color w:val="000000"/>
                <w:sz w:val="20"/>
                <w:szCs w:val="20"/>
                <w:lang w:eastAsia="zh-CN"/>
              </w:rPr>
              <w:t>Resource allocation header</w:t>
            </w:r>
          </w:p>
        </w:tc>
      </w:tr>
      <w:tr w:rsidR="0048570C" w:rsidRPr="00015DA9" w14:paraId="10F8C12D" w14:textId="77777777" w:rsidTr="00E30AB2">
        <w:trPr>
          <w:trHeight w:val="541"/>
        </w:trPr>
        <w:tc>
          <w:tcPr>
            <w:tcW w:w="1843" w:type="dxa"/>
            <w:vAlign w:val="center"/>
          </w:tcPr>
          <w:p w14:paraId="2523D172"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resourceAlloc</w:t>
            </w:r>
          </w:p>
        </w:tc>
        <w:tc>
          <w:tcPr>
            <w:tcW w:w="1418" w:type="dxa"/>
            <w:vAlign w:val="center"/>
          </w:tcPr>
          <w:p w14:paraId="6A26B86F"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U32</w:t>
            </w:r>
          </w:p>
        </w:tc>
        <w:tc>
          <w:tcPr>
            <w:tcW w:w="4536" w:type="dxa"/>
            <w:vAlign w:val="center"/>
          </w:tcPr>
          <w:p w14:paraId="6A7E791A"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Resource block assignment</w:t>
            </w:r>
          </w:p>
        </w:tc>
      </w:tr>
    </w:tbl>
    <w:p w14:paraId="32178FF3" w14:textId="77777777" w:rsidR="0048570C" w:rsidRPr="00015DA9" w:rsidRDefault="0048570C" w:rsidP="0048570C">
      <w:pPr>
        <w:pStyle w:val="a5"/>
        <w:ind w:firstLine="0"/>
        <w:rPr>
          <w:szCs w:val="18"/>
        </w:rPr>
      </w:pPr>
      <w:r w:rsidRPr="00015DA9">
        <w:rPr>
          <w:szCs w:val="18"/>
        </w:rPr>
        <w:t>D</w:t>
      </w:r>
      <w:r w:rsidRPr="00015DA9">
        <w:rPr>
          <w:rFonts w:hint="eastAsia"/>
          <w:szCs w:val="18"/>
        </w:rPr>
        <w:t>CI_</w:t>
      </w:r>
      <w:r w:rsidRPr="00015DA9">
        <w:rPr>
          <w:szCs w:val="18"/>
        </w:rPr>
        <w:t>FORMA</w:t>
      </w:r>
      <w:r w:rsidRPr="00015DA9">
        <w:rPr>
          <w:rFonts w:hint="eastAsia"/>
          <w:szCs w:val="18"/>
        </w:rPr>
        <w:t>T1A_Type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418"/>
        <w:gridCol w:w="4536"/>
      </w:tblGrid>
      <w:tr w:rsidR="0048570C" w:rsidRPr="00015DA9" w14:paraId="6F536C7E" w14:textId="77777777" w:rsidTr="00E30AB2">
        <w:trPr>
          <w:trHeight w:val="397"/>
        </w:trPr>
        <w:tc>
          <w:tcPr>
            <w:tcW w:w="1843" w:type="dxa"/>
          </w:tcPr>
          <w:p w14:paraId="4CFA2462" w14:textId="77777777" w:rsidR="0048570C" w:rsidRPr="00015DA9" w:rsidRDefault="0048570C" w:rsidP="00E30AB2">
            <w:pPr>
              <w:pStyle w:val="ch-cellHeading"/>
            </w:pPr>
            <w:r w:rsidRPr="00015DA9">
              <w:t>Parameter</w:t>
            </w:r>
          </w:p>
        </w:tc>
        <w:tc>
          <w:tcPr>
            <w:tcW w:w="1418" w:type="dxa"/>
          </w:tcPr>
          <w:p w14:paraId="3352ABE7" w14:textId="77777777" w:rsidR="0048570C" w:rsidRPr="00015DA9" w:rsidRDefault="0048570C" w:rsidP="00E30AB2">
            <w:pPr>
              <w:pStyle w:val="ch-cellHeading"/>
            </w:pPr>
            <w:r w:rsidRPr="00015DA9">
              <w:t>Data Type</w:t>
            </w:r>
          </w:p>
        </w:tc>
        <w:tc>
          <w:tcPr>
            <w:tcW w:w="4536" w:type="dxa"/>
          </w:tcPr>
          <w:p w14:paraId="059990C4" w14:textId="77777777" w:rsidR="0048570C" w:rsidRPr="00015DA9" w:rsidRDefault="0048570C" w:rsidP="00E30AB2">
            <w:pPr>
              <w:pStyle w:val="ch-cellHeading"/>
            </w:pPr>
            <w:r w:rsidRPr="00015DA9">
              <w:t>Description, value</w:t>
            </w:r>
          </w:p>
        </w:tc>
      </w:tr>
      <w:tr w:rsidR="0048570C" w:rsidRPr="00015DA9" w14:paraId="3D16870B" w14:textId="77777777" w:rsidTr="00E30AB2">
        <w:trPr>
          <w:trHeight w:val="397"/>
        </w:trPr>
        <w:tc>
          <w:tcPr>
            <w:tcW w:w="1843" w:type="dxa"/>
            <w:vAlign w:val="center"/>
          </w:tcPr>
          <w:p w14:paraId="6E760DF0"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usage</w:t>
            </w:r>
          </w:p>
        </w:tc>
        <w:tc>
          <w:tcPr>
            <w:tcW w:w="1418" w:type="dxa"/>
            <w:vAlign w:val="center"/>
          </w:tcPr>
          <w:p w14:paraId="4201AD3E"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5560038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使用目的：</w:t>
            </w:r>
          </w:p>
          <w:p w14:paraId="5F735FDA"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0 --- used for random access procedure</w:t>
            </w:r>
          </w:p>
          <w:p w14:paraId="68310EED"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1 --- otherwise</w:t>
            </w:r>
          </w:p>
        </w:tc>
      </w:tr>
      <w:tr w:rsidR="0048570C" w:rsidRPr="00015DA9" w14:paraId="18850CBB" w14:textId="77777777" w:rsidTr="00E30AB2">
        <w:trPr>
          <w:trHeight w:val="397"/>
        </w:trPr>
        <w:tc>
          <w:tcPr>
            <w:tcW w:w="1843" w:type="dxa"/>
            <w:vAlign w:val="center"/>
          </w:tcPr>
          <w:p w14:paraId="24478EE2"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preambleIndex</w:t>
            </w:r>
          </w:p>
        </w:tc>
        <w:tc>
          <w:tcPr>
            <w:tcW w:w="1418" w:type="dxa"/>
            <w:vAlign w:val="center"/>
          </w:tcPr>
          <w:p w14:paraId="68413E6E"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2A04E2FF"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Preamble Index</w:t>
            </w:r>
            <w:r w:rsidRPr="00015DA9">
              <w:rPr>
                <w:rFonts w:cs="Helvetica" w:hint="eastAsia"/>
                <w:color w:val="000000"/>
                <w:sz w:val="20"/>
                <w:szCs w:val="20"/>
                <w:lang w:eastAsia="zh-CN"/>
              </w:rPr>
              <w:t>。当</w:t>
            </w:r>
            <w:r w:rsidRPr="00015DA9">
              <w:rPr>
                <w:rFonts w:cs="Helvetica" w:hint="eastAsia"/>
                <w:color w:val="000000"/>
                <w:sz w:val="20"/>
                <w:szCs w:val="20"/>
                <w:lang w:eastAsia="zh-CN"/>
              </w:rPr>
              <w:t>usage=0</w:t>
            </w:r>
            <w:r w:rsidRPr="00015DA9">
              <w:rPr>
                <w:rFonts w:cs="Helvetica" w:hint="eastAsia"/>
                <w:color w:val="000000"/>
                <w:sz w:val="20"/>
                <w:szCs w:val="20"/>
                <w:lang w:eastAsia="zh-CN"/>
              </w:rPr>
              <w:t>时有效。</w:t>
            </w:r>
          </w:p>
        </w:tc>
      </w:tr>
      <w:tr w:rsidR="0048570C" w:rsidRPr="00015DA9" w14:paraId="6DF514E1" w14:textId="77777777" w:rsidTr="00E30AB2">
        <w:trPr>
          <w:trHeight w:val="397"/>
        </w:trPr>
        <w:tc>
          <w:tcPr>
            <w:tcW w:w="1843" w:type="dxa"/>
            <w:vAlign w:val="center"/>
          </w:tcPr>
          <w:p w14:paraId="43462F56"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prachMaskIndex</w:t>
            </w:r>
          </w:p>
        </w:tc>
        <w:tc>
          <w:tcPr>
            <w:tcW w:w="1418" w:type="dxa"/>
            <w:vAlign w:val="center"/>
          </w:tcPr>
          <w:p w14:paraId="7692C21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772BFF7B" w14:textId="77777777" w:rsidR="0048570C" w:rsidRPr="00015DA9" w:rsidRDefault="0048570C" w:rsidP="00E30AB2">
            <w:pPr>
              <w:pStyle w:val="cl-cellBodyLeft"/>
              <w:jc w:val="both"/>
              <w:rPr>
                <w:rFonts w:ascii="宋体" w:hAnsi="宋体" w:cs="宋体"/>
                <w:color w:val="000000"/>
                <w:sz w:val="22"/>
                <w:szCs w:val="22"/>
                <w:lang w:eastAsia="zh-CN"/>
              </w:rPr>
            </w:pPr>
            <w:r w:rsidRPr="00015DA9">
              <w:rPr>
                <w:rFonts w:ascii="宋体" w:hAnsi="宋体" w:cs="宋体" w:hint="eastAsia"/>
                <w:color w:val="000000"/>
                <w:sz w:val="22"/>
                <w:szCs w:val="22"/>
                <w:lang w:eastAsia="zh-CN"/>
              </w:rPr>
              <w:t>PRACH Mask Index。</w:t>
            </w:r>
            <w:r w:rsidRPr="00015DA9">
              <w:rPr>
                <w:rFonts w:cs="Helvetica" w:hint="eastAsia"/>
                <w:color w:val="000000"/>
                <w:sz w:val="20"/>
                <w:szCs w:val="20"/>
                <w:lang w:eastAsia="zh-CN"/>
              </w:rPr>
              <w:t>当</w:t>
            </w:r>
            <w:r w:rsidRPr="00015DA9">
              <w:rPr>
                <w:rFonts w:cs="Helvetica" w:hint="eastAsia"/>
                <w:color w:val="000000"/>
                <w:sz w:val="20"/>
                <w:szCs w:val="20"/>
                <w:lang w:eastAsia="zh-CN"/>
              </w:rPr>
              <w:t>usage=0</w:t>
            </w:r>
            <w:r w:rsidRPr="00015DA9">
              <w:rPr>
                <w:rFonts w:cs="Helvetica" w:hint="eastAsia"/>
                <w:color w:val="000000"/>
                <w:sz w:val="20"/>
                <w:szCs w:val="20"/>
                <w:lang w:eastAsia="zh-CN"/>
              </w:rPr>
              <w:t>时有效。</w:t>
            </w:r>
          </w:p>
        </w:tc>
      </w:tr>
      <w:tr w:rsidR="0048570C" w:rsidRPr="00015DA9" w14:paraId="43CAA825" w14:textId="77777777" w:rsidTr="00E30AB2">
        <w:trPr>
          <w:trHeight w:val="397"/>
        </w:trPr>
        <w:tc>
          <w:tcPr>
            <w:tcW w:w="1843" w:type="dxa"/>
            <w:vAlign w:val="center"/>
          </w:tcPr>
          <w:p w14:paraId="6E2EFE09"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resAllocatType</w:t>
            </w:r>
          </w:p>
        </w:tc>
        <w:tc>
          <w:tcPr>
            <w:tcW w:w="1418" w:type="dxa"/>
            <w:vAlign w:val="center"/>
          </w:tcPr>
          <w:p w14:paraId="1BD49AAE"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463EBEFB" w14:textId="77777777" w:rsidR="0048570C" w:rsidRPr="00015DA9" w:rsidRDefault="0048570C" w:rsidP="00E30AB2">
            <w:pPr>
              <w:pStyle w:val="cl-cellBodyLeft"/>
              <w:jc w:val="both"/>
              <w:rPr>
                <w:lang w:eastAsia="zh-CN"/>
              </w:rPr>
            </w:pPr>
            <w:r w:rsidRPr="00015DA9">
              <w:t>Localized/Distributed VRB assignment flag</w:t>
            </w:r>
            <w:r w:rsidRPr="00015DA9">
              <w:rPr>
                <w:rFonts w:hint="eastAsia"/>
                <w:lang w:eastAsia="zh-CN"/>
              </w:rPr>
              <w:t>。</w:t>
            </w:r>
          </w:p>
          <w:p w14:paraId="70317EBE" w14:textId="77777777" w:rsidR="0048570C" w:rsidRPr="00015DA9" w:rsidRDefault="0048570C" w:rsidP="00E30AB2">
            <w:pPr>
              <w:pStyle w:val="cl-cellBodyLeft"/>
              <w:jc w:val="both"/>
              <w:rPr>
                <w:lang w:eastAsia="zh-CN"/>
              </w:rPr>
            </w:pPr>
            <w:r w:rsidRPr="00015DA9">
              <w:rPr>
                <w:rFonts w:hint="eastAsia"/>
                <w:lang w:eastAsia="zh-CN"/>
              </w:rPr>
              <w:t xml:space="preserve">0 --- </w:t>
            </w:r>
            <w:r w:rsidRPr="00015DA9">
              <w:t>Localized</w:t>
            </w:r>
          </w:p>
          <w:p w14:paraId="35D83DE1" w14:textId="77777777" w:rsidR="0048570C" w:rsidRPr="00015DA9" w:rsidRDefault="0048570C" w:rsidP="00E30AB2">
            <w:pPr>
              <w:pStyle w:val="cl-cellBodyLeft"/>
              <w:jc w:val="both"/>
              <w:rPr>
                <w:rFonts w:cs="Helvetica"/>
                <w:color w:val="000000"/>
                <w:sz w:val="20"/>
                <w:szCs w:val="20"/>
                <w:lang w:eastAsia="zh-CN"/>
              </w:rPr>
            </w:pPr>
            <w:r w:rsidRPr="00015DA9">
              <w:rPr>
                <w:rFonts w:hint="eastAsia"/>
                <w:lang w:eastAsia="zh-CN"/>
              </w:rPr>
              <w:t xml:space="preserve">1 --- </w:t>
            </w:r>
            <w:r w:rsidRPr="00015DA9">
              <w:t>Distributed</w:t>
            </w:r>
          </w:p>
        </w:tc>
      </w:tr>
      <w:tr w:rsidR="0048570C" w:rsidRPr="00015DA9" w14:paraId="27D938C1" w14:textId="77777777" w:rsidTr="00E30AB2">
        <w:trPr>
          <w:trHeight w:val="397"/>
        </w:trPr>
        <w:tc>
          <w:tcPr>
            <w:tcW w:w="1843" w:type="dxa"/>
            <w:vAlign w:val="center"/>
          </w:tcPr>
          <w:p w14:paraId="50A17140"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resourceAlloc</w:t>
            </w:r>
          </w:p>
        </w:tc>
        <w:tc>
          <w:tcPr>
            <w:tcW w:w="1418" w:type="dxa"/>
            <w:vAlign w:val="center"/>
          </w:tcPr>
          <w:p w14:paraId="5C828DF9"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U32</w:t>
            </w:r>
          </w:p>
        </w:tc>
        <w:tc>
          <w:tcPr>
            <w:tcW w:w="4536" w:type="dxa"/>
            <w:vAlign w:val="center"/>
          </w:tcPr>
          <w:p w14:paraId="178D6E9D"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Resource block assignment</w:t>
            </w:r>
          </w:p>
        </w:tc>
      </w:tr>
      <w:tr w:rsidR="0048570C" w:rsidRPr="00015DA9" w14:paraId="7E26293C" w14:textId="77777777" w:rsidTr="00E30AB2">
        <w:trPr>
          <w:trHeight w:val="397"/>
        </w:trPr>
        <w:tc>
          <w:tcPr>
            <w:tcW w:w="1843" w:type="dxa"/>
            <w:vAlign w:val="center"/>
          </w:tcPr>
          <w:p w14:paraId="53631509"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mcsIndex</w:t>
            </w:r>
          </w:p>
        </w:tc>
        <w:tc>
          <w:tcPr>
            <w:tcW w:w="1418" w:type="dxa"/>
            <w:vAlign w:val="center"/>
          </w:tcPr>
          <w:p w14:paraId="1B2ADAB4"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5614FC76"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Modulation and coding scheme</w:t>
            </w:r>
          </w:p>
        </w:tc>
      </w:tr>
      <w:tr w:rsidR="0048570C" w:rsidRPr="00015DA9" w14:paraId="71068C92" w14:textId="77777777" w:rsidTr="00E30AB2">
        <w:trPr>
          <w:trHeight w:val="397"/>
        </w:trPr>
        <w:tc>
          <w:tcPr>
            <w:tcW w:w="1843" w:type="dxa"/>
            <w:vAlign w:val="center"/>
          </w:tcPr>
          <w:p w14:paraId="1908D1FE"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harqProcId</w:t>
            </w:r>
          </w:p>
        </w:tc>
        <w:tc>
          <w:tcPr>
            <w:tcW w:w="1418" w:type="dxa"/>
            <w:vAlign w:val="center"/>
          </w:tcPr>
          <w:p w14:paraId="026CC608"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21F5E2B2"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HARQ process number</w:t>
            </w:r>
          </w:p>
        </w:tc>
      </w:tr>
      <w:tr w:rsidR="0048570C" w:rsidRPr="00015DA9" w14:paraId="799C0F00" w14:textId="77777777" w:rsidTr="00E30AB2">
        <w:trPr>
          <w:trHeight w:val="430"/>
        </w:trPr>
        <w:tc>
          <w:tcPr>
            <w:tcW w:w="1843" w:type="dxa"/>
            <w:vAlign w:val="center"/>
          </w:tcPr>
          <w:p w14:paraId="234BBFF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ndi</w:t>
            </w:r>
          </w:p>
        </w:tc>
        <w:tc>
          <w:tcPr>
            <w:tcW w:w="1418" w:type="dxa"/>
            <w:vAlign w:val="center"/>
          </w:tcPr>
          <w:p w14:paraId="2C0F409E"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602EAC7D" w14:textId="77777777" w:rsidR="0048570C" w:rsidRPr="00015DA9" w:rsidRDefault="0048570C" w:rsidP="00E30AB2">
            <w:pPr>
              <w:pStyle w:val="cl-cellBodyLeft"/>
              <w:jc w:val="both"/>
              <w:rPr>
                <w:rFonts w:cs="Helvetica"/>
                <w:color w:val="000000"/>
                <w:sz w:val="20"/>
                <w:szCs w:val="20"/>
                <w:lang w:eastAsia="zh-CN"/>
              </w:rPr>
            </w:pPr>
            <w:r w:rsidRPr="00015DA9">
              <w:rPr>
                <w:color w:val="000000"/>
                <w:sz w:val="20"/>
                <w:szCs w:val="20"/>
              </w:rPr>
              <w:t>New data indicator</w:t>
            </w:r>
          </w:p>
        </w:tc>
      </w:tr>
      <w:tr w:rsidR="0048570C" w:rsidRPr="00015DA9" w14:paraId="34D8C6C0" w14:textId="77777777" w:rsidTr="00E30AB2">
        <w:trPr>
          <w:trHeight w:val="430"/>
        </w:trPr>
        <w:tc>
          <w:tcPr>
            <w:tcW w:w="1843" w:type="dxa"/>
            <w:vAlign w:val="center"/>
          </w:tcPr>
          <w:p w14:paraId="72F859CD"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rv</w:t>
            </w:r>
          </w:p>
        </w:tc>
        <w:tc>
          <w:tcPr>
            <w:tcW w:w="1418" w:type="dxa"/>
            <w:vAlign w:val="center"/>
          </w:tcPr>
          <w:p w14:paraId="3C99EF68"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78822BD7"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Redundancy version</w:t>
            </w:r>
          </w:p>
        </w:tc>
      </w:tr>
      <w:tr w:rsidR="0048570C" w:rsidRPr="00015DA9" w14:paraId="4B2152CB" w14:textId="77777777" w:rsidTr="00E30AB2">
        <w:trPr>
          <w:trHeight w:val="430"/>
        </w:trPr>
        <w:tc>
          <w:tcPr>
            <w:tcW w:w="1843" w:type="dxa"/>
            <w:vAlign w:val="center"/>
          </w:tcPr>
          <w:p w14:paraId="7B4D8019"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tpcPucch</w:t>
            </w:r>
          </w:p>
        </w:tc>
        <w:tc>
          <w:tcPr>
            <w:tcW w:w="1418" w:type="dxa"/>
            <w:vAlign w:val="center"/>
          </w:tcPr>
          <w:p w14:paraId="673842CE"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7467BF43"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TPC command for PUCCH</w:t>
            </w:r>
          </w:p>
        </w:tc>
      </w:tr>
      <w:tr w:rsidR="0048570C" w:rsidRPr="00015DA9" w14:paraId="30DDF3DB" w14:textId="77777777" w:rsidTr="00E30AB2">
        <w:trPr>
          <w:trHeight w:val="430"/>
        </w:trPr>
        <w:tc>
          <w:tcPr>
            <w:tcW w:w="1843" w:type="dxa"/>
            <w:vAlign w:val="center"/>
          </w:tcPr>
          <w:p w14:paraId="58720D7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dai</w:t>
            </w:r>
          </w:p>
        </w:tc>
        <w:tc>
          <w:tcPr>
            <w:tcW w:w="1418" w:type="dxa"/>
            <w:vAlign w:val="center"/>
          </w:tcPr>
          <w:p w14:paraId="2A7C42C9"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7C1AF2B5"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Downlink Assignment Index</w:t>
            </w:r>
          </w:p>
        </w:tc>
      </w:tr>
      <w:tr w:rsidR="0048570C" w:rsidRPr="00015DA9" w14:paraId="6963D4DD" w14:textId="77777777" w:rsidTr="00E30AB2">
        <w:trPr>
          <w:trHeight w:val="430"/>
        </w:trPr>
        <w:tc>
          <w:tcPr>
            <w:tcW w:w="1843" w:type="dxa"/>
            <w:vAlign w:val="center"/>
          </w:tcPr>
          <w:p w14:paraId="4DE0D3D4" w14:textId="77777777" w:rsidR="0048570C" w:rsidRPr="00015DA9" w:rsidRDefault="0048570C" w:rsidP="00E30AB2">
            <w:pPr>
              <w:pStyle w:val="cl-cellBodyLeft"/>
              <w:jc w:val="both"/>
              <w:rPr>
                <w:rFonts w:cs="Helvetica"/>
                <w:color w:val="000000"/>
                <w:sz w:val="20"/>
                <w:szCs w:val="20"/>
                <w:lang w:eastAsia="zh-CN"/>
              </w:rPr>
            </w:pPr>
            <w:r w:rsidRPr="00015DA9">
              <w:rPr>
                <w:rFonts w:cs="Helvetica"/>
                <w:color w:val="000000"/>
                <w:sz w:val="20"/>
                <w:szCs w:val="20"/>
                <w:lang w:eastAsia="zh-CN"/>
              </w:rPr>
              <w:t>P</w:t>
            </w:r>
            <w:r w:rsidRPr="00015DA9">
              <w:rPr>
                <w:rFonts w:cs="Helvetica" w:hint="eastAsia"/>
                <w:color w:val="000000"/>
                <w:sz w:val="20"/>
                <w:szCs w:val="20"/>
                <w:lang w:eastAsia="zh-CN"/>
              </w:rPr>
              <w:t>adding [2]</w:t>
            </w:r>
          </w:p>
        </w:tc>
        <w:tc>
          <w:tcPr>
            <w:tcW w:w="1418" w:type="dxa"/>
            <w:vAlign w:val="center"/>
          </w:tcPr>
          <w:p w14:paraId="452B397E"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26496992"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填充</w:t>
            </w:r>
            <w:r w:rsidRPr="00015DA9">
              <w:rPr>
                <w:rFonts w:cs="Helvetica" w:hint="eastAsia"/>
                <w:color w:val="000000"/>
                <w:sz w:val="20"/>
                <w:szCs w:val="20"/>
                <w:lang w:eastAsia="zh-CN"/>
              </w:rPr>
              <w:t>bit</w:t>
            </w:r>
            <w:r w:rsidRPr="00015DA9">
              <w:rPr>
                <w:rFonts w:cs="Helvetica" w:hint="eastAsia"/>
                <w:color w:val="000000"/>
                <w:sz w:val="20"/>
                <w:szCs w:val="20"/>
                <w:lang w:eastAsia="zh-CN"/>
              </w:rPr>
              <w:t>。</w:t>
            </w:r>
          </w:p>
        </w:tc>
      </w:tr>
    </w:tbl>
    <w:p w14:paraId="35E9FF6C" w14:textId="77777777" w:rsidR="0048570C" w:rsidRPr="00015DA9" w:rsidRDefault="0048570C" w:rsidP="0048570C">
      <w:pPr>
        <w:pStyle w:val="a5"/>
        <w:ind w:firstLine="0"/>
        <w:rPr>
          <w:szCs w:val="18"/>
        </w:rPr>
      </w:pPr>
      <w:r w:rsidRPr="00015DA9">
        <w:rPr>
          <w:szCs w:val="18"/>
        </w:rPr>
        <w:t>D</w:t>
      </w:r>
      <w:r w:rsidRPr="00015DA9">
        <w:rPr>
          <w:rFonts w:hint="eastAsia"/>
          <w:szCs w:val="18"/>
        </w:rPr>
        <w:t>CI_</w:t>
      </w:r>
      <w:r w:rsidRPr="00015DA9">
        <w:rPr>
          <w:szCs w:val="18"/>
        </w:rPr>
        <w:t>FORMA</w:t>
      </w:r>
      <w:r w:rsidRPr="00015DA9">
        <w:rPr>
          <w:rFonts w:hint="eastAsia"/>
          <w:szCs w:val="18"/>
        </w:rPr>
        <w:t>T1B_Type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418"/>
        <w:gridCol w:w="4536"/>
      </w:tblGrid>
      <w:tr w:rsidR="0048570C" w:rsidRPr="00015DA9" w14:paraId="0073E8EF" w14:textId="77777777" w:rsidTr="00E30AB2">
        <w:trPr>
          <w:trHeight w:val="397"/>
        </w:trPr>
        <w:tc>
          <w:tcPr>
            <w:tcW w:w="1843" w:type="dxa"/>
          </w:tcPr>
          <w:p w14:paraId="6CF8A39B" w14:textId="77777777" w:rsidR="0048570C" w:rsidRPr="00015DA9" w:rsidRDefault="0048570C" w:rsidP="00E30AB2">
            <w:pPr>
              <w:pStyle w:val="ch-cellHeading"/>
            </w:pPr>
            <w:r w:rsidRPr="00015DA9">
              <w:t>Parameter</w:t>
            </w:r>
          </w:p>
        </w:tc>
        <w:tc>
          <w:tcPr>
            <w:tcW w:w="1418" w:type="dxa"/>
          </w:tcPr>
          <w:p w14:paraId="19A95531" w14:textId="77777777" w:rsidR="0048570C" w:rsidRPr="00015DA9" w:rsidRDefault="0048570C" w:rsidP="00E30AB2">
            <w:pPr>
              <w:pStyle w:val="ch-cellHeading"/>
            </w:pPr>
            <w:r w:rsidRPr="00015DA9">
              <w:t>Data Type</w:t>
            </w:r>
          </w:p>
        </w:tc>
        <w:tc>
          <w:tcPr>
            <w:tcW w:w="4536" w:type="dxa"/>
          </w:tcPr>
          <w:p w14:paraId="1035F13A" w14:textId="77777777" w:rsidR="0048570C" w:rsidRPr="00015DA9" w:rsidRDefault="0048570C" w:rsidP="00E30AB2">
            <w:pPr>
              <w:pStyle w:val="ch-cellHeading"/>
            </w:pPr>
            <w:r w:rsidRPr="00015DA9">
              <w:t>Description, value</w:t>
            </w:r>
          </w:p>
        </w:tc>
      </w:tr>
      <w:tr w:rsidR="0048570C" w:rsidRPr="00015DA9" w14:paraId="4425C2A5" w14:textId="77777777" w:rsidTr="00E30AB2">
        <w:trPr>
          <w:trHeight w:val="397"/>
        </w:trPr>
        <w:tc>
          <w:tcPr>
            <w:tcW w:w="1843" w:type="dxa"/>
            <w:vAlign w:val="center"/>
          </w:tcPr>
          <w:p w14:paraId="79BBC867"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mcsIndex</w:t>
            </w:r>
          </w:p>
        </w:tc>
        <w:tc>
          <w:tcPr>
            <w:tcW w:w="1418" w:type="dxa"/>
            <w:vAlign w:val="center"/>
          </w:tcPr>
          <w:p w14:paraId="3403FE5F"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1842578F"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Modulation and coding scheme</w:t>
            </w:r>
          </w:p>
        </w:tc>
      </w:tr>
      <w:tr w:rsidR="0048570C" w:rsidRPr="00015DA9" w14:paraId="1438D251" w14:textId="77777777" w:rsidTr="00E30AB2">
        <w:trPr>
          <w:trHeight w:val="397"/>
        </w:trPr>
        <w:tc>
          <w:tcPr>
            <w:tcW w:w="1843" w:type="dxa"/>
            <w:vAlign w:val="center"/>
          </w:tcPr>
          <w:p w14:paraId="77A90888"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harqProcId</w:t>
            </w:r>
          </w:p>
        </w:tc>
        <w:tc>
          <w:tcPr>
            <w:tcW w:w="1418" w:type="dxa"/>
            <w:vAlign w:val="center"/>
          </w:tcPr>
          <w:p w14:paraId="2AB94C62"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21B41290"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HARQ process number</w:t>
            </w:r>
          </w:p>
        </w:tc>
      </w:tr>
      <w:tr w:rsidR="0048570C" w:rsidRPr="00015DA9" w14:paraId="3BC5BE32" w14:textId="77777777" w:rsidTr="00E30AB2">
        <w:trPr>
          <w:trHeight w:val="430"/>
        </w:trPr>
        <w:tc>
          <w:tcPr>
            <w:tcW w:w="1843" w:type="dxa"/>
            <w:vAlign w:val="center"/>
          </w:tcPr>
          <w:p w14:paraId="62E92326"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ndi</w:t>
            </w:r>
          </w:p>
        </w:tc>
        <w:tc>
          <w:tcPr>
            <w:tcW w:w="1418" w:type="dxa"/>
            <w:vAlign w:val="center"/>
          </w:tcPr>
          <w:p w14:paraId="24F64BB6"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17C355F8" w14:textId="77777777" w:rsidR="0048570C" w:rsidRPr="00015DA9" w:rsidRDefault="0048570C" w:rsidP="00E30AB2">
            <w:pPr>
              <w:pStyle w:val="cl-cellBodyLeft"/>
              <w:jc w:val="both"/>
              <w:rPr>
                <w:rFonts w:cs="Helvetica"/>
                <w:color w:val="000000"/>
                <w:sz w:val="20"/>
                <w:szCs w:val="20"/>
                <w:lang w:eastAsia="zh-CN"/>
              </w:rPr>
            </w:pPr>
            <w:r w:rsidRPr="00015DA9">
              <w:rPr>
                <w:color w:val="000000"/>
                <w:sz w:val="20"/>
                <w:szCs w:val="20"/>
              </w:rPr>
              <w:t>New data indicator</w:t>
            </w:r>
          </w:p>
        </w:tc>
      </w:tr>
      <w:tr w:rsidR="0048570C" w:rsidRPr="00015DA9" w14:paraId="268D6D0D" w14:textId="77777777" w:rsidTr="00E30AB2">
        <w:trPr>
          <w:trHeight w:val="430"/>
        </w:trPr>
        <w:tc>
          <w:tcPr>
            <w:tcW w:w="1843" w:type="dxa"/>
            <w:vAlign w:val="center"/>
          </w:tcPr>
          <w:p w14:paraId="2C1E595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rv</w:t>
            </w:r>
          </w:p>
        </w:tc>
        <w:tc>
          <w:tcPr>
            <w:tcW w:w="1418" w:type="dxa"/>
            <w:vAlign w:val="center"/>
          </w:tcPr>
          <w:p w14:paraId="2356E60E"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57C47370"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Redundancy version</w:t>
            </w:r>
          </w:p>
        </w:tc>
      </w:tr>
      <w:tr w:rsidR="0048570C" w:rsidRPr="00015DA9" w14:paraId="53245141" w14:textId="77777777" w:rsidTr="00E30AB2">
        <w:trPr>
          <w:trHeight w:val="430"/>
        </w:trPr>
        <w:tc>
          <w:tcPr>
            <w:tcW w:w="1843" w:type="dxa"/>
            <w:vAlign w:val="center"/>
          </w:tcPr>
          <w:p w14:paraId="1A9D4BA4"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tpcPucch</w:t>
            </w:r>
          </w:p>
        </w:tc>
        <w:tc>
          <w:tcPr>
            <w:tcW w:w="1418" w:type="dxa"/>
            <w:vAlign w:val="center"/>
          </w:tcPr>
          <w:p w14:paraId="1F6B83B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7AA97CC3"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TPC command for PUCCH</w:t>
            </w:r>
          </w:p>
        </w:tc>
      </w:tr>
      <w:tr w:rsidR="0048570C" w:rsidRPr="00015DA9" w14:paraId="0699DB3C" w14:textId="77777777" w:rsidTr="00E30AB2">
        <w:trPr>
          <w:trHeight w:val="430"/>
        </w:trPr>
        <w:tc>
          <w:tcPr>
            <w:tcW w:w="1843" w:type="dxa"/>
            <w:vAlign w:val="center"/>
          </w:tcPr>
          <w:p w14:paraId="334E13BD"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lastRenderedPageBreak/>
              <w:t>dai</w:t>
            </w:r>
          </w:p>
        </w:tc>
        <w:tc>
          <w:tcPr>
            <w:tcW w:w="1418" w:type="dxa"/>
            <w:vAlign w:val="center"/>
          </w:tcPr>
          <w:p w14:paraId="55580D6E"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2E0811A6"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Downlink Assignment Index</w:t>
            </w:r>
          </w:p>
        </w:tc>
      </w:tr>
      <w:tr w:rsidR="0048570C" w:rsidRPr="00015DA9" w14:paraId="4134233C" w14:textId="77777777" w:rsidTr="00E30AB2">
        <w:trPr>
          <w:trHeight w:val="430"/>
        </w:trPr>
        <w:tc>
          <w:tcPr>
            <w:tcW w:w="1843" w:type="dxa"/>
            <w:vAlign w:val="center"/>
          </w:tcPr>
          <w:p w14:paraId="577C3CAD"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TPMI</w:t>
            </w:r>
          </w:p>
        </w:tc>
        <w:tc>
          <w:tcPr>
            <w:tcW w:w="1418" w:type="dxa"/>
            <w:vAlign w:val="center"/>
          </w:tcPr>
          <w:p w14:paraId="5430954F"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66DCD715" w14:textId="77777777" w:rsidR="0048570C" w:rsidRPr="00015DA9" w:rsidRDefault="0048570C" w:rsidP="00E30AB2">
            <w:pPr>
              <w:pStyle w:val="cl-cellBodyLeft"/>
              <w:jc w:val="both"/>
              <w:rPr>
                <w:rFonts w:cs="Helvetica"/>
                <w:color w:val="000000"/>
                <w:sz w:val="20"/>
                <w:szCs w:val="20"/>
                <w:lang w:eastAsia="zh-CN"/>
              </w:rPr>
            </w:pPr>
            <w:r w:rsidRPr="00015DA9">
              <w:rPr>
                <w:rFonts w:cs="Helvetica"/>
                <w:color w:val="000000"/>
                <w:sz w:val="20"/>
                <w:szCs w:val="20"/>
                <w:lang w:eastAsia="zh-CN"/>
              </w:rPr>
              <w:t>TPMI information for precoding</w:t>
            </w:r>
          </w:p>
        </w:tc>
      </w:tr>
      <w:tr w:rsidR="0048570C" w:rsidRPr="00015DA9" w14:paraId="2506A0EA" w14:textId="77777777" w:rsidTr="00E30AB2">
        <w:trPr>
          <w:trHeight w:val="430"/>
        </w:trPr>
        <w:tc>
          <w:tcPr>
            <w:tcW w:w="1843" w:type="dxa"/>
            <w:vAlign w:val="center"/>
          </w:tcPr>
          <w:p w14:paraId="08389023"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PMIConfirm</w:t>
            </w:r>
          </w:p>
        </w:tc>
        <w:tc>
          <w:tcPr>
            <w:tcW w:w="1418" w:type="dxa"/>
            <w:vAlign w:val="center"/>
          </w:tcPr>
          <w:p w14:paraId="7CFE524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43A827AB"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color w:val="000000"/>
                <w:sz w:val="22"/>
                <w:szCs w:val="22"/>
                <w:lang w:eastAsia="zh-CN"/>
              </w:rPr>
              <w:t>PMI confirmation for precoding</w:t>
            </w:r>
          </w:p>
        </w:tc>
      </w:tr>
      <w:tr w:rsidR="0048570C" w:rsidRPr="00015DA9" w14:paraId="4AF287C2" w14:textId="77777777" w:rsidTr="00E30AB2">
        <w:trPr>
          <w:trHeight w:val="430"/>
        </w:trPr>
        <w:tc>
          <w:tcPr>
            <w:tcW w:w="1843" w:type="dxa"/>
            <w:vAlign w:val="center"/>
          </w:tcPr>
          <w:p w14:paraId="0A580A07"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padding [3]</w:t>
            </w:r>
          </w:p>
        </w:tc>
        <w:tc>
          <w:tcPr>
            <w:tcW w:w="1418" w:type="dxa"/>
            <w:vAlign w:val="center"/>
          </w:tcPr>
          <w:p w14:paraId="6E8559ED"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0CD7B975"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填充</w:t>
            </w:r>
            <w:r w:rsidRPr="00015DA9">
              <w:rPr>
                <w:rFonts w:cs="Helvetica" w:hint="eastAsia"/>
                <w:color w:val="000000"/>
                <w:sz w:val="20"/>
                <w:szCs w:val="20"/>
                <w:lang w:eastAsia="zh-CN"/>
              </w:rPr>
              <w:t>bit</w:t>
            </w:r>
            <w:r w:rsidRPr="00015DA9">
              <w:rPr>
                <w:rFonts w:cs="Helvetica" w:hint="eastAsia"/>
                <w:color w:val="000000"/>
                <w:sz w:val="20"/>
                <w:szCs w:val="20"/>
                <w:lang w:eastAsia="zh-CN"/>
              </w:rPr>
              <w:t>。</w:t>
            </w:r>
          </w:p>
        </w:tc>
      </w:tr>
      <w:tr w:rsidR="0048570C" w:rsidRPr="00015DA9" w14:paraId="585746B7" w14:textId="77777777" w:rsidTr="00E30AB2">
        <w:trPr>
          <w:trHeight w:val="430"/>
        </w:trPr>
        <w:tc>
          <w:tcPr>
            <w:tcW w:w="1843" w:type="dxa"/>
            <w:vAlign w:val="center"/>
          </w:tcPr>
          <w:p w14:paraId="554EF78A"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resAllocatType</w:t>
            </w:r>
          </w:p>
        </w:tc>
        <w:tc>
          <w:tcPr>
            <w:tcW w:w="1418" w:type="dxa"/>
            <w:vAlign w:val="center"/>
          </w:tcPr>
          <w:p w14:paraId="517B4FB5"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02ADC626" w14:textId="77777777" w:rsidR="0048570C" w:rsidRPr="00015DA9" w:rsidRDefault="0048570C" w:rsidP="00E30AB2">
            <w:pPr>
              <w:pStyle w:val="cl-cellBodyLeft"/>
              <w:jc w:val="both"/>
              <w:rPr>
                <w:lang w:eastAsia="zh-CN"/>
              </w:rPr>
            </w:pPr>
            <w:r w:rsidRPr="00015DA9">
              <w:t>Localized/Distributed VRB assignment flag</w:t>
            </w:r>
            <w:r w:rsidRPr="00015DA9">
              <w:rPr>
                <w:rFonts w:hint="eastAsia"/>
                <w:lang w:eastAsia="zh-CN"/>
              </w:rPr>
              <w:t>。</w:t>
            </w:r>
          </w:p>
          <w:p w14:paraId="5F9748CA" w14:textId="77777777" w:rsidR="0048570C" w:rsidRPr="00015DA9" w:rsidRDefault="0048570C" w:rsidP="00E30AB2">
            <w:pPr>
              <w:pStyle w:val="cl-cellBodyLeft"/>
              <w:jc w:val="both"/>
              <w:rPr>
                <w:lang w:eastAsia="zh-CN"/>
              </w:rPr>
            </w:pPr>
            <w:r w:rsidRPr="00015DA9">
              <w:rPr>
                <w:rFonts w:hint="eastAsia"/>
                <w:lang w:eastAsia="zh-CN"/>
              </w:rPr>
              <w:t xml:space="preserve">0 --- </w:t>
            </w:r>
            <w:r w:rsidRPr="00015DA9">
              <w:t>Localized</w:t>
            </w:r>
          </w:p>
          <w:p w14:paraId="49D054F0" w14:textId="77777777" w:rsidR="0048570C" w:rsidRPr="00015DA9" w:rsidRDefault="0048570C" w:rsidP="00E30AB2">
            <w:pPr>
              <w:pStyle w:val="cl-cellBodyLeft"/>
              <w:jc w:val="both"/>
              <w:rPr>
                <w:rFonts w:cs="Helvetica"/>
                <w:color w:val="000000"/>
                <w:sz w:val="20"/>
                <w:szCs w:val="20"/>
                <w:lang w:eastAsia="zh-CN"/>
              </w:rPr>
            </w:pPr>
            <w:r w:rsidRPr="00015DA9">
              <w:rPr>
                <w:rFonts w:hint="eastAsia"/>
                <w:lang w:eastAsia="zh-CN"/>
              </w:rPr>
              <w:t xml:space="preserve">1 --- </w:t>
            </w:r>
            <w:r w:rsidRPr="00015DA9">
              <w:t>Distributed</w:t>
            </w:r>
          </w:p>
        </w:tc>
      </w:tr>
      <w:tr w:rsidR="0048570C" w:rsidRPr="00015DA9" w14:paraId="3D35DB03" w14:textId="77777777" w:rsidTr="00E30AB2">
        <w:trPr>
          <w:trHeight w:val="430"/>
        </w:trPr>
        <w:tc>
          <w:tcPr>
            <w:tcW w:w="1843" w:type="dxa"/>
            <w:vAlign w:val="center"/>
          </w:tcPr>
          <w:p w14:paraId="2740B7EB"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resourceAlloc</w:t>
            </w:r>
          </w:p>
        </w:tc>
        <w:tc>
          <w:tcPr>
            <w:tcW w:w="1418" w:type="dxa"/>
            <w:vAlign w:val="center"/>
          </w:tcPr>
          <w:p w14:paraId="78DC7940"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U32</w:t>
            </w:r>
          </w:p>
        </w:tc>
        <w:tc>
          <w:tcPr>
            <w:tcW w:w="4536" w:type="dxa"/>
            <w:vAlign w:val="center"/>
          </w:tcPr>
          <w:p w14:paraId="3D248602"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Resource block assignment</w:t>
            </w:r>
          </w:p>
        </w:tc>
      </w:tr>
    </w:tbl>
    <w:p w14:paraId="561FC539" w14:textId="77777777" w:rsidR="0048570C" w:rsidRPr="00015DA9" w:rsidRDefault="0048570C" w:rsidP="0048570C">
      <w:pPr>
        <w:pStyle w:val="a5"/>
        <w:ind w:firstLine="0"/>
        <w:rPr>
          <w:szCs w:val="18"/>
        </w:rPr>
      </w:pPr>
      <w:r w:rsidRPr="00015DA9">
        <w:rPr>
          <w:szCs w:val="18"/>
        </w:rPr>
        <w:t>D</w:t>
      </w:r>
      <w:r w:rsidRPr="00015DA9">
        <w:rPr>
          <w:rFonts w:hint="eastAsia"/>
          <w:szCs w:val="18"/>
        </w:rPr>
        <w:t>CI_</w:t>
      </w:r>
      <w:r w:rsidRPr="00015DA9">
        <w:rPr>
          <w:szCs w:val="18"/>
        </w:rPr>
        <w:t>FORMA</w:t>
      </w:r>
      <w:r w:rsidRPr="00015DA9">
        <w:rPr>
          <w:rFonts w:hint="eastAsia"/>
          <w:szCs w:val="18"/>
        </w:rPr>
        <w:t>T1C_Type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418"/>
        <w:gridCol w:w="4536"/>
      </w:tblGrid>
      <w:tr w:rsidR="0048570C" w:rsidRPr="00015DA9" w14:paraId="2E34B533" w14:textId="77777777" w:rsidTr="00E30AB2">
        <w:trPr>
          <w:trHeight w:val="397"/>
        </w:trPr>
        <w:tc>
          <w:tcPr>
            <w:tcW w:w="1843" w:type="dxa"/>
          </w:tcPr>
          <w:p w14:paraId="1BDE1252" w14:textId="77777777" w:rsidR="0048570C" w:rsidRPr="00015DA9" w:rsidRDefault="0048570C" w:rsidP="00E30AB2">
            <w:pPr>
              <w:pStyle w:val="ch-cellHeading"/>
            </w:pPr>
            <w:r w:rsidRPr="00015DA9">
              <w:t>Parameter</w:t>
            </w:r>
          </w:p>
        </w:tc>
        <w:tc>
          <w:tcPr>
            <w:tcW w:w="1418" w:type="dxa"/>
          </w:tcPr>
          <w:p w14:paraId="31719BDF" w14:textId="77777777" w:rsidR="0048570C" w:rsidRPr="00015DA9" w:rsidRDefault="0048570C" w:rsidP="00E30AB2">
            <w:pPr>
              <w:pStyle w:val="ch-cellHeading"/>
            </w:pPr>
            <w:r w:rsidRPr="00015DA9">
              <w:t>Data Type</w:t>
            </w:r>
          </w:p>
        </w:tc>
        <w:tc>
          <w:tcPr>
            <w:tcW w:w="4536" w:type="dxa"/>
          </w:tcPr>
          <w:p w14:paraId="6E7589CF" w14:textId="77777777" w:rsidR="0048570C" w:rsidRPr="00015DA9" w:rsidRDefault="0048570C" w:rsidP="00E30AB2">
            <w:pPr>
              <w:pStyle w:val="ch-cellHeading"/>
            </w:pPr>
            <w:r w:rsidRPr="00015DA9">
              <w:t>Description, value</w:t>
            </w:r>
          </w:p>
        </w:tc>
      </w:tr>
      <w:tr w:rsidR="0048570C" w:rsidRPr="00015DA9" w14:paraId="6B6EE85C" w14:textId="77777777" w:rsidTr="00E30AB2">
        <w:trPr>
          <w:trHeight w:val="397"/>
        </w:trPr>
        <w:tc>
          <w:tcPr>
            <w:tcW w:w="1843" w:type="dxa"/>
            <w:vAlign w:val="center"/>
          </w:tcPr>
          <w:p w14:paraId="371827B1" w14:textId="77777777" w:rsidR="0048570C" w:rsidRPr="00015DA9" w:rsidRDefault="0048570C" w:rsidP="00E30AB2">
            <w:pPr>
              <w:pStyle w:val="cl-cellBodyLeft"/>
              <w:jc w:val="both"/>
              <w:rPr>
                <w:rFonts w:cs="Helvetica"/>
                <w:color w:val="000000"/>
                <w:sz w:val="20"/>
                <w:szCs w:val="20"/>
                <w:lang w:eastAsia="zh-CN"/>
              </w:rPr>
            </w:pPr>
            <w:r w:rsidRPr="00015DA9">
              <w:rPr>
                <w:rFonts w:cs="Helvetica"/>
                <w:color w:val="000000"/>
                <w:sz w:val="20"/>
                <w:szCs w:val="20"/>
                <w:lang w:eastAsia="zh-CN"/>
              </w:rPr>
              <w:t>G</w:t>
            </w:r>
            <w:r w:rsidRPr="00015DA9">
              <w:rPr>
                <w:rFonts w:cs="Helvetica" w:hint="eastAsia"/>
                <w:color w:val="000000"/>
                <w:sz w:val="20"/>
                <w:szCs w:val="20"/>
                <w:lang w:eastAsia="zh-CN"/>
              </w:rPr>
              <w:t>ap</w:t>
            </w:r>
          </w:p>
        </w:tc>
        <w:tc>
          <w:tcPr>
            <w:tcW w:w="1418" w:type="dxa"/>
            <w:vAlign w:val="center"/>
          </w:tcPr>
          <w:p w14:paraId="34B773B0"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7CDDFE3A"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color w:val="000000"/>
                <w:sz w:val="22"/>
                <w:szCs w:val="22"/>
              </w:rPr>
              <w:t>gap value</w:t>
            </w:r>
          </w:p>
        </w:tc>
      </w:tr>
      <w:tr w:rsidR="0048570C" w:rsidRPr="00015DA9" w14:paraId="5E68584E" w14:textId="77777777" w:rsidTr="00E30AB2">
        <w:trPr>
          <w:trHeight w:val="397"/>
        </w:trPr>
        <w:tc>
          <w:tcPr>
            <w:tcW w:w="1843" w:type="dxa"/>
            <w:vAlign w:val="center"/>
          </w:tcPr>
          <w:p w14:paraId="18D503D7"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tbSizeIndex</w:t>
            </w:r>
          </w:p>
        </w:tc>
        <w:tc>
          <w:tcPr>
            <w:tcW w:w="1418" w:type="dxa"/>
            <w:vAlign w:val="center"/>
          </w:tcPr>
          <w:p w14:paraId="3F0110AB"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26E9477D"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Transport block size index</w:t>
            </w:r>
          </w:p>
        </w:tc>
      </w:tr>
      <w:tr w:rsidR="0048570C" w:rsidRPr="00015DA9" w14:paraId="1BAB75FD" w14:textId="77777777" w:rsidTr="00E30AB2">
        <w:trPr>
          <w:trHeight w:val="430"/>
        </w:trPr>
        <w:tc>
          <w:tcPr>
            <w:tcW w:w="1843" w:type="dxa"/>
            <w:vAlign w:val="center"/>
          </w:tcPr>
          <w:p w14:paraId="641096A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resourceAlloc</w:t>
            </w:r>
          </w:p>
        </w:tc>
        <w:tc>
          <w:tcPr>
            <w:tcW w:w="1418" w:type="dxa"/>
            <w:vAlign w:val="center"/>
          </w:tcPr>
          <w:p w14:paraId="6B6F86B6"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U16</w:t>
            </w:r>
          </w:p>
        </w:tc>
        <w:tc>
          <w:tcPr>
            <w:tcW w:w="4536" w:type="dxa"/>
            <w:vAlign w:val="center"/>
          </w:tcPr>
          <w:p w14:paraId="308FE75C"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color w:val="000000"/>
                <w:sz w:val="22"/>
                <w:szCs w:val="22"/>
              </w:rPr>
              <w:t>Resource block assignment</w:t>
            </w:r>
          </w:p>
        </w:tc>
      </w:tr>
    </w:tbl>
    <w:p w14:paraId="1BDA1BEA" w14:textId="77777777" w:rsidR="0048570C" w:rsidRPr="00015DA9" w:rsidRDefault="0048570C" w:rsidP="0048570C">
      <w:pPr>
        <w:pStyle w:val="a5"/>
        <w:ind w:firstLine="0"/>
        <w:rPr>
          <w:szCs w:val="18"/>
        </w:rPr>
      </w:pPr>
      <w:r w:rsidRPr="00015DA9">
        <w:rPr>
          <w:szCs w:val="18"/>
        </w:rPr>
        <w:t>D</w:t>
      </w:r>
      <w:r w:rsidRPr="00015DA9">
        <w:rPr>
          <w:rFonts w:hint="eastAsia"/>
          <w:szCs w:val="18"/>
        </w:rPr>
        <w:t>CI_</w:t>
      </w:r>
      <w:r w:rsidRPr="00015DA9">
        <w:rPr>
          <w:szCs w:val="18"/>
        </w:rPr>
        <w:t>FORMA</w:t>
      </w:r>
      <w:r w:rsidRPr="00015DA9">
        <w:rPr>
          <w:rFonts w:hint="eastAsia"/>
          <w:szCs w:val="18"/>
        </w:rPr>
        <w:t>T1D_Type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418"/>
        <w:gridCol w:w="4536"/>
      </w:tblGrid>
      <w:tr w:rsidR="0048570C" w:rsidRPr="00015DA9" w14:paraId="0AC52F59" w14:textId="77777777" w:rsidTr="00E30AB2">
        <w:trPr>
          <w:trHeight w:val="397"/>
        </w:trPr>
        <w:tc>
          <w:tcPr>
            <w:tcW w:w="1843" w:type="dxa"/>
          </w:tcPr>
          <w:p w14:paraId="196DB1E8" w14:textId="77777777" w:rsidR="0048570C" w:rsidRPr="00015DA9" w:rsidRDefault="0048570C" w:rsidP="00E30AB2">
            <w:pPr>
              <w:pStyle w:val="ch-cellHeading"/>
            </w:pPr>
            <w:r w:rsidRPr="00015DA9">
              <w:t>Parameter</w:t>
            </w:r>
          </w:p>
        </w:tc>
        <w:tc>
          <w:tcPr>
            <w:tcW w:w="1418" w:type="dxa"/>
          </w:tcPr>
          <w:p w14:paraId="204ED937" w14:textId="77777777" w:rsidR="0048570C" w:rsidRPr="00015DA9" w:rsidRDefault="0048570C" w:rsidP="00E30AB2">
            <w:pPr>
              <w:pStyle w:val="ch-cellHeading"/>
            </w:pPr>
            <w:r w:rsidRPr="00015DA9">
              <w:t>Data Type</w:t>
            </w:r>
          </w:p>
        </w:tc>
        <w:tc>
          <w:tcPr>
            <w:tcW w:w="4536" w:type="dxa"/>
          </w:tcPr>
          <w:p w14:paraId="0BEFD4D9" w14:textId="77777777" w:rsidR="0048570C" w:rsidRPr="00015DA9" w:rsidRDefault="0048570C" w:rsidP="00E30AB2">
            <w:pPr>
              <w:pStyle w:val="ch-cellHeading"/>
            </w:pPr>
            <w:r w:rsidRPr="00015DA9">
              <w:t>Description, value</w:t>
            </w:r>
          </w:p>
        </w:tc>
      </w:tr>
      <w:tr w:rsidR="0048570C" w:rsidRPr="00015DA9" w14:paraId="654CC96E" w14:textId="77777777" w:rsidTr="00E30AB2">
        <w:trPr>
          <w:trHeight w:val="397"/>
        </w:trPr>
        <w:tc>
          <w:tcPr>
            <w:tcW w:w="1843" w:type="dxa"/>
            <w:vAlign w:val="center"/>
          </w:tcPr>
          <w:p w14:paraId="49B62ABF"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mcsIndex</w:t>
            </w:r>
          </w:p>
        </w:tc>
        <w:tc>
          <w:tcPr>
            <w:tcW w:w="1418" w:type="dxa"/>
            <w:vAlign w:val="center"/>
          </w:tcPr>
          <w:p w14:paraId="6C92AAD0"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51AFEE10"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Modulation and coding scheme</w:t>
            </w:r>
          </w:p>
        </w:tc>
      </w:tr>
      <w:tr w:rsidR="0048570C" w:rsidRPr="00015DA9" w14:paraId="3748E674" w14:textId="77777777" w:rsidTr="00E30AB2">
        <w:trPr>
          <w:trHeight w:val="397"/>
        </w:trPr>
        <w:tc>
          <w:tcPr>
            <w:tcW w:w="1843" w:type="dxa"/>
            <w:vAlign w:val="center"/>
          </w:tcPr>
          <w:p w14:paraId="4DD87732"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harqProcId</w:t>
            </w:r>
          </w:p>
        </w:tc>
        <w:tc>
          <w:tcPr>
            <w:tcW w:w="1418" w:type="dxa"/>
            <w:vAlign w:val="center"/>
          </w:tcPr>
          <w:p w14:paraId="0461AB22"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31EEF565"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HARQ process number</w:t>
            </w:r>
          </w:p>
        </w:tc>
      </w:tr>
      <w:tr w:rsidR="0048570C" w:rsidRPr="00015DA9" w14:paraId="5C69FC14" w14:textId="77777777" w:rsidTr="00E30AB2">
        <w:trPr>
          <w:trHeight w:val="430"/>
        </w:trPr>
        <w:tc>
          <w:tcPr>
            <w:tcW w:w="1843" w:type="dxa"/>
            <w:vAlign w:val="center"/>
          </w:tcPr>
          <w:p w14:paraId="02BDC3EA"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ndi</w:t>
            </w:r>
          </w:p>
        </w:tc>
        <w:tc>
          <w:tcPr>
            <w:tcW w:w="1418" w:type="dxa"/>
            <w:vAlign w:val="center"/>
          </w:tcPr>
          <w:p w14:paraId="45119E55"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4FF3F0CE" w14:textId="77777777" w:rsidR="0048570C" w:rsidRPr="00015DA9" w:rsidRDefault="0048570C" w:rsidP="00E30AB2">
            <w:pPr>
              <w:pStyle w:val="cl-cellBodyLeft"/>
              <w:jc w:val="both"/>
              <w:rPr>
                <w:rFonts w:cs="Helvetica"/>
                <w:color w:val="000000"/>
                <w:sz w:val="20"/>
                <w:szCs w:val="20"/>
                <w:lang w:eastAsia="zh-CN"/>
              </w:rPr>
            </w:pPr>
            <w:r w:rsidRPr="00015DA9">
              <w:rPr>
                <w:color w:val="000000"/>
                <w:sz w:val="20"/>
                <w:szCs w:val="20"/>
              </w:rPr>
              <w:t>New data indicator</w:t>
            </w:r>
          </w:p>
        </w:tc>
      </w:tr>
      <w:tr w:rsidR="0048570C" w:rsidRPr="00015DA9" w14:paraId="0842C382" w14:textId="77777777" w:rsidTr="00E30AB2">
        <w:trPr>
          <w:trHeight w:val="430"/>
        </w:trPr>
        <w:tc>
          <w:tcPr>
            <w:tcW w:w="1843" w:type="dxa"/>
            <w:vAlign w:val="center"/>
          </w:tcPr>
          <w:p w14:paraId="68F88506"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rv</w:t>
            </w:r>
          </w:p>
        </w:tc>
        <w:tc>
          <w:tcPr>
            <w:tcW w:w="1418" w:type="dxa"/>
            <w:vAlign w:val="center"/>
          </w:tcPr>
          <w:p w14:paraId="21141764"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1AD21380"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Redundancy version</w:t>
            </w:r>
          </w:p>
        </w:tc>
      </w:tr>
      <w:tr w:rsidR="0048570C" w:rsidRPr="00015DA9" w14:paraId="66198EDD" w14:textId="77777777" w:rsidTr="00E30AB2">
        <w:trPr>
          <w:trHeight w:val="430"/>
        </w:trPr>
        <w:tc>
          <w:tcPr>
            <w:tcW w:w="1843" w:type="dxa"/>
            <w:vAlign w:val="center"/>
          </w:tcPr>
          <w:p w14:paraId="045319F0"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tpcPucch</w:t>
            </w:r>
          </w:p>
        </w:tc>
        <w:tc>
          <w:tcPr>
            <w:tcW w:w="1418" w:type="dxa"/>
            <w:vAlign w:val="center"/>
          </w:tcPr>
          <w:p w14:paraId="0316B926"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19C999AF"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TPC command for PUCCH</w:t>
            </w:r>
          </w:p>
        </w:tc>
      </w:tr>
      <w:tr w:rsidR="0048570C" w:rsidRPr="00015DA9" w14:paraId="2091A088" w14:textId="77777777" w:rsidTr="00E30AB2">
        <w:trPr>
          <w:trHeight w:val="430"/>
        </w:trPr>
        <w:tc>
          <w:tcPr>
            <w:tcW w:w="1843" w:type="dxa"/>
            <w:vAlign w:val="center"/>
          </w:tcPr>
          <w:p w14:paraId="7D8A9F48"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dai</w:t>
            </w:r>
          </w:p>
        </w:tc>
        <w:tc>
          <w:tcPr>
            <w:tcW w:w="1418" w:type="dxa"/>
            <w:vAlign w:val="center"/>
          </w:tcPr>
          <w:p w14:paraId="4A0D75AE"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01687D0A"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Downlink Assignment Index</w:t>
            </w:r>
          </w:p>
        </w:tc>
      </w:tr>
      <w:tr w:rsidR="0048570C" w:rsidRPr="00015DA9" w14:paraId="24CE2696" w14:textId="77777777" w:rsidTr="00E30AB2">
        <w:trPr>
          <w:trHeight w:val="430"/>
        </w:trPr>
        <w:tc>
          <w:tcPr>
            <w:tcW w:w="1843" w:type="dxa"/>
            <w:vAlign w:val="center"/>
          </w:tcPr>
          <w:p w14:paraId="0DC84838"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TPMI</w:t>
            </w:r>
          </w:p>
        </w:tc>
        <w:tc>
          <w:tcPr>
            <w:tcW w:w="1418" w:type="dxa"/>
            <w:vAlign w:val="center"/>
          </w:tcPr>
          <w:p w14:paraId="57873DE8"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7A5EE041" w14:textId="77777777" w:rsidR="0048570C" w:rsidRPr="00015DA9" w:rsidRDefault="0048570C" w:rsidP="00E30AB2">
            <w:pPr>
              <w:pStyle w:val="cl-cellBodyLeft"/>
              <w:jc w:val="both"/>
              <w:rPr>
                <w:rFonts w:cs="Helvetica"/>
                <w:color w:val="000000"/>
                <w:sz w:val="20"/>
                <w:szCs w:val="20"/>
                <w:lang w:eastAsia="zh-CN"/>
              </w:rPr>
            </w:pPr>
            <w:r w:rsidRPr="00015DA9">
              <w:rPr>
                <w:rFonts w:cs="Helvetica"/>
                <w:color w:val="000000"/>
                <w:sz w:val="20"/>
                <w:szCs w:val="20"/>
                <w:lang w:eastAsia="zh-CN"/>
              </w:rPr>
              <w:t>TPMI information for precoding</w:t>
            </w:r>
          </w:p>
        </w:tc>
      </w:tr>
      <w:tr w:rsidR="0048570C" w:rsidRPr="00015DA9" w14:paraId="5CBC2B7F" w14:textId="77777777" w:rsidTr="00E30AB2">
        <w:trPr>
          <w:trHeight w:val="430"/>
        </w:trPr>
        <w:tc>
          <w:tcPr>
            <w:tcW w:w="1843" w:type="dxa"/>
            <w:vAlign w:val="center"/>
          </w:tcPr>
          <w:p w14:paraId="13AAFD78"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dlPowerOffset</w:t>
            </w:r>
          </w:p>
        </w:tc>
        <w:tc>
          <w:tcPr>
            <w:tcW w:w="1418" w:type="dxa"/>
            <w:vAlign w:val="center"/>
          </w:tcPr>
          <w:p w14:paraId="21CAA82E"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76A2C067"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lang w:eastAsia="zh-CN"/>
              </w:rPr>
              <w:t>Downlink power offset</w:t>
            </w:r>
          </w:p>
        </w:tc>
      </w:tr>
      <w:tr w:rsidR="0048570C" w:rsidRPr="00015DA9" w14:paraId="4BF1E336" w14:textId="77777777" w:rsidTr="00E30AB2">
        <w:trPr>
          <w:trHeight w:val="430"/>
        </w:trPr>
        <w:tc>
          <w:tcPr>
            <w:tcW w:w="1843" w:type="dxa"/>
            <w:vAlign w:val="center"/>
          </w:tcPr>
          <w:p w14:paraId="39DD9F8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padding [3]</w:t>
            </w:r>
          </w:p>
        </w:tc>
        <w:tc>
          <w:tcPr>
            <w:tcW w:w="1418" w:type="dxa"/>
            <w:vAlign w:val="center"/>
          </w:tcPr>
          <w:p w14:paraId="063E93BB"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29B6268E"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填充</w:t>
            </w:r>
            <w:r w:rsidRPr="00015DA9">
              <w:rPr>
                <w:rFonts w:cs="Helvetica" w:hint="eastAsia"/>
                <w:color w:val="000000"/>
                <w:sz w:val="20"/>
                <w:szCs w:val="20"/>
                <w:lang w:eastAsia="zh-CN"/>
              </w:rPr>
              <w:t>bit</w:t>
            </w:r>
            <w:r w:rsidRPr="00015DA9">
              <w:rPr>
                <w:rFonts w:cs="Helvetica" w:hint="eastAsia"/>
                <w:color w:val="000000"/>
                <w:sz w:val="20"/>
                <w:szCs w:val="20"/>
                <w:lang w:eastAsia="zh-CN"/>
              </w:rPr>
              <w:t>。</w:t>
            </w:r>
          </w:p>
        </w:tc>
      </w:tr>
      <w:tr w:rsidR="0048570C" w:rsidRPr="00015DA9" w14:paraId="0A66A0B8" w14:textId="77777777" w:rsidTr="00E30AB2">
        <w:trPr>
          <w:trHeight w:val="430"/>
        </w:trPr>
        <w:tc>
          <w:tcPr>
            <w:tcW w:w="1843" w:type="dxa"/>
            <w:vAlign w:val="center"/>
          </w:tcPr>
          <w:p w14:paraId="19A66F5A"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resAllocatType</w:t>
            </w:r>
          </w:p>
        </w:tc>
        <w:tc>
          <w:tcPr>
            <w:tcW w:w="1418" w:type="dxa"/>
            <w:vAlign w:val="center"/>
          </w:tcPr>
          <w:p w14:paraId="210A9648"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2E33FFAE" w14:textId="77777777" w:rsidR="0048570C" w:rsidRPr="00015DA9" w:rsidRDefault="0048570C" w:rsidP="00E30AB2">
            <w:pPr>
              <w:pStyle w:val="cl-cellBodyLeft"/>
              <w:jc w:val="both"/>
              <w:rPr>
                <w:lang w:eastAsia="zh-CN"/>
              </w:rPr>
            </w:pPr>
            <w:r w:rsidRPr="00015DA9">
              <w:t>Localized/Distributed VRB assignment flag</w:t>
            </w:r>
            <w:r w:rsidRPr="00015DA9">
              <w:rPr>
                <w:rFonts w:hint="eastAsia"/>
                <w:lang w:eastAsia="zh-CN"/>
              </w:rPr>
              <w:t>。</w:t>
            </w:r>
          </w:p>
          <w:p w14:paraId="1BE4808B" w14:textId="77777777" w:rsidR="0048570C" w:rsidRPr="00015DA9" w:rsidRDefault="0048570C" w:rsidP="00E30AB2">
            <w:pPr>
              <w:pStyle w:val="cl-cellBodyLeft"/>
              <w:jc w:val="both"/>
              <w:rPr>
                <w:lang w:eastAsia="zh-CN"/>
              </w:rPr>
            </w:pPr>
            <w:r w:rsidRPr="00015DA9">
              <w:rPr>
                <w:rFonts w:hint="eastAsia"/>
                <w:lang w:eastAsia="zh-CN"/>
              </w:rPr>
              <w:t xml:space="preserve">0 --- </w:t>
            </w:r>
            <w:r w:rsidRPr="00015DA9">
              <w:t>Localized</w:t>
            </w:r>
          </w:p>
          <w:p w14:paraId="28240F2B" w14:textId="77777777" w:rsidR="0048570C" w:rsidRPr="00015DA9" w:rsidRDefault="0048570C" w:rsidP="00E30AB2">
            <w:pPr>
              <w:pStyle w:val="cl-cellBodyLeft"/>
              <w:jc w:val="both"/>
              <w:rPr>
                <w:rFonts w:cs="Helvetica"/>
                <w:color w:val="000000"/>
                <w:sz w:val="20"/>
                <w:szCs w:val="20"/>
                <w:lang w:eastAsia="zh-CN"/>
              </w:rPr>
            </w:pPr>
            <w:r w:rsidRPr="00015DA9">
              <w:rPr>
                <w:rFonts w:hint="eastAsia"/>
                <w:lang w:eastAsia="zh-CN"/>
              </w:rPr>
              <w:t xml:space="preserve">1 --- </w:t>
            </w:r>
            <w:r w:rsidRPr="00015DA9">
              <w:t>Distributed</w:t>
            </w:r>
          </w:p>
        </w:tc>
      </w:tr>
      <w:tr w:rsidR="0048570C" w:rsidRPr="00015DA9" w14:paraId="4729498B" w14:textId="77777777" w:rsidTr="00E30AB2">
        <w:trPr>
          <w:trHeight w:val="430"/>
        </w:trPr>
        <w:tc>
          <w:tcPr>
            <w:tcW w:w="1843" w:type="dxa"/>
            <w:vAlign w:val="center"/>
          </w:tcPr>
          <w:p w14:paraId="1E3059E2"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resourceAlloc</w:t>
            </w:r>
          </w:p>
        </w:tc>
        <w:tc>
          <w:tcPr>
            <w:tcW w:w="1418" w:type="dxa"/>
            <w:vAlign w:val="center"/>
          </w:tcPr>
          <w:p w14:paraId="3FF4FEEE"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U32</w:t>
            </w:r>
          </w:p>
        </w:tc>
        <w:tc>
          <w:tcPr>
            <w:tcW w:w="4536" w:type="dxa"/>
            <w:vAlign w:val="center"/>
          </w:tcPr>
          <w:p w14:paraId="34E4C368"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Resource block assignment</w:t>
            </w:r>
          </w:p>
        </w:tc>
      </w:tr>
    </w:tbl>
    <w:p w14:paraId="15F72E65" w14:textId="77777777" w:rsidR="0048570C" w:rsidRPr="00015DA9" w:rsidRDefault="0048570C" w:rsidP="0048570C">
      <w:pPr>
        <w:pStyle w:val="a5"/>
        <w:ind w:firstLine="0"/>
        <w:rPr>
          <w:szCs w:val="18"/>
        </w:rPr>
      </w:pPr>
      <w:r w:rsidRPr="00015DA9">
        <w:rPr>
          <w:szCs w:val="18"/>
        </w:rPr>
        <w:t>D</w:t>
      </w:r>
      <w:r w:rsidRPr="00015DA9">
        <w:rPr>
          <w:rFonts w:hint="eastAsia"/>
          <w:szCs w:val="18"/>
        </w:rPr>
        <w:t>CI_</w:t>
      </w:r>
      <w:r w:rsidRPr="00015DA9">
        <w:rPr>
          <w:szCs w:val="18"/>
        </w:rPr>
        <w:t>FORMA</w:t>
      </w:r>
      <w:r w:rsidRPr="00015DA9">
        <w:rPr>
          <w:rFonts w:hint="eastAsia"/>
          <w:szCs w:val="18"/>
        </w:rPr>
        <w:t>T2_Type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418"/>
        <w:gridCol w:w="4536"/>
      </w:tblGrid>
      <w:tr w:rsidR="0048570C" w:rsidRPr="00015DA9" w14:paraId="75154B8D" w14:textId="77777777" w:rsidTr="00E30AB2">
        <w:trPr>
          <w:trHeight w:val="397"/>
        </w:trPr>
        <w:tc>
          <w:tcPr>
            <w:tcW w:w="1843" w:type="dxa"/>
          </w:tcPr>
          <w:p w14:paraId="46BB8473" w14:textId="77777777" w:rsidR="0048570C" w:rsidRPr="00015DA9" w:rsidRDefault="0048570C" w:rsidP="00E30AB2">
            <w:pPr>
              <w:pStyle w:val="ch-cellHeading"/>
            </w:pPr>
            <w:r w:rsidRPr="00015DA9">
              <w:t>Parameter</w:t>
            </w:r>
          </w:p>
        </w:tc>
        <w:tc>
          <w:tcPr>
            <w:tcW w:w="1418" w:type="dxa"/>
          </w:tcPr>
          <w:p w14:paraId="22D50C9E" w14:textId="77777777" w:rsidR="0048570C" w:rsidRPr="00015DA9" w:rsidRDefault="0048570C" w:rsidP="00E30AB2">
            <w:pPr>
              <w:pStyle w:val="ch-cellHeading"/>
            </w:pPr>
            <w:r w:rsidRPr="00015DA9">
              <w:t>Data Type</w:t>
            </w:r>
          </w:p>
        </w:tc>
        <w:tc>
          <w:tcPr>
            <w:tcW w:w="4536" w:type="dxa"/>
          </w:tcPr>
          <w:p w14:paraId="6251BEE5" w14:textId="77777777" w:rsidR="0048570C" w:rsidRPr="00015DA9" w:rsidRDefault="0048570C" w:rsidP="00E30AB2">
            <w:pPr>
              <w:pStyle w:val="ch-cellHeading"/>
            </w:pPr>
            <w:r w:rsidRPr="00015DA9">
              <w:t>Description, value</w:t>
            </w:r>
          </w:p>
        </w:tc>
      </w:tr>
      <w:tr w:rsidR="0048570C" w:rsidRPr="00015DA9" w14:paraId="4CC55EDA" w14:textId="77777777" w:rsidTr="00E30AB2">
        <w:trPr>
          <w:trHeight w:val="397"/>
        </w:trPr>
        <w:tc>
          <w:tcPr>
            <w:tcW w:w="1843" w:type="dxa"/>
            <w:vAlign w:val="center"/>
          </w:tcPr>
          <w:p w14:paraId="4D0063C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tpcPucch</w:t>
            </w:r>
          </w:p>
        </w:tc>
        <w:tc>
          <w:tcPr>
            <w:tcW w:w="1418" w:type="dxa"/>
            <w:vAlign w:val="center"/>
          </w:tcPr>
          <w:p w14:paraId="23016174"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0704588A"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TPC command for PUCCH</w:t>
            </w:r>
          </w:p>
        </w:tc>
      </w:tr>
      <w:tr w:rsidR="0048570C" w:rsidRPr="00015DA9" w14:paraId="25FB1EE4" w14:textId="77777777" w:rsidTr="00E30AB2">
        <w:trPr>
          <w:trHeight w:val="397"/>
        </w:trPr>
        <w:tc>
          <w:tcPr>
            <w:tcW w:w="1843" w:type="dxa"/>
            <w:vAlign w:val="center"/>
          </w:tcPr>
          <w:p w14:paraId="4AD4BE4A"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dai</w:t>
            </w:r>
          </w:p>
        </w:tc>
        <w:tc>
          <w:tcPr>
            <w:tcW w:w="1418" w:type="dxa"/>
            <w:vAlign w:val="center"/>
          </w:tcPr>
          <w:p w14:paraId="5E9508B4"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167BC9D8"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Downlink Assignment Index</w:t>
            </w:r>
          </w:p>
        </w:tc>
      </w:tr>
      <w:tr w:rsidR="0048570C" w:rsidRPr="00015DA9" w14:paraId="6E669561" w14:textId="77777777" w:rsidTr="00E30AB2">
        <w:trPr>
          <w:trHeight w:val="397"/>
        </w:trPr>
        <w:tc>
          <w:tcPr>
            <w:tcW w:w="1843" w:type="dxa"/>
            <w:vAlign w:val="center"/>
          </w:tcPr>
          <w:p w14:paraId="2DDCC5E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harqProcId</w:t>
            </w:r>
          </w:p>
        </w:tc>
        <w:tc>
          <w:tcPr>
            <w:tcW w:w="1418" w:type="dxa"/>
            <w:vAlign w:val="center"/>
          </w:tcPr>
          <w:p w14:paraId="09A0134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5D10F3D2"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HARQ process number</w:t>
            </w:r>
          </w:p>
        </w:tc>
      </w:tr>
      <w:tr w:rsidR="0048570C" w:rsidRPr="00015DA9" w14:paraId="0AEC6910" w14:textId="77777777" w:rsidTr="00E30AB2">
        <w:trPr>
          <w:trHeight w:val="397"/>
        </w:trPr>
        <w:tc>
          <w:tcPr>
            <w:tcW w:w="1843" w:type="dxa"/>
            <w:vAlign w:val="center"/>
          </w:tcPr>
          <w:p w14:paraId="707D9F20"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swapFlag</w:t>
            </w:r>
          </w:p>
        </w:tc>
        <w:tc>
          <w:tcPr>
            <w:tcW w:w="1418" w:type="dxa"/>
            <w:vAlign w:val="center"/>
          </w:tcPr>
          <w:p w14:paraId="1E4E764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431B572E" w14:textId="77777777" w:rsidR="0048570C" w:rsidRPr="00015DA9" w:rsidRDefault="0048570C" w:rsidP="00E30AB2">
            <w:pPr>
              <w:pStyle w:val="cl-cellBodyLeft"/>
              <w:jc w:val="both"/>
              <w:rPr>
                <w:rFonts w:ascii="宋体" w:hAnsi="宋体" w:cs="宋体"/>
                <w:color w:val="000000"/>
                <w:sz w:val="22"/>
                <w:szCs w:val="22"/>
              </w:rPr>
            </w:pPr>
            <w:r w:rsidRPr="00015DA9">
              <w:rPr>
                <w:rFonts w:ascii="宋体" w:hAnsi="宋体" w:cs="宋体"/>
                <w:color w:val="000000"/>
                <w:sz w:val="22"/>
                <w:szCs w:val="22"/>
              </w:rPr>
              <w:t>Transport block to codeword swap flag</w:t>
            </w:r>
          </w:p>
        </w:tc>
      </w:tr>
      <w:tr w:rsidR="0048570C" w:rsidRPr="00015DA9" w14:paraId="2F7F4B32" w14:textId="77777777" w:rsidTr="00E30AB2">
        <w:trPr>
          <w:trHeight w:val="397"/>
        </w:trPr>
        <w:tc>
          <w:tcPr>
            <w:tcW w:w="1843" w:type="dxa"/>
            <w:vAlign w:val="center"/>
          </w:tcPr>
          <w:p w14:paraId="2A874D20"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lastRenderedPageBreak/>
              <w:t>mcsIndex1</w:t>
            </w:r>
          </w:p>
        </w:tc>
        <w:tc>
          <w:tcPr>
            <w:tcW w:w="1418" w:type="dxa"/>
            <w:vAlign w:val="center"/>
          </w:tcPr>
          <w:p w14:paraId="23A694F3"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48ACFD54"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Modulation and coding scheme</w:t>
            </w:r>
            <w:r w:rsidRPr="00015DA9">
              <w:rPr>
                <w:rFonts w:ascii="宋体" w:hAnsi="宋体" w:cs="宋体" w:hint="eastAsia"/>
                <w:color w:val="000000"/>
                <w:sz w:val="22"/>
                <w:szCs w:val="22"/>
                <w:lang w:eastAsia="zh-CN"/>
              </w:rPr>
              <w:t xml:space="preserve"> for Transport Block 1</w:t>
            </w:r>
          </w:p>
        </w:tc>
      </w:tr>
      <w:tr w:rsidR="0048570C" w:rsidRPr="00015DA9" w14:paraId="2060DE41" w14:textId="77777777" w:rsidTr="00E30AB2">
        <w:trPr>
          <w:trHeight w:val="430"/>
        </w:trPr>
        <w:tc>
          <w:tcPr>
            <w:tcW w:w="1843" w:type="dxa"/>
            <w:vAlign w:val="center"/>
          </w:tcPr>
          <w:p w14:paraId="4174822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ndi1</w:t>
            </w:r>
          </w:p>
        </w:tc>
        <w:tc>
          <w:tcPr>
            <w:tcW w:w="1418" w:type="dxa"/>
            <w:vAlign w:val="center"/>
          </w:tcPr>
          <w:p w14:paraId="2DB2B6FD"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3C22DC0E" w14:textId="77777777" w:rsidR="0048570C" w:rsidRPr="00015DA9" w:rsidRDefault="0048570C" w:rsidP="00E30AB2">
            <w:pPr>
              <w:pStyle w:val="cl-cellBodyLeft"/>
              <w:jc w:val="both"/>
              <w:rPr>
                <w:rFonts w:cs="Helvetica"/>
                <w:color w:val="000000"/>
                <w:sz w:val="20"/>
                <w:szCs w:val="20"/>
                <w:lang w:eastAsia="zh-CN"/>
              </w:rPr>
            </w:pPr>
            <w:r w:rsidRPr="00015DA9">
              <w:rPr>
                <w:color w:val="000000"/>
                <w:sz w:val="20"/>
                <w:szCs w:val="20"/>
              </w:rPr>
              <w:t>New data indicator</w:t>
            </w:r>
            <w:r w:rsidRPr="00015DA9">
              <w:rPr>
                <w:rFonts w:ascii="宋体" w:hAnsi="宋体" w:cs="宋体" w:hint="eastAsia"/>
                <w:color w:val="000000"/>
                <w:sz w:val="22"/>
                <w:szCs w:val="22"/>
                <w:lang w:eastAsia="zh-CN"/>
              </w:rPr>
              <w:t xml:space="preserve"> for Transport Block 1</w:t>
            </w:r>
          </w:p>
        </w:tc>
      </w:tr>
      <w:tr w:rsidR="0048570C" w:rsidRPr="00015DA9" w14:paraId="599416DD" w14:textId="77777777" w:rsidTr="00E30AB2">
        <w:trPr>
          <w:trHeight w:val="430"/>
        </w:trPr>
        <w:tc>
          <w:tcPr>
            <w:tcW w:w="1843" w:type="dxa"/>
            <w:vAlign w:val="center"/>
          </w:tcPr>
          <w:p w14:paraId="3F3B1CEF"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rv1</w:t>
            </w:r>
          </w:p>
        </w:tc>
        <w:tc>
          <w:tcPr>
            <w:tcW w:w="1418" w:type="dxa"/>
            <w:vAlign w:val="center"/>
          </w:tcPr>
          <w:p w14:paraId="59D1D4F0"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61E2EC67"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Redundancy version</w:t>
            </w:r>
            <w:r w:rsidRPr="00015DA9">
              <w:rPr>
                <w:rFonts w:ascii="宋体" w:hAnsi="宋体" w:cs="宋体" w:hint="eastAsia"/>
                <w:color w:val="000000"/>
                <w:sz w:val="22"/>
                <w:szCs w:val="22"/>
                <w:lang w:eastAsia="zh-CN"/>
              </w:rPr>
              <w:t xml:space="preserve"> for Transport Block 1</w:t>
            </w:r>
          </w:p>
        </w:tc>
      </w:tr>
      <w:tr w:rsidR="0048570C" w:rsidRPr="00015DA9" w14:paraId="5F2FDB4B" w14:textId="77777777" w:rsidTr="00E30AB2">
        <w:trPr>
          <w:trHeight w:val="430"/>
        </w:trPr>
        <w:tc>
          <w:tcPr>
            <w:tcW w:w="1843" w:type="dxa"/>
            <w:vAlign w:val="center"/>
          </w:tcPr>
          <w:p w14:paraId="213E0842"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mcsIndex2</w:t>
            </w:r>
          </w:p>
        </w:tc>
        <w:tc>
          <w:tcPr>
            <w:tcW w:w="1418" w:type="dxa"/>
            <w:vAlign w:val="center"/>
          </w:tcPr>
          <w:p w14:paraId="63CF9C00"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2EA0858A"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Modulation and coding scheme</w:t>
            </w:r>
            <w:r w:rsidRPr="00015DA9">
              <w:rPr>
                <w:rFonts w:ascii="宋体" w:hAnsi="宋体" w:cs="宋体" w:hint="eastAsia"/>
                <w:color w:val="000000"/>
                <w:sz w:val="22"/>
                <w:szCs w:val="22"/>
                <w:lang w:eastAsia="zh-CN"/>
              </w:rPr>
              <w:t xml:space="preserve"> for Transport Block 2</w:t>
            </w:r>
          </w:p>
        </w:tc>
      </w:tr>
      <w:tr w:rsidR="0048570C" w:rsidRPr="00015DA9" w14:paraId="57CAB57F" w14:textId="77777777" w:rsidTr="00E30AB2">
        <w:trPr>
          <w:trHeight w:val="430"/>
        </w:trPr>
        <w:tc>
          <w:tcPr>
            <w:tcW w:w="1843" w:type="dxa"/>
            <w:vAlign w:val="center"/>
          </w:tcPr>
          <w:p w14:paraId="49FCB61F"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ndi2</w:t>
            </w:r>
          </w:p>
        </w:tc>
        <w:tc>
          <w:tcPr>
            <w:tcW w:w="1418" w:type="dxa"/>
            <w:vAlign w:val="center"/>
          </w:tcPr>
          <w:p w14:paraId="7EE38FF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7B17B6BF" w14:textId="77777777" w:rsidR="0048570C" w:rsidRPr="00015DA9" w:rsidRDefault="0048570C" w:rsidP="00E30AB2">
            <w:pPr>
              <w:pStyle w:val="cl-cellBodyLeft"/>
              <w:jc w:val="both"/>
              <w:rPr>
                <w:rFonts w:cs="Helvetica"/>
                <w:color w:val="000000"/>
                <w:sz w:val="20"/>
                <w:szCs w:val="20"/>
                <w:lang w:eastAsia="zh-CN"/>
              </w:rPr>
            </w:pPr>
            <w:r w:rsidRPr="00015DA9">
              <w:rPr>
                <w:color w:val="000000"/>
                <w:sz w:val="20"/>
                <w:szCs w:val="20"/>
              </w:rPr>
              <w:t>New data indicator</w:t>
            </w:r>
            <w:r w:rsidRPr="00015DA9">
              <w:rPr>
                <w:rFonts w:ascii="宋体" w:hAnsi="宋体" w:cs="宋体" w:hint="eastAsia"/>
                <w:color w:val="000000"/>
                <w:sz w:val="22"/>
                <w:szCs w:val="22"/>
                <w:lang w:eastAsia="zh-CN"/>
              </w:rPr>
              <w:t xml:space="preserve"> for Transport Block 2</w:t>
            </w:r>
          </w:p>
        </w:tc>
      </w:tr>
      <w:tr w:rsidR="0048570C" w:rsidRPr="00015DA9" w14:paraId="3CF24C54" w14:textId="77777777" w:rsidTr="00E30AB2">
        <w:trPr>
          <w:trHeight w:val="430"/>
        </w:trPr>
        <w:tc>
          <w:tcPr>
            <w:tcW w:w="1843" w:type="dxa"/>
            <w:vAlign w:val="center"/>
          </w:tcPr>
          <w:p w14:paraId="16A1A993"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rv2</w:t>
            </w:r>
          </w:p>
        </w:tc>
        <w:tc>
          <w:tcPr>
            <w:tcW w:w="1418" w:type="dxa"/>
            <w:vAlign w:val="center"/>
          </w:tcPr>
          <w:p w14:paraId="52F3171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52CA7B8A"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Redundancy version</w:t>
            </w:r>
            <w:r w:rsidRPr="00015DA9">
              <w:rPr>
                <w:rFonts w:ascii="宋体" w:hAnsi="宋体" w:cs="宋体" w:hint="eastAsia"/>
                <w:color w:val="000000"/>
                <w:sz w:val="22"/>
                <w:szCs w:val="22"/>
                <w:lang w:eastAsia="zh-CN"/>
              </w:rPr>
              <w:t xml:space="preserve"> for Transport Block 2</w:t>
            </w:r>
          </w:p>
        </w:tc>
      </w:tr>
      <w:tr w:rsidR="0048570C" w:rsidRPr="00015DA9" w14:paraId="6AE12325" w14:textId="77777777" w:rsidTr="00E30AB2">
        <w:trPr>
          <w:trHeight w:val="430"/>
        </w:trPr>
        <w:tc>
          <w:tcPr>
            <w:tcW w:w="1843" w:type="dxa"/>
            <w:vAlign w:val="center"/>
          </w:tcPr>
          <w:p w14:paraId="3666FB46"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padding</w:t>
            </w:r>
          </w:p>
        </w:tc>
        <w:tc>
          <w:tcPr>
            <w:tcW w:w="1418" w:type="dxa"/>
            <w:vAlign w:val="center"/>
          </w:tcPr>
          <w:p w14:paraId="27C26E38"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690B2040"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填充</w:t>
            </w:r>
            <w:r w:rsidRPr="00015DA9">
              <w:rPr>
                <w:rFonts w:cs="Helvetica" w:hint="eastAsia"/>
                <w:color w:val="000000"/>
                <w:sz w:val="20"/>
                <w:szCs w:val="20"/>
                <w:lang w:eastAsia="zh-CN"/>
              </w:rPr>
              <w:t>bit</w:t>
            </w:r>
            <w:r w:rsidRPr="00015DA9">
              <w:rPr>
                <w:rFonts w:cs="Helvetica" w:hint="eastAsia"/>
                <w:color w:val="000000"/>
                <w:sz w:val="20"/>
                <w:szCs w:val="20"/>
                <w:lang w:eastAsia="zh-CN"/>
              </w:rPr>
              <w:t>。</w:t>
            </w:r>
          </w:p>
        </w:tc>
      </w:tr>
      <w:tr w:rsidR="0048570C" w:rsidRPr="00015DA9" w14:paraId="7059F403" w14:textId="77777777" w:rsidTr="00E30AB2">
        <w:trPr>
          <w:trHeight w:val="430"/>
        </w:trPr>
        <w:tc>
          <w:tcPr>
            <w:tcW w:w="1843" w:type="dxa"/>
            <w:vAlign w:val="center"/>
          </w:tcPr>
          <w:p w14:paraId="5A0E31D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resAllocatType</w:t>
            </w:r>
          </w:p>
        </w:tc>
        <w:tc>
          <w:tcPr>
            <w:tcW w:w="1418" w:type="dxa"/>
            <w:vAlign w:val="center"/>
          </w:tcPr>
          <w:p w14:paraId="6D9BA2A8"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06BBE9CA" w14:textId="77777777" w:rsidR="0048570C" w:rsidRPr="00015DA9" w:rsidRDefault="0048570C" w:rsidP="00E30AB2">
            <w:pPr>
              <w:pStyle w:val="cl-cellBodyLeft"/>
              <w:jc w:val="both"/>
              <w:rPr>
                <w:rFonts w:cs="Helvetica"/>
                <w:color w:val="000000"/>
                <w:sz w:val="20"/>
                <w:szCs w:val="20"/>
                <w:lang w:eastAsia="zh-CN"/>
              </w:rPr>
            </w:pPr>
            <w:r w:rsidRPr="00015DA9">
              <w:rPr>
                <w:rFonts w:cs="Helvetica"/>
                <w:color w:val="000000"/>
                <w:sz w:val="20"/>
                <w:szCs w:val="20"/>
                <w:lang w:eastAsia="zh-CN"/>
              </w:rPr>
              <w:t>Resource allocation header</w:t>
            </w:r>
          </w:p>
          <w:p w14:paraId="7204AD7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0 --- type 0</w:t>
            </w:r>
          </w:p>
          <w:p w14:paraId="387EB7B2"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1 --- type 1</w:t>
            </w:r>
          </w:p>
        </w:tc>
      </w:tr>
      <w:tr w:rsidR="0048570C" w:rsidRPr="00015DA9" w14:paraId="4C7FD560" w14:textId="77777777" w:rsidTr="00E30AB2">
        <w:trPr>
          <w:trHeight w:val="541"/>
        </w:trPr>
        <w:tc>
          <w:tcPr>
            <w:tcW w:w="1843" w:type="dxa"/>
            <w:vAlign w:val="center"/>
          </w:tcPr>
          <w:p w14:paraId="45F31AD0"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resourceAlloc</w:t>
            </w:r>
          </w:p>
        </w:tc>
        <w:tc>
          <w:tcPr>
            <w:tcW w:w="1418" w:type="dxa"/>
            <w:vAlign w:val="center"/>
          </w:tcPr>
          <w:p w14:paraId="1A5883FE"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U32</w:t>
            </w:r>
          </w:p>
        </w:tc>
        <w:tc>
          <w:tcPr>
            <w:tcW w:w="4536" w:type="dxa"/>
            <w:vAlign w:val="center"/>
          </w:tcPr>
          <w:p w14:paraId="50CC665D"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Resource block assignment</w:t>
            </w:r>
          </w:p>
        </w:tc>
      </w:tr>
      <w:tr w:rsidR="0048570C" w:rsidRPr="00015DA9" w14:paraId="019B7B42" w14:textId="77777777" w:rsidTr="00E30AB2">
        <w:trPr>
          <w:trHeight w:val="541"/>
        </w:trPr>
        <w:tc>
          <w:tcPr>
            <w:tcW w:w="1843" w:type="dxa"/>
            <w:vAlign w:val="center"/>
          </w:tcPr>
          <w:p w14:paraId="5F29AAAD"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precodingInfo</w:t>
            </w:r>
          </w:p>
        </w:tc>
        <w:tc>
          <w:tcPr>
            <w:tcW w:w="1418" w:type="dxa"/>
            <w:vAlign w:val="center"/>
          </w:tcPr>
          <w:p w14:paraId="5C8590C7"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U64</w:t>
            </w:r>
          </w:p>
        </w:tc>
        <w:tc>
          <w:tcPr>
            <w:tcW w:w="4536" w:type="dxa"/>
            <w:vAlign w:val="center"/>
          </w:tcPr>
          <w:p w14:paraId="0B100BA5" w14:textId="77777777" w:rsidR="0048570C" w:rsidRPr="00015DA9" w:rsidRDefault="0048570C" w:rsidP="00E30AB2">
            <w:pPr>
              <w:pStyle w:val="cl-cellBodyLeft"/>
              <w:jc w:val="both"/>
              <w:rPr>
                <w:rFonts w:ascii="宋体" w:hAnsi="宋体" w:cs="宋体"/>
                <w:color w:val="000000"/>
                <w:sz w:val="22"/>
                <w:szCs w:val="22"/>
                <w:lang w:eastAsia="zh-CN"/>
              </w:rPr>
            </w:pPr>
            <w:r w:rsidRPr="00015DA9">
              <w:rPr>
                <w:rFonts w:ascii="宋体" w:hAnsi="宋体" w:cs="宋体" w:hint="eastAsia"/>
                <w:color w:val="000000"/>
                <w:sz w:val="22"/>
                <w:szCs w:val="22"/>
                <w:lang w:eastAsia="zh-CN"/>
              </w:rPr>
              <w:t>Precoding information</w:t>
            </w:r>
          </w:p>
        </w:tc>
      </w:tr>
    </w:tbl>
    <w:p w14:paraId="44D43CF0" w14:textId="77777777" w:rsidR="0048570C" w:rsidRPr="00015DA9" w:rsidRDefault="0048570C" w:rsidP="0048570C">
      <w:pPr>
        <w:pStyle w:val="a5"/>
        <w:ind w:firstLine="0"/>
        <w:rPr>
          <w:szCs w:val="18"/>
        </w:rPr>
      </w:pPr>
      <w:r w:rsidRPr="00015DA9">
        <w:rPr>
          <w:szCs w:val="18"/>
        </w:rPr>
        <w:t>D</w:t>
      </w:r>
      <w:r w:rsidRPr="00015DA9">
        <w:rPr>
          <w:rFonts w:hint="eastAsia"/>
          <w:szCs w:val="18"/>
        </w:rPr>
        <w:t>CI_</w:t>
      </w:r>
      <w:r w:rsidRPr="00015DA9">
        <w:rPr>
          <w:szCs w:val="18"/>
        </w:rPr>
        <w:t>FORMA</w:t>
      </w:r>
      <w:r w:rsidRPr="00015DA9">
        <w:rPr>
          <w:rFonts w:hint="eastAsia"/>
          <w:szCs w:val="18"/>
        </w:rPr>
        <w:t>T2A_Type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418"/>
        <w:gridCol w:w="4536"/>
      </w:tblGrid>
      <w:tr w:rsidR="0048570C" w:rsidRPr="00015DA9" w14:paraId="40C4F0CF" w14:textId="77777777" w:rsidTr="00E30AB2">
        <w:trPr>
          <w:trHeight w:val="397"/>
        </w:trPr>
        <w:tc>
          <w:tcPr>
            <w:tcW w:w="1843" w:type="dxa"/>
          </w:tcPr>
          <w:p w14:paraId="1D32923E" w14:textId="77777777" w:rsidR="0048570C" w:rsidRPr="00015DA9" w:rsidRDefault="0048570C" w:rsidP="00E30AB2">
            <w:pPr>
              <w:pStyle w:val="ch-cellHeading"/>
            </w:pPr>
            <w:r w:rsidRPr="00015DA9">
              <w:t>Parameter</w:t>
            </w:r>
          </w:p>
        </w:tc>
        <w:tc>
          <w:tcPr>
            <w:tcW w:w="1418" w:type="dxa"/>
          </w:tcPr>
          <w:p w14:paraId="3821054D" w14:textId="77777777" w:rsidR="0048570C" w:rsidRPr="00015DA9" w:rsidRDefault="0048570C" w:rsidP="00E30AB2">
            <w:pPr>
              <w:pStyle w:val="ch-cellHeading"/>
            </w:pPr>
            <w:r w:rsidRPr="00015DA9">
              <w:t>Data Type</w:t>
            </w:r>
          </w:p>
        </w:tc>
        <w:tc>
          <w:tcPr>
            <w:tcW w:w="4536" w:type="dxa"/>
          </w:tcPr>
          <w:p w14:paraId="65D53E53" w14:textId="77777777" w:rsidR="0048570C" w:rsidRPr="00015DA9" w:rsidRDefault="0048570C" w:rsidP="00E30AB2">
            <w:pPr>
              <w:pStyle w:val="ch-cellHeading"/>
            </w:pPr>
            <w:r w:rsidRPr="00015DA9">
              <w:t>Description, value</w:t>
            </w:r>
          </w:p>
        </w:tc>
      </w:tr>
      <w:tr w:rsidR="0048570C" w:rsidRPr="00015DA9" w14:paraId="56A1CAAF" w14:textId="77777777" w:rsidTr="00E30AB2">
        <w:trPr>
          <w:trHeight w:val="397"/>
        </w:trPr>
        <w:tc>
          <w:tcPr>
            <w:tcW w:w="1843" w:type="dxa"/>
            <w:vAlign w:val="center"/>
          </w:tcPr>
          <w:p w14:paraId="5E571C4D"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tpcPucch</w:t>
            </w:r>
          </w:p>
        </w:tc>
        <w:tc>
          <w:tcPr>
            <w:tcW w:w="1418" w:type="dxa"/>
            <w:vAlign w:val="center"/>
          </w:tcPr>
          <w:p w14:paraId="4EE58D6A"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576EF45F"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TPC command for PUCCH</w:t>
            </w:r>
          </w:p>
        </w:tc>
      </w:tr>
      <w:tr w:rsidR="0048570C" w:rsidRPr="00015DA9" w14:paraId="798F0EC3" w14:textId="77777777" w:rsidTr="00E30AB2">
        <w:trPr>
          <w:trHeight w:val="397"/>
        </w:trPr>
        <w:tc>
          <w:tcPr>
            <w:tcW w:w="1843" w:type="dxa"/>
            <w:vAlign w:val="center"/>
          </w:tcPr>
          <w:p w14:paraId="17E9842D"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dai</w:t>
            </w:r>
          </w:p>
        </w:tc>
        <w:tc>
          <w:tcPr>
            <w:tcW w:w="1418" w:type="dxa"/>
            <w:vAlign w:val="center"/>
          </w:tcPr>
          <w:p w14:paraId="74807BB3"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00167B91"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Downlink Assignment Index</w:t>
            </w:r>
          </w:p>
        </w:tc>
      </w:tr>
      <w:tr w:rsidR="0048570C" w:rsidRPr="00015DA9" w14:paraId="1D406FF6" w14:textId="77777777" w:rsidTr="00E30AB2">
        <w:trPr>
          <w:trHeight w:val="397"/>
        </w:trPr>
        <w:tc>
          <w:tcPr>
            <w:tcW w:w="1843" w:type="dxa"/>
            <w:vAlign w:val="center"/>
          </w:tcPr>
          <w:p w14:paraId="00364BAD"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harqProcId</w:t>
            </w:r>
          </w:p>
        </w:tc>
        <w:tc>
          <w:tcPr>
            <w:tcW w:w="1418" w:type="dxa"/>
            <w:vAlign w:val="center"/>
          </w:tcPr>
          <w:p w14:paraId="3E01DE46"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68B906A2"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HARQ process number</w:t>
            </w:r>
          </w:p>
        </w:tc>
      </w:tr>
      <w:tr w:rsidR="0048570C" w:rsidRPr="00015DA9" w14:paraId="27134C0A" w14:textId="77777777" w:rsidTr="00E30AB2">
        <w:trPr>
          <w:trHeight w:val="397"/>
        </w:trPr>
        <w:tc>
          <w:tcPr>
            <w:tcW w:w="1843" w:type="dxa"/>
            <w:vAlign w:val="center"/>
          </w:tcPr>
          <w:p w14:paraId="4C13F48D"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swapFlag</w:t>
            </w:r>
          </w:p>
        </w:tc>
        <w:tc>
          <w:tcPr>
            <w:tcW w:w="1418" w:type="dxa"/>
            <w:vAlign w:val="center"/>
          </w:tcPr>
          <w:p w14:paraId="3499AA4D"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06272717" w14:textId="77777777" w:rsidR="0048570C" w:rsidRPr="00015DA9" w:rsidRDefault="0048570C" w:rsidP="00E30AB2">
            <w:pPr>
              <w:pStyle w:val="cl-cellBodyLeft"/>
              <w:jc w:val="both"/>
              <w:rPr>
                <w:rFonts w:ascii="宋体" w:hAnsi="宋体" w:cs="宋体"/>
                <w:color w:val="000000"/>
                <w:sz w:val="22"/>
                <w:szCs w:val="22"/>
              </w:rPr>
            </w:pPr>
            <w:r w:rsidRPr="00015DA9">
              <w:rPr>
                <w:rFonts w:ascii="宋体" w:hAnsi="宋体" w:cs="宋体"/>
                <w:color w:val="000000"/>
                <w:sz w:val="22"/>
                <w:szCs w:val="22"/>
              </w:rPr>
              <w:t>Transport block to codeword swap flag</w:t>
            </w:r>
          </w:p>
        </w:tc>
      </w:tr>
      <w:tr w:rsidR="0048570C" w:rsidRPr="00015DA9" w14:paraId="218927FB" w14:textId="77777777" w:rsidTr="00E30AB2">
        <w:trPr>
          <w:trHeight w:val="397"/>
        </w:trPr>
        <w:tc>
          <w:tcPr>
            <w:tcW w:w="1843" w:type="dxa"/>
            <w:vAlign w:val="center"/>
          </w:tcPr>
          <w:p w14:paraId="2A58D554"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mcsIndex1</w:t>
            </w:r>
          </w:p>
        </w:tc>
        <w:tc>
          <w:tcPr>
            <w:tcW w:w="1418" w:type="dxa"/>
            <w:vAlign w:val="center"/>
          </w:tcPr>
          <w:p w14:paraId="2CFCCC1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792F2AC8"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Modulation and coding scheme</w:t>
            </w:r>
            <w:r w:rsidRPr="00015DA9">
              <w:rPr>
                <w:rFonts w:ascii="宋体" w:hAnsi="宋体" w:cs="宋体" w:hint="eastAsia"/>
                <w:color w:val="000000"/>
                <w:sz w:val="22"/>
                <w:szCs w:val="22"/>
                <w:lang w:eastAsia="zh-CN"/>
              </w:rPr>
              <w:t xml:space="preserve"> for Transport Block 1</w:t>
            </w:r>
          </w:p>
        </w:tc>
      </w:tr>
      <w:tr w:rsidR="0048570C" w:rsidRPr="00015DA9" w14:paraId="1E842F87" w14:textId="77777777" w:rsidTr="00E30AB2">
        <w:trPr>
          <w:trHeight w:val="430"/>
        </w:trPr>
        <w:tc>
          <w:tcPr>
            <w:tcW w:w="1843" w:type="dxa"/>
            <w:vAlign w:val="center"/>
          </w:tcPr>
          <w:p w14:paraId="25CF7C43"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ndi1</w:t>
            </w:r>
          </w:p>
        </w:tc>
        <w:tc>
          <w:tcPr>
            <w:tcW w:w="1418" w:type="dxa"/>
            <w:vAlign w:val="center"/>
          </w:tcPr>
          <w:p w14:paraId="23DED309"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3652B8B1" w14:textId="77777777" w:rsidR="0048570C" w:rsidRPr="00015DA9" w:rsidRDefault="0048570C" w:rsidP="00E30AB2">
            <w:pPr>
              <w:pStyle w:val="cl-cellBodyLeft"/>
              <w:jc w:val="both"/>
              <w:rPr>
                <w:rFonts w:cs="Helvetica"/>
                <w:color w:val="000000"/>
                <w:sz w:val="20"/>
                <w:szCs w:val="20"/>
                <w:lang w:eastAsia="zh-CN"/>
              </w:rPr>
            </w:pPr>
            <w:r w:rsidRPr="00015DA9">
              <w:rPr>
                <w:color w:val="000000"/>
                <w:sz w:val="20"/>
                <w:szCs w:val="20"/>
              </w:rPr>
              <w:t>New data indicator</w:t>
            </w:r>
            <w:r w:rsidRPr="00015DA9">
              <w:rPr>
                <w:rFonts w:ascii="宋体" w:hAnsi="宋体" w:cs="宋体" w:hint="eastAsia"/>
                <w:color w:val="000000"/>
                <w:sz w:val="22"/>
                <w:szCs w:val="22"/>
                <w:lang w:eastAsia="zh-CN"/>
              </w:rPr>
              <w:t xml:space="preserve"> for Transport Block 1</w:t>
            </w:r>
          </w:p>
        </w:tc>
      </w:tr>
      <w:tr w:rsidR="0048570C" w:rsidRPr="00015DA9" w14:paraId="391BE0BB" w14:textId="77777777" w:rsidTr="00E30AB2">
        <w:trPr>
          <w:trHeight w:val="430"/>
        </w:trPr>
        <w:tc>
          <w:tcPr>
            <w:tcW w:w="1843" w:type="dxa"/>
            <w:vAlign w:val="center"/>
          </w:tcPr>
          <w:p w14:paraId="501FFD9F"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rv1</w:t>
            </w:r>
          </w:p>
        </w:tc>
        <w:tc>
          <w:tcPr>
            <w:tcW w:w="1418" w:type="dxa"/>
            <w:vAlign w:val="center"/>
          </w:tcPr>
          <w:p w14:paraId="7651A3B6"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35026CFC"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Redundancy version</w:t>
            </w:r>
            <w:r w:rsidRPr="00015DA9">
              <w:rPr>
                <w:rFonts w:ascii="宋体" w:hAnsi="宋体" w:cs="宋体" w:hint="eastAsia"/>
                <w:color w:val="000000"/>
                <w:sz w:val="22"/>
                <w:szCs w:val="22"/>
                <w:lang w:eastAsia="zh-CN"/>
              </w:rPr>
              <w:t xml:space="preserve"> for Transport Block 1</w:t>
            </w:r>
          </w:p>
        </w:tc>
      </w:tr>
      <w:tr w:rsidR="0048570C" w:rsidRPr="00015DA9" w14:paraId="23FCEF8E" w14:textId="77777777" w:rsidTr="00E30AB2">
        <w:trPr>
          <w:trHeight w:val="430"/>
        </w:trPr>
        <w:tc>
          <w:tcPr>
            <w:tcW w:w="1843" w:type="dxa"/>
            <w:vAlign w:val="center"/>
          </w:tcPr>
          <w:p w14:paraId="7D892FF6"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mcsIndex2</w:t>
            </w:r>
          </w:p>
        </w:tc>
        <w:tc>
          <w:tcPr>
            <w:tcW w:w="1418" w:type="dxa"/>
            <w:vAlign w:val="center"/>
          </w:tcPr>
          <w:p w14:paraId="1301DBE4"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495D867B"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Modulation and coding scheme</w:t>
            </w:r>
            <w:r w:rsidRPr="00015DA9">
              <w:rPr>
                <w:rFonts w:ascii="宋体" w:hAnsi="宋体" w:cs="宋体" w:hint="eastAsia"/>
                <w:color w:val="000000"/>
                <w:sz w:val="22"/>
                <w:szCs w:val="22"/>
                <w:lang w:eastAsia="zh-CN"/>
              </w:rPr>
              <w:t xml:space="preserve"> for Transport Block 2</w:t>
            </w:r>
          </w:p>
        </w:tc>
      </w:tr>
      <w:tr w:rsidR="0048570C" w:rsidRPr="00015DA9" w14:paraId="045B3EC9" w14:textId="77777777" w:rsidTr="00E30AB2">
        <w:trPr>
          <w:trHeight w:val="430"/>
        </w:trPr>
        <w:tc>
          <w:tcPr>
            <w:tcW w:w="1843" w:type="dxa"/>
            <w:vAlign w:val="center"/>
          </w:tcPr>
          <w:p w14:paraId="397EF06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ndi2</w:t>
            </w:r>
          </w:p>
        </w:tc>
        <w:tc>
          <w:tcPr>
            <w:tcW w:w="1418" w:type="dxa"/>
            <w:vAlign w:val="center"/>
          </w:tcPr>
          <w:p w14:paraId="55D8924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706F995B" w14:textId="77777777" w:rsidR="0048570C" w:rsidRPr="00015DA9" w:rsidRDefault="0048570C" w:rsidP="00E30AB2">
            <w:pPr>
              <w:pStyle w:val="cl-cellBodyLeft"/>
              <w:jc w:val="both"/>
              <w:rPr>
                <w:rFonts w:cs="Helvetica"/>
                <w:color w:val="000000"/>
                <w:sz w:val="20"/>
                <w:szCs w:val="20"/>
                <w:lang w:eastAsia="zh-CN"/>
              </w:rPr>
            </w:pPr>
            <w:r w:rsidRPr="00015DA9">
              <w:rPr>
                <w:color w:val="000000"/>
                <w:sz w:val="20"/>
                <w:szCs w:val="20"/>
              </w:rPr>
              <w:t>New data indicator</w:t>
            </w:r>
            <w:r w:rsidRPr="00015DA9">
              <w:rPr>
                <w:rFonts w:ascii="宋体" w:hAnsi="宋体" w:cs="宋体" w:hint="eastAsia"/>
                <w:color w:val="000000"/>
                <w:sz w:val="22"/>
                <w:szCs w:val="22"/>
                <w:lang w:eastAsia="zh-CN"/>
              </w:rPr>
              <w:t xml:space="preserve"> for Transport Block 2</w:t>
            </w:r>
          </w:p>
        </w:tc>
      </w:tr>
      <w:tr w:rsidR="0048570C" w:rsidRPr="00015DA9" w14:paraId="1B9203E8" w14:textId="77777777" w:rsidTr="00E30AB2">
        <w:trPr>
          <w:trHeight w:val="430"/>
        </w:trPr>
        <w:tc>
          <w:tcPr>
            <w:tcW w:w="1843" w:type="dxa"/>
            <w:vAlign w:val="center"/>
          </w:tcPr>
          <w:p w14:paraId="3B8448E9"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rv2</w:t>
            </w:r>
          </w:p>
        </w:tc>
        <w:tc>
          <w:tcPr>
            <w:tcW w:w="1418" w:type="dxa"/>
            <w:vAlign w:val="center"/>
          </w:tcPr>
          <w:p w14:paraId="5CEDECB5"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2E9EC255"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Redundancy version</w:t>
            </w:r>
            <w:r w:rsidRPr="00015DA9">
              <w:rPr>
                <w:rFonts w:ascii="宋体" w:hAnsi="宋体" w:cs="宋体" w:hint="eastAsia"/>
                <w:color w:val="000000"/>
                <w:sz w:val="22"/>
                <w:szCs w:val="22"/>
                <w:lang w:eastAsia="zh-CN"/>
              </w:rPr>
              <w:t xml:space="preserve"> for Transport Block 2</w:t>
            </w:r>
          </w:p>
        </w:tc>
      </w:tr>
      <w:tr w:rsidR="0048570C" w:rsidRPr="00015DA9" w14:paraId="2CDE20D2" w14:textId="77777777" w:rsidTr="00E30AB2">
        <w:trPr>
          <w:trHeight w:val="430"/>
        </w:trPr>
        <w:tc>
          <w:tcPr>
            <w:tcW w:w="1843" w:type="dxa"/>
            <w:vAlign w:val="center"/>
          </w:tcPr>
          <w:p w14:paraId="4BACAAA1"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precodingInfo</w:t>
            </w:r>
          </w:p>
        </w:tc>
        <w:tc>
          <w:tcPr>
            <w:tcW w:w="1418" w:type="dxa"/>
            <w:vAlign w:val="center"/>
          </w:tcPr>
          <w:p w14:paraId="3A1ACA0A"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30C5BC86" w14:textId="77777777" w:rsidR="0048570C" w:rsidRPr="00015DA9" w:rsidRDefault="0048570C" w:rsidP="00E30AB2">
            <w:pPr>
              <w:pStyle w:val="cl-cellBodyLeft"/>
              <w:jc w:val="both"/>
              <w:rPr>
                <w:rFonts w:ascii="宋体" w:hAnsi="宋体" w:cs="宋体"/>
                <w:color w:val="000000"/>
                <w:sz w:val="22"/>
                <w:szCs w:val="22"/>
                <w:lang w:eastAsia="zh-CN"/>
              </w:rPr>
            </w:pPr>
            <w:r w:rsidRPr="00015DA9">
              <w:rPr>
                <w:rFonts w:ascii="宋体" w:hAnsi="宋体" w:cs="宋体" w:hint="eastAsia"/>
                <w:color w:val="000000"/>
                <w:sz w:val="22"/>
                <w:szCs w:val="22"/>
                <w:lang w:eastAsia="zh-CN"/>
              </w:rPr>
              <w:t>Precoding information</w:t>
            </w:r>
          </w:p>
        </w:tc>
      </w:tr>
      <w:tr w:rsidR="0048570C" w:rsidRPr="00015DA9" w14:paraId="175E5A42" w14:textId="77777777" w:rsidTr="00E30AB2">
        <w:trPr>
          <w:trHeight w:val="430"/>
        </w:trPr>
        <w:tc>
          <w:tcPr>
            <w:tcW w:w="1843" w:type="dxa"/>
            <w:vAlign w:val="center"/>
          </w:tcPr>
          <w:p w14:paraId="609DDE58"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resAllocatType</w:t>
            </w:r>
          </w:p>
        </w:tc>
        <w:tc>
          <w:tcPr>
            <w:tcW w:w="1418" w:type="dxa"/>
            <w:vAlign w:val="center"/>
          </w:tcPr>
          <w:p w14:paraId="2367CFCE"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609BD2A6" w14:textId="77777777" w:rsidR="0048570C" w:rsidRPr="00015DA9" w:rsidRDefault="0048570C" w:rsidP="00E30AB2">
            <w:pPr>
              <w:pStyle w:val="cl-cellBodyLeft"/>
              <w:jc w:val="both"/>
              <w:rPr>
                <w:rFonts w:cs="Helvetica"/>
                <w:color w:val="000000"/>
                <w:sz w:val="20"/>
                <w:szCs w:val="20"/>
                <w:lang w:eastAsia="zh-CN"/>
              </w:rPr>
            </w:pPr>
            <w:r w:rsidRPr="00015DA9">
              <w:rPr>
                <w:rFonts w:cs="Helvetica"/>
                <w:color w:val="000000"/>
                <w:sz w:val="20"/>
                <w:szCs w:val="20"/>
                <w:lang w:eastAsia="zh-CN"/>
              </w:rPr>
              <w:t>Resource allocation header</w:t>
            </w:r>
          </w:p>
          <w:p w14:paraId="54ED08B7"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0 --- type 0</w:t>
            </w:r>
          </w:p>
          <w:p w14:paraId="2474293A"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1 --- type 1</w:t>
            </w:r>
          </w:p>
        </w:tc>
      </w:tr>
      <w:tr w:rsidR="0048570C" w:rsidRPr="00015DA9" w14:paraId="0181495C" w14:textId="77777777" w:rsidTr="00E30AB2">
        <w:trPr>
          <w:trHeight w:val="541"/>
        </w:trPr>
        <w:tc>
          <w:tcPr>
            <w:tcW w:w="1843" w:type="dxa"/>
            <w:vAlign w:val="center"/>
          </w:tcPr>
          <w:p w14:paraId="19B954B2"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resourceAlloc</w:t>
            </w:r>
          </w:p>
        </w:tc>
        <w:tc>
          <w:tcPr>
            <w:tcW w:w="1418" w:type="dxa"/>
            <w:vAlign w:val="center"/>
          </w:tcPr>
          <w:p w14:paraId="75F2E569"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U32</w:t>
            </w:r>
          </w:p>
        </w:tc>
        <w:tc>
          <w:tcPr>
            <w:tcW w:w="4536" w:type="dxa"/>
            <w:vAlign w:val="center"/>
          </w:tcPr>
          <w:p w14:paraId="0257E88E"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Resource block assignment</w:t>
            </w:r>
          </w:p>
        </w:tc>
      </w:tr>
    </w:tbl>
    <w:p w14:paraId="57E8039F" w14:textId="77777777" w:rsidR="0048570C" w:rsidRPr="00015DA9" w:rsidRDefault="0048570C" w:rsidP="0048570C">
      <w:pPr>
        <w:pStyle w:val="a5"/>
        <w:ind w:firstLine="0"/>
        <w:rPr>
          <w:szCs w:val="18"/>
        </w:rPr>
      </w:pPr>
      <w:r w:rsidRPr="00015DA9">
        <w:rPr>
          <w:szCs w:val="18"/>
        </w:rPr>
        <w:t>D</w:t>
      </w:r>
      <w:r w:rsidRPr="00015DA9">
        <w:rPr>
          <w:rFonts w:hint="eastAsia"/>
          <w:szCs w:val="18"/>
        </w:rPr>
        <w:t>CI_</w:t>
      </w:r>
      <w:r w:rsidRPr="00015DA9">
        <w:rPr>
          <w:szCs w:val="18"/>
        </w:rPr>
        <w:t>FORMA</w:t>
      </w:r>
      <w:r w:rsidRPr="00015DA9">
        <w:rPr>
          <w:rFonts w:hint="eastAsia"/>
          <w:szCs w:val="18"/>
        </w:rPr>
        <w:t xml:space="preserve">T3_Type / </w:t>
      </w:r>
      <w:r w:rsidRPr="00015DA9">
        <w:rPr>
          <w:szCs w:val="18"/>
        </w:rPr>
        <w:t>D</w:t>
      </w:r>
      <w:r w:rsidRPr="00015DA9">
        <w:rPr>
          <w:rFonts w:hint="eastAsia"/>
          <w:szCs w:val="18"/>
        </w:rPr>
        <w:t>CI_</w:t>
      </w:r>
      <w:r w:rsidRPr="00015DA9">
        <w:rPr>
          <w:szCs w:val="18"/>
        </w:rPr>
        <w:t>FORMA</w:t>
      </w:r>
      <w:r w:rsidRPr="00015DA9">
        <w:rPr>
          <w:rFonts w:hint="eastAsia"/>
          <w:szCs w:val="18"/>
        </w:rPr>
        <w:t>T3A_Type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418"/>
        <w:gridCol w:w="4536"/>
      </w:tblGrid>
      <w:tr w:rsidR="0048570C" w:rsidRPr="00015DA9" w14:paraId="2541AB25" w14:textId="77777777" w:rsidTr="00E30AB2">
        <w:trPr>
          <w:trHeight w:val="397"/>
        </w:trPr>
        <w:tc>
          <w:tcPr>
            <w:tcW w:w="1843" w:type="dxa"/>
          </w:tcPr>
          <w:p w14:paraId="7ADFDA3F" w14:textId="77777777" w:rsidR="0048570C" w:rsidRPr="00015DA9" w:rsidRDefault="0048570C" w:rsidP="00E30AB2">
            <w:pPr>
              <w:pStyle w:val="ch-cellHeading"/>
            </w:pPr>
            <w:r w:rsidRPr="00015DA9">
              <w:t>Parameter</w:t>
            </w:r>
          </w:p>
        </w:tc>
        <w:tc>
          <w:tcPr>
            <w:tcW w:w="1418" w:type="dxa"/>
          </w:tcPr>
          <w:p w14:paraId="78C49AC5" w14:textId="77777777" w:rsidR="0048570C" w:rsidRPr="00015DA9" w:rsidRDefault="0048570C" w:rsidP="00E30AB2">
            <w:pPr>
              <w:pStyle w:val="ch-cellHeading"/>
            </w:pPr>
            <w:r w:rsidRPr="00015DA9">
              <w:t>Data Type</w:t>
            </w:r>
          </w:p>
        </w:tc>
        <w:tc>
          <w:tcPr>
            <w:tcW w:w="4536" w:type="dxa"/>
          </w:tcPr>
          <w:p w14:paraId="29726962" w14:textId="77777777" w:rsidR="0048570C" w:rsidRPr="00015DA9" w:rsidRDefault="0048570C" w:rsidP="00E30AB2">
            <w:pPr>
              <w:pStyle w:val="ch-cellHeading"/>
            </w:pPr>
            <w:r w:rsidRPr="00015DA9">
              <w:t>Description, value</w:t>
            </w:r>
          </w:p>
        </w:tc>
      </w:tr>
      <w:tr w:rsidR="0048570C" w:rsidRPr="00015DA9" w14:paraId="731E2BB7" w14:textId="77777777" w:rsidTr="00E30AB2">
        <w:trPr>
          <w:trHeight w:val="397"/>
        </w:trPr>
        <w:tc>
          <w:tcPr>
            <w:tcW w:w="1843" w:type="dxa"/>
            <w:vAlign w:val="center"/>
          </w:tcPr>
          <w:p w14:paraId="634F7C69"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tpc</w:t>
            </w:r>
          </w:p>
        </w:tc>
        <w:tc>
          <w:tcPr>
            <w:tcW w:w="1418" w:type="dxa"/>
            <w:vAlign w:val="center"/>
          </w:tcPr>
          <w:p w14:paraId="7B64BD67"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62C322E2" w14:textId="77777777" w:rsidR="0048570C" w:rsidRPr="00015DA9" w:rsidRDefault="0048570C" w:rsidP="00E30AB2">
            <w:pPr>
              <w:pStyle w:val="cl-cellBodyLeft"/>
              <w:jc w:val="both"/>
              <w:rPr>
                <w:rFonts w:cs="Helvetica"/>
                <w:color w:val="000000"/>
                <w:sz w:val="20"/>
                <w:szCs w:val="20"/>
                <w:lang w:eastAsia="zh-CN"/>
              </w:rPr>
            </w:pPr>
            <w:r w:rsidRPr="00015DA9">
              <w:rPr>
                <w:rFonts w:ascii="宋体" w:hAnsi="宋体" w:cs="宋体" w:hint="eastAsia"/>
                <w:color w:val="000000"/>
                <w:sz w:val="22"/>
                <w:szCs w:val="22"/>
              </w:rPr>
              <w:t>TPC command for PUCCH</w:t>
            </w:r>
            <w:r w:rsidRPr="00015DA9">
              <w:rPr>
                <w:rFonts w:ascii="宋体" w:hAnsi="宋体" w:cs="宋体" w:hint="eastAsia"/>
                <w:color w:val="000000"/>
                <w:sz w:val="22"/>
                <w:szCs w:val="22"/>
                <w:lang w:eastAsia="zh-CN"/>
              </w:rPr>
              <w:t xml:space="preserve"> / PUSCH for a </w:t>
            </w:r>
            <w:r w:rsidRPr="00015DA9">
              <w:rPr>
                <w:rFonts w:ascii="宋体" w:hAnsi="宋体" w:cs="宋体" w:hint="eastAsia"/>
                <w:color w:val="000000"/>
                <w:sz w:val="22"/>
                <w:szCs w:val="22"/>
                <w:lang w:eastAsia="zh-CN"/>
              </w:rPr>
              <w:lastRenderedPageBreak/>
              <w:t>specific user</w:t>
            </w:r>
          </w:p>
        </w:tc>
      </w:tr>
      <w:tr w:rsidR="0048570C" w:rsidRPr="00015DA9" w14:paraId="4867262B" w14:textId="77777777" w:rsidTr="00E30AB2">
        <w:trPr>
          <w:trHeight w:val="397"/>
        </w:trPr>
        <w:tc>
          <w:tcPr>
            <w:tcW w:w="1843" w:type="dxa"/>
            <w:vAlign w:val="center"/>
          </w:tcPr>
          <w:p w14:paraId="677FEFBC"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lastRenderedPageBreak/>
              <w:t>padding [3]</w:t>
            </w:r>
          </w:p>
        </w:tc>
        <w:tc>
          <w:tcPr>
            <w:tcW w:w="1418" w:type="dxa"/>
            <w:vAlign w:val="center"/>
          </w:tcPr>
          <w:p w14:paraId="321CDAA3"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U8</w:t>
            </w:r>
          </w:p>
        </w:tc>
        <w:tc>
          <w:tcPr>
            <w:tcW w:w="4536" w:type="dxa"/>
            <w:vAlign w:val="center"/>
          </w:tcPr>
          <w:p w14:paraId="17FC62CE" w14:textId="77777777" w:rsidR="0048570C" w:rsidRPr="00015DA9" w:rsidRDefault="0048570C" w:rsidP="00E30AB2">
            <w:pPr>
              <w:pStyle w:val="cl-cellBodyLeft"/>
              <w:jc w:val="both"/>
              <w:rPr>
                <w:rFonts w:cs="Helvetica"/>
                <w:color w:val="000000"/>
                <w:sz w:val="20"/>
                <w:szCs w:val="20"/>
                <w:lang w:eastAsia="zh-CN"/>
              </w:rPr>
            </w:pPr>
            <w:r w:rsidRPr="00015DA9">
              <w:rPr>
                <w:rFonts w:cs="Helvetica" w:hint="eastAsia"/>
                <w:color w:val="000000"/>
                <w:sz w:val="20"/>
                <w:szCs w:val="20"/>
                <w:lang w:eastAsia="zh-CN"/>
              </w:rPr>
              <w:t>填充</w:t>
            </w:r>
            <w:r w:rsidRPr="00015DA9">
              <w:rPr>
                <w:rFonts w:cs="Helvetica" w:hint="eastAsia"/>
                <w:color w:val="000000"/>
                <w:sz w:val="20"/>
                <w:szCs w:val="20"/>
                <w:lang w:eastAsia="zh-CN"/>
              </w:rPr>
              <w:t>bit</w:t>
            </w:r>
            <w:r w:rsidRPr="00015DA9">
              <w:rPr>
                <w:rFonts w:cs="Helvetica" w:hint="eastAsia"/>
                <w:color w:val="000000"/>
                <w:sz w:val="20"/>
                <w:szCs w:val="20"/>
                <w:lang w:eastAsia="zh-CN"/>
              </w:rPr>
              <w:t>。</w:t>
            </w:r>
          </w:p>
        </w:tc>
      </w:tr>
    </w:tbl>
    <w:p w14:paraId="38301557" w14:textId="77777777" w:rsidR="00525CC5" w:rsidRDefault="00525CC5" w:rsidP="00201B41">
      <w:pPr>
        <w:pStyle w:val="41"/>
      </w:pPr>
      <w:r>
        <w:rPr>
          <w:rFonts w:hint="eastAsia"/>
        </w:rPr>
        <w:t>L2P_MAC_HICH_STRU</w:t>
      </w:r>
    </w:p>
    <w:tbl>
      <w:tblPr>
        <w:tblW w:w="16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683"/>
        <w:gridCol w:w="5312"/>
        <w:gridCol w:w="4253"/>
        <w:gridCol w:w="4253"/>
      </w:tblGrid>
      <w:tr w:rsidR="00CC36D8" w:rsidRPr="00015DA9" w14:paraId="67094CBD" w14:textId="77777777" w:rsidTr="004F22FE">
        <w:trPr>
          <w:gridAfter w:val="2"/>
          <w:wAfter w:w="8506" w:type="dxa"/>
          <w:trHeight w:val="363"/>
        </w:trPr>
        <w:tc>
          <w:tcPr>
            <w:tcW w:w="1873" w:type="dxa"/>
          </w:tcPr>
          <w:p w14:paraId="27AF7CA7" w14:textId="77777777" w:rsidR="00CC36D8" w:rsidRPr="00015DA9" w:rsidRDefault="00CC36D8" w:rsidP="00915052">
            <w:pPr>
              <w:pStyle w:val="ch-cellHeading"/>
              <w:rPr>
                <w:lang w:eastAsia="zh-CN"/>
              </w:rPr>
            </w:pPr>
            <w:r w:rsidRPr="00015DA9">
              <w:t>Parameter</w:t>
            </w:r>
          </w:p>
        </w:tc>
        <w:tc>
          <w:tcPr>
            <w:tcW w:w="683" w:type="dxa"/>
          </w:tcPr>
          <w:p w14:paraId="124DE88A" w14:textId="77777777" w:rsidR="00CC36D8" w:rsidRPr="00015DA9" w:rsidRDefault="00CC36D8" w:rsidP="00915052">
            <w:pPr>
              <w:pStyle w:val="ch-cellHeading"/>
            </w:pPr>
            <w:r w:rsidRPr="00015DA9">
              <w:rPr>
                <w:rFonts w:hint="eastAsia"/>
                <w:lang w:eastAsia="zh-CN"/>
              </w:rPr>
              <w:t>Data Type</w:t>
            </w:r>
          </w:p>
        </w:tc>
        <w:tc>
          <w:tcPr>
            <w:tcW w:w="5312" w:type="dxa"/>
          </w:tcPr>
          <w:p w14:paraId="51DEAFC0" w14:textId="77777777" w:rsidR="00CC36D8" w:rsidRPr="00015DA9" w:rsidRDefault="00CC36D8" w:rsidP="00915052">
            <w:pPr>
              <w:pStyle w:val="ch-cellHeading"/>
            </w:pPr>
            <w:r w:rsidRPr="00015DA9">
              <w:t>Description</w:t>
            </w:r>
          </w:p>
        </w:tc>
      </w:tr>
      <w:tr w:rsidR="00CC36D8" w:rsidRPr="00500715" w14:paraId="4B9EB8ED" w14:textId="77777777" w:rsidTr="004F22FE">
        <w:trPr>
          <w:gridAfter w:val="2"/>
          <w:wAfter w:w="8506" w:type="dxa"/>
          <w:trHeight w:val="363"/>
        </w:trPr>
        <w:tc>
          <w:tcPr>
            <w:tcW w:w="1873" w:type="dxa"/>
            <w:vAlign w:val="center"/>
          </w:tcPr>
          <w:p w14:paraId="6AD1CF64" w14:textId="77777777" w:rsidR="00CC36D8" w:rsidRPr="00500715" w:rsidRDefault="00CC36D8" w:rsidP="00915052">
            <w:pPr>
              <w:pStyle w:val="cl-cellBodyLeft"/>
              <w:jc w:val="both"/>
              <w:rPr>
                <w:rFonts w:ascii="Times New Roman" w:eastAsiaTheme="minorEastAsia" w:hAnsi="Times New Roman"/>
                <w:sz w:val="21"/>
                <w:szCs w:val="21"/>
              </w:rPr>
            </w:pPr>
            <w:r w:rsidRPr="00500715">
              <w:rPr>
                <w:rFonts w:ascii="Times New Roman" w:eastAsiaTheme="minorEastAsia" w:hAnsi="Times New Roman"/>
                <w:sz w:val="21"/>
                <w:szCs w:val="21"/>
              </w:rPr>
              <w:t>radioFrameNumber</w:t>
            </w:r>
          </w:p>
        </w:tc>
        <w:tc>
          <w:tcPr>
            <w:tcW w:w="683" w:type="dxa"/>
            <w:vAlign w:val="center"/>
          </w:tcPr>
          <w:p w14:paraId="0E0E1C47" w14:textId="77777777" w:rsidR="00CC36D8" w:rsidRPr="00500715" w:rsidRDefault="00CC36D8" w:rsidP="00915052">
            <w:pPr>
              <w:pStyle w:val="cl-cellBodyLeft"/>
              <w:jc w:val="both"/>
              <w:rPr>
                <w:rFonts w:ascii="Times New Roman" w:eastAsiaTheme="minorEastAsia" w:hAnsi="Times New Roman"/>
                <w:sz w:val="21"/>
                <w:szCs w:val="21"/>
              </w:rPr>
            </w:pPr>
            <w:r w:rsidRPr="00500715">
              <w:rPr>
                <w:rFonts w:ascii="Times New Roman" w:eastAsiaTheme="minorEastAsia" w:hAnsi="Times New Roman"/>
                <w:sz w:val="21"/>
                <w:szCs w:val="21"/>
              </w:rPr>
              <w:t>U16</w:t>
            </w:r>
          </w:p>
        </w:tc>
        <w:tc>
          <w:tcPr>
            <w:tcW w:w="5312" w:type="dxa"/>
            <w:vAlign w:val="center"/>
          </w:tcPr>
          <w:p w14:paraId="4E5F8777" w14:textId="77777777" w:rsidR="00CC36D8" w:rsidRPr="00500715" w:rsidRDefault="00CC36D8" w:rsidP="00915052">
            <w:pPr>
              <w:pStyle w:val="cl-cellBodyLeft"/>
              <w:jc w:val="both"/>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PHICH</w:t>
            </w:r>
            <w:r w:rsidRPr="00500715">
              <w:rPr>
                <w:rFonts w:ascii="Times New Roman" w:eastAsiaTheme="minorEastAsia" w:hAnsiTheme="minorEastAsia"/>
                <w:sz w:val="21"/>
                <w:szCs w:val="21"/>
                <w:lang w:eastAsia="zh-CN"/>
              </w:rPr>
              <w:t>空口帧号。取值范围：</w:t>
            </w:r>
          </w:p>
          <w:p w14:paraId="41DCB87F" w14:textId="77777777" w:rsidR="00CC36D8" w:rsidRPr="00500715" w:rsidRDefault="00CC36D8" w:rsidP="00915052">
            <w:pPr>
              <w:pStyle w:val="cl-cellBodyLeft"/>
              <w:jc w:val="both"/>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0 * … 1023</w:t>
            </w:r>
          </w:p>
        </w:tc>
      </w:tr>
      <w:tr w:rsidR="00CC36D8" w:rsidRPr="00500715" w14:paraId="5C361C43" w14:textId="77777777" w:rsidTr="004F22FE">
        <w:trPr>
          <w:gridAfter w:val="2"/>
          <w:wAfter w:w="8506" w:type="dxa"/>
          <w:trHeight w:val="363"/>
        </w:trPr>
        <w:tc>
          <w:tcPr>
            <w:tcW w:w="1873" w:type="dxa"/>
            <w:vAlign w:val="center"/>
          </w:tcPr>
          <w:p w14:paraId="23293F4E" w14:textId="77777777" w:rsidR="00CC36D8" w:rsidRPr="00500715" w:rsidRDefault="00CC36D8" w:rsidP="00915052">
            <w:pPr>
              <w:pStyle w:val="cl-cellBodyLeft"/>
              <w:jc w:val="both"/>
              <w:rPr>
                <w:rFonts w:ascii="Times New Roman" w:eastAsiaTheme="minorEastAsia" w:hAnsi="Times New Roman"/>
                <w:sz w:val="21"/>
                <w:szCs w:val="21"/>
              </w:rPr>
            </w:pPr>
            <w:r w:rsidRPr="00500715">
              <w:rPr>
                <w:rFonts w:ascii="Times New Roman" w:eastAsiaTheme="minorEastAsia" w:hAnsi="Times New Roman"/>
                <w:sz w:val="21"/>
                <w:szCs w:val="21"/>
              </w:rPr>
              <w:t>subFrameNumber</w:t>
            </w:r>
          </w:p>
        </w:tc>
        <w:tc>
          <w:tcPr>
            <w:tcW w:w="683" w:type="dxa"/>
            <w:vAlign w:val="center"/>
          </w:tcPr>
          <w:p w14:paraId="006E59B3" w14:textId="77777777" w:rsidR="00CC36D8" w:rsidRPr="00500715" w:rsidRDefault="00CC36D8" w:rsidP="00915052">
            <w:pPr>
              <w:pStyle w:val="cl-cellBodyLeft"/>
              <w:jc w:val="both"/>
              <w:rPr>
                <w:rFonts w:ascii="Times New Roman" w:eastAsiaTheme="minorEastAsia" w:hAnsi="Times New Roman"/>
                <w:sz w:val="21"/>
                <w:szCs w:val="21"/>
              </w:rPr>
            </w:pPr>
            <w:r w:rsidRPr="00500715">
              <w:rPr>
                <w:rFonts w:ascii="Times New Roman" w:eastAsiaTheme="minorEastAsia" w:hAnsi="Times New Roman"/>
                <w:sz w:val="21"/>
                <w:szCs w:val="21"/>
                <w:lang w:eastAsia="zh-CN"/>
              </w:rPr>
              <w:t>U</w:t>
            </w:r>
            <w:r w:rsidRPr="00500715">
              <w:rPr>
                <w:rFonts w:ascii="Times New Roman" w:eastAsiaTheme="minorEastAsia" w:hAnsi="Times New Roman"/>
                <w:sz w:val="21"/>
                <w:szCs w:val="21"/>
              </w:rPr>
              <w:t>8</w:t>
            </w:r>
          </w:p>
        </w:tc>
        <w:tc>
          <w:tcPr>
            <w:tcW w:w="5312" w:type="dxa"/>
            <w:vAlign w:val="center"/>
          </w:tcPr>
          <w:p w14:paraId="2473CAA5" w14:textId="77777777" w:rsidR="00CC36D8" w:rsidRPr="00500715" w:rsidRDefault="00CC36D8" w:rsidP="00915052">
            <w:pPr>
              <w:pStyle w:val="cl-cellBodyLeft"/>
              <w:jc w:val="both"/>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PHICH</w:t>
            </w:r>
            <w:r w:rsidRPr="00500715">
              <w:rPr>
                <w:rFonts w:ascii="Times New Roman" w:eastAsiaTheme="minorEastAsia" w:hAnsiTheme="minorEastAsia"/>
                <w:sz w:val="21"/>
                <w:szCs w:val="21"/>
                <w:lang w:eastAsia="zh-CN"/>
              </w:rPr>
              <w:t>空口子帧号。取值范围：</w:t>
            </w:r>
          </w:p>
          <w:p w14:paraId="0931F2A3" w14:textId="77777777" w:rsidR="00CC36D8" w:rsidRPr="00500715" w:rsidRDefault="00CC36D8" w:rsidP="00915052">
            <w:pPr>
              <w:pStyle w:val="cl-cellBodyLeft"/>
              <w:jc w:val="both"/>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0 * … 9</w:t>
            </w:r>
          </w:p>
        </w:tc>
      </w:tr>
      <w:tr w:rsidR="00CC36D8" w:rsidRPr="00500715" w14:paraId="36D8BD2D" w14:textId="77777777" w:rsidTr="004F22FE">
        <w:trPr>
          <w:gridAfter w:val="2"/>
          <w:wAfter w:w="8506" w:type="dxa"/>
          <w:trHeight w:val="363"/>
        </w:trPr>
        <w:tc>
          <w:tcPr>
            <w:tcW w:w="1873" w:type="dxa"/>
            <w:vAlign w:val="center"/>
          </w:tcPr>
          <w:p w14:paraId="22E70BA6" w14:textId="77777777" w:rsidR="00CC36D8" w:rsidRPr="00500715" w:rsidRDefault="00CC36D8" w:rsidP="00915052">
            <w:pPr>
              <w:pStyle w:val="cl-cellBodyLeft"/>
              <w:jc w:val="both"/>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nHI</w:t>
            </w:r>
          </w:p>
        </w:tc>
        <w:tc>
          <w:tcPr>
            <w:tcW w:w="683" w:type="dxa"/>
            <w:vAlign w:val="center"/>
          </w:tcPr>
          <w:p w14:paraId="14B69E3F" w14:textId="77777777" w:rsidR="00CC36D8" w:rsidRPr="00500715" w:rsidRDefault="00CC36D8" w:rsidP="00915052">
            <w:pPr>
              <w:pStyle w:val="cl-cellBodyLeft"/>
              <w:jc w:val="both"/>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U8</w:t>
            </w:r>
          </w:p>
        </w:tc>
        <w:tc>
          <w:tcPr>
            <w:tcW w:w="5312" w:type="dxa"/>
            <w:vAlign w:val="center"/>
          </w:tcPr>
          <w:p w14:paraId="3CE1A08B" w14:textId="77777777" w:rsidR="00CC36D8" w:rsidRPr="00500715" w:rsidRDefault="00CC36D8" w:rsidP="00915052">
            <w:pPr>
              <w:pStyle w:val="cl-cellBodyLeft"/>
              <w:jc w:val="both"/>
              <w:rPr>
                <w:rFonts w:ascii="Times New Roman" w:eastAsiaTheme="minorEastAsia" w:hAnsi="Times New Roman"/>
                <w:sz w:val="21"/>
                <w:szCs w:val="21"/>
                <w:lang w:eastAsia="zh-CN"/>
              </w:rPr>
            </w:pPr>
            <w:r w:rsidRPr="00500715">
              <w:rPr>
                <w:rFonts w:ascii="Times New Roman" w:eastAsiaTheme="minorEastAsia" w:hAnsiTheme="minorEastAsia"/>
                <w:sz w:val="21"/>
                <w:szCs w:val="21"/>
                <w:lang w:eastAsia="zh-CN"/>
              </w:rPr>
              <w:t>反馈指示的个数。</w:t>
            </w:r>
          </w:p>
        </w:tc>
      </w:tr>
      <w:tr w:rsidR="00CC36D8" w:rsidRPr="00500715" w14:paraId="3A38B57C" w14:textId="77777777" w:rsidTr="004F22FE">
        <w:trPr>
          <w:gridAfter w:val="2"/>
          <w:wAfter w:w="8506" w:type="dxa"/>
          <w:trHeight w:val="363"/>
        </w:trPr>
        <w:tc>
          <w:tcPr>
            <w:tcW w:w="1873" w:type="dxa"/>
          </w:tcPr>
          <w:p w14:paraId="33DE4888" w14:textId="77777777" w:rsidR="00CC36D8" w:rsidRPr="00500715" w:rsidRDefault="00CC36D8" w:rsidP="00915052">
            <w:pPr>
              <w:pStyle w:val="cl-cellBodyLeft"/>
              <w:rPr>
                <w:rFonts w:ascii="Times New Roman" w:eastAsiaTheme="minorEastAsia" w:hAnsi="Times New Roman"/>
                <w:sz w:val="21"/>
                <w:szCs w:val="21"/>
              </w:rPr>
            </w:pPr>
            <w:r w:rsidRPr="00500715">
              <w:rPr>
                <w:rFonts w:ascii="Times New Roman" w:eastAsiaTheme="minorEastAsia" w:hAnsi="Times New Roman"/>
                <w:sz w:val="21"/>
                <w:szCs w:val="21"/>
              </w:rPr>
              <w:t>dlCarrierFreq</w:t>
            </w:r>
          </w:p>
        </w:tc>
        <w:tc>
          <w:tcPr>
            <w:tcW w:w="683" w:type="dxa"/>
          </w:tcPr>
          <w:p w14:paraId="7191536F" w14:textId="77777777" w:rsidR="00CC36D8" w:rsidRPr="00500715" w:rsidRDefault="00CC36D8" w:rsidP="00915052">
            <w:pPr>
              <w:pStyle w:val="cl-cellBodyLeft"/>
              <w:rPr>
                <w:rFonts w:ascii="Times New Roman" w:eastAsiaTheme="minorEastAsia" w:hAnsi="Times New Roman"/>
                <w:sz w:val="21"/>
                <w:szCs w:val="21"/>
              </w:rPr>
            </w:pPr>
            <w:r w:rsidRPr="00500715">
              <w:rPr>
                <w:rFonts w:ascii="Times New Roman" w:eastAsiaTheme="minorEastAsia" w:hAnsi="Times New Roman"/>
                <w:sz w:val="21"/>
                <w:szCs w:val="21"/>
              </w:rPr>
              <w:t>U16</w:t>
            </w:r>
          </w:p>
        </w:tc>
        <w:tc>
          <w:tcPr>
            <w:tcW w:w="5312" w:type="dxa"/>
          </w:tcPr>
          <w:p w14:paraId="6F3AB4D8" w14:textId="77777777" w:rsidR="00CC36D8" w:rsidRPr="00500715" w:rsidRDefault="00CC36D8" w:rsidP="00915052">
            <w:pPr>
              <w:pStyle w:val="cl-cellBodyLeft"/>
              <w:rPr>
                <w:rFonts w:ascii="Times New Roman" w:eastAsiaTheme="minorEastAsia" w:hAnsi="Times New Roman"/>
                <w:sz w:val="21"/>
                <w:szCs w:val="21"/>
              </w:rPr>
            </w:pPr>
            <w:r w:rsidRPr="00500715">
              <w:rPr>
                <w:rFonts w:ascii="Times New Roman" w:eastAsiaTheme="minorEastAsia" w:hAnsiTheme="minorEastAsia"/>
                <w:sz w:val="21"/>
                <w:szCs w:val="21"/>
                <w:lang w:eastAsia="zh-CN"/>
              </w:rPr>
              <w:t>小区下行链路载波频点。</w:t>
            </w:r>
            <w:r w:rsidRPr="00500715">
              <w:rPr>
                <w:rFonts w:ascii="Times New Roman" w:eastAsiaTheme="minorEastAsia" w:hAnsi="Times New Roman"/>
                <w:sz w:val="21"/>
                <w:szCs w:val="21"/>
              </w:rPr>
              <w:t>E-UTRA</w:t>
            </w:r>
            <w:r w:rsidRPr="00500715">
              <w:rPr>
                <w:rFonts w:ascii="Times New Roman" w:eastAsiaTheme="minorEastAsia" w:hAnsiTheme="minorEastAsia"/>
                <w:sz w:val="21"/>
                <w:szCs w:val="21"/>
              </w:rPr>
              <w:t>绝对射频信道编号（</w:t>
            </w:r>
            <w:r w:rsidRPr="00500715">
              <w:rPr>
                <w:rFonts w:ascii="Times New Roman" w:eastAsiaTheme="minorEastAsia" w:hAnsi="Times New Roman"/>
                <w:sz w:val="21"/>
                <w:szCs w:val="21"/>
              </w:rPr>
              <w:t>EARFCN</w:t>
            </w:r>
            <w:r w:rsidRPr="00500715">
              <w:rPr>
                <w:rFonts w:ascii="Times New Roman" w:eastAsiaTheme="minorEastAsia" w:hAnsiTheme="minorEastAsia"/>
                <w:sz w:val="21"/>
                <w:szCs w:val="21"/>
              </w:rPr>
              <w:t>，</w:t>
            </w:r>
            <w:r w:rsidRPr="00500715">
              <w:rPr>
                <w:rFonts w:ascii="Times New Roman" w:eastAsiaTheme="minorEastAsia" w:hAnsi="Times New Roman"/>
                <w:sz w:val="21"/>
                <w:szCs w:val="21"/>
              </w:rPr>
              <w:t>E-UTRA  Absolute Radio Frequency Channel Number</w:t>
            </w:r>
            <w:r w:rsidRPr="00500715">
              <w:rPr>
                <w:rFonts w:ascii="Times New Roman" w:eastAsiaTheme="minorEastAsia" w:hAnsiTheme="minorEastAsia"/>
                <w:sz w:val="21"/>
                <w:szCs w:val="21"/>
              </w:rPr>
              <w:t>），范围是</w:t>
            </w:r>
            <w:r w:rsidRPr="00500715">
              <w:rPr>
                <w:rFonts w:ascii="Times New Roman" w:eastAsiaTheme="minorEastAsia" w:hAnsi="Times New Roman"/>
                <w:sz w:val="21"/>
                <w:szCs w:val="21"/>
              </w:rPr>
              <w:t>0---65535</w:t>
            </w:r>
            <w:r w:rsidRPr="00500715">
              <w:rPr>
                <w:rFonts w:ascii="Times New Roman" w:eastAsiaTheme="minorEastAsia" w:hAnsiTheme="minorEastAsia"/>
                <w:sz w:val="21"/>
                <w:szCs w:val="21"/>
              </w:rPr>
              <w:t>。</w:t>
            </w:r>
          </w:p>
        </w:tc>
      </w:tr>
      <w:tr w:rsidR="00CC36D8" w:rsidRPr="00500715" w14:paraId="30195613" w14:textId="77777777" w:rsidTr="004F22FE">
        <w:trPr>
          <w:gridAfter w:val="2"/>
          <w:wAfter w:w="8506" w:type="dxa"/>
          <w:trHeight w:val="363"/>
        </w:trPr>
        <w:tc>
          <w:tcPr>
            <w:tcW w:w="1873" w:type="dxa"/>
            <w:vAlign w:val="center"/>
          </w:tcPr>
          <w:p w14:paraId="2C9728FE" w14:textId="77777777" w:rsidR="00CC36D8" w:rsidRPr="00500715" w:rsidRDefault="00CC36D8" w:rsidP="00915052">
            <w:pPr>
              <w:widowControl/>
              <w:rPr>
                <w:rFonts w:eastAsiaTheme="minorEastAsia"/>
                <w:kern w:val="0"/>
                <w:szCs w:val="21"/>
              </w:rPr>
            </w:pPr>
            <w:r w:rsidRPr="00500715">
              <w:rPr>
                <w:rFonts w:eastAsiaTheme="minorEastAsia"/>
                <w:kern w:val="0"/>
                <w:szCs w:val="21"/>
              </w:rPr>
              <w:t>pci</w:t>
            </w:r>
          </w:p>
        </w:tc>
        <w:tc>
          <w:tcPr>
            <w:tcW w:w="683" w:type="dxa"/>
            <w:vAlign w:val="center"/>
          </w:tcPr>
          <w:p w14:paraId="3E0C7509" w14:textId="77777777" w:rsidR="00CC36D8" w:rsidRPr="00500715" w:rsidRDefault="00CC36D8" w:rsidP="00915052">
            <w:pPr>
              <w:rPr>
                <w:rFonts w:eastAsiaTheme="minorEastAsia"/>
                <w:szCs w:val="21"/>
              </w:rPr>
            </w:pPr>
            <w:r w:rsidRPr="00500715">
              <w:rPr>
                <w:rFonts w:eastAsiaTheme="minorEastAsia"/>
                <w:szCs w:val="21"/>
              </w:rPr>
              <w:t>U16</w:t>
            </w:r>
          </w:p>
        </w:tc>
        <w:tc>
          <w:tcPr>
            <w:tcW w:w="5312" w:type="dxa"/>
            <w:vAlign w:val="center"/>
          </w:tcPr>
          <w:p w14:paraId="7EF2AF29" w14:textId="77777777" w:rsidR="00CC36D8" w:rsidRPr="00500715" w:rsidRDefault="00CC36D8" w:rsidP="00915052">
            <w:pPr>
              <w:widowControl/>
              <w:rPr>
                <w:rFonts w:eastAsiaTheme="minorEastAsia"/>
                <w:kern w:val="0"/>
                <w:szCs w:val="21"/>
              </w:rPr>
            </w:pPr>
            <w:r w:rsidRPr="00500715">
              <w:rPr>
                <w:rFonts w:eastAsiaTheme="minorEastAsia" w:hAnsiTheme="minorEastAsia"/>
                <w:kern w:val="0"/>
                <w:szCs w:val="21"/>
              </w:rPr>
              <w:t>小区标识。（</w:t>
            </w:r>
            <w:r w:rsidRPr="00500715">
              <w:rPr>
                <w:rFonts w:eastAsiaTheme="minorEastAsia"/>
                <w:kern w:val="0"/>
                <w:szCs w:val="21"/>
              </w:rPr>
              <w:t>0,…,503</w:t>
            </w:r>
            <w:r w:rsidRPr="00500715">
              <w:rPr>
                <w:rFonts w:eastAsiaTheme="minorEastAsia" w:hAnsiTheme="minorEastAsia"/>
                <w:kern w:val="0"/>
                <w:szCs w:val="21"/>
              </w:rPr>
              <w:t>）。</w:t>
            </w:r>
          </w:p>
          <w:p w14:paraId="3F36B061" w14:textId="77777777" w:rsidR="00CC36D8" w:rsidRPr="00500715" w:rsidRDefault="00CC36D8" w:rsidP="00915052">
            <w:pPr>
              <w:widowControl/>
              <w:rPr>
                <w:rFonts w:eastAsiaTheme="minorEastAsia"/>
                <w:kern w:val="0"/>
                <w:szCs w:val="21"/>
              </w:rPr>
            </w:pPr>
            <w:r w:rsidRPr="00500715">
              <w:rPr>
                <w:rFonts w:eastAsiaTheme="minorEastAsia" w:hAnsiTheme="minorEastAsia"/>
                <w:kern w:val="0"/>
                <w:szCs w:val="21"/>
              </w:rPr>
              <w:t>考虑将来支持多小区的情况。</w:t>
            </w:r>
          </w:p>
        </w:tc>
      </w:tr>
      <w:tr w:rsidR="00CC36D8" w:rsidRPr="00500715" w14:paraId="46714B53" w14:textId="77777777" w:rsidTr="004F22FE">
        <w:tblPrEx>
          <w:tblLook w:val="00A0" w:firstRow="1" w:lastRow="0" w:firstColumn="1" w:lastColumn="0" w:noHBand="0" w:noVBand="0"/>
        </w:tblPrEx>
        <w:trPr>
          <w:gridAfter w:val="2"/>
          <w:wAfter w:w="8506" w:type="dxa"/>
          <w:trHeight w:val="416"/>
        </w:trPr>
        <w:tc>
          <w:tcPr>
            <w:tcW w:w="1873" w:type="dxa"/>
          </w:tcPr>
          <w:p w14:paraId="5707F2C3" w14:textId="77777777" w:rsidR="00CC36D8" w:rsidRPr="00500715" w:rsidRDefault="00CC36D8" w:rsidP="00915052">
            <w:pPr>
              <w:pStyle w:val="cl-cellBodyLeft"/>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cellindex</w:t>
            </w:r>
          </w:p>
        </w:tc>
        <w:tc>
          <w:tcPr>
            <w:tcW w:w="683" w:type="dxa"/>
          </w:tcPr>
          <w:p w14:paraId="66F91734" w14:textId="77777777" w:rsidR="00CC36D8" w:rsidRPr="00500715" w:rsidRDefault="00CC36D8" w:rsidP="00915052">
            <w:pPr>
              <w:pStyle w:val="cl-cellBodyLeft"/>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U8</w:t>
            </w:r>
          </w:p>
        </w:tc>
        <w:tc>
          <w:tcPr>
            <w:tcW w:w="5312" w:type="dxa"/>
          </w:tcPr>
          <w:p w14:paraId="7CFC0319" w14:textId="77777777" w:rsidR="00CC36D8" w:rsidRPr="00500715" w:rsidRDefault="00CC36D8" w:rsidP="00915052">
            <w:pPr>
              <w:pStyle w:val="cl-cellBodyLeft"/>
              <w:rPr>
                <w:rFonts w:ascii="Times New Roman" w:eastAsiaTheme="minorEastAsia" w:hAnsi="Times New Roman"/>
                <w:sz w:val="21"/>
                <w:szCs w:val="21"/>
                <w:lang w:eastAsia="zh-CN"/>
              </w:rPr>
            </w:pPr>
            <w:r w:rsidRPr="00500715">
              <w:rPr>
                <w:rFonts w:ascii="Times New Roman" w:eastAsiaTheme="minorEastAsia" w:hAnsiTheme="minorEastAsia"/>
                <w:sz w:val="21"/>
                <w:szCs w:val="21"/>
                <w:lang w:eastAsia="zh-CN"/>
              </w:rPr>
              <w:t>驻留小区索引</w:t>
            </w:r>
          </w:p>
          <w:p w14:paraId="6B0FD4C9" w14:textId="77777777" w:rsidR="00CC36D8" w:rsidRPr="00500715" w:rsidRDefault="00CC36D8" w:rsidP="00915052">
            <w:pPr>
              <w:pStyle w:val="cl-cellBodyLeft"/>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0~ MAX_CELL_NUM</w:t>
            </w:r>
            <w:r w:rsidRPr="00500715">
              <w:rPr>
                <w:rFonts w:ascii="Times New Roman" w:eastAsiaTheme="minorEastAsia" w:hAnsiTheme="minorEastAsia"/>
                <w:sz w:val="21"/>
                <w:szCs w:val="21"/>
                <w:lang w:eastAsia="zh-CN"/>
              </w:rPr>
              <w:t>。</w:t>
            </w:r>
          </w:p>
          <w:p w14:paraId="596302DA" w14:textId="77777777" w:rsidR="00CC36D8" w:rsidRPr="00500715" w:rsidRDefault="00CC36D8" w:rsidP="00915052">
            <w:pPr>
              <w:pStyle w:val="cl-cellBodyLeft"/>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cellindex</w:t>
            </w:r>
            <w:r w:rsidRPr="00500715">
              <w:rPr>
                <w:rFonts w:ascii="Times New Roman" w:eastAsiaTheme="minorEastAsia" w:hAnsiTheme="minorEastAsia"/>
                <w:sz w:val="21"/>
                <w:szCs w:val="21"/>
                <w:lang w:eastAsia="zh-CN"/>
              </w:rPr>
              <w:t>定义为</w:t>
            </w:r>
            <w:r w:rsidRPr="00500715">
              <w:rPr>
                <w:rFonts w:ascii="Times New Roman" w:eastAsiaTheme="minorEastAsia" w:hAnsi="Times New Roman"/>
                <w:sz w:val="21"/>
                <w:szCs w:val="21"/>
                <w:lang w:eastAsia="zh-CN"/>
              </w:rPr>
              <w:t>RRC</w:t>
            </w:r>
            <w:r w:rsidRPr="00500715">
              <w:rPr>
                <w:rFonts w:ascii="Times New Roman" w:eastAsiaTheme="minorEastAsia" w:hAnsiTheme="minorEastAsia"/>
                <w:sz w:val="21"/>
                <w:szCs w:val="21"/>
                <w:lang w:eastAsia="zh-CN"/>
              </w:rPr>
              <w:t>在</w:t>
            </w:r>
            <w:r w:rsidRPr="00500715">
              <w:rPr>
                <w:rFonts w:ascii="Times New Roman" w:eastAsiaTheme="minorEastAsia" w:hAnsi="Times New Roman"/>
                <w:sz w:val="21"/>
                <w:szCs w:val="21"/>
                <w:lang w:eastAsia="zh-CN"/>
              </w:rPr>
              <w:t>SETUP MIBCFG</w:t>
            </w:r>
            <w:r w:rsidRPr="00500715">
              <w:rPr>
                <w:rFonts w:ascii="Times New Roman" w:eastAsiaTheme="minorEastAsia" w:hAnsiTheme="minorEastAsia"/>
                <w:sz w:val="21"/>
                <w:szCs w:val="21"/>
                <w:lang w:eastAsia="zh-CN"/>
              </w:rPr>
              <w:t>时分配出来，如果该小区驻留就用这个标识，如果不驻留或者释放小区就释放这个</w:t>
            </w:r>
            <w:r w:rsidRPr="00500715">
              <w:rPr>
                <w:rFonts w:ascii="Times New Roman" w:eastAsiaTheme="minorEastAsia" w:hAnsi="Times New Roman"/>
                <w:sz w:val="21"/>
                <w:szCs w:val="21"/>
                <w:lang w:eastAsia="zh-CN"/>
              </w:rPr>
              <w:t>cellindex</w:t>
            </w:r>
            <w:r w:rsidRPr="00500715">
              <w:rPr>
                <w:rFonts w:ascii="Times New Roman" w:eastAsiaTheme="minorEastAsia" w:hAnsiTheme="minorEastAsia"/>
                <w:sz w:val="21"/>
                <w:szCs w:val="21"/>
                <w:lang w:eastAsia="zh-CN"/>
              </w:rPr>
              <w:t>。</w:t>
            </w:r>
          </w:p>
        </w:tc>
      </w:tr>
      <w:tr w:rsidR="0040320B" w:rsidRPr="00500715" w14:paraId="1F38E789" w14:textId="77777777" w:rsidTr="004F22FE">
        <w:tblPrEx>
          <w:tblLook w:val="00A0" w:firstRow="1" w:lastRow="0" w:firstColumn="1" w:lastColumn="0" w:noHBand="0" w:noVBand="0"/>
        </w:tblPrEx>
        <w:trPr>
          <w:gridAfter w:val="2"/>
          <w:wAfter w:w="8506" w:type="dxa"/>
          <w:trHeight w:val="416"/>
        </w:trPr>
        <w:tc>
          <w:tcPr>
            <w:tcW w:w="1873" w:type="dxa"/>
          </w:tcPr>
          <w:p w14:paraId="036378BC" w14:textId="77777777" w:rsidR="0040320B" w:rsidRPr="00500715" w:rsidRDefault="0040320B" w:rsidP="00915052">
            <w:pPr>
              <w:pStyle w:val="cl-cellBodyLeft"/>
              <w:rPr>
                <w:rFonts w:ascii="Times New Roman" w:eastAsiaTheme="minorEastAsia" w:hAnsi="Times New Roman"/>
                <w:sz w:val="21"/>
                <w:szCs w:val="21"/>
                <w:lang w:eastAsia="zh-CN"/>
              </w:rPr>
            </w:pPr>
            <w:r>
              <w:rPr>
                <w:rFonts w:hint="eastAsia"/>
                <w:lang w:eastAsia="zh-CN"/>
              </w:rPr>
              <w:t>HichRptselect</w:t>
            </w:r>
          </w:p>
        </w:tc>
        <w:tc>
          <w:tcPr>
            <w:tcW w:w="683" w:type="dxa"/>
          </w:tcPr>
          <w:p w14:paraId="1A1B8603" w14:textId="77777777" w:rsidR="0040320B" w:rsidRPr="00500715" w:rsidRDefault="0040320B" w:rsidP="00915052">
            <w:pPr>
              <w:pStyle w:val="cl-cellBodyLeft"/>
              <w:rPr>
                <w:rFonts w:ascii="Times New Roman" w:eastAsiaTheme="minorEastAsia" w:hAnsi="Times New Roman"/>
                <w:sz w:val="21"/>
                <w:szCs w:val="21"/>
                <w:lang w:eastAsia="zh-CN"/>
              </w:rPr>
            </w:pPr>
            <w:r>
              <w:rPr>
                <w:rFonts w:hint="eastAsia"/>
                <w:lang w:eastAsia="zh-CN"/>
              </w:rPr>
              <w:t>U8</w:t>
            </w:r>
          </w:p>
        </w:tc>
        <w:tc>
          <w:tcPr>
            <w:tcW w:w="5312" w:type="dxa"/>
          </w:tcPr>
          <w:p w14:paraId="2CF0E008" w14:textId="77777777" w:rsidR="0040320B" w:rsidRDefault="0040320B" w:rsidP="00446B39">
            <w:pPr>
              <w:rPr>
                <w:color w:val="000000" w:themeColor="text1"/>
                <w:highlight w:val="yellow"/>
                <w:lang w:val="en-GB"/>
              </w:rPr>
            </w:pPr>
            <w:r>
              <w:rPr>
                <w:rFonts w:hint="eastAsia"/>
                <w:color w:val="000000" w:themeColor="text1"/>
                <w:highlight w:val="yellow"/>
                <w:lang w:val="en-GB"/>
              </w:rPr>
              <w:t>使用</w:t>
            </w:r>
            <w:r>
              <w:rPr>
                <w:rFonts w:hint="eastAsia"/>
                <w:color w:val="000000" w:themeColor="text1"/>
                <w:highlight w:val="yellow"/>
                <w:lang w:val="en-GB"/>
              </w:rPr>
              <w:t>bitmap</w:t>
            </w:r>
            <w:r>
              <w:rPr>
                <w:rFonts w:hint="eastAsia"/>
                <w:color w:val="000000" w:themeColor="text1"/>
                <w:highlight w:val="yellow"/>
                <w:lang w:val="en-GB"/>
              </w:rPr>
              <w:t>表示后续上报的数据结构，如果对应的</w:t>
            </w:r>
            <w:r>
              <w:rPr>
                <w:rFonts w:hint="eastAsia"/>
                <w:color w:val="000000" w:themeColor="text1"/>
                <w:highlight w:val="yellow"/>
                <w:lang w:val="en-GB"/>
              </w:rPr>
              <w:t>bit</w:t>
            </w:r>
            <w:r>
              <w:rPr>
                <w:rFonts w:hint="eastAsia"/>
                <w:color w:val="000000" w:themeColor="text1"/>
                <w:highlight w:val="yellow"/>
                <w:lang w:val="en-GB"/>
              </w:rPr>
              <w:t>位为</w:t>
            </w:r>
            <w:r>
              <w:rPr>
                <w:rFonts w:hint="eastAsia"/>
                <w:color w:val="000000" w:themeColor="text1"/>
                <w:highlight w:val="yellow"/>
                <w:lang w:val="en-GB"/>
              </w:rPr>
              <w:t>0</w:t>
            </w:r>
            <w:r>
              <w:rPr>
                <w:rFonts w:hint="eastAsia"/>
                <w:color w:val="000000" w:themeColor="text1"/>
                <w:highlight w:val="yellow"/>
                <w:lang w:val="en-GB"/>
              </w:rPr>
              <w:t>，则相应的数据结构是空的</w:t>
            </w:r>
          </w:p>
          <w:p w14:paraId="2FCF5C90" w14:textId="77777777" w:rsidR="0040320B" w:rsidRDefault="0040320B" w:rsidP="00446B39">
            <w:pPr>
              <w:rPr>
                <w:color w:val="1F497D"/>
              </w:rPr>
            </w:pPr>
            <w:r w:rsidRPr="00103E36">
              <w:rPr>
                <w:rFonts w:hint="eastAsia"/>
                <w:color w:val="000000" w:themeColor="text1"/>
                <w:highlight w:val="yellow"/>
                <w:lang w:val="en-GB"/>
              </w:rPr>
              <w:t>Bit0-----</w:t>
            </w:r>
            <w:r w:rsidRPr="004F2EAC">
              <w:rPr>
                <w:color w:val="1F497D"/>
              </w:rPr>
              <w:t xml:space="preserve"> RSRP/RSRQ/RSSI</w:t>
            </w:r>
          </w:p>
          <w:p w14:paraId="411EC8FE" w14:textId="77777777" w:rsidR="0040320B" w:rsidRDefault="0040320B" w:rsidP="00446B39">
            <w:pPr>
              <w:rPr>
                <w:color w:val="1F497D"/>
              </w:rPr>
            </w:pPr>
            <w:r>
              <w:rPr>
                <w:rFonts w:hint="eastAsia"/>
                <w:color w:val="1F497D"/>
              </w:rPr>
              <w:t>Bit1-----SINR</w:t>
            </w:r>
          </w:p>
          <w:p w14:paraId="55119974" w14:textId="77777777" w:rsidR="0040320B" w:rsidRPr="00500715" w:rsidRDefault="0040320B" w:rsidP="00915052">
            <w:pPr>
              <w:pStyle w:val="cl-cellBodyLeft"/>
              <w:rPr>
                <w:rFonts w:ascii="Times New Roman" w:eastAsiaTheme="minorEastAsia" w:hAnsiTheme="minorEastAsia"/>
                <w:sz w:val="21"/>
                <w:szCs w:val="21"/>
              </w:rPr>
            </w:pPr>
            <w:r>
              <w:rPr>
                <w:rFonts w:hint="eastAsia"/>
                <w:color w:val="1F497D"/>
              </w:rPr>
              <w:t>Bit2-----Poweroffset</w:t>
            </w:r>
          </w:p>
        </w:tc>
      </w:tr>
      <w:tr w:rsidR="0040320B" w:rsidRPr="00500715" w14:paraId="69C922AE" w14:textId="77777777" w:rsidTr="004F22FE">
        <w:tblPrEx>
          <w:tblLook w:val="00A0" w:firstRow="1" w:lastRow="0" w:firstColumn="1" w:lastColumn="0" w:noHBand="0" w:noVBand="0"/>
        </w:tblPrEx>
        <w:trPr>
          <w:gridAfter w:val="2"/>
          <w:wAfter w:w="8506" w:type="dxa"/>
          <w:trHeight w:val="416"/>
        </w:trPr>
        <w:tc>
          <w:tcPr>
            <w:tcW w:w="1873" w:type="dxa"/>
          </w:tcPr>
          <w:p w14:paraId="651737ED" w14:textId="77777777" w:rsidR="0040320B" w:rsidRPr="00500715" w:rsidRDefault="0040320B" w:rsidP="0040320B">
            <w:pPr>
              <w:pStyle w:val="cl-cellBodyLeft"/>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Pad[</w:t>
            </w:r>
            <w:r>
              <w:rPr>
                <w:rFonts w:ascii="Times New Roman" w:eastAsiaTheme="minorEastAsia" w:hAnsi="Times New Roman" w:hint="eastAsia"/>
                <w:sz w:val="21"/>
                <w:szCs w:val="21"/>
                <w:lang w:eastAsia="zh-CN"/>
              </w:rPr>
              <w:t>2</w:t>
            </w:r>
            <w:r w:rsidRPr="00500715">
              <w:rPr>
                <w:rFonts w:ascii="Times New Roman" w:eastAsiaTheme="minorEastAsia" w:hAnsi="Times New Roman"/>
                <w:sz w:val="21"/>
                <w:szCs w:val="21"/>
                <w:lang w:eastAsia="zh-CN"/>
              </w:rPr>
              <w:t>]</w:t>
            </w:r>
          </w:p>
        </w:tc>
        <w:tc>
          <w:tcPr>
            <w:tcW w:w="683" w:type="dxa"/>
          </w:tcPr>
          <w:p w14:paraId="46C9720A" w14:textId="77777777" w:rsidR="0040320B" w:rsidRPr="00500715" w:rsidRDefault="0040320B" w:rsidP="00915052">
            <w:pPr>
              <w:pStyle w:val="cl-cellBodyLeft"/>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U8</w:t>
            </w:r>
          </w:p>
        </w:tc>
        <w:tc>
          <w:tcPr>
            <w:tcW w:w="5312" w:type="dxa"/>
          </w:tcPr>
          <w:p w14:paraId="3928B589" w14:textId="77777777" w:rsidR="0040320B" w:rsidRPr="00500715" w:rsidRDefault="0040320B" w:rsidP="00915052">
            <w:pPr>
              <w:pStyle w:val="cl-cellBodyLeft"/>
              <w:rPr>
                <w:rFonts w:ascii="Times New Roman" w:eastAsiaTheme="minorEastAsia" w:hAnsi="Times New Roman"/>
                <w:sz w:val="21"/>
                <w:szCs w:val="21"/>
                <w:lang w:eastAsia="zh-CN"/>
              </w:rPr>
            </w:pPr>
            <w:r w:rsidRPr="00500715">
              <w:rPr>
                <w:rFonts w:ascii="Times New Roman" w:eastAsiaTheme="minorEastAsia" w:hAnsiTheme="minorEastAsia"/>
                <w:sz w:val="21"/>
                <w:szCs w:val="21"/>
              </w:rPr>
              <w:t>填充</w:t>
            </w:r>
          </w:p>
        </w:tc>
      </w:tr>
      <w:tr w:rsidR="0040320B" w:rsidRPr="00500715" w14:paraId="2FF84F40" w14:textId="77777777" w:rsidTr="004F22FE">
        <w:trPr>
          <w:gridAfter w:val="2"/>
          <w:wAfter w:w="8506" w:type="dxa"/>
          <w:trHeight w:val="363"/>
        </w:trPr>
        <w:tc>
          <w:tcPr>
            <w:tcW w:w="7868" w:type="dxa"/>
            <w:gridSpan w:val="3"/>
            <w:vAlign w:val="center"/>
          </w:tcPr>
          <w:p w14:paraId="64446C36" w14:textId="77777777" w:rsidR="0040320B" w:rsidRPr="00500715" w:rsidRDefault="0040320B" w:rsidP="00915052">
            <w:pPr>
              <w:pStyle w:val="cl-cellBodyLeft"/>
              <w:jc w:val="both"/>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nHI</w:t>
            </w:r>
            <w:r w:rsidRPr="00500715">
              <w:rPr>
                <w:rFonts w:ascii="Times New Roman" w:eastAsiaTheme="minorEastAsia" w:hAnsiTheme="minorEastAsia"/>
                <w:sz w:val="21"/>
                <w:szCs w:val="21"/>
                <w:lang w:eastAsia="zh-CN"/>
              </w:rPr>
              <w:t>个下述结构体：</w:t>
            </w:r>
            <w:r w:rsidRPr="00500715">
              <w:rPr>
                <w:rFonts w:ascii="Times New Roman" w:eastAsiaTheme="minorEastAsia" w:hAnsi="Times New Roman"/>
                <w:sz w:val="21"/>
                <w:szCs w:val="21"/>
                <w:lang w:eastAsia="zh-CN"/>
              </w:rPr>
              <w:t>{</w:t>
            </w:r>
          </w:p>
        </w:tc>
      </w:tr>
      <w:tr w:rsidR="0040320B" w:rsidRPr="00500715" w14:paraId="32B6E9A3" w14:textId="77777777" w:rsidTr="004F22FE">
        <w:trPr>
          <w:gridAfter w:val="2"/>
          <w:wAfter w:w="8506" w:type="dxa"/>
          <w:trHeight w:val="363"/>
        </w:trPr>
        <w:tc>
          <w:tcPr>
            <w:tcW w:w="1873" w:type="dxa"/>
            <w:vAlign w:val="center"/>
          </w:tcPr>
          <w:p w14:paraId="640518D9" w14:textId="77777777" w:rsidR="0040320B" w:rsidRPr="00500715" w:rsidRDefault="0040320B" w:rsidP="00915052">
            <w:pPr>
              <w:widowControl/>
              <w:rPr>
                <w:rFonts w:eastAsiaTheme="minorEastAsia"/>
                <w:kern w:val="0"/>
                <w:szCs w:val="21"/>
              </w:rPr>
            </w:pPr>
            <w:r w:rsidRPr="00500715">
              <w:rPr>
                <w:rFonts w:eastAsiaTheme="minorEastAsia"/>
                <w:kern w:val="0"/>
                <w:szCs w:val="21"/>
              </w:rPr>
              <w:t>rnti</w:t>
            </w:r>
          </w:p>
        </w:tc>
        <w:tc>
          <w:tcPr>
            <w:tcW w:w="683" w:type="dxa"/>
            <w:vAlign w:val="center"/>
          </w:tcPr>
          <w:p w14:paraId="32972B6D" w14:textId="77777777" w:rsidR="0040320B" w:rsidRPr="00500715" w:rsidRDefault="0040320B" w:rsidP="00915052">
            <w:pPr>
              <w:rPr>
                <w:rFonts w:eastAsiaTheme="minorEastAsia"/>
                <w:szCs w:val="21"/>
              </w:rPr>
            </w:pPr>
            <w:r w:rsidRPr="00500715">
              <w:rPr>
                <w:rFonts w:eastAsiaTheme="minorEastAsia"/>
                <w:szCs w:val="21"/>
              </w:rPr>
              <w:t>U16</w:t>
            </w:r>
          </w:p>
        </w:tc>
        <w:tc>
          <w:tcPr>
            <w:tcW w:w="5312" w:type="dxa"/>
            <w:vAlign w:val="center"/>
          </w:tcPr>
          <w:p w14:paraId="6C69D255" w14:textId="77777777" w:rsidR="0040320B" w:rsidRPr="00500715" w:rsidRDefault="0040320B" w:rsidP="00915052">
            <w:pPr>
              <w:widowControl/>
              <w:rPr>
                <w:rFonts w:eastAsiaTheme="minorEastAsia"/>
                <w:kern w:val="0"/>
                <w:szCs w:val="21"/>
              </w:rPr>
            </w:pPr>
            <w:r w:rsidRPr="00500715">
              <w:rPr>
                <w:rFonts w:eastAsiaTheme="minorEastAsia" w:hAnsiTheme="minorEastAsia"/>
                <w:kern w:val="0"/>
                <w:szCs w:val="21"/>
              </w:rPr>
              <w:t>用户标识</w:t>
            </w:r>
          </w:p>
        </w:tc>
      </w:tr>
      <w:tr w:rsidR="0040320B" w:rsidRPr="00500715" w14:paraId="20BC46A9" w14:textId="77777777" w:rsidTr="004F22FE">
        <w:trPr>
          <w:gridAfter w:val="2"/>
          <w:wAfter w:w="8506" w:type="dxa"/>
          <w:trHeight w:val="383"/>
        </w:trPr>
        <w:tc>
          <w:tcPr>
            <w:tcW w:w="1873" w:type="dxa"/>
            <w:vAlign w:val="center"/>
          </w:tcPr>
          <w:p w14:paraId="2E2DD547" w14:textId="77777777" w:rsidR="0040320B" w:rsidRPr="00500715" w:rsidRDefault="0040320B" w:rsidP="00915052">
            <w:pPr>
              <w:pStyle w:val="cl-cellBodyLeft"/>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userindex</w:t>
            </w:r>
          </w:p>
        </w:tc>
        <w:tc>
          <w:tcPr>
            <w:tcW w:w="683" w:type="dxa"/>
            <w:vAlign w:val="center"/>
          </w:tcPr>
          <w:p w14:paraId="2F5BCE13" w14:textId="77777777" w:rsidR="0040320B" w:rsidRPr="00500715" w:rsidRDefault="0040320B" w:rsidP="00915052">
            <w:pPr>
              <w:pStyle w:val="cl-cellBodyLeft"/>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U16</w:t>
            </w:r>
          </w:p>
        </w:tc>
        <w:tc>
          <w:tcPr>
            <w:tcW w:w="5312" w:type="dxa"/>
            <w:vAlign w:val="center"/>
          </w:tcPr>
          <w:p w14:paraId="6FFD7B1A" w14:textId="77777777" w:rsidR="0040320B" w:rsidRPr="00500715" w:rsidRDefault="0040320B" w:rsidP="00915052">
            <w:pPr>
              <w:pStyle w:val="cl-cellBodyLeft"/>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Monitor</w:t>
            </w:r>
            <w:r w:rsidRPr="00500715">
              <w:rPr>
                <w:rFonts w:ascii="Times New Roman" w:eastAsiaTheme="minorEastAsia" w:hAnsiTheme="minorEastAsia"/>
                <w:sz w:val="21"/>
                <w:szCs w:val="21"/>
                <w:lang w:eastAsia="zh-CN"/>
              </w:rPr>
              <w:t>内部用户标识</w:t>
            </w:r>
          </w:p>
          <w:p w14:paraId="6A688A3B" w14:textId="77777777" w:rsidR="0040320B" w:rsidRPr="00500715" w:rsidRDefault="0040320B" w:rsidP="00915052">
            <w:pPr>
              <w:pStyle w:val="cl-cellBodyLeft"/>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0~MAX_CELL_NUM*MAX_USER_NUM_PER_CELL</w:t>
            </w:r>
            <w:r w:rsidRPr="00500715">
              <w:rPr>
                <w:rFonts w:ascii="Times New Roman" w:eastAsiaTheme="minorEastAsia" w:hAnsiTheme="minorEastAsia"/>
                <w:sz w:val="21"/>
                <w:szCs w:val="21"/>
                <w:lang w:eastAsia="zh-CN"/>
              </w:rPr>
              <w:t>；</w:t>
            </w:r>
          </w:p>
          <w:p w14:paraId="478BE7F4" w14:textId="77777777" w:rsidR="0040320B" w:rsidRPr="00500715" w:rsidRDefault="0040320B" w:rsidP="00915052">
            <w:pPr>
              <w:pStyle w:val="cl-cellBodyLeft"/>
              <w:ind w:firstLine="90"/>
              <w:jc w:val="both"/>
              <w:rPr>
                <w:rFonts w:ascii="Times New Roman" w:eastAsiaTheme="minorEastAsia" w:hAnsi="Times New Roman"/>
                <w:sz w:val="21"/>
                <w:szCs w:val="21"/>
                <w:lang w:eastAsia="zh-CN"/>
              </w:rPr>
            </w:pPr>
            <w:r w:rsidRPr="00500715">
              <w:rPr>
                <w:rFonts w:ascii="Times New Roman" w:eastAsiaTheme="minorEastAsia" w:hAnsiTheme="minorEastAsia"/>
                <w:sz w:val="21"/>
                <w:szCs w:val="21"/>
                <w:lang w:eastAsia="zh-CN"/>
              </w:rPr>
              <w:t>非用户级是</w:t>
            </w:r>
            <w:r w:rsidRPr="00500715">
              <w:rPr>
                <w:rFonts w:ascii="Times New Roman" w:eastAsiaTheme="minorEastAsia" w:hAnsi="Times New Roman"/>
                <w:sz w:val="21"/>
                <w:szCs w:val="21"/>
                <w:lang w:eastAsia="zh-CN"/>
              </w:rPr>
              <w:t xml:space="preserve">0xff. SI_RNTI,P_RNTI,RA_RNTI, </w:t>
            </w:r>
            <w:r w:rsidRPr="00500715">
              <w:rPr>
                <w:rFonts w:ascii="Times New Roman" w:eastAsiaTheme="minorEastAsia" w:hAnsiTheme="minorEastAsia"/>
                <w:sz w:val="21"/>
                <w:szCs w:val="21"/>
                <w:lang w:eastAsia="zh-CN"/>
              </w:rPr>
              <w:t>时为</w:t>
            </w:r>
            <w:r w:rsidRPr="00500715">
              <w:rPr>
                <w:rFonts w:ascii="Times New Roman" w:eastAsiaTheme="minorEastAsia" w:hAnsi="Times New Roman"/>
                <w:sz w:val="21"/>
                <w:szCs w:val="21"/>
                <w:lang w:eastAsia="zh-CN"/>
              </w:rPr>
              <w:t>0xff</w:t>
            </w:r>
          </w:p>
          <w:p w14:paraId="5D4E5268" w14:textId="77777777" w:rsidR="0040320B" w:rsidRPr="00500715" w:rsidRDefault="0040320B" w:rsidP="00915052">
            <w:pPr>
              <w:pStyle w:val="cl-cellBodyLeft"/>
              <w:rPr>
                <w:rFonts w:ascii="Times New Roman" w:eastAsiaTheme="minorEastAsia" w:hAnsi="Times New Roman"/>
                <w:sz w:val="21"/>
                <w:szCs w:val="21"/>
                <w:lang w:eastAsia="zh-CN"/>
              </w:rPr>
            </w:pPr>
          </w:p>
        </w:tc>
      </w:tr>
      <w:tr w:rsidR="0040320B" w:rsidRPr="00500715" w14:paraId="386E143D" w14:textId="77777777" w:rsidTr="004F22FE">
        <w:trPr>
          <w:gridAfter w:val="2"/>
          <w:wAfter w:w="8506" w:type="dxa"/>
          <w:trHeight w:val="363"/>
        </w:trPr>
        <w:tc>
          <w:tcPr>
            <w:tcW w:w="1873" w:type="dxa"/>
          </w:tcPr>
          <w:p w14:paraId="71EF83EE" w14:textId="77777777" w:rsidR="0040320B" w:rsidRPr="00500715" w:rsidRDefault="0040320B" w:rsidP="00915052">
            <w:pPr>
              <w:pStyle w:val="cl-cellBodyLeft"/>
              <w:jc w:val="both"/>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rntiType</w:t>
            </w:r>
          </w:p>
        </w:tc>
        <w:tc>
          <w:tcPr>
            <w:tcW w:w="683" w:type="dxa"/>
          </w:tcPr>
          <w:p w14:paraId="0CA526B1" w14:textId="77777777" w:rsidR="0040320B" w:rsidRPr="00500715" w:rsidRDefault="0040320B" w:rsidP="00915052">
            <w:pPr>
              <w:pStyle w:val="cl-cellBodyLeft"/>
              <w:jc w:val="both"/>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U8</w:t>
            </w:r>
          </w:p>
        </w:tc>
        <w:tc>
          <w:tcPr>
            <w:tcW w:w="5312" w:type="dxa"/>
          </w:tcPr>
          <w:p w14:paraId="36CA1710" w14:textId="77777777" w:rsidR="0040320B" w:rsidRPr="00500715" w:rsidRDefault="0040320B" w:rsidP="00915052">
            <w:pPr>
              <w:pStyle w:val="cl-cellBodyLeft"/>
              <w:jc w:val="both"/>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RNTI</w:t>
            </w:r>
            <w:r w:rsidRPr="00500715">
              <w:rPr>
                <w:rFonts w:ascii="Times New Roman" w:eastAsiaTheme="minorEastAsia" w:hAnsiTheme="minorEastAsia"/>
                <w:sz w:val="21"/>
                <w:szCs w:val="21"/>
                <w:lang w:eastAsia="zh-CN"/>
              </w:rPr>
              <w:t>类型：</w:t>
            </w:r>
          </w:p>
          <w:p w14:paraId="01E39496" w14:textId="77777777" w:rsidR="0040320B" w:rsidRPr="00500715" w:rsidRDefault="0040320B" w:rsidP="00915052">
            <w:pPr>
              <w:pStyle w:val="cl-cellBodyLeft"/>
              <w:jc w:val="both"/>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 xml:space="preserve">{ </w:t>
            </w:r>
          </w:p>
          <w:p w14:paraId="12C7F4D1" w14:textId="77777777" w:rsidR="0040320B" w:rsidRPr="00500715" w:rsidRDefault="0040320B" w:rsidP="00915052">
            <w:pPr>
              <w:pStyle w:val="cl-cellBodyLeft"/>
              <w:ind w:firstLineChars="50" w:firstLine="105"/>
              <w:jc w:val="both"/>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 xml:space="preserve">C_RNTI, </w:t>
            </w:r>
          </w:p>
          <w:p w14:paraId="1C07C3DB" w14:textId="77777777" w:rsidR="0040320B" w:rsidRPr="00500715" w:rsidRDefault="0040320B" w:rsidP="00915052">
            <w:pPr>
              <w:pStyle w:val="cl-cellBodyLeft"/>
              <w:ind w:firstLineChars="50" w:firstLine="105"/>
              <w:jc w:val="both"/>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 xml:space="preserve">SPS_C_RNTI, </w:t>
            </w:r>
          </w:p>
          <w:p w14:paraId="70F16F70" w14:textId="77777777" w:rsidR="0040320B" w:rsidRPr="00500715" w:rsidRDefault="0040320B" w:rsidP="00915052">
            <w:pPr>
              <w:pStyle w:val="cl-cellBodyLeft"/>
              <w:ind w:firstLineChars="50" w:firstLine="105"/>
              <w:jc w:val="both"/>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T_C_RNTI,</w:t>
            </w:r>
          </w:p>
          <w:p w14:paraId="794D1571" w14:textId="77777777" w:rsidR="0040320B" w:rsidRPr="00500715" w:rsidRDefault="0040320B" w:rsidP="00915052">
            <w:pPr>
              <w:pStyle w:val="cl-cellBodyLeft"/>
              <w:ind w:firstLine="100"/>
              <w:jc w:val="both"/>
              <w:rPr>
                <w:rFonts w:ascii="Times New Roman" w:eastAsiaTheme="minorEastAsia" w:hAnsi="Times New Roman"/>
                <w:sz w:val="21"/>
                <w:szCs w:val="21"/>
                <w:lang w:eastAsia="zh-CN"/>
              </w:rPr>
            </w:pPr>
            <w:r w:rsidRPr="00500715">
              <w:rPr>
                <w:rFonts w:ascii="Times New Roman" w:eastAsiaTheme="minorEastAsia" w:hAnsi="Times New Roman"/>
                <w:sz w:val="21"/>
                <w:szCs w:val="21"/>
                <w:lang w:eastAsia="zh-CN"/>
              </w:rPr>
              <w:t>}</w:t>
            </w:r>
          </w:p>
          <w:p w14:paraId="1D3C96B3" w14:textId="77777777" w:rsidR="0040320B" w:rsidRPr="00500715" w:rsidRDefault="0040320B" w:rsidP="00915052">
            <w:pPr>
              <w:rPr>
                <w:rFonts w:eastAsiaTheme="minorEastAsia"/>
                <w:b/>
                <w:bCs/>
                <w:shadow/>
                <w:kern w:val="0"/>
                <w:szCs w:val="21"/>
              </w:rPr>
            </w:pPr>
            <w:r w:rsidRPr="00500715">
              <w:rPr>
                <w:rFonts w:eastAsiaTheme="minorEastAsia" w:hAnsiTheme="minorEastAsia"/>
                <w:kern w:val="0"/>
                <w:szCs w:val="21"/>
              </w:rPr>
              <w:t>来自</w:t>
            </w:r>
            <w:r w:rsidRPr="00500715">
              <w:rPr>
                <w:rFonts w:eastAsiaTheme="minorEastAsia"/>
                <w:kern w:val="0"/>
                <w:szCs w:val="21"/>
              </w:rPr>
              <w:t>L1_L2P_PHICH_REQ</w:t>
            </w:r>
            <w:r w:rsidRPr="00500715">
              <w:rPr>
                <w:rFonts w:eastAsiaTheme="minorEastAsia" w:hAnsiTheme="minorEastAsia"/>
                <w:kern w:val="0"/>
                <w:szCs w:val="21"/>
              </w:rPr>
              <w:t>消息。</w:t>
            </w:r>
          </w:p>
        </w:tc>
      </w:tr>
      <w:tr w:rsidR="0040320B" w:rsidRPr="00500715" w14:paraId="4E896E60" w14:textId="77777777" w:rsidTr="004F22FE">
        <w:trPr>
          <w:gridAfter w:val="2"/>
          <w:wAfter w:w="8506" w:type="dxa"/>
          <w:trHeight w:val="363"/>
        </w:trPr>
        <w:tc>
          <w:tcPr>
            <w:tcW w:w="1873" w:type="dxa"/>
            <w:vAlign w:val="center"/>
          </w:tcPr>
          <w:p w14:paraId="720B3F60" w14:textId="77777777" w:rsidR="0040320B" w:rsidRPr="00500715" w:rsidRDefault="0040320B" w:rsidP="00915052">
            <w:pPr>
              <w:widowControl/>
              <w:rPr>
                <w:rFonts w:eastAsiaTheme="minorEastAsia"/>
                <w:kern w:val="0"/>
                <w:szCs w:val="21"/>
              </w:rPr>
            </w:pPr>
            <w:r w:rsidRPr="00500715">
              <w:rPr>
                <w:rFonts w:eastAsiaTheme="minorEastAsia"/>
                <w:kern w:val="0"/>
                <w:szCs w:val="21"/>
              </w:rPr>
              <w:t>harqID</w:t>
            </w:r>
          </w:p>
        </w:tc>
        <w:tc>
          <w:tcPr>
            <w:tcW w:w="683" w:type="dxa"/>
            <w:vAlign w:val="center"/>
          </w:tcPr>
          <w:p w14:paraId="348B3033" w14:textId="77777777" w:rsidR="0040320B" w:rsidRPr="00500715" w:rsidRDefault="0040320B" w:rsidP="00915052">
            <w:pPr>
              <w:rPr>
                <w:rFonts w:eastAsiaTheme="minorEastAsia"/>
                <w:szCs w:val="21"/>
              </w:rPr>
            </w:pPr>
            <w:r w:rsidRPr="00500715">
              <w:rPr>
                <w:rFonts w:eastAsiaTheme="minorEastAsia"/>
                <w:szCs w:val="21"/>
              </w:rPr>
              <w:t>U8</w:t>
            </w:r>
          </w:p>
        </w:tc>
        <w:tc>
          <w:tcPr>
            <w:tcW w:w="5312" w:type="dxa"/>
            <w:vAlign w:val="center"/>
          </w:tcPr>
          <w:p w14:paraId="5AC4E4C6" w14:textId="77777777" w:rsidR="0040320B" w:rsidRPr="00500715" w:rsidRDefault="0040320B" w:rsidP="00915052">
            <w:pPr>
              <w:widowControl/>
              <w:rPr>
                <w:rFonts w:eastAsiaTheme="minorEastAsia"/>
                <w:kern w:val="0"/>
                <w:szCs w:val="21"/>
              </w:rPr>
            </w:pPr>
            <w:r w:rsidRPr="00500715">
              <w:rPr>
                <w:rFonts w:eastAsiaTheme="minorEastAsia" w:hAnsiTheme="minorEastAsia"/>
                <w:kern w:val="0"/>
                <w:szCs w:val="21"/>
              </w:rPr>
              <w:t>进程标识</w:t>
            </w:r>
          </w:p>
        </w:tc>
      </w:tr>
      <w:tr w:rsidR="0040320B" w:rsidRPr="00500715" w14:paraId="3F309BCE" w14:textId="77777777" w:rsidTr="004F22FE">
        <w:trPr>
          <w:gridAfter w:val="2"/>
          <w:wAfter w:w="8506" w:type="dxa"/>
          <w:trHeight w:val="363"/>
        </w:trPr>
        <w:tc>
          <w:tcPr>
            <w:tcW w:w="1873" w:type="dxa"/>
            <w:vAlign w:val="center"/>
          </w:tcPr>
          <w:p w14:paraId="095C28AD" w14:textId="77777777" w:rsidR="0040320B" w:rsidRPr="00500715" w:rsidRDefault="0040320B" w:rsidP="00915052">
            <w:pPr>
              <w:widowControl/>
              <w:rPr>
                <w:rFonts w:eastAsiaTheme="minorEastAsia"/>
                <w:kern w:val="0"/>
                <w:szCs w:val="21"/>
              </w:rPr>
            </w:pPr>
            <w:r w:rsidRPr="00500715">
              <w:rPr>
                <w:rFonts w:eastAsiaTheme="minorEastAsia"/>
                <w:kern w:val="0"/>
                <w:szCs w:val="21"/>
              </w:rPr>
              <w:t>hi</w:t>
            </w:r>
          </w:p>
        </w:tc>
        <w:tc>
          <w:tcPr>
            <w:tcW w:w="683" w:type="dxa"/>
            <w:vAlign w:val="center"/>
          </w:tcPr>
          <w:p w14:paraId="2F91397C" w14:textId="77777777" w:rsidR="0040320B" w:rsidRPr="00500715" w:rsidRDefault="0040320B" w:rsidP="00915052">
            <w:pPr>
              <w:rPr>
                <w:rFonts w:eastAsiaTheme="minorEastAsia"/>
                <w:szCs w:val="21"/>
              </w:rPr>
            </w:pPr>
            <w:r w:rsidRPr="00500715">
              <w:rPr>
                <w:rFonts w:eastAsiaTheme="minorEastAsia"/>
                <w:szCs w:val="21"/>
              </w:rPr>
              <w:t>U8</w:t>
            </w:r>
          </w:p>
        </w:tc>
        <w:tc>
          <w:tcPr>
            <w:tcW w:w="5312" w:type="dxa"/>
            <w:vAlign w:val="center"/>
          </w:tcPr>
          <w:p w14:paraId="71570C35" w14:textId="77777777" w:rsidR="0040320B" w:rsidRPr="00500715" w:rsidRDefault="0040320B" w:rsidP="00915052">
            <w:pPr>
              <w:widowControl/>
              <w:rPr>
                <w:rFonts w:eastAsiaTheme="minorEastAsia"/>
                <w:kern w:val="0"/>
                <w:szCs w:val="21"/>
              </w:rPr>
            </w:pPr>
            <w:r w:rsidRPr="00500715">
              <w:rPr>
                <w:rFonts w:eastAsiaTheme="minorEastAsia" w:hAnsiTheme="minorEastAsia"/>
                <w:kern w:val="0"/>
                <w:szCs w:val="21"/>
              </w:rPr>
              <w:t>取值范围：</w:t>
            </w:r>
            <w:r w:rsidRPr="00500715">
              <w:rPr>
                <w:rFonts w:eastAsiaTheme="minorEastAsia"/>
                <w:kern w:val="0"/>
                <w:szCs w:val="21"/>
              </w:rPr>
              <w:t>{ACK</w:t>
            </w:r>
            <w:r w:rsidRPr="00500715">
              <w:rPr>
                <w:rFonts w:eastAsiaTheme="minorEastAsia" w:hAnsiTheme="minorEastAsia"/>
                <w:kern w:val="0"/>
                <w:szCs w:val="21"/>
              </w:rPr>
              <w:t>，</w:t>
            </w:r>
            <w:r w:rsidRPr="00500715">
              <w:rPr>
                <w:rFonts w:eastAsiaTheme="minorEastAsia"/>
                <w:kern w:val="0"/>
                <w:szCs w:val="21"/>
              </w:rPr>
              <w:t xml:space="preserve"> NAK</w:t>
            </w:r>
            <w:r w:rsidRPr="00500715">
              <w:rPr>
                <w:rFonts w:eastAsiaTheme="minorEastAsia" w:hAnsiTheme="minorEastAsia"/>
                <w:kern w:val="0"/>
                <w:szCs w:val="21"/>
              </w:rPr>
              <w:t>，</w:t>
            </w:r>
            <w:r w:rsidRPr="00500715">
              <w:rPr>
                <w:rFonts w:eastAsiaTheme="minorEastAsia"/>
                <w:kern w:val="0"/>
                <w:szCs w:val="21"/>
              </w:rPr>
              <w:t>DTX}</w:t>
            </w:r>
          </w:p>
          <w:p w14:paraId="337C3601" w14:textId="77777777" w:rsidR="0040320B" w:rsidRPr="00500715" w:rsidRDefault="0040320B" w:rsidP="00915052">
            <w:pPr>
              <w:widowControl/>
              <w:rPr>
                <w:rFonts w:eastAsiaTheme="minorEastAsia"/>
                <w:kern w:val="0"/>
                <w:szCs w:val="21"/>
              </w:rPr>
            </w:pPr>
            <w:r w:rsidRPr="00500715">
              <w:rPr>
                <w:rFonts w:eastAsiaTheme="minorEastAsia" w:hAnsiTheme="minorEastAsia"/>
                <w:kern w:val="0"/>
                <w:szCs w:val="21"/>
              </w:rPr>
              <w:t>其中，</w:t>
            </w:r>
            <w:r w:rsidRPr="00500715">
              <w:rPr>
                <w:rFonts w:eastAsiaTheme="minorEastAsia"/>
                <w:kern w:val="0"/>
                <w:szCs w:val="21"/>
              </w:rPr>
              <w:t>DTX</w:t>
            </w:r>
            <w:r w:rsidRPr="00500715">
              <w:rPr>
                <w:rFonts w:eastAsiaTheme="minorEastAsia" w:hAnsiTheme="minorEastAsia"/>
                <w:kern w:val="0"/>
                <w:szCs w:val="21"/>
              </w:rPr>
              <w:t>表示</w:t>
            </w:r>
            <w:r w:rsidRPr="00500715">
              <w:rPr>
                <w:rFonts w:eastAsiaTheme="minorEastAsia"/>
                <w:kern w:val="0"/>
                <w:szCs w:val="21"/>
              </w:rPr>
              <w:t>L1</w:t>
            </w:r>
            <w:r w:rsidRPr="00500715">
              <w:rPr>
                <w:rFonts w:eastAsiaTheme="minorEastAsia" w:hAnsiTheme="minorEastAsia"/>
                <w:kern w:val="0"/>
                <w:szCs w:val="21"/>
              </w:rPr>
              <w:t>没有检测出</w:t>
            </w:r>
            <w:r w:rsidRPr="00500715">
              <w:rPr>
                <w:rFonts w:eastAsiaTheme="minorEastAsia"/>
                <w:kern w:val="0"/>
                <w:szCs w:val="21"/>
              </w:rPr>
              <w:t>HI</w:t>
            </w:r>
            <w:r w:rsidRPr="00500715">
              <w:rPr>
                <w:rFonts w:eastAsiaTheme="minorEastAsia" w:hAnsiTheme="minorEastAsia"/>
                <w:kern w:val="0"/>
                <w:szCs w:val="21"/>
              </w:rPr>
              <w:t>。</w:t>
            </w:r>
          </w:p>
        </w:tc>
      </w:tr>
      <w:tr w:rsidR="0040320B" w:rsidRPr="00500715" w14:paraId="33117758" w14:textId="77777777" w:rsidTr="004F22FE">
        <w:trPr>
          <w:gridAfter w:val="2"/>
          <w:wAfter w:w="8506" w:type="dxa"/>
          <w:trHeight w:val="363"/>
        </w:trPr>
        <w:tc>
          <w:tcPr>
            <w:tcW w:w="1873" w:type="dxa"/>
            <w:vAlign w:val="center"/>
          </w:tcPr>
          <w:p w14:paraId="46D606B3" w14:textId="77777777" w:rsidR="0040320B" w:rsidRPr="00500715" w:rsidRDefault="0040320B" w:rsidP="00915052">
            <w:pPr>
              <w:widowControl/>
              <w:rPr>
                <w:rFonts w:eastAsiaTheme="minorEastAsia"/>
                <w:kern w:val="0"/>
                <w:szCs w:val="21"/>
              </w:rPr>
            </w:pPr>
            <w:r>
              <w:rPr>
                <w:rFonts w:eastAsiaTheme="minorEastAsia"/>
                <w:kern w:val="0"/>
                <w:szCs w:val="21"/>
              </w:rPr>
              <w:lastRenderedPageBreak/>
              <w:t>P</w:t>
            </w:r>
            <w:r>
              <w:rPr>
                <w:rFonts w:eastAsiaTheme="minorEastAsia" w:hint="eastAsia"/>
                <w:kern w:val="0"/>
                <w:szCs w:val="21"/>
              </w:rPr>
              <w:t>adding</w:t>
            </w:r>
          </w:p>
        </w:tc>
        <w:tc>
          <w:tcPr>
            <w:tcW w:w="683" w:type="dxa"/>
            <w:vAlign w:val="center"/>
          </w:tcPr>
          <w:p w14:paraId="1BCBEB34" w14:textId="77777777" w:rsidR="0040320B" w:rsidRPr="00500715" w:rsidRDefault="0040320B" w:rsidP="00915052">
            <w:pPr>
              <w:rPr>
                <w:rFonts w:eastAsiaTheme="minorEastAsia"/>
                <w:szCs w:val="21"/>
              </w:rPr>
            </w:pPr>
            <w:r w:rsidRPr="00500715">
              <w:rPr>
                <w:rFonts w:eastAsiaTheme="minorEastAsia"/>
                <w:szCs w:val="21"/>
              </w:rPr>
              <w:t>U8</w:t>
            </w:r>
          </w:p>
        </w:tc>
        <w:tc>
          <w:tcPr>
            <w:tcW w:w="5312" w:type="dxa"/>
            <w:vAlign w:val="center"/>
          </w:tcPr>
          <w:p w14:paraId="790AEC20" w14:textId="77777777" w:rsidR="0040320B" w:rsidRPr="00500715" w:rsidRDefault="0040320B" w:rsidP="00915052">
            <w:pPr>
              <w:widowControl/>
              <w:rPr>
                <w:rFonts w:eastAsiaTheme="minorEastAsia"/>
                <w:kern w:val="0"/>
                <w:szCs w:val="21"/>
              </w:rPr>
            </w:pPr>
            <w:r w:rsidRPr="00500715">
              <w:rPr>
                <w:rFonts w:eastAsiaTheme="minorEastAsia" w:hAnsiTheme="minorEastAsia"/>
                <w:kern w:val="0"/>
                <w:szCs w:val="21"/>
              </w:rPr>
              <w:t>填充</w:t>
            </w:r>
          </w:p>
        </w:tc>
      </w:tr>
      <w:tr w:rsidR="004F22FE" w:rsidRPr="00500715" w14:paraId="168B9641" w14:textId="77777777" w:rsidTr="004F22FE">
        <w:trPr>
          <w:gridAfter w:val="2"/>
          <w:wAfter w:w="8506" w:type="dxa"/>
          <w:trHeight w:val="363"/>
        </w:trPr>
        <w:tc>
          <w:tcPr>
            <w:tcW w:w="7868" w:type="dxa"/>
            <w:gridSpan w:val="3"/>
            <w:vAlign w:val="center"/>
          </w:tcPr>
          <w:p w14:paraId="401C3E37" w14:textId="77777777" w:rsidR="004F22FE" w:rsidRPr="00654688" w:rsidRDefault="004F22FE" w:rsidP="00915052">
            <w:pPr>
              <w:widowControl/>
              <w:rPr>
                <w:rFonts w:ascii="Helvetica" w:hAnsi="Helvetica"/>
                <w:kern w:val="0"/>
                <w:sz w:val="18"/>
                <w:highlight w:val="yellow"/>
              </w:rPr>
            </w:pPr>
            <w:r>
              <w:rPr>
                <w:rFonts w:ascii="Helvetica" w:hAnsi="Helvetica" w:hint="eastAsia"/>
                <w:kern w:val="0"/>
                <w:sz w:val="18"/>
                <w:highlight w:val="yellow"/>
              </w:rPr>
              <w:t>{</w:t>
            </w:r>
          </w:p>
        </w:tc>
      </w:tr>
      <w:tr w:rsidR="0040320B" w:rsidRPr="00500715" w14:paraId="6A9AACF2" w14:textId="77777777" w:rsidTr="004F22FE">
        <w:trPr>
          <w:gridAfter w:val="2"/>
          <w:wAfter w:w="8506" w:type="dxa"/>
          <w:trHeight w:val="363"/>
        </w:trPr>
        <w:tc>
          <w:tcPr>
            <w:tcW w:w="1873" w:type="dxa"/>
            <w:vAlign w:val="center"/>
          </w:tcPr>
          <w:p w14:paraId="04100007" w14:textId="77777777" w:rsidR="0040320B" w:rsidRDefault="0040320B" w:rsidP="00915052">
            <w:pPr>
              <w:widowControl/>
              <w:rPr>
                <w:rFonts w:eastAsiaTheme="minorEastAsia"/>
                <w:kern w:val="0"/>
                <w:szCs w:val="21"/>
              </w:rPr>
            </w:pPr>
            <w:r>
              <w:rPr>
                <w:rFonts w:ascii="Helvetica" w:hAnsi="Helvetica" w:hint="eastAsia"/>
                <w:kern w:val="0"/>
                <w:sz w:val="18"/>
                <w:highlight w:val="yellow"/>
              </w:rPr>
              <w:t>Hich</w:t>
            </w:r>
            <w:r w:rsidRPr="00654688">
              <w:rPr>
                <w:rFonts w:ascii="Helvetica" w:hAnsi="Helvetica"/>
                <w:kern w:val="0"/>
                <w:sz w:val="18"/>
                <w:highlight w:val="yellow"/>
              </w:rPr>
              <w:t>Power_a</w:t>
            </w:r>
          </w:p>
        </w:tc>
        <w:tc>
          <w:tcPr>
            <w:tcW w:w="683" w:type="dxa"/>
            <w:vAlign w:val="center"/>
          </w:tcPr>
          <w:p w14:paraId="74DDB9CC" w14:textId="77777777" w:rsidR="0040320B" w:rsidRPr="00500715" w:rsidRDefault="0040320B" w:rsidP="00915052">
            <w:pPr>
              <w:rPr>
                <w:rFonts w:eastAsiaTheme="minorEastAsia"/>
                <w:szCs w:val="21"/>
              </w:rPr>
            </w:pPr>
            <w:r w:rsidRPr="00654688">
              <w:rPr>
                <w:rFonts w:ascii="Helvetica" w:hAnsi="Helvetica"/>
                <w:kern w:val="0"/>
                <w:sz w:val="18"/>
                <w:highlight w:val="yellow"/>
              </w:rPr>
              <w:t>S16</w:t>
            </w:r>
          </w:p>
        </w:tc>
        <w:tc>
          <w:tcPr>
            <w:tcW w:w="5312" w:type="dxa"/>
            <w:vAlign w:val="center"/>
          </w:tcPr>
          <w:p w14:paraId="792DBC38" w14:textId="77777777" w:rsidR="0040320B" w:rsidRPr="00500715" w:rsidRDefault="0040320B" w:rsidP="00915052">
            <w:pPr>
              <w:widowControl/>
              <w:rPr>
                <w:rFonts w:eastAsiaTheme="minorEastAsia" w:hAnsiTheme="minorEastAsia"/>
                <w:kern w:val="0"/>
                <w:szCs w:val="21"/>
              </w:rPr>
            </w:pPr>
            <w:r w:rsidRPr="00654688">
              <w:rPr>
                <w:rFonts w:ascii="Helvetica" w:hAnsi="Helvetica" w:hint="eastAsia"/>
                <w:kern w:val="0"/>
                <w:sz w:val="18"/>
                <w:highlight w:val="yellow"/>
              </w:rPr>
              <w:t>没有</w:t>
            </w:r>
            <w:r w:rsidRPr="00654688">
              <w:rPr>
                <w:rFonts w:ascii="Helvetica" w:hAnsi="Helvetica"/>
                <w:kern w:val="0"/>
                <w:sz w:val="18"/>
                <w:highlight w:val="yellow"/>
              </w:rPr>
              <w:t>CRS</w:t>
            </w:r>
            <w:r>
              <w:rPr>
                <w:rFonts w:ascii="Helvetica" w:hAnsi="Helvetica" w:hint="eastAsia"/>
                <w:kern w:val="0"/>
                <w:sz w:val="18"/>
                <w:highlight w:val="yellow"/>
              </w:rPr>
              <w:t>的</w:t>
            </w:r>
            <w:r>
              <w:rPr>
                <w:rFonts w:ascii="Helvetica" w:hAnsi="Helvetica" w:hint="eastAsia"/>
                <w:kern w:val="0"/>
                <w:sz w:val="18"/>
                <w:highlight w:val="yellow"/>
              </w:rPr>
              <w:t>HICH</w:t>
            </w:r>
            <w:r w:rsidRPr="00654688">
              <w:rPr>
                <w:rFonts w:ascii="Helvetica" w:hAnsi="Helvetica" w:hint="eastAsia"/>
                <w:kern w:val="0"/>
                <w:sz w:val="18"/>
                <w:highlight w:val="yellow"/>
              </w:rPr>
              <w:t>符号功率相对于</w:t>
            </w:r>
            <w:r w:rsidRPr="00654688">
              <w:rPr>
                <w:rFonts w:ascii="Helvetica" w:hAnsi="Helvetica"/>
                <w:kern w:val="0"/>
                <w:sz w:val="18"/>
                <w:highlight w:val="yellow"/>
              </w:rPr>
              <w:t>CRS</w:t>
            </w:r>
            <w:r w:rsidRPr="00654688">
              <w:rPr>
                <w:rFonts w:ascii="Helvetica" w:hAnsi="Helvetica" w:hint="eastAsia"/>
                <w:kern w:val="0"/>
                <w:sz w:val="18"/>
                <w:highlight w:val="yellow"/>
              </w:rPr>
              <w:t>的功率差值，单位：</w:t>
            </w:r>
            <w:r w:rsidRPr="00654688">
              <w:rPr>
                <w:rFonts w:ascii="Helvetica" w:hAnsi="Helvetica"/>
                <w:kern w:val="0"/>
                <w:sz w:val="18"/>
                <w:highlight w:val="yellow"/>
              </w:rPr>
              <w:t>DB</w:t>
            </w:r>
          </w:p>
        </w:tc>
      </w:tr>
      <w:tr w:rsidR="0040320B" w:rsidRPr="00500715" w14:paraId="224AB37D" w14:textId="77777777" w:rsidTr="004F22FE">
        <w:trPr>
          <w:gridAfter w:val="2"/>
          <w:wAfter w:w="8506" w:type="dxa"/>
          <w:trHeight w:val="363"/>
        </w:trPr>
        <w:tc>
          <w:tcPr>
            <w:tcW w:w="1873" w:type="dxa"/>
            <w:vAlign w:val="center"/>
          </w:tcPr>
          <w:p w14:paraId="4AE9C2D0" w14:textId="77777777" w:rsidR="0040320B" w:rsidRDefault="0040320B" w:rsidP="00915052">
            <w:pPr>
              <w:widowControl/>
              <w:rPr>
                <w:rFonts w:eastAsiaTheme="minorEastAsia"/>
                <w:kern w:val="0"/>
                <w:szCs w:val="21"/>
              </w:rPr>
            </w:pPr>
            <w:r>
              <w:rPr>
                <w:rFonts w:ascii="Helvetica" w:hAnsi="Helvetica" w:hint="eastAsia"/>
                <w:kern w:val="0"/>
                <w:sz w:val="18"/>
                <w:highlight w:val="yellow"/>
              </w:rPr>
              <w:t>Hich</w:t>
            </w:r>
            <w:r w:rsidRPr="00654688">
              <w:rPr>
                <w:rFonts w:ascii="Helvetica" w:hAnsi="Helvetica"/>
                <w:kern w:val="0"/>
                <w:sz w:val="18"/>
                <w:highlight w:val="yellow"/>
              </w:rPr>
              <w:t>Power_b</w:t>
            </w:r>
          </w:p>
        </w:tc>
        <w:tc>
          <w:tcPr>
            <w:tcW w:w="683" w:type="dxa"/>
            <w:vAlign w:val="center"/>
          </w:tcPr>
          <w:p w14:paraId="04E38BEB" w14:textId="77777777" w:rsidR="0040320B" w:rsidRPr="00500715" w:rsidRDefault="0040320B" w:rsidP="00915052">
            <w:pPr>
              <w:rPr>
                <w:rFonts w:eastAsiaTheme="minorEastAsia"/>
                <w:szCs w:val="21"/>
              </w:rPr>
            </w:pPr>
            <w:r w:rsidRPr="00654688">
              <w:rPr>
                <w:rFonts w:ascii="Helvetica" w:hAnsi="Helvetica"/>
                <w:kern w:val="0"/>
                <w:sz w:val="18"/>
                <w:highlight w:val="yellow"/>
              </w:rPr>
              <w:t>S16</w:t>
            </w:r>
          </w:p>
        </w:tc>
        <w:tc>
          <w:tcPr>
            <w:tcW w:w="5312" w:type="dxa"/>
            <w:vAlign w:val="center"/>
          </w:tcPr>
          <w:p w14:paraId="287B6E7F" w14:textId="77777777" w:rsidR="0040320B" w:rsidRPr="00500715" w:rsidRDefault="0040320B" w:rsidP="00915052">
            <w:pPr>
              <w:widowControl/>
              <w:rPr>
                <w:rFonts w:eastAsiaTheme="minorEastAsia" w:hAnsiTheme="minorEastAsia"/>
                <w:kern w:val="0"/>
                <w:szCs w:val="21"/>
              </w:rPr>
            </w:pPr>
            <w:r w:rsidRPr="00654688">
              <w:rPr>
                <w:rFonts w:ascii="Helvetica" w:hAnsi="Helvetica" w:hint="eastAsia"/>
                <w:kern w:val="0"/>
                <w:sz w:val="18"/>
                <w:highlight w:val="yellow"/>
              </w:rPr>
              <w:t>有</w:t>
            </w:r>
            <w:r w:rsidRPr="00654688">
              <w:rPr>
                <w:rFonts w:ascii="Helvetica" w:hAnsi="Helvetica"/>
                <w:kern w:val="0"/>
                <w:sz w:val="18"/>
                <w:highlight w:val="yellow"/>
              </w:rPr>
              <w:t>CRS</w:t>
            </w:r>
            <w:r w:rsidRPr="00654688">
              <w:rPr>
                <w:rFonts w:ascii="Helvetica" w:hAnsi="Helvetica" w:hint="eastAsia"/>
                <w:kern w:val="0"/>
                <w:sz w:val="18"/>
                <w:highlight w:val="yellow"/>
              </w:rPr>
              <w:t>的</w:t>
            </w:r>
            <w:r>
              <w:rPr>
                <w:rFonts w:ascii="Helvetica" w:hAnsi="Helvetica" w:hint="eastAsia"/>
                <w:kern w:val="0"/>
                <w:sz w:val="18"/>
                <w:highlight w:val="yellow"/>
              </w:rPr>
              <w:t>HICH</w:t>
            </w:r>
            <w:r w:rsidRPr="00654688">
              <w:rPr>
                <w:rFonts w:ascii="Helvetica" w:hAnsi="Helvetica" w:hint="eastAsia"/>
                <w:kern w:val="0"/>
                <w:sz w:val="18"/>
                <w:highlight w:val="yellow"/>
              </w:rPr>
              <w:t>符号功率相对于</w:t>
            </w:r>
            <w:r w:rsidRPr="00654688">
              <w:rPr>
                <w:rFonts w:ascii="Helvetica" w:hAnsi="Helvetica"/>
                <w:kern w:val="0"/>
                <w:sz w:val="18"/>
                <w:highlight w:val="yellow"/>
              </w:rPr>
              <w:t>CRS</w:t>
            </w:r>
            <w:r w:rsidRPr="00654688">
              <w:rPr>
                <w:rFonts w:ascii="Helvetica" w:hAnsi="Helvetica" w:hint="eastAsia"/>
                <w:kern w:val="0"/>
                <w:sz w:val="18"/>
                <w:highlight w:val="yellow"/>
              </w:rPr>
              <w:t>的功率差值，单位：</w:t>
            </w:r>
            <w:r w:rsidRPr="00654688">
              <w:rPr>
                <w:rFonts w:ascii="Helvetica" w:hAnsi="Helvetica"/>
                <w:kern w:val="0"/>
                <w:sz w:val="18"/>
                <w:highlight w:val="yellow"/>
              </w:rPr>
              <w:t>DB</w:t>
            </w:r>
          </w:p>
        </w:tc>
      </w:tr>
      <w:tr w:rsidR="004F22FE" w:rsidRPr="00500715" w14:paraId="419E4169" w14:textId="77777777" w:rsidTr="004F22FE">
        <w:trPr>
          <w:gridAfter w:val="2"/>
          <w:wAfter w:w="8506" w:type="dxa"/>
          <w:trHeight w:val="363"/>
        </w:trPr>
        <w:tc>
          <w:tcPr>
            <w:tcW w:w="7868" w:type="dxa"/>
            <w:gridSpan w:val="3"/>
            <w:vAlign w:val="center"/>
          </w:tcPr>
          <w:p w14:paraId="26D4827A" w14:textId="77777777" w:rsidR="004F22FE" w:rsidRPr="00654688" w:rsidRDefault="004F22FE" w:rsidP="00915052">
            <w:pPr>
              <w:widowControl/>
              <w:rPr>
                <w:rFonts w:ascii="Helvetica" w:hAnsi="Helvetica"/>
                <w:kern w:val="0"/>
                <w:sz w:val="18"/>
                <w:highlight w:val="yellow"/>
              </w:rPr>
            </w:pPr>
            <w:r>
              <w:rPr>
                <w:rFonts w:ascii="Helvetica" w:hAnsi="Helvetica" w:hint="eastAsia"/>
                <w:kern w:val="0"/>
                <w:sz w:val="18"/>
                <w:highlight w:val="yellow"/>
              </w:rPr>
              <w:t>}</w:t>
            </w:r>
            <w:r>
              <w:rPr>
                <w:rFonts w:ascii="Helvetica" w:hAnsi="Helvetica" w:hint="eastAsia"/>
                <w:kern w:val="0"/>
                <w:sz w:val="18"/>
                <w:highlight w:val="yellow"/>
              </w:rPr>
              <w:t>如果</w:t>
            </w:r>
            <w:r>
              <w:rPr>
                <w:rFonts w:ascii="Helvetica" w:hAnsi="Helvetica" w:hint="eastAsia"/>
                <w:kern w:val="0"/>
                <w:sz w:val="18"/>
                <w:highlight w:val="yellow"/>
              </w:rPr>
              <w:t>bit2</w:t>
            </w:r>
            <w:r>
              <w:rPr>
                <w:rFonts w:ascii="Helvetica" w:hAnsi="Helvetica" w:hint="eastAsia"/>
                <w:kern w:val="0"/>
                <w:sz w:val="18"/>
                <w:highlight w:val="yellow"/>
              </w:rPr>
              <w:t>有效，则上报</w:t>
            </w:r>
            <w:r>
              <w:rPr>
                <w:rFonts w:ascii="Helvetica" w:hAnsi="Helvetica" w:hint="eastAsia"/>
                <w:kern w:val="0"/>
                <w:sz w:val="18"/>
                <w:highlight w:val="yellow"/>
              </w:rPr>
              <w:t>HICH</w:t>
            </w:r>
            <w:r>
              <w:rPr>
                <w:rFonts w:ascii="Helvetica" w:hAnsi="Helvetica" w:hint="eastAsia"/>
                <w:kern w:val="0"/>
                <w:sz w:val="18"/>
                <w:highlight w:val="yellow"/>
              </w:rPr>
              <w:t>的功率</w:t>
            </w:r>
          </w:p>
        </w:tc>
      </w:tr>
      <w:tr w:rsidR="004F22FE" w:rsidRPr="00500715" w14:paraId="0C9A831A" w14:textId="77777777" w:rsidTr="00446B39">
        <w:trPr>
          <w:gridAfter w:val="2"/>
          <w:wAfter w:w="8506" w:type="dxa"/>
          <w:trHeight w:val="363"/>
        </w:trPr>
        <w:tc>
          <w:tcPr>
            <w:tcW w:w="7868" w:type="dxa"/>
            <w:gridSpan w:val="3"/>
            <w:vAlign w:val="center"/>
          </w:tcPr>
          <w:p w14:paraId="6F4030BC" w14:textId="77777777" w:rsidR="004F22FE" w:rsidRPr="00654688" w:rsidRDefault="004F22FE" w:rsidP="00915052">
            <w:pPr>
              <w:widowControl/>
              <w:rPr>
                <w:rFonts w:ascii="Helvetica" w:hAnsi="Helvetica"/>
                <w:kern w:val="0"/>
                <w:sz w:val="18"/>
                <w:highlight w:val="yellow"/>
              </w:rPr>
            </w:pPr>
            <w:r>
              <w:rPr>
                <w:rFonts w:hint="eastAsia"/>
                <w:highlight w:val="yellow"/>
              </w:rPr>
              <w:t>struct{</w:t>
            </w:r>
          </w:p>
        </w:tc>
      </w:tr>
      <w:tr w:rsidR="004F22FE" w:rsidRPr="00500715" w14:paraId="732886F9" w14:textId="77777777" w:rsidTr="004F22FE">
        <w:trPr>
          <w:gridAfter w:val="2"/>
          <w:wAfter w:w="8506" w:type="dxa"/>
          <w:trHeight w:val="363"/>
        </w:trPr>
        <w:tc>
          <w:tcPr>
            <w:tcW w:w="1873" w:type="dxa"/>
          </w:tcPr>
          <w:p w14:paraId="1EA43804" w14:textId="77777777" w:rsidR="004F22FE" w:rsidRPr="006D3A21" w:rsidRDefault="004F22FE" w:rsidP="00446B39">
            <w:pPr>
              <w:autoSpaceDE w:val="0"/>
              <w:autoSpaceDN w:val="0"/>
              <w:adjustRightInd w:val="0"/>
              <w:spacing w:line="240" w:lineRule="auto"/>
              <w:jc w:val="left"/>
              <w:rPr>
                <w:color w:val="000000" w:themeColor="text1"/>
                <w:kern w:val="0"/>
                <w:sz w:val="18"/>
                <w:szCs w:val="18"/>
              </w:rPr>
            </w:pPr>
            <w:r>
              <w:rPr>
                <w:rFonts w:ascii="宋体" w:cs="宋体" w:hint="eastAsia"/>
                <w:color w:val="000000" w:themeColor="text1"/>
                <w:kern w:val="0"/>
                <w:sz w:val="18"/>
                <w:szCs w:val="18"/>
              </w:rPr>
              <w:t>PDCCH</w:t>
            </w:r>
            <w:r w:rsidRPr="006D3A21">
              <w:rPr>
                <w:rFonts w:ascii="宋体" w:cs="宋体" w:hint="eastAsia"/>
                <w:color w:val="000000" w:themeColor="text1"/>
                <w:kern w:val="0"/>
                <w:sz w:val="18"/>
                <w:szCs w:val="18"/>
              </w:rPr>
              <w:t>_</w:t>
            </w:r>
            <w:r w:rsidRPr="006D3A21">
              <w:rPr>
                <w:color w:val="000000" w:themeColor="text1"/>
                <w:kern w:val="0"/>
                <w:sz w:val="18"/>
                <w:szCs w:val="18"/>
              </w:rPr>
              <w:t>RSSI</w:t>
            </w:r>
          </w:p>
          <w:p w14:paraId="1D05B471" w14:textId="77777777" w:rsidR="004F22FE" w:rsidRDefault="004F22FE" w:rsidP="00915052">
            <w:pPr>
              <w:widowControl/>
              <w:rPr>
                <w:rFonts w:ascii="Helvetica" w:hAnsi="Helvetica"/>
                <w:kern w:val="0"/>
                <w:sz w:val="18"/>
                <w:highlight w:val="yellow"/>
              </w:rPr>
            </w:pPr>
          </w:p>
        </w:tc>
        <w:tc>
          <w:tcPr>
            <w:tcW w:w="683" w:type="dxa"/>
          </w:tcPr>
          <w:p w14:paraId="7EE8155C" w14:textId="77777777" w:rsidR="004F22FE" w:rsidRPr="00654688" w:rsidRDefault="004F22FE" w:rsidP="00915052">
            <w:pPr>
              <w:rPr>
                <w:rFonts w:ascii="Helvetica" w:hAnsi="Helvetica"/>
                <w:kern w:val="0"/>
                <w:sz w:val="18"/>
                <w:highlight w:val="yellow"/>
              </w:rPr>
            </w:pPr>
            <w:r w:rsidRPr="006D3A21">
              <w:rPr>
                <w:rFonts w:ascii="宋体" w:cs="宋体" w:hint="eastAsia"/>
                <w:color w:val="000000" w:themeColor="text1"/>
                <w:szCs w:val="18"/>
              </w:rPr>
              <w:t>S16</w:t>
            </w:r>
          </w:p>
        </w:tc>
        <w:tc>
          <w:tcPr>
            <w:tcW w:w="5312" w:type="dxa"/>
          </w:tcPr>
          <w:p w14:paraId="2888611C" w14:textId="77777777" w:rsidR="004F22FE" w:rsidRPr="006D3A21" w:rsidRDefault="004F22FE" w:rsidP="00446B39">
            <w:pPr>
              <w:autoSpaceDE w:val="0"/>
              <w:autoSpaceDN w:val="0"/>
              <w:adjustRightInd w:val="0"/>
              <w:spacing w:line="240" w:lineRule="auto"/>
              <w:jc w:val="left"/>
              <w:rPr>
                <w:color w:val="000000" w:themeColor="text1"/>
                <w:kern w:val="0"/>
                <w:sz w:val="18"/>
                <w:szCs w:val="18"/>
              </w:rPr>
            </w:pPr>
            <w:r>
              <w:rPr>
                <w:rFonts w:ascii="宋体" w:cs="宋体" w:hint="eastAsia"/>
                <w:color w:val="000000" w:themeColor="text1"/>
                <w:kern w:val="0"/>
                <w:sz w:val="18"/>
                <w:szCs w:val="18"/>
              </w:rPr>
              <w:t>pdcch</w:t>
            </w:r>
            <w:r w:rsidRPr="006D3A21">
              <w:rPr>
                <w:rFonts w:ascii="宋体" w:cs="宋体" w:hint="eastAsia"/>
                <w:color w:val="000000" w:themeColor="text1"/>
                <w:kern w:val="0"/>
                <w:sz w:val="18"/>
                <w:szCs w:val="18"/>
              </w:rPr>
              <w:t xml:space="preserve"> </w:t>
            </w:r>
            <w:r w:rsidRPr="006D3A21">
              <w:rPr>
                <w:color w:val="000000" w:themeColor="text1"/>
                <w:kern w:val="0"/>
                <w:sz w:val="18"/>
                <w:szCs w:val="18"/>
              </w:rPr>
              <w:t>RSSI</w:t>
            </w:r>
          </w:p>
          <w:p w14:paraId="13023E39" w14:textId="77777777" w:rsidR="004F22FE" w:rsidRPr="006D3A21" w:rsidRDefault="004F22FE" w:rsidP="00446B39">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5819DC62" w14:textId="77777777" w:rsidR="004F22FE" w:rsidRPr="00654688" w:rsidRDefault="004F22FE" w:rsidP="00915052">
            <w:pPr>
              <w:widowControl/>
              <w:rPr>
                <w:rFonts w:ascii="Helvetica" w:hAnsi="Helvetica"/>
                <w:kern w:val="0"/>
                <w:sz w:val="18"/>
                <w:highlight w:val="yellow"/>
              </w:rPr>
            </w:pPr>
            <w:r w:rsidRPr="006D3A21">
              <w:rPr>
                <w:rFonts w:hint="eastAsia"/>
                <w:color w:val="000000" w:themeColor="text1"/>
                <w:szCs w:val="18"/>
              </w:rPr>
              <w:t>对应实际信号范围为：</w:t>
            </w:r>
            <w:r w:rsidRPr="006D3A21">
              <w:rPr>
                <w:color w:val="000000" w:themeColor="text1"/>
                <w:szCs w:val="18"/>
              </w:rPr>
              <w:t>-150dBm~0dBm</w:t>
            </w:r>
          </w:p>
        </w:tc>
      </w:tr>
      <w:tr w:rsidR="004F22FE" w:rsidRPr="00500715" w14:paraId="5E2B44B3" w14:textId="77777777" w:rsidTr="004F22FE">
        <w:trPr>
          <w:gridAfter w:val="2"/>
          <w:wAfter w:w="8506" w:type="dxa"/>
          <w:trHeight w:val="363"/>
        </w:trPr>
        <w:tc>
          <w:tcPr>
            <w:tcW w:w="1873" w:type="dxa"/>
          </w:tcPr>
          <w:p w14:paraId="74CEE375" w14:textId="77777777" w:rsidR="004F22FE" w:rsidRDefault="004F22FE" w:rsidP="00915052">
            <w:pPr>
              <w:widowControl/>
              <w:rPr>
                <w:rFonts w:ascii="Helvetica" w:hAnsi="Helvetica"/>
                <w:kern w:val="0"/>
                <w:sz w:val="18"/>
                <w:highlight w:val="yellow"/>
              </w:rPr>
            </w:pPr>
            <w:r>
              <w:rPr>
                <w:rFonts w:hint="eastAsia"/>
                <w:color w:val="000000" w:themeColor="text1"/>
                <w:szCs w:val="18"/>
              </w:rPr>
              <w:t>PDCCH</w:t>
            </w:r>
            <w:r w:rsidRPr="006D3A21">
              <w:rPr>
                <w:color w:val="000000" w:themeColor="text1"/>
                <w:szCs w:val="18"/>
              </w:rPr>
              <w:t>_RP</w:t>
            </w:r>
          </w:p>
        </w:tc>
        <w:tc>
          <w:tcPr>
            <w:tcW w:w="683" w:type="dxa"/>
          </w:tcPr>
          <w:p w14:paraId="3FF8FA03" w14:textId="77777777" w:rsidR="004F22FE" w:rsidRPr="00654688" w:rsidRDefault="004F22FE" w:rsidP="00915052">
            <w:pPr>
              <w:rPr>
                <w:rFonts w:ascii="Helvetica" w:hAnsi="Helvetica"/>
                <w:kern w:val="0"/>
                <w:sz w:val="18"/>
                <w:highlight w:val="yellow"/>
              </w:rPr>
            </w:pPr>
            <w:r w:rsidRPr="006D3A21">
              <w:rPr>
                <w:rFonts w:ascii="宋体" w:cs="宋体" w:hint="eastAsia"/>
                <w:color w:val="000000" w:themeColor="text1"/>
                <w:szCs w:val="18"/>
              </w:rPr>
              <w:t>S16</w:t>
            </w:r>
          </w:p>
        </w:tc>
        <w:tc>
          <w:tcPr>
            <w:tcW w:w="5312" w:type="dxa"/>
          </w:tcPr>
          <w:p w14:paraId="4D9C1E54" w14:textId="77777777" w:rsidR="004F22FE" w:rsidRPr="006D3A21" w:rsidRDefault="004F22FE" w:rsidP="00446B39">
            <w:pPr>
              <w:autoSpaceDE w:val="0"/>
              <w:autoSpaceDN w:val="0"/>
              <w:adjustRightInd w:val="0"/>
              <w:spacing w:line="240" w:lineRule="auto"/>
              <w:jc w:val="left"/>
              <w:rPr>
                <w:color w:val="000000" w:themeColor="text1"/>
                <w:kern w:val="0"/>
                <w:sz w:val="18"/>
                <w:szCs w:val="18"/>
              </w:rPr>
            </w:pPr>
            <w:r>
              <w:rPr>
                <w:rFonts w:ascii="宋体" w:cs="宋体" w:hint="eastAsia"/>
                <w:color w:val="000000" w:themeColor="text1"/>
                <w:kern w:val="0"/>
                <w:sz w:val="18"/>
                <w:szCs w:val="18"/>
              </w:rPr>
              <w:t>pddch</w:t>
            </w:r>
            <w:r w:rsidRPr="006D3A21">
              <w:rPr>
                <w:rFonts w:ascii="宋体" w:cs="宋体" w:hint="eastAsia"/>
                <w:color w:val="000000" w:themeColor="text1"/>
                <w:kern w:val="0"/>
                <w:sz w:val="18"/>
                <w:szCs w:val="18"/>
              </w:rPr>
              <w:t xml:space="preserve"> </w:t>
            </w:r>
            <w:r w:rsidRPr="006D3A21">
              <w:rPr>
                <w:color w:val="000000" w:themeColor="text1"/>
                <w:kern w:val="0"/>
                <w:sz w:val="18"/>
                <w:szCs w:val="18"/>
              </w:rPr>
              <w:t>RP</w:t>
            </w:r>
          </w:p>
          <w:p w14:paraId="7944632A" w14:textId="77777777" w:rsidR="004F22FE" w:rsidRPr="006D3A21" w:rsidRDefault="004F22FE" w:rsidP="00446B39">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:-1200~ 0, </w:t>
            </w:r>
            <w:r w:rsidRPr="006D3A21">
              <w:rPr>
                <w:rFonts w:ascii="宋体" w:cs="宋体" w:hint="eastAsia"/>
                <w:color w:val="000000" w:themeColor="text1"/>
                <w:kern w:val="0"/>
                <w:sz w:val="18"/>
                <w:szCs w:val="18"/>
              </w:rPr>
              <w:t>单位0.125</w:t>
            </w:r>
            <w:r w:rsidRPr="006D3A21">
              <w:rPr>
                <w:color w:val="000000" w:themeColor="text1"/>
                <w:kern w:val="0"/>
                <w:sz w:val="18"/>
                <w:szCs w:val="18"/>
              </w:rPr>
              <w:t>dBm</w:t>
            </w:r>
            <w:r w:rsidRPr="006D3A21">
              <w:rPr>
                <w:rFonts w:hint="eastAsia"/>
                <w:color w:val="000000" w:themeColor="text1"/>
                <w:kern w:val="0"/>
                <w:sz w:val="18"/>
                <w:szCs w:val="18"/>
              </w:rPr>
              <w:t>。</w:t>
            </w:r>
          </w:p>
          <w:p w14:paraId="4F9D3C9D" w14:textId="77777777" w:rsidR="004F22FE" w:rsidRPr="00654688" w:rsidRDefault="004F22FE" w:rsidP="00915052">
            <w:pPr>
              <w:widowControl/>
              <w:rPr>
                <w:rFonts w:ascii="Helvetica" w:hAnsi="Helvetica"/>
                <w:kern w:val="0"/>
                <w:sz w:val="18"/>
                <w:highlight w:val="yellow"/>
              </w:rPr>
            </w:pPr>
            <w:r w:rsidRPr="006D3A21">
              <w:rPr>
                <w:rFonts w:hint="eastAsia"/>
                <w:color w:val="000000" w:themeColor="text1"/>
                <w:szCs w:val="18"/>
              </w:rPr>
              <w:t>对应实际信号范围为：</w:t>
            </w:r>
            <w:r w:rsidRPr="006D3A21">
              <w:rPr>
                <w:color w:val="000000" w:themeColor="text1"/>
                <w:szCs w:val="18"/>
              </w:rPr>
              <w:t>-150dBm~0dBm</w:t>
            </w:r>
          </w:p>
        </w:tc>
      </w:tr>
      <w:tr w:rsidR="004F22FE" w:rsidRPr="00500715" w14:paraId="0336CEE5" w14:textId="77777777" w:rsidTr="004F22FE">
        <w:trPr>
          <w:gridAfter w:val="2"/>
          <w:wAfter w:w="8506" w:type="dxa"/>
          <w:trHeight w:val="363"/>
        </w:trPr>
        <w:tc>
          <w:tcPr>
            <w:tcW w:w="1873" w:type="dxa"/>
          </w:tcPr>
          <w:p w14:paraId="3CF775EC" w14:textId="77777777" w:rsidR="004F22FE" w:rsidRDefault="004F22FE" w:rsidP="00915052">
            <w:pPr>
              <w:widowControl/>
              <w:rPr>
                <w:rFonts w:ascii="Helvetica" w:hAnsi="Helvetica"/>
                <w:kern w:val="0"/>
                <w:sz w:val="18"/>
                <w:highlight w:val="yellow"/>
              </w:rPr>
            </w:pPr>
            <w:r>
              <w:rPr>
                <w:rFonts w:hint="eastAsia"/>
                <w:color w:val="000000" w:themeColor="text1"/>
                <w:szCs w:val="18"/>
              </w:rPr>
              <w:t>PDCCH</w:t>
            </w:r>
            <w:r w:rsidRPr="006D3A21">
              <w:rPr>
                <w:color w:val="000000" w:themeColor="text1"/>
                <w:szCs w:val="18"/>
              </w:rPr>
              <w:t>_RQ</w:t>
            </w:r>
          </w:p>
        </w:tc>
        <w:tc>
          <w:tcPr>
            <w:tcW w:w="683" w:type="dxa"/>
          </w:tcPr>
          <w:p w14:paraId="7C73B1FA" w14:textId="77777777" w:rsidR="004F22FE" w:rsidRPr="00654688" w:rsidRDefault="004F22FE" w:rsidP="00915052">
            <w:pPr>
              <w:rPr>
                <w:rFonts w:ascii="Helvetica" w:hAnsi="Helvetica"/>
                <w:kern w:val="0"/>
                <w:sz w:val="18"/>
                <w:highlight w:val="yellow"/>
              </w:rPr>
            </w:pPr>
            <w:r w:rsidRPr="006D3A21">
              <w:rPr>
                <w:rFonts w:ascii="宋体" w:cs="宋体" w:hint="eastAsia"/>
                <w:color w:val="000000" w:themeColor="text1"/>
                <w:szCs w:val="18"/>
              </w:rPr>
              <w:t>S16</w:t>
            </w:r>
          </w:p>
        </w:tc>
        <w:tc>
          <w:tcPr>
            <w:tcW w:w="5312" w:type="dxa"/>
          </w:tcPr>
          <w:p w14:paraId="7D7FBC74" w14:textId="77777777" w:rsidR="004F22FE" w:rsidRPr="006D3A21" w:rsidRDefault="004F22FE" w:rsidP="00446B39">
            <w:pPr>
              <w:autoSpaceDE w:val="0"/>
              <w:autoSpaceDN w:val="0"/>
              <w:adjustRightInd w:val="0"/>
              <w:spacing w:line="240" w:lineRule="auto"/>
              <w:jc w:val="left"/>
              <w:rPr>
                <w:color w:val="000000" w:themeColor="text1"/>
                <w:kern w:val="0"/>
                <w:sz w:val="18"/>
                <w:szCs w:val="18"/>
              </w:rPr>
            </w:pPr>
            <w:r>
              <w:rPr>
                <w:rFonts w:ascii="宋体" w:cs="宋体" w:hint="eastAsia"/>
                <w:color w:val="000000" w:themeColor="text1"/>
                <w:kern w:val="0"/>
                <w:sz w:val="18"/>
                <w:szCs w:val="18"/>
              </w:rPr>
              <w:t>pdcch</w:t>
            </w:r>
            <w:r w:rsidRPr="006D3A21">
              <w:rPr>
                <w:rFonts w:ascii="宋体" w:cs="宋体" w:hint="eastAsia"/>
                <w:color w:val="000000" w:themeColor="text1"/>
                <w:kern w:val="0"/>
                <w:sz w:val="18"/>
                <w:szCs w:val="18"/>
              </w:rPr>
              <w:t xml:space="preserve"> </w:t>
            </w:r>
            <w:r w:rsidRPr="006D3A21">
              <w:rPr>
                <w:color w:val="000000" w:themeColor="text1"/>
                <w:kern w:val="0"/>
                <w:sz w:val="18"/>
                <w:szCs w:val="18"/>
              </w:rPr>
              <w:t>RQ</w:t>
            </w:r>
          </w:p>
          <w:p w14:paraId="286D9911" w14:textId="77777777" w:rsidR="004F22FE" w:rsidRPr="006D3A21" w:rsidRDefault="004F22FE" w:rsidP="00446B39">
            <w:pPr>
              <w:autoSpaceDE w:val="0"/>
              <w:autoSpaceDN w:val="0"/>
              <w:adjustRightInd w:val="0"/>
              <w:spacing w:line="240" w:lineRule="auto"/>
              <w:jc w:val="left"/>
              <w:rPr>
                <w:color w:val="000000" w:themeColor="text1"/>
                <w:kern w:val="0"/>
                <w:sz w:val="18"/>
                <w:szCs w:val="18"/>
              </w:rPr>
            </w:pPr>
            <w:r w:rsidRPr="006D3A21">
              <w:rPr>
                <w:rFonts w:ascii="宋体" w:cs="宋体" w:hint="eastAsia"/>
                <w:color w:val="000000" w:themeColor="text1"/>
                <w:kern w:val="0"/>
                <w:sz w:val="18"/>
                <w:szCs w:val="18"/>
              </w:rPr>
              <w:t>数值范围</w:t>
            </w:r>
            <w:r w:rsidRPr="006D3A21">
              <w:rPr>
                <w:color w:val="000000" w:themeColor="text1"/>
                <w:kern w:val="0"/>
                <w:sz w:val="18"/>
                <w:szCs w:val="18"/>
              </w:rPr>
              <w:t xml:space="preserve">:-800~ 800, </w:t>
            </w:r>
            <w:r w:rsidRPr="006D3A21">
              <w:rPr>
                <w:rFonts w:ascii="宋体" w:cs="宋体" w:hint="eastAsia"/>
                <w:color w:val="000000" w:themeColor="text1"/>
                <w:kern w:val="0"/>
                <w:sz w:val="18"/>
                <w:szCs w:val="18"/>
              </w:rPr>
              <w:t>单位：0.0625</w:t>
            </w:r>
            <w:r w:rsidRPr="006D3A21">
              <w:rPr>
                <w:color w:val="000000" w:themeColor="text1"/>
                <w:kern w:val="0"/>
                <w:sz w:val="18"/>
                <w:szCs w:val="18"/>
              </w:rPr>
              <w:t>dB</w:t>
            </w:r>
          </w:p>
          <w:p w14:paraId="0F95DC73" w14:textId="77777777" w:rsidR="004F22FE" w:rsidRPr="00654688" w:rsidRDefault="004F22FE" w:rsidP="00915052">
            <w:pPr>
              <w:widowControl/>
              <w:rPr>
                <w:rFonts w:ascii="Helvetica" w:hAnsi="Helvetica"/>
                <w:kern w:val="0"/>
                <w:sz w:val="18"/>
                <w:highlight w:val="yellow"/>
              </w:rPr>
            </w:pPr>
            <w:r w:rsidRPr="006D3A21">
              <w:rPr>
                <w:rFonts w:hint="eastAsia"/>
                <w:color w:val="000000" w:themeColor="text1"/>
                <w:szCs w:val="18"/>
              </w:rPr>
              <w:t>对应实际信号范围为：</w:t>
            </w:r>
            <w:r w:rsidRPr="006D3A21">
              <w:rPr>
                <w:color w:val="000000" w:themeColor="text1"/>
                <w:szCs w:val="18"/>
              </w:rPr>
              <w:t>-50dB~50dB</w:t>
            </w:r>
          </w:p>
        </w:tc>
      </w:tr>
      <w:tr w:rsidR="004F22FE" w:rsidRPr="00500715" w14:paraId="30BC1E2E" w14:textId="77777777" w:rsidTr="004F22FE">
        <w:trPr>
          <w:gridAfter w:val="2"/>
          <w:wAfter w:w="8506" w:type="dxa"/>
          <w:trHeight w:val="363"/>
        </w:trPr>
        <w:tc>
          <w:tcPr>
            <w:tcW w:w="1873" w:type="dxa"/>
          </w:tcPr>
          <w:p w14:paraId="68ABD39F" w14:textId="77777777" w:rsidR="004F22FE" w:rsidRDefault="004F22FE" w:rsidP="00915052">
            <w:pPr>
              <w:widowControl/>
              <w:rPr>
                <w:rFonts w:ascii="Helvetica" w:hAnsi="Helvetica"/>
                <w:kern w:val="0"/>
                <w:sz w:val="18"/>
                <w:highlight w:val="yellow"/>
              </w:rPr>
            </w:pPr>
            <w:r>
              <w:rPr>
                <w:color w:val="000000" w:themeColor="text1"/>
                <w:szCs w:val="18"/>
              </w:rPr>
              <w:t>P</w:t>
            </w:r>
            <w:r>
              <w:rPr>
                <w:rFonts w:hint="eastAsia"/>
                <w:color w:val="000000" w:themeColor="text1"/>
                <w:szCs w:val="18"/>
              </w:rPr>
              <w:t>adding</w:t>
            </w:r>
          </w:p>
        </w:tc>
        <w:tc>
          <w:tcPr>
            <w:tcW w:w="683" w:type="dxa"/>
          </w:tcPr>
          <w:p w14:paraId="22E26FF4" w14:textId="77777777" w:rsidR="004F22FE" w:rsidRPr="00654688" w:rsidRDefault="004F22FE" w:rsidP="00915052">
            <w:pPr>
              <w:rPr>
                <w:rFonts w:ascii="Helvetica" w:hAnsi="Helvetica"/>
                <w:kern w:val="0"/>
                <w:sz w:val="18"/>
                <w:highlight w:val="yellow"/>
              </w:rPr>
            </w:pPr>
            <w:r>
              <w:rPr>
                <w:rFonts w:ascii="宋体" w:cs="宋体" w:hint="eastAsia"/>
                <w:color w:val="000000" w:themeColor="text1"/>
                <w:szCs w:val="18"/>
              </w:rPr>
              <w:t>U16</w:t>
            </w:r>
          </w:p>
        </w:tc>
        <w:tc>
          <w:tcPr>
            <w:tcW w:w="5312" w:type="dxa"/>
          </w:tcPr>
          <w:p w14:paraId="63EDB16A" w14:textId="77777777" w:rsidR="004F22FE" w:rsidRPr="00654688" w:rsidRDefault="004F22FE" w:rsidP="00915052">
            <w:pPr>
              <w:widowControl/>
              <w:rPr>
                <w:rFonts w:ascii="Helvetica" w:hAnsi="Helvetica"/>
                <w:kern w:val="0"/>
                <w:sz w:val="18"/>
                <w:highlight w:val="yellow"/>
              </w:rPr>
            </w:pPr>
            <w:r>
              <w:rPr>
                <w:rFonts w:ascii="宋体" w:cs="宋体" w:hint="eastAsia"/>
                <w:color w:val="000000" w:themeColor="text1"/>
                <w:kern w:val="0"/>
                <w:sz w:val="18"/>
                <w:szCs w:val="18"/>
              </w:rPr>
              <w:t>填充</w:t>
            </w:r>
          </w:p>
        </w:tc>
      </w:tr>
      <w:tr w:rsidR="004F22FE" w:rsidRPr="00500715" w14:paraId="633C965B" w14:textId="77777777" w:rsidTr="00446B39">
        <w:trPr>
          <w:gridAfter w:val="2"/>
          <w:wAfter w:w="8506" w:type="dxa"/>
          <w:trHeight w:val="363"/>
        </w:trPr>
        <w:tc>
          <w:tcPr>
            <w:tcW w:w="7868" w:type="dxa"/>
            <w:gridSpan w:val="3"/>
            <w:vAlign w:val="center"/>
          </w:tcPr>
          <w:p w14:paraId="3BDE890D" w14:textId="77777777" w:rsidR="004F22FE" w:rsidRPr="00654688" w:rsidRDefault="004F22FE" w:rsidP="00915052">
            <w:pPr>
              <w:widowControl/>
              <w:rPr>
                <w:rFonts w:ascii="Helvetica" w:hAnsi="Helvetica"/>
                <w:kern w:val="0"/>
                <w:sz w:val="18"/>
                <w:highlight w:val="yellow"/>
              </w:rPr>
            </w:pPr>
            <w:r>
              <w:rPr>
                <w:rFonts w:hint="eastAsia"/>
                <w:highlight w:val="yellow"/>
              </w:rPr>
              <w:t>}</w:t>
            </w:r>
            <w:r w:rsidRPr="00103E36">
              <w:rPr>
                <w:rFonts w:hint="eastAsia"/>
                <w:color w:val="000000" w:themeColor="text1"/>
                <w:highlight w:val="yellow"/>
                <w:lang w:val="en-GB"/>
              </w:rPr>
              <w:t xml:space="preserve"> Bit0-----</w:t>
            </w:r>
            <w:r w:rsidRPr="004F2EAC">
              <w:rPr>
                <w:color w:val="1F497D"/>
              </w:rPr>
              <w:t xml:space="preserve"> RSRP/RSRQ/RSSI</w:t>
            </w:r>
            <w:r>
              <w:rPr>
                <w:rFonts w:hint="eastAsia"/>
                <w:color w:val="1F497D"/>
              </w:rPr>
              <w:t>有效的时候此字段有效</w:t>
            </w:r>
          </w:p>
        </w:tc>
      </w:tr>
      <w:tr w:rsidR="004F22FE" w:rsidRPr="00500715" w14:paraId="258DECE1" w14:textId="77777777" w:rsidTr="004F22FE">
        <w:trPr>
          <w:gridAfter w:val="2"/>
          <w:wAfter w:w="8506" w:type="dxa"/>
          <w:trHeight w:val="363"/>
        </w:trPr>
        <w:tc>
          <w:tcPr>
            <w:tcW w:w="1873" w:type="dxa"/>
            <w:vAlign w:val="center"/>
          </w:tcPr>
          <w:p w14:paraId="26610AB6" w14:textId="77777777" w:rsidR="004F22FE" w:rsidRDefault="004F22FE" w:rsidP="00915052">
            <w:pPr>
              <w:widowControl/>
              <w:rPr>
                <w:rFonts w:ascii="Helvetica" w:hAnsi="Helvetica"/>
                <w:kern w:val="0"/>
                <w:sz w:val="18"/>
                <w:highlight w:val="yellow"/>
              </w:rPr>
            </w:pPr>
            <w:r>
              <w:rPr>
                <w:highlight w:val="yellow"/>
              </w:rPr>
              <w:t>S</w:t>
            </w:r>
            <w:r>
              <w:rPr>
                <w:rFonts w:hint="eastAsia"/>
                <w:highlight w:val="yellow"/>
              </w:rPr>
              <w:t>truct{</w:t>
            </w:r>
          </w:p>
        </w:tc>
        <w:tc>
          <w:tcPr>
            <w:tcW w:w="683" w:type="dxa"/>
            <w:vAlign w:val="center"/>
          </w:tcPr>
          <w:p w14:paraId="73E49FF0" w14:textId="77777777" w:rsidR="004F22FE" w:rsidRPr="00654688" w:rsidRDefault="004F22FE" w:rsidP="00915052">
            <w:pPr>
              <w:rPr>
                <w:rFonts w:ascii="Helvetica" w:hAnsi="Helvetica"/>
                <w:kern w:val="0"/>
                <w:sz w:val="18"/>
                <w:highlight w:val="yellow"/>
              </w:rPr>
            </w:pPr>
          </w:p>
        </w:tc>
        <w:tc>
          <w:tcPr>
            <w:tcW w:w="5312" w:type="dxa"/>
            <w:vAlign w:val="center"/>
          </w:tcPr>
          <w:p w14:paraId="24D8A064" w14:textId="77777777" w:rsidR="004F22FE" w:rsidRPr="00654688" w:rsidRDefault="004F22FE" w:rsidP="00915052">
            <w:pPr>
              <w:widowControl/>
              <w:rPr>
                <w:rFonts w:ascii="Helvetica" w:hAnsi="Helvetica"/>
                <w:kern w:val="0"/>
                <w:sz w:val="18"/>
                <w:highlight w:val="yellow"/>
              </w:rPr>
            </w:pPr>
          </w:p>
        </w:tc>
      </w:tr>
      <w:tr w:rsidR="004F22FE" w:rsidRPr="00500715" w14:paraId="143D430D" w14:textId="77777777" w:rsidTr="004F22FE">
        <w:trPr>
          <w:gridAfter w:val="2"/>
          <w:wAfter w:w="8506" w:type="dxa"/>
          <w:trHeight w:val="363"/>
        </w:trPr>
        <w:tc>
          <w:tcPr>
            <w:tcW w:w="1873" w:type="dxa"/>
            <w:vAlign w:val="center"/>
          </w:tcPr>
          <w:p w14:paraId="50C53154" w14:textId="77777777" w:rsidR="004F22FE" w:rsidRDefault="004F22FE" w:rsidP="00915052">
            <w:pPr>
              <w:widowControl/>
              <w:rPr>
                <w:rFonts w:ascii="Helvetica" w:hAnsi="Helvetica"/>
                <w:kern w:val="0"/>
                <w:sz w:val="18"/>
                <w:highlight w:val="yellow"/>
              </w:rPr>
            </w:pPr>
            <w:r>
              <w:rPr>
                <w:rFonts w:hint="eastAsia"/>
                <w:highlight w:val="yellow"/>
              </w:rPr>
              <w:t>Pdcch_sinr</w:t>
            </w:r>
          </w:p>
        </w:tc>
        <w:tc>
          <w:tcPr>
            <w:tcW w:w="683" w:type="dxa"/>
            <w:vAlign w:val="center"/>
          </w:tcPr>
          <w:p w14:paraId="38024932" w14:textId="77777777" w:rsidR="004F22FE" w:rsidRPr="00654688" w:rsidRDefault="004F22FE" w:rsidP="00915052">
            <w:pPr>
              <w:rPr>
                <w:rFonts w:ascii="Helvetica" w:hAnsi="Helvetica"/>
                <w:kern w:val="0"/>
                <w:sz w:val="18"/>
                <w:highlight w:val="yellow"/>
              </w:rPr>
            </w:pPr>
            <w:r>
              <w:rPr>
                <w:highlight w:val="yellow"/>
              </w:rPr>
              <w:t>S</w:t>
            </w:r>
            <w:r>
              <w:rPr>
                <w:rFonts w:hint="eastAsia"/>
                <w:highlight w:val="yellow"/>
              </w:rPr>
              <w:t>16</w:t>
            </w:r>
          </w:p>
        </w:tc>
        <w:tc>
          <w:tcPr>
            <w:tcW w:w="5312" w:type="dxa"/>
            <w:vAlign w:val="center"/>
          </w:tcPr>
          <w:p w14:paraId="4ABEC94C" w14:textId="77777777" w:rsidR="004F22FE" w:rsidRPr="00654688" w:rsidRDefault="004F22FE" w:rsidP="00915052">
            <w:pPr>
              <w:widowControl/>
              <w:rPr>
                <w:rFonts w:ascii="Helvetica" w:hAnsi="Helvetica"/>
                <w:kern w:val="0"/>
                <w:sz w:val="18"/>
                <w:highlight w:val="yellow"/>
              </w:rPr>
            </w:pPr>
            <w:r>
              <w:rPr>
                <w:rFonts w:hint="eastAsia"/>
                <w:highlight w:val="yellow"/>
              </w:rPr>
              <w:t>此</w:t>
            </w:r>
            <w:r>
              <w:rPr>
                <w:rFonts w:hint="eastAsia"/>
                <w:highlight w:val="yellow"/>
              </w:rPr>
              <w:t>PDCCH</w:t>
            </w:r>
            <w:r>
              <w:rPr>
                <w:rFonts w:hint="eastAsia"/>
                <w:highlight w:val="yellow"/>
              </w:rPr>
              <w:t>的多个</w:t>
            </w:r>
            <w:r>
              <w:rPr>
                <w:rFonts w:hint="eastAsia"/>
                <w:highlight w:val="yellow"/>
              </w:rPr>
              <w:t>CCE</w:t>
            </w:r>
            <w:r>
              <w:rPr>
                <w:rFonts w:hint="eastAsia"/>
                <w:highlight w:val="yellow"/>
              </w:rPr>
              <w:t>平均</w:t>
            </w:r>
            <w:r>
              <w:rPr>
                <w:rFonts w:hint="eastAsia"/>
                <w:highlight w:val="yellow"/>
              </w:rPr>
              <w:t>SINR</w:t>
            </w:r>
          </w:p>
        </w:tc>
      </w:tr>
      <w:tr w:rsidR="004F22FE" w:rsidRPr="00500715" w14:paraId="50FA8E89" w14:textId="77777777" w:rsidTr="004F22FE">
        <w:trPr>
          <w:gridAfter w:val="2"/>
          <w:wAfter w:w="8506" w:type="dxa"/>
          <w:trHeight w:val="363"/>
        </w:trPr>
        <w:tc>
          <w:tcPr>
            <w:tcW w:w="1873" w:type="dxa"/>
            <w:vAlign w:val="center"/>
          </w:tcPr>
          <w:p w14:paraId="0D42066B" w14:textId="77777777" w:rsidR="004F22FE" w:rsidRDefault="004F22FE" w:rsidP="00915052">
            <w:pPr>
              <w:widowControl/>
              <w:rPr>
                <w:highlight w:val="yellow"/>
              </w:rPr>
            </w:pPr>
            <w:r>
              <w:rPr>
                <w:rFonts w:hint="eastAsia"/>
                <w:highlight w:val="yellow"/>
              </w:rPr>
              <w:t>padding</w:t>
            </w:r>
          </w:p>
        </w:tc>
        <w:tc>
          <w:tcPr>
            <w:tcW w:w="683" w:type="dxa"/>
            <w:vAlign w:val="center"/>
          </w:tcPr>
          <w:p w14:paraId="38FCEF4B" w14:textId="77777777" w:rsidR="004F22FE" w:rsidRDefault="004F22FE" w:rsidP="00915052">
            <w:pPr>
              <w:rPr>
                <w:highlight w:val="yellow"/>
              </w:rPr>
            </w:pPr>
            <w:r>
              <w:rPr>
                <w:highlight w:val="yellow"/>
              </w:rPr>
              <w:t>U</w:t>
            </w:r>
            <w:r>
              <w:rPr>
                <w:rFonts w:hint="eastAsia"/>
                <w:highlight w:val="yellow"/>
              </w:rPr>
              <w:t>16</w:t>
            </w:r>
          </w:p>
        </w:tc>
        <w:tc>
          <w:tcPr>
            <w:tcW w:w="5312" w:type="dxa"/>
            <w:vAlign w:val="center"/>
          </w:tcPr>
          <w:p w14:paraId="5A74E178" w14:textId="77777777" w:rsidR="004F22FE" w:rsidRDefault="004F22FE" w:rsidP="00915052">
            <w:pPr>
              <w:widowControl/>
              <w:rPr>
                <w:highlight w:val="yellow"/>
              </w:rPr>
            </w:pPr>
          </w:p>
        </w:tc>
      </w:tr>
      <w:tr w:rsidR="004F22FE" w:rsidRPr="00500715" w14:paraId="2284C522" w14:textId="77777777" w:rsidTr="004F22FE">
        <w:trPr>
          <w:trHeight w:val="363"/>
        </w:trPr>
        <w:tc>
          <w:tcPr>
            <w:tcW w:w="7868" w:type="dxa"/>
            <w:gridSpan w:val="3"/>
            <w:vAlign w:val="center"/>
          </w:tcPr>
          <w:p w14:paraId="373B04B9" w14:textId="77777777" w:rsidR="004F22FE" w:rsidRPr="00654688" w:rsidRDefault="004F22FE" w:rsidP="00915052">
            <w:pPr>
              <w:widowControl/>
              <w:rPr>
                <w:rFonts w:ascii="Helvetica" w:hAnsi="Helvetica"/>
                <w:kern w:val="0"/>
                <w:sz w:val="18"/>
                <w:highlight w:val="yellow"/>
              </w:rPr>
            </w:pPr>
            <w:r>
              <w:rPr>
                <w:rFonts w:hint="eastAsia"/>
                <w:highlight w:val="yellow"/>
              </w:rPr>
              <w:t>} pdcch SINR</w:t>
            </w:r>
            <w:r>
              <w:rPr>
                <w:rFonts w:hint="eastAsia"/>
                <w:highlight w:val="yellow"/>
              </w:rPr>
              <w:t>信息上报</w:t>
            </w:r>
          </w:p>
        </w:tc>
        <w:tc>
          <w:tcPr>
            <w:tcW w:w="4253" w:type="dxa"/>
            <w:vAlign w:val="center"/>
          </w:tcPr>
          <w:p w14:paraId="6E30F6B6" w14:textId="77777777" w:rsidR="004F22FE" w:rsidRPr="00500715" w:rsidRDefault="004F22FE">
            <w:pPr>
              <w:widowControl/>
              <w:spacing w:line="240" w:lineRule="auto"/>
              <w:jc w:val="left"/>
            </w:pPr>
          </w:p>
        </w:tc>
        <w:tc>
          <w:tcPr>
            <w:tcW w:w="4253" w:type="dxa"/>
            <w:vAlign w:val="center"/>
          </w:tcPr>
          <w:p w14:paraId="67758539" w14:textId="77777777" w:rsidR="004F22FE" w:rsidRPr="00500715" w:rsidRDefault="004F22FE">
            <w:pPr>
              <w:widowControl/>
              <w:spacing w:line="240" w:lineRule="auto"/>
              <w:jc w:val="left"/>
            </w:pPr>
          </w:p>
        </w:tc>
      </w:tr>
      <w:tr w:rsidR="004F22FE" w:rsidRPr="00015DA9" w14:paraId="32B97D0E" w14:textId="77777777" w:rsidTr="004F22FE">
        <w:trPr>
          <w:gridAfter w:val="2"/>
          <w:wAfter w:w="8506" w:type="dxa"/>
          <w:trHeight w:val="363"/>
        </w:trPr>
        <w:tc>
          <w:tcPr>
            <w:tcW w:w="7868" w:type="dxa"/>
            <w:gridSpan w:val="3"/>
            <w:vAlign w:val="center"/>
          </w:tcPr>
          <w:p w14:paraId="5A8B72A1" w14:textId="77777777" w:rsidR="004F22FE" w:rsidRPr="00015DA9" w:rsidRDefault="004F22FE" w:rsidP="00915052">
            <w:pPr>
              <w:widowControl/>
              <w:rPr>
                <w:rFonts w:ascii="Helvetica" w:hAnsi="Helvetica" w:cs="Helvetica"/>
                <w:kern w:val="0"/>
                <w:sz w:val="20"/>
              </w:rPr>
            </w:pPr>
            <w:r>
              <w:rPr>
                <w:rFonts w:ascii="Helvetica" w:hAnsi="Helvetica" w:cs="Helvetica" w:hint="eastAsia"/>
                <w:kern w:val="0"/>
                <w:sz w:val="20"/>
              </w:rPr>
              <w:t>}</w:t>
            </w:r>
          </w:p>
        </w:tc>
      </w:tr>
    </w:tbl>
    <w:p w14:paraId="10FF5183" w14:textId="77777777" w:rsidR="005B31E1" w:rsidRDefault="005B31E1">
      <w:pPr>
        <w:pStyle w:val="a5"/>
      </w:pPr>
    </w:p>
    <w:p w14:paraId="2DE6D6BF" w14:textId="77777777" w:rsidR="001F3E4A" w:rsidRDefault="005C460C" w:rsidP="00201B41">
      <w:pPr>
        <w:pStyle w:val="41"/>
      </w:pPr>
      <w:r>
        <w:rPr>
          <w:rFonts w:hint="eastAsia"/>
        </w:rPr>
        <w:t>L2P_MAC_</w:t>
      </w:r>
      <w:r w:rsidR="008976AC">
        <w:rPr>
          <w:rFonts w:hint="eastAsia"/>
        </w:rPr>
        <w:t>DATA_</w:t>
      </w:r>
      <w:r>
        <w:rPr>
          <w:rFonts w:hint="eastAsia"/>
        </w:rPr>
        <w:t>STRU</w:t>
      </w: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255"/>
        <w:gridCol w:w="3420"/>
      </w:tblGrid>
      <w:tr w:rsidR="005C460C" w:rsidRPr="006D3A21" w14:paraId="79D5C76B" w14:textId="77777777" w:rsidTr="005A43A4">
        <w:tc>
          <w:tcPr>
            <w:tcW w:w="2093" w:type="dxa"/>
          </w:tcPr>
          <w:p w14:paraId="0BC93428" w14:textId="77777777" w:rsidR="005C460C" w:rsidRPr="006D3A21" w:rsidRDefault="005C460C" w:rsidP="005A43A4">
            <w:pPr>
              <w:rPr>
                <w:b/>
                <w:color w:val="000000" w:themeColor="text1"/>
                <w:lang w:val="en-GB"/>
              </w:rPr>
            </w:pPr>
            <w:r w:rsidRPr="006D3A21">
              <w:rPr>
                <w:rFonts w:hint="eastAsia"/>
                <w:b/>
                <w:color w:val="000000" w:themeColor="text1"/>
                <w:lang w:val="en-GB"/>
              </w:rPr>
              <w:t>Parameter</w:t>
            </w:r>
          </w:p>
        </w:tc>
        <w:tc>
          <w:tcPr>
            <w:tcW w:w="1255" w:type="dxa"/>
          </w:tcPr>
          <w:p w14:paraId="40E2A30B" w14:textId="77777777" w:rsidR="005C460C" w:rsidRPr="006D3A21" w:rsidRDefault="005C460C" w:rsidP="005A43A4">
            <w:pPr>
              <w:rPr>
                <w:b/>
                <w:color w:val="000000" w:themeColor="text1"/>
                <w:lang w:val="en-GB"/>
              </w:rPr>
            </w:pPr>
            <w:r>
              <w:rPr>
                <w:b/>
                <w:color w:val="000000" w:themeColor="text1"/>
                <w:lang w:val="en-GB"/>
              </w:rPr>
              <w:t>T</w:t>
            </w:r>
            <w:r>
              <w:rPr>
                <w:rFonts w:hint="eastAsia"/>
                <w:b/>
                <w:color w:val="000000" w:themeColor="text1"/>
                <w:lang w:val="en-GB"/>
              </w:rPr>
              <w:t>ype</w:t>
            </w:r>
          </w:p>
        </w:tc>
        <w:tc>
          <w:tcPr>
            <w:tcW w:w="3420" w:type="dxa"/>
          </w:tcPr>
          <w:p w14:paraId="5195C5E5" w14:textId="77777777" w:rsidR="005C460C" w:rsidRPr="006D3A21" w:rsidRDefault="005C460C" w:rsidP="005A43A4">
            <w:pPr>
              <w:rPr>
                <w:b/>
                <w:color w:val="000000" w:themeColor="text1"/>
                <w:lang w:val="en-GB"/>
              </w:rPr>
            </w:pPr>
            <w:r w:rsidRPr="006D3A21">
              <w:rPr>
                <w:rFonts w:hint="eastAsia"/>
                <w:b/>
                <w:color w:val="000000" w:themeColor="text1"/>
                <w:lang w:val="en-GB"/>
              </w:rPr>
              <w:t>Description</w:t>
            </w:r>
          </w:p>
        </w:tc>
      </w:tr>
      <w:tr w:rsidR="00D3317E" w:rsidRPr="006D3A21" w14:paraId="2786BD19" w14:textId="77777777" w:rsidTr="005A43A4">
        <w:tc>
          <w:tcPr>
            <w:tcW w:w="2093" w:type="dxa"/>
          </w:tcPr>
          <w:p w14:paraId="19503CEC" w14:textId="77777777" w:rsidR="00D3317E" w:rsidRDefault="003173E6" w:rsidP="009524FB">
            <w:pPr>
              <w:rPr>
                <w:color w:val="000000" w:themeColor="text1"/>
                <w:lang w:val="en-GB"/>
              </w:rPr>
            </w:pPr>
            <w:r>
              <w:rPr>
                <w:rFonts w:hint="eastAsia"/>
                <w:color w:val="000000" w:themeColor="text1"/>
                <w:lang w:val="en-GB"/>
              </w:rPr>
              <w:t>TbNum</w:t>
            </w:r>
          </w:p>
        </w:tc>
        <w:tc>
          <w:tcPr>
            <w:tcW w:w="1255" w:type="dxa"/>
          </w:tcPr>
          <w:p w14:paraId="363DF6B0" w14:textId="77777777" w:rsidR="00D3317E" w:rsidRDefault="00D3317E" w:rsidP="005A43A4">
            <w:pPr>
              <w:rPr>
                <w:color w:val="000000" w:themeColor="text1"/>
                <w:lang w:val="en-GB"/>
              </w:rPr>
            </w:pPr>
            <w:r>
              <w:rPr>
                <w:rFonts w:hint="eastAsia"/>
                <w:color w:val="000000" w:themeColor="text1"/>
                <w:lang w:val="en-GB"/>
              </w:rPr>
              <w:t>U8</w:t>
            </w:r>
          </w:p>
        </w:tc>
        <w:tc>
          <w:tcPr>
            <w:tcW w:w="3420" w:type="dxa"/>
          </w:tcPr>
          <w:p w14:paraId="022D8653" w14:textId="77777777" w:rsidR="00D3317E" w:rsidRPr="006D3A21" w:rsidRDefault="003173E6" w:rsidP="005A43A4">
            <w:pPr>
              <w:rPr>
                <w:color w:val="000000" w:themeColor="text1"/>
                <w:lang w:val="en-GB"/>
              </w:rPr>
            </w:pPr>
            <w:r>
              <w:rPr>
                <w:rFonts w:hint="eastAsia"/>
                <w:color w:val="000000" w:themeColor="text1"/>
                <w:lang w:val="en-GB"/>
              </w:rPr>
              <w:t xml:space="preserve">TB </w:t>
            </w:r>
            <w:r>
              <w:rPr>
                <w:rFonts w:hint="eastAsia"/>
                <w:color w:val="000000" w:themeColor="text1"/>
                <w:lang w:val="en-GB"/>
              </w:rPr>
              <w:t>个数，目前此值只有</w:t>
            </w:r>
            <w:r>
              <w:rPr>
                <w:rFonts w:hint="eastAsia"/>
                <w:color w:val="000000" w:themeColor="text1"/>
                <w:lang w:val="en-GB"/>
              </w:rPr>
              <w:t>1</w:t>
            </w:r>
            <w:r>
              <w:rPr>
                <w:rFonts w:hint="eastAsia"/>
                <w:color w:val="000000" w:themeColor="text1"/>
                <w:lang w:val="en-GB"/>
              </w:rPr>
              <w:t>和</w:t>
            </w:r>
            <w:r>
              <w:rPr>
                <w:rFonts w:hint="eastAsia"/>
                <w:color w:val="000000" w:themeColor="text1"/>
                <w:lang w:val="en-GB"/>
              </w:rPr>
              <w:t>2</w:t>
            </w:r>
          </w:p>
        </w:tc>
      </w:tr>
      <w:tr w:rsidR="005C460C" w:rsidRPr="006D3A21" w14:paraId="66AD7348" w14:textId="77777777" w:rsidTr="005A43A4">
        <w:tc>
          <w:tcPr>
            <w:tcW w:w="2093" w:type="dxa"/>
          </w:tcPr>
          <w:p w14:paraId="77114298" w14:textId="77777777" w:rsidR="005B31E1" w:rsidRDefault="003173E6">
            <w:pPr>
              <w:rPr>
                <w:color w:val="000000" w:themeColor="text1"/>
                <w:lang w:val="en-GB"/>
              </w:rPr>
            </w:pPr>
            <w:r>
              <w:rPr>
                <w:color w:val="000000" w:themeColor="text1"/>
              </w:rPr>
              <w:t>P</w:t>
            </w:r>
            <w:r>
              <w:rPr>
                <w:rFonts w:hint="eastAsia"/>
                <w:color w:val="000000" w:themeColor="text1"/>
              </w:rPr>
              <w:t>adding[3]</w:t>
            </w:r>
          </w:p>
        </w:tc>
        <w:tc>
          <w:tcPr>
            <w:tcW w:w="1255" w:type="dxa"/>
          </w:tcPr>
          <w:p w14:paraId="6C34C23E" w14:textId="77777777" w:rsidR="005B31E1" w:rsidRDefault="003173E6">
            <w:pPr>
              <w:rPr>
                <w:color w:val="000000" w:themeColor="text1"/>
                <w:lang w:val="en-GB"/>
              </w:rPr>
            </w:pPr>
            <w:r>
              <w:rPr>
                <w:rFonts w:hint="eastAsia"/>
                <w:color w:val="000000" w:themeColor="text1"/>
                <w:lang w:val="en-GB"/>
              </w:rPr>
              <w:t>U8</w:t>
            </w:r>
          </w:p>
        </w:tc>
        <w:tc>
          <w:tcPr>
            <w:tcW w:w="3420" w:type="dxa"/>
          </w:tcPr>
          <w:p w14:paraId="3F0CBCA2" w14:textId="77777777" w:rsidR="005C460C" w:rsidRPr="006D3A21" w:rsidRDefault="003173E6" w:rsidP="005A43A4">
            <w:pPr>
              <w:rPr>
                <w:color w:val="000000" w:themeColor="text1"/>
                <w:lang w:val="en-GB"/>
              </w:rPr>
            </w:pPr>
            <w:r>
              <w:rPr>
                <w:rFonts w:hint="eastAsia"/>
                <w:color w:val="000000" w:themeColor="text1"/>
                <w:lang w:val="en-GB"/>
              </w:rPr>
              <w:t>填充</w:t>
            </w:r>
          </w:p>
        </w:tc>
      </w:tr>
      <w:tr w:rsidR="005C460C" w:rsidRPr="006D3A21" w14:paraId="088F4AAD" w14:textId="77777777" w:rsidTr="005A43A4">
        <w:tc>
          <w:tcPr>
            <w:tcW w:w="2093" w:type="dxa"/>
          </w:tcPr>
          <w:p w14:paraId="272C8898" w14:textId="77777777" w:rsidR="005C460C" w:rsidRPr="006D3A21" w:rsidRDefault="003173E6" w:rsidP="00D3317E">
            <w:pPr>
              <w:rPr>
                <w:color w:val="000000" w:themeColor="text1"/>
              </w:rPr>
            </w:pPr>
            <w:r>
              <w:rPr>
                <w:rFonts w:hint="eastAsia"/>
                <w:color w:val="000000" w:themeColor="text1"/>
              </w:rPr>
              <w:t>MacTbInfo[2]</w:t>
            </w:r>
          </w:p>
        </w:tc>
        <w:tc>
          <w:tcPr>
            <w:tcW w:w="1255" w:type="dxa"/>
          </w:tcPr>
          <w:p w14:paraId="7280F739" w14:textId="77777777" w:rsidR="005C460C" w:rsidRPr="006D3A21" w:rsidRDefault="003173E6" w:rsidP="005A43A4">
            <w:pPr>
              <w:rPr>
                <w:color w:val="000000" w:themeColor="text1"/>
                <w:lang w:val="en-GB"/>
              </w:rPr>
            </w:pPr>
            <w:r w:rsidRPr="003173E6">
              <w:rPr>
                <w:color w:val="000000" w:themeColor="text1"/>
                <w:lang w:val="en-GB"/>
              </w:rPr>
              <w:t>L2P_MAC_TB_INFO_STRU</w:t>
            </w:r>
            <w:r w:rsidRPr="003173E6" w:rsidDel="003173E6">
              <w:rPr>
                <w:rFonts w:hint="eastAsia"/>
                <w:color w:val="000000" w:themeColor="text1"/>
                <w:lang w:val="en-GB"/>
              </w:rPr>
              <w:t xml:space="preserve"> </w:t>
            </w:r>
          </w:p>
        </w:tc>
        <w:tc>
          <w:tcPr>
            <w:tcW w:w="3420" w:type="dxa"/>
          </w:tcPr>
          <w:p w14:paraId="589934E6" w14:textId="77777777" w:rsidR="003F48E3" w:rsidRPr="006D3A21" w:rsidRDefault="003173E6" w:rsidP="005A43A4">
            <w:pPr>
              <w:rPr>
                <w:color w:val="000000" w:themeColor="text1"/>
                <w:lang w:val="en-GB"/>
              </w:rPr>
            </w:pPr>
            <w:r w:rsidRPr="003173E6">
              <w:rPr>
                <w:rFonts w:hint="eastAsia"/>
                <w:color w:val="000000" w:themeColor="text1"/>
                <w:lang w:val="en-GB"/>
              </w:rPr>
              <w:t>mu8TbNum</w:t>
            </w:r>
            <w:r w:rsidRPr="003173E6">
              <w:rPr>
                <w:rFonts w:hint="eastAsia"/>
                <w:color w:val="000000" w:themeColor="text1"/>
                <w:lang w:val="en-GB"/>
              </w:rPr>
              <w:t>决定有效的</w:t>
            </w:r>
            <w:r w:rsidRPr="003173E6">
              <w:rPr>
                <w:rFonts w:hint="eastAsia"/>
                <w:color w:val="000000" w:themeColor="text1"/>
                <w:lang w:val="en-GB"/>
              </w:rPr>
              <w:t>TB,</w:t>
            </w:r>
            <w:r w:rsidRPr="003173E6">
              <w:rPr>
                <w:rFonts w:hint="eastAsia"/>
                <w:color w:val="000000" w:themeColor="text1"/>
                <w:lang w:val="en-GB"/>
              </w:rPr>
              <w:t>如果</w:t>
            </w:r>
            <w:r w:rsidRPr="003173E6">
              <w:rPr>
                <w:rFonts w:hint="eastAsia"/>
                <w:color w:val="000000" w:themeColor="text1"/>
                <w:lang w:val="en-GB"/>
              </w:rPr>
              <w:t>mu8TbNum</w:t>
            </w:r>
            <w:r w:rsidRPr="003173E6">
              <w:rPr>
                <w:rFonts w:hint="eastAsia"/>
                <w:color w:val="000000" w:themeColor="text1"/>
                <w:lang w:val="en-GB"/>
              </w:rPr>
              <w:t>为</w:t>
            </w:r>
            <w:r w:rsidRPr="003173E6">
              <w:rPr>
                <w:rFonts w:hint="eastAsia"/>
                <w:color w:val="000000" w:themeColor="text1"/>
                <w:lang w:val="en-GB"/>
              </w:rPr>
              <w:t>1</w:t>
            </w:r>
            <w:r w:rsidRPr="003173E6">
              <w:rPr>
                <w:rFonts w:hint="eastAsia"/>
                <w:color w:val="000000" w:themeColor="text1"/>
                <w:lang w:val="en-GB"/>
              </w:rPr>
              <w:t>，则</w:t>
            </w:r>
            <w:r w:rsidRPr="003173E6">
              <w:rPr>
                <w:rFonts w:hint="eastAsia"/>
                <w:color w:val="000000" w:themeColor="text1"/>
                <w:lang w:val="en-GB"/>
              </w:rPr>
              <w:t>TB2</w:t>
            </w:r>
            <w:r w:rsidRPr="003173E6">
              <w:rPr>
                <w:rFonts w:hint="eastAsia"/>
                <w:color w:val="000000" w:themeColor="text1"/>
                <w:lang w:val="en-GB"/>
              </w:rPr>
              <w:t>的信息都写为</w:t>
            </w:r>
            <w:r w:rsidRPr="003173E6">
              <w:rPr>
                <w:rFonts w:hint="eastAsia"/>
                <w:color w:val="000000" w:themeColor="text1"/>
                <w:lang w:val="en-GB"/>
              </w:rPr>
              <w:t>0</w:t>
            </w:r>
          </w:p>
        </w:tc>
      </w:tr>
      <w:tr w:rsidR="003173E6" w:rsidRPr="006D3A21" w14:paraId="6D4C55E5" w14:textId="77777777" w:rsidTr="005A43A4">
        <w:tc>
          <w:tcPr>
            <w:tcW w:w="2093" w:type="dxa"/>
          </w:tcPr>
          <w:p w14:paraId="7C3090A2" w14:textId="77777777" w:rsidR="003173E6" w:rsidRDefault="003173E6" w:rsidP="00D3317E">
            <w:pPr>
              <w:rPr>
                <w:color w:val="000000" w:themeColor="text1"/>
                <w:lang w:val="en-GB"/>
              </w:rPr>
            </w:pPr>
            <w:r>
              <w:rPr>
                <w:rFonts w:hint="eastAsia"/>
                <w:color w:val="000000" w:themeColor="text1"/>
                <w:lang w:val="en-GB"/>
              </w:rPr>
              <w:t>MacCeInfo</w:t>
            </w:r>
          </w:p>
        </w:tc>
        <w:tc>
          <w:tcPr>
            <w:tcW w:w="1255" w:type="dxa"/>
          </w:tcPr>
          <w:p w14:paraId="6E29831F" w14:textId="77777777" w:rsidR="003173E6" w:rsidRDefault="003173E6" w:rsidP="005A43A4">
            <w:pPr>
              <w:rPr>
                <w:color w:val="000000" w:themeColor="text1"/>
                <w:lang w:val="en-GB"/>
              </w:rPr>
            </w:pPr>
            <w:r w:rsidRPr="003173E6">
              <w:rPr>
                <w:color w:val="000000" w:themeColor="text1"/>
                <w:lang w:val="en-GB"/>
              </w:rPr>
              <w:t>L2P_MAC_CE_STRU</w:t>
            </w:r>
          </w:p>
        </w:tc>
        <w:tc>
          <w:tcPr>
            <w:tcW w:w="3420" w:type="dxa"/>
          </w:tcPr>
          <w:p w14:paraId="4998283C" w14:textId="77777777" w:rsidR="003173E6" w:rsidRDefault="003173E6" w:rsidP="005A43A4">
            <w:pPr>
              <w:rPr>
                <w:color w:val="000000" w:themeColor="text1"/>
                <w:lang w:val="en-GB"/>
              </w:rPr>
            </w:pPr>
            <w:r w:rsidRPr="003173E6">
              <w:rPr>
                <w:rFonts w:hint="eastAsia"/>
                <w:color w:val="000000" w:themeColor="text1"/>
                <w:lang w:val="en-GB"/>
              </w:rPr>
              <w:t>如果</w:t>
            </w:r>
            <w:r w:rsidRPr="003173E6">
              <w:rPr>
                <w:rFonts w:hint="eastAsia"/>
                <w:color w:val="000000" w:themeColor="text1"/>
                <w:lang w:val="en-GB"/>
              </w:rPr>
              <w:t>TB1</w:t>
            </w:r>
            <w:r w:rsidRPr="003173E6">
              <w:rPr>
                <w:rFonts w:hint="eastAsia"/>
                <w:color w:val="000000" w:themeColor="text1"/>
                <w:lang w:val="en-GB"/>
              </w:rPr>
              <w:t>的</w:t>
            </w:r>
            <w:r w:rsidRPr="003173E6">
              <w:rPr>
                <w:rFonts w:hint="eastAsia"/>
                <w:color w:val="000000" w:themeColor="text1"/>
                <w:lang w:val="en-GB"/>
              </w:rPr>
              <w:t>mu16MacCeNum</w:t>
            </w:r>
            <w:r w:rsidRPr="003173E6">
              <w:rPr>
                <w:rFonts w:hint="eastAsia"/>
                <w:color w:val="000000" w:themeColor="text1"/>
                <w:lang w:val="en-GB"/>
              </w:rPr>
              <w:t>不为</w:t>
            </w:r>
            <w:r w:rsidRPr="003173E6">
              <w:rPr>
                <w:rFonts w:hint="eastAsia"/>
                <w:color w:val="000000" w:themeColor="text1"/>
                <w:lang w:val="en-GB"/>
              </w:rPr>
              <w:t>0</w:t>
            </w:r>
            <w:r w:rsidRPr="003173E6">
              <w:rPr>
                <w:rFonts w:hint="eastAsia"/>
                <w:color w:val="000000" w:themeColor="text1"/>
                <w:lang w:val="en-GB"/>
              </w:rPr>
              <w:t>，则后续数据流为</w:t>
            </w:r>
            <w:r w:rsidRPr="003173E6">
              <w:rPr>
                <w:rFonts w:hint="eastAsia"/>
                <w:color w:val="000000" w:themeColor="text1"/>
                <w:lang w:val="en-GB"/>
              </w:rPr>
              <w:t>mu16MacCeNum</w:t>
            </w:r>
            <w:r w:rsidRPr="003173E6">
              <w:rPr>
                <w:rFonts w:hint="eastAsia"/>
                <w:color w:val="000000" w:themeColor="text1"/>
                <w:lang w:val="en-GB"/>
              </w:rPr>
              <w:t>个</w:t>
            </w:r>
            <w:r w:rsidRPr="003173E6">
              <w:rPr>
                <w:rFonts w:hint="eastAsia"/>
                <w:color w:val="000000" w:themeColor="text1"/>
                <w:lang w:val="en-GB"/>
              </w:rPr>
              <w:t>L2P_MAC_CE_STRU</w:t>
            </w:r>
          </w:p>
        </w:tc>
      </w:tr>
      <w:tr w:rsidR="000233B3" w:rsidRPr="006D3A21" w14:paraId="465B99CD" w14:textId="77777777" w:rsidTr="005A43A4">
        <w:tc>
          <w:tcPr>
            <w:tcW w:w="2093" w:type="dxa"/>
          </w:tcPr>
          <w:p w14:paraId="248812B3" w14:textId="77777777" w:rsidR="000233B3" w:rsidRPr="005C460C" w:rsidDel="00D3317E" w:rsidRDefault="000233B3" w:rsidP="00D3317E">
            <w:pPr>
              <w:rPr>
                <w:color w:val="000000" w:themeColor="text1"/>
              </w:rPr>
            </w:pPr>
            <w:r>
              <w:rPr>
                <w:rFonts w:hint="eastAsia"/>
                <w:color w:val="000000" w:themeColor="text1"/>
                <w:lang w:val="en-GB"/>
              </w:rPr>
              <w:t>BodyHead</w:t>
            </w:r>
          </w:p>
        </w:tc>
        <w:tc>
          <w:tcPr>
            <w:tcW w:w="1255" w:type="dxa"/>
          </w:tcPr>
          <w:p w14:paraId="13423512" w14:textId="77777777" w:rsidR="000233B3" w:rsidRDefault="000233B3" w:rsidP="005A43A4">
            <w:pPr>
              <w:rPr>
                <w:color w:val="000000" w:themeColor="text1"/>
                <w:lang w:val="en-GB"/>
              </w:rPr>
            </w:pPr>
          </w:p>
        </w:tc>
        <w:tc>
          <w:tcPr>
            <w:tcW w:w="3420" w:type="dxa"/>
          </w:tcPr>
          <w:p w14:paraId="6DFAB76C" w14:textId="77777777" w:rsidR="000233B3" w:rsidRDefault="003173E6" w:rsidP="005A43A4">
            <w:pPr>
              <w:rPr>
                <w:color w:val="000000" w:themeColor="text1"/>
                <w:lang w:val="en-GB"/>
              </w:rPr>
            </w:pPr>
            <w:r w:rsidRPr="003173E6">
              <w:rPr>
                <w:rFonts w:hint="eastAsia"/>
                <w:color w:val="000000" w:themeColor="text1"/>
                <w:lang w:val="en-GB"/>
              </w:rPr>
              <w:t>如果</w:t>
            </w:r>
            <w:r w:rsidRPr="003173E6">
              <w:rPr>
                <w:rFonts w:hint="eastAsia"/>
                <w:color w:val="000000" w:themeColor="text1"/>
                <w:lang w:val="en-GB"/>
              </w:rPr>
              <w:t>TB1</w:t>
            </w:r>
            <w:r w:rsidRPr="003173E6">
              <w:rPr>
                <w:rFonts w:hint="eastAsia"/>
                <w:color w:val="000000" w:themeColor="text1"/>
                <w:lang w:val="en-GB"/>
              </w:rPr>
              <w:t>的</w:t>
            </w:r>
            <w:r w:rsidRPr="003173E6">
              <w:rPr>
                <w:rFonts w:hint="eastAsia"/>
                <w:color w:val="000000" w:themeColor="text1"/>
                <w:lang w:val="en-GB"/>
              </w:rPr>
              <w:t>mu16SubHeaderLen</w:t>
            </w:r>
            <w:r w:rsidRPr="003173E6">
              <w:rPr>
                <w:rFonts w:hint="eastAsia"/>
                <w:color w:val="000000" w:themeColor="text1"/>
                <w:lang w:val="en-GB"/>
              </w:rPr>
              <w:t>不为</w:t>
            </w:r>
            <w:r w:rsidRPr="003173E6">
              <w:rPr>
                <w:rFonts w:hint="eastAsia"/>
                <w:color w:val="000000" w:themeColor="text1"/>
                <w:lang w:val="en-GB"/>
              </w:rPr>
              <w:t>0</w:t>
            </w:r>
            <w:r w:rsidRPr="003173E6">
              <w:rPr>
                <w:rFonts w:hint="eastAsia"/>
                <w:color w:val="000000" w:themeColor="text1"/>
                <w:lang w:val="en-GB"/>
              </w:rPr>
              <w:t>，则后续的数据为长度</w:t>
            </w:r>
            <w:r w:rsidRPr="003173E6">
              <w:rPr>
                <w:rFonts w:hint="eastAsia"/>
                <w:color w:val="000000" w:themeColor="text1"/>
                <w:lang w:val="en-GB"/>
              </w:rPr>
              <w:lastRenderedPageBreak/>
              <w:t>mu16SubHeaderLen *4</w:t>
            </w:r>
            <w:r w:rsidRPr="003173E6">
              <w:rPr>
                <w:rFonts w:hint="eastAsia"/>
                <w:color w:val="000000" w:themeColor="text1"/>
                <w:lang w:val="en-GB"/>
              </w:rPr>
              <w:t>个</w:t>
            </w:r>
            <w:r w:rsidRPr="003173E6">
              <w:rPr>
                <w:rFonts w:hint="eastAsia"/>
                <w:color w:val="000000" w:themeColor="text1"/>
                <w:lang w:val="en-GB"/>
              </w:rPr>
              <w:t>Byte</w:t>
            </w:r>
            <w:r w:rsidRPr="003173E6">
              <w:rPr>
                <w:rFonts w:hint="eastAsia"/>
                <w:color w:val="000000" w:themeColor="text1"/>
                <w:lang w:val="en-GB"/>
              </w:rPr>
              <w:t>的</w:t>
            </w:r>
            <w:r w:rsidRPr="003173E6">
              <w:rPr>
                <w:rFonts w:hint="eastAsia"/>
                <w:color w:val="000000" w:themeColor="text1"/>
                <w:lang w:val="en-GB"/>
              </w:rPr>
              <w:t>MAC</w:t>
            </w:r>
            <w:r w:rsidRPr="003173E6">
              <w:rPr>
                <w:rFonts w:hint="eastAsia"/>
                <w:color w:val="000000" w:themeColor="text1"/>
                <w:lang w:val="en-GB"/>
              </w:rPr>
              <w:t>子头码流</w:t>
            </w:r>
          </w:p>
        </w:tc>
      </w:tr>
      <w:tr w:rsidR="003173E6" w:rsidRPr="006D3A21" w14:paraId="3C8F107F" w14:textId="77777777" w:rsidTr="005A43A4">
        <w:tc>
          <w:tcPr>
            <w:tcW w:w="2093" w:type="dxa"/>
          </w:tcPr>
          <w:p w14:paraId="43283925" w14:textId="77777777" w:rsidR="003173E6" w:rsidRDefault="003173E6" w:rsidP="00D3317E">
            <w:pPr>
              <w:rPr>
                <w:color w:val="000000" w:themeColor="text1"/>
                <w:lang w:val="en-GB"/>
              </w:rPr>
            </w:pPr>
            <w:r>
              <w:rPr>
                <w:rFonts w:hint="eastAsia"/>
                <w:color w:val="000000" w:themeColor="text1"/>
                <w:lang w:val="en-GB"/>
              </w:rPr>
              <w:lastRenderedPageBreak/>
              <w:t>MacCeInfo</w:t>
            </w:r>
          </w:p>
        </w:tc>
        <w:tc>
          <w:tcPr>
            <w:tcW w:w="1255" w:type="dxa"/>
          </w:tcPr>
          <w:p w14:paraId="79251AF4" w14:textId="77777777" w:rsidR="003173E6" w:rsidRDefault="003173E6" w:rsidP="005A43A4">
            <w:pPr>
              <w:rPr>
                <w:color w:val="000000" w:themeColor="text1"/>
                <w:lang w:val="en-GB"/>
              </w:rPr>
            </w:pPr>
            <w:r w:rsidRPr="003173E6">
              <w:rPr>
                <w:color w:val="000000" w:themeColor="text1"/>
                <w:lang w:val="en-GB"/>
              </w:rPr>
              <w:t>L2P_MAC_CE_STRU</w:t>
            </w:r>
          </w:p>
        </w:tc>
        <w:tc>
          <w:tcPr>
            <w:tcW w:w="3420" w:type="dxa"/>
          </w:tcPr>
          <w:p w14:paraId="1F87ECAB" w14:textId="77777777" w:rsidR="00E733CF" w:rsidRDefault="003173E6">
            <w:pPr>
              <w:rPr>
                <w:color w:val="000000" w:themeColor="text1"/>
                <w:lang w:val="en-GB"/>
              </w:rPr>
            </w:pPr>
            <w:r w:rsidRPr="003173E6">
              <w:rPr>
                <w:rFonts w:hint="eastAsia"/>
                <w:color w:val="000000" w:themeColor="text1"/>
                <w:lang w:val="en-GB"/>
              </w:rPr>
              <w:t>如果</w:t>
            </w:r>
            <w:r w:rsidRPr="003173E6">
              <w:rPr>
                <w:rFonts w:hint="eastAsia"/>
                <w:color w:val="000000" w:themeColor="text1"/>
                <w:lang w:val="en-GB"/>
              </w:rPr>
              <w:t>TB</w:t>
            </w:r>
            <w:r>
              <w:rPr>
                <w:rFonts w:hint="eastAsia"/>
                <w:color w:val="000000" w:themeColor="text1"/>
                <w:lang w:val="en-GB"/>
              </w:rPr>
              <w:t>2</w:t>
            </w:r>
            <w:r w:rsidRPr="003173E6">
              <w:rPr>
                <w:rFonts w:hint="eastAsia"/>
                <w:color w:val="000000" w:themeColor="text1"/>
                <w:lang w:val="en-GB"/>
              </w:rPr>
              <w:t>的</w:t>
            </w:r>
            <w:r w:rsidRPr="003173E6">
              <w:rPr>
                <w:rFonts w:hint="eastAsia"/>
                <w:color w:val="000000" w:themeColor="text1"/>
                <w:lang w:val="en-GB"/>
              </w:rPr>
              <w:t>mu16MacCeNum</w:t>
            </w:r>
            <w:r w:rsidRPr="003173E6">
              <w:rPr>
                <w:rFonts w:hint="eastAsia"/>
                <w:color w:val="000000" w:themeColor="text1"/>
                <w:lang w:val="en-GB"/>
              </w:rPr>
              <w:t>不为</w:t>
            </w:r>
            <w:r w:rsidRPr="003173E6">
              <w:rPr>
                <w:rFonts w:hint="eastAsia"/>
                <w:color w:val="000000" w:themeColor="text1"/>
                <w:lang w:val="en-GB"/>
              </w:rPr>
              <w:t>0</w:t>
            </w:r>
            <w:r w:rsidRPr="003173E6">
              <w:rPr>
                <w:rFonts w:hint="eastAsia"/>
                <w:color w:val="000000" w:themeColor="text1"/>
                <w:lang w:val="en-GB"/>
              </w:rPr>
              <w:t>，则后续数据流为</w:t>
            </w:r>
            <w:r w:rsidRPr="003173E6">
              <w:rPr>
                <w:rFonts w:hint="eastAsia"/>
                <w:color w:val="000000" w:themeColor="text1"/>
                <w:lang w:val="en-GB"/>
              </w:rPr>
              <w:t>mu16MacCeNum</w:t>
            </w:r>
            <w:r w:rsidRPr="003173E6">
              <w:rPr>
                <w:rFonts w:hint="eastAsia"/>
                <w:color w:val="000000" w:themeColor="text1"/>
                <w:lang w:val="en-GB"/>
              </w:rPr>
              <w:t>个</w:t>
            </w:r>
            <w:r w:rsidRPr="003173E6">
              <w:rPr>
                <w:rFonts w:hint="eastAsia"/>
                <w:color w:val="000000" w:themeColor="text1"/>
                <w:lang w:val="en-GB"/>
              </w:rPr>
              <w:t>L2P_MAC_CE_STRU</w:t>
            </w:r>
          </w:p>
        </w:tc>
      </w:tr>
      <w:tr w:rsidR="003173E6" w:rsidRPr="006D3A21" w14:paraId="0790B20A" w14:textId="77777777" w:rsidTr="005A43A4">
        <w:tc>
          <w:tcPr>
            <w:tcW w:w="2093" w:type="dxa"/>
          </w:tcPr>
          <w:p w14:paraId="5778B0B3" w14:textId="77777777" w:rsidR="003173E6" w:rsidRDefault="003173E6" w:rsidP="00D3317E">
            <w:pPr>
              <w:rPr>
                <w:color w:val="000000" w:themeColor="text1"/>
                <w:lang w:val="en-GB"/>
              </w:rPr>
            </w:pPr>
            <w:r>
              <w:rPr>
                <w:rFonts w:hint="eastAsia"/>
                <w:color w:val="000000" w:themeColor="text1"/>
                <w:lang w:val="en-GB"/>
              </w:rPr>
              <w:t>BodyHead</w:t>
            </w:r>
          </w:p>
        </w:tc>
        <w:tc>
          <w:tcPr>
            <w:tcW w:w="1255" w:type="dxa"/>
          </w:tcPr>
          <w:p w14:paraId="4C1FB7B1" w14:textId="77777777" w:rsidR="003173E6" w:rsidRDefault="003173E6" w:rsidP="005A43A4">
            <w:pPr>
              <w:rPr>
                <w:color w:val="000000" w:themeColor="text1"/>
                <w:lang w:val="en-GB"/>
              </w:rPr>
            </w:pPr>
          </w:p>
        </w:tc>
        <w:tc>
          <w:tcPr>
            <w:tcW w:w="3420" w:type="dxa"/>
          </w:tcPr>
          <w:p w14:paraId="77D6D405" w14:textId="77777777" w:rsidR="00E733CF" w:rsidRDefault="003173E6">
            <w:pPr>
              <w:rPr>
                <w:color w:val="000000" w:themeColor="text1"/>
                <w:lang w:val="en-GB"/>
              </w:rPr>
            </w:pPr>
            <w:r w:rsidRPr="003173E6">
              <w:rPr>
                <w:rFonts w:hint="eastAsia"/>
                <w:color w:val="000000" w:themeColor="text1"/>
                <w:lang w:val="en-GB"/>
              </w:rPr>
              <w:t>如果</w:t>
            </w:r>
            <w:r w:rsidRPr="003173E6">
              <w:rPr>
                <w:rFonts w:hint="eastAsia"/>
                <w:color w:val="000000" w:themeColor="text1"/>
                <w:lang w:val="en-GB"/>
              </w:rPr>
              <w:t>TB</w:t>
            </w:r>
            <w:r>
              <w:rPr>
                <w:rFonts w:hint="eastAsia"/>
                <w:color w:val="000000" w:themeColor="text1"/>
                <w:lang w:val="en-GB"/>
              </w:rPr>
              <w:t>2</w:t>
            </w:r>
            <w:r w:rsidRPr="003173E6">
              <w:rPr>
                <w:rFonts w:hint="eastAsia"/>
                <w:color w:val="000000" w:themeColor="text1"/>
                <w:lang w:val="en-GB"/>
              </w:rPr>
              <w:t>的</w:t>
            </w:r>
            <w:r w:rsidRPr="003173E6">
              <w:rPr>
                <w:rFonts w:hint="eastAsia"/>
                <w:color w:val="000000" w:themeColor="text1"/>
                <w:lang w:val="en-GB"/>
              </w:rPr>
              <w:t>mu16SubHeaderLen</w:t>
            </w:r>
            <w:r w:rsidRPr="003173E6">
              <w:rPr>
                <w:rFonts w:hint="eastAsia"/>
                <w:color w:val="000000" w:themeColor="text1"/>
                <w:lang w:val="en-GB"/>
              </w:rPr>
              <w:t>不为</w:t>
            </w:r>
            <w:r w:rsidRPr="003173E6">
              <w:rPr>
                <w:rFonts w:hint="eastAsia"/>
                <w:color w:val="000000" w:themeColor="text1"/>
                <w:lang w:val="en-GB"/>
              </w:rPr>
              <w:t>0</w:t>
            </w:r>
            <w:r w:rsidRPr="003173E6">
              <w:rPr>
                <w:rFonts w:hint="eastAsia"/>
                <w:color w:val="000000" w:themeColor="text1"/>
                <w:lang w:val="en-GB"/>
              </w:rPr>
              <w:t>，则后续的数据为长度</w:t>
            </w:r>
            <w:r w:rsidRPr="003173E6">
              <w:rPr>
                <w:rFonts w:hint="eastAsia"/>
                <w:color w:val="000000" w:themeColor="text1"/>
                <w:lang w:val="en-GB"/>
              </w:rPr>
              <w:t>mu16SubHeaderLen *4</w:t>
            </w:r>
            <w:r w:rsidRPr="003173E6">
              <w:rPr>
                <w:rFonts w:hint="eastAsia"/>
                <w:color w:val="000000" w:themeColor="text1"/>
                <w:lang w:val="en-GB"/>
              </w:rPr>
              <w:t>个</w:t>
            </w:r>
            <w:r w:rsidRPr="003173E6">
              <w:rPr>
                <w:rFonts w:hint="eastAsia"/>
                <w:color w:val="000000" w:themeColor="text1"/>
                <w:lang w:val="en-GB"/>
              </w:rPr>
              <w:t>Byte</w:t>
            </w:r>
            <w:r w:rsidRPr="003173E6">
              <w:rPr>
                <w:rFonts w:hint="eastAsia"/>
                <w:color w:val="000000" w:themeColor="text1"/>
                <w:lang w:val="en-GB"/>
              </w:rPr>
              <w:t>的</w:t>
            </w:r>
            <w:r w:rsidRPr="003173E6">
              <w:rPr>
                <w:rFonts w:hint="eastAsia"/>
                <w:color w:val="000000" w:themeColor="text1"/>
                <w:lang w:val="en-GB"/>
              </w:rPr>
              <w:t>MAC</w:t>
            </w:r>
            <w:r w:rsidRPr="003173E6">
              <w:rPr>
                <w:rFonts w:hint="eastAsia"/>
                <w:color w:val="000000" w:themeColor="text1"/>
                <w:lang w:val="en-GB"/>
              </w:rPr>
              <w:t>子头码流</w:t>
            </w:r>
          </w:p>
        </w:tc>
      </w:tr>
    </w:tbl>
    <w:p w14:paraId="550AE49A" w14:textId="77777777" w:rsidR="005C460C" w:rsidRDefault="005C460C" w:rsidP="00201B41">
      <w:pPr>
        <w:pStyle w:val="51"/>
      </w:pPr>
      <w:r w:rsidRPr="006D3A21">
        <w:rPr>
          <w:rFonts w:hint="eastAsia"/>
        </w:rPr>
        <w:t>L2P_</w:t>
      </w:r>
      <w:r w:rsidRPr="006D3A21">
        <w:t>MAC_HARQ_STRU</w:t>
      </w:r>
    </w:p>
    <w:tbl>
      <w:tblPr>
        <w:tblW w:w="6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1"/>
        <w:gridCol w:w="1255"/>
        <w:gridCol w:w="3419"/>
      </w:tblGrid>
      <w:tr w:rsidR="003173E6" w:rsidRPr="006D3A21" w14:paraId="557D3775" w14:textId="77777777" w:rsidTr="00726372">
        <w:tc>
          <w:tcPr>
            <w:tcW w:w="2091" w:type="dxa"/>
            <w:tcBorders>
              <w:top w:val="single" w:sz="4" w:space="0" w:color="auto"/>
              <w:left w:val="single" w:sz="4" w:space="0" w:color="auto"/>
              <w:bottom w:val="single" w:sz="4" w:space="0" w:color="auto"/>
              <w:right w:val="single" w:sz="4" w:space="0" w:color="auto"/>
            </w:tcBorders>
            <w:hideMark/>
          </w:tcPr>
          <w:p w14:paraId="1DF0BFEA" w14:textId="77777777" w:rsidR="003173E6" w:rsidRPr="006D3A21" w:rsidRDefault="003173E6" w:rsidP="00726372">
            <w:pPr>
              <w:rPr>
                <w:b/>
                <w:color w:val="000000" w:themeColor="text1"/>
                <w:lang w:val="en-GB"/>
              </w:rPr>
            </w:pPr>
            <w:r w:rsidRPr="006D3A21">
              <w:rPr>
                <w:b/>
                <w:color w:val="000000" w:themeColor="text1"/>
                <w:lang w:val="en-GB"/>
              </w:rPr>
              <w:t>Parameter</w:t>
            </w:r>
          </w:p>
        </w:tc>
        <w:tc>
          <w:tcPr>
            <w:tcW w:w="1255" w:type="dxa"/>
            <w:tcBorders>
              <w:top w:val="single" w:sz="4" w:space="0" w:color="auto"/>
              <w:left w:val="single" w:sz="4" w:space="0" w:color="auto"/>
              <w:bottom w:val="single" w:sz="4" w:space="0" w:color="auto"/>
              <w:right w:val="single" w:sz="4" w:space="0" w:color="auto"/>
            </w:tcBorders>
            <w:hideMark/>
          </w:tcPr>
          <w:p w14:paraId="37FF30ED" w14:textId="77777777" w:rsidR="003173E6" w:rsidRPr="006D3A21" w:rsidRDefault="003173E6" w:rsidP="00726372">
            <w:pPr>
              <w:rPr>
                <w:b/>
                <w:color w:val="000000" w:themeColor="text1"/>
                <w:lang w:val="en-GB"/>
              </w:rPr>
            </w:pPr>
            <w:r>
              <w:rPr>
                <w:b/>
                <w:color w:val="000000" w:themeColor="text1"/>
                <w:lang w:val="en-GB"/>
              </w:rPr>
              <w:t>T</w:t>
            </w:r>
            <w:r>
              <w:rPr>
                <w:rFonts w:hint="eastAsia"/>
                <w:b/>
                <w:color w:val="000000" w:themeColor="text1"/>
                <w:lang w:val="en-GB"/>
              </w:rPr>
              <w:t>ype</w:t>
            </w:r>
          </w:p>
        </w:tc>
        <w:tc>
          <w:tcPr>
            <w:tcW w:w="3419" w:type="dxa"/>
            <w:tcBorders>
              <w:top w:val="single" w:sz="4" w:space="0" w:color="auto"/>
              <w:left w:val="single" w:sz="4" w:space="0" w:color="auto"/>
              <w:bottom w:val="single" w:sz="4" w:space="0" w:color="auto"/>
              <w:right w:val="single" w:sz="4" w:space="0" w:color="auto"/>
            </w:tcBorders>
            <w:hideMark/>
          </w:tcPr>
          <w:p w14:paraId="5404C16C" w14:textId="77777777" w:rsidR="003173E6" w:rsidRPr="006D3A21" w:rsidRDefault="003173E6" w:rsidP="00726372">
            <w:pPr>
              <w:rPr>
                <w:b/>
                <w:color w:val="000000" w:themeColor="text1"/>
                <w:lang w:val="en-GB"/>
              </w:rPr>
            </w:pPr>
            <w:r w:rsidRPr="006D3A21">
              <w:rPr>
                <w:b/>
                <w:color w:val="000000" w:themeColor="text1"/>
                <w:lang w:val="en-GB"/>
              </w:rPr>
              <w:t>Description</w:t>
            </w:r>
          </w:p>
        </w:tc>
      </w:tr>
      <w:tr w:rsidR="003173E6" w:rsidRPr="006D3A21" w14:paraId="5B7536D1" w14:textId="77777777" w:rsidTr="00726372">
        <w:tc>
          <w:tcPr>
            <w:tcW w:w="2091" w:type="dxa"/>
            <w:tcBorders>
              <w:top w:val="single" w:sz="4" w:space="0" w:color="auto"/>
              <w:left w:val="single" w:sz="4" w:space="0" w:color="auto"/>
              <w:bottom w:val="single" w:sz="4" w:space="0" w:color="auto"/>
              <w:right w:val="single" w:sz="4" w:space="0" w:color="auto"/>
            </w:tcBorders>
            <w:hideMark/>
          </w:tcPr>
          <w:p w14:paraId="3FC55A92" w14:textId="77777777" w:rsidR="003173E6" w:rsidRPr="006D3A21" w:rsidRDefault="003173E6" w:rsidP="00726372">
            <w:pPr>
              <w:rPr>
                <w:color w:val="000000" w:themeColor="text1"/>
                <w:lang w:val="en-GB"/>
              </w:rPr>
            </w:pPr>
            <w:r w:rsidRPr="006D3A21">
              <w:rPr>
                <w:rFonts w:cs="Helvetica"/>
                <w:color w:val="000000" w:themeColor="text1"/>
              </w:rPr>
              <w:t>Harq_ID</w:t>
            </w:r>
          </w:p>
        </w:tc>
        <w:tc>
          <w:tcPr>
            <w:tcW w:w="1255" w:type="dxa"/>
            <w:tcBorders>
              <w:top w:val="single" w:sz="4" w:space="0" w:color="auto"/>
              <w:left w:val="single" w:sz="4" w:space="0" w:color="auto"/>
              <w:bottom w:val="single" w:sz="4" w:space="0" w:color="auto"/>
              <w:right w:val="single" w:sz="4" w:space="0" w:color="auto"/>
            </w:tcBorders>
            <w:hideMark/>
          </w:tcPr>
          <w:p w14:paraId="11306F6E" w14:textId="77777777" w:rsidR="003173E6" w:rsidRPr="006D3A21" w:rsidRDefault="003173E6" w:rsidP="00726372">
            <w:pPr>
              <w:rPr>
                <w:color w:val="000000" w:themeColor="text1"/>
                <w:lang w:val="en-GB"/>
              </w:rPr>
            </w:pPr>
            <w:r w:rsidRPr="006D3A21">
              <w:rPr>
                <w:rFonts w:cs="Helvetica"/>
                <w:color w:val="000000" w:themeColor="text1"/>
              </w:rPr>
              <w:t>U8</w:t>
            </w:r>
          </w:p>
        </w:tc>
        <w:tc>
          <w:tcPr>
            <w:tcW w:w="3419" w:type="dxa"/>
            <w:tcBorders>
              <w:top w:val="single" w:sz="4" w:space="0" w:color="auto"/>
              <w:left w:val="single" w:sz="4" w:space="0" w:color="auto"/>
              <w:bottom w:val="single" w:sz="4" w:space="0" w:color="auto"/>
              <w:right w:val="single" w:sz="4" w:space="0" w:color="auto"/>
            </w:tcBorders>
            <w:hideMark/>
          </w:tcPr>
          <w:p w14:paraId="0A2F8104" w14:textId="77777777" w:rsidR="003173E6" w:rsidRPr="006D3A21" w:rsidRDefault="003173E6" w:rsidP="00726372">
            <w:pPr>
              <w:rPr>
                <w:color w:val="000000" w:themeColor="text1"/>
                <w:lang w:val="en-GB"/>
              </w:rPr>
            </w:pPr>
            <w:r w:rsidRPr="006D3A21">
              <w:rPr>
                <w:color w:val="000000" w:themeColor="text1"/>
                <w:lang w:val="en-GB"/>
              </w:rPr>
              <w:t>Harq process ID</w:t>
            </w:r>
          </w:p>
        </w:tc>
      </w:tr>
      <w:tr w:rsidR="003173E6" w:rsidRPr="006D3A21" w14:paraId="67AAFF78" w14:textId="77777777" w:rsidTr="00726372">
        <w:tc>
          <w:tcPr>
            <w:tcW w:w="2091" w:type="dxa"/>
            <w:tcBorders>
              <w:top w:val="single" w:sz="4" w:space="0" w:color="auto"/>
              <w:left w:val="single" w:sz="4" w:space="0" w:color="auto"/>
              <w:bottom w:val="single" w:sz="4" w:space="0" w:color="auto"/>
              <w:right w:val="single" w:sz="4" w:space="0" w:color="auto"/>
            </w:tcBorders>
            <w:hideMark/>
          </w:tcPr>
          <w:p w14:paraId="3AC4CAE4" w14:textId="77777777" w:rsidR="003173E6" w:rsidRPr="006D3A21" w:rsidRDefault="003173E6" w:rsidP="00726372">
            <w:pPr>
              <w:rPr>
                <w:color w:val="000000" w:themeColor="text1"/>
                <w:lang w:val="en-GB"/>
              </w:rPr>
            </w:pPr>
            <w:r w:rsidRPr="006D3A21">
              <w:rPr>
                <w:rFonts w:cs="Helvetica"/>
                <w:color w:val="000000" w:themeColor="text1"/>
              </w:rPr>
              <w:t>TransCnt</w:t>
            </w:r>
          </w:p>
        </w:tc>
        <w:tc>
          <w:tcPr>
            <w:tcW w:w="1255" w:type="dxa"/>
            <w:tcBorders>
              <w:top w:val="single" w:sz="4" w:space="0" w:color="auto"/>
              <w:left w:val="single" w:sz="4" w:space="0" w:color="auto"/>
              <w:bottom w:val="single" w:sz="4" w:space="0" w:color="auto"/>
              <w:right w:val="single" w:sz="4" w:space="0" w:color="auto"/>
            </w:tcBorders>
            <w:hideMark/>
          </w:tcPr>
          <w:p w14:paraId="2AA853F0" w14:textId="77777777" w:rsidR="003173E6" w:rsidRPr="006D3A21" w:rsidRDefault="003173E6" w:rsidP="00726372">
            <w:pPr>
              <w:rPr>
                <w:color w:val="000000" w:themeColor="text1"/>
                <w:lang w:val="en-GB"/>
              </w:rPr>
            </w:pPr>
            <w:r w:rsidRPr="006D3A21">
              <w:rPr>
                <w:rFonts w:cs="Helvetica"/>
                <w:color w:val="000000" w:themeColor="text1"/>
              </w:rPr>
              <w:t>U8</w:t>
            </w:r>
          </w:p>
        </w:tc>
        <w:tc>
          <w:tcPr>
            <w:tcW w:w="3419" w:type="dxa"/>
            <w:tcBorders>
              <w:top w:val="single" w:sz="4" w:space="0" w:color="auto"/>
              <w:left w:val="single" w:sz="4" w:space="0" w:color="auto"/>
              <w:bottom w:val="single" w:sz="4" w:space="0" w:color="auto"/>
              <w:right w:val="single" w:sz="4" w:space="0" w:color="auto"/>
            </w:tcBorders>
            <w:hideMark/>
          </w:tcPr>
          <w:p w14:paraId="16A8E021" w14:textId="77777777" w:rsidR="003173E6" w:rsidRPr="006D3A21" w:rsidRDefault="003173E6" w:rsidP="00726372">
            <w:pPr>
              <w:rPr>
                <w:color w:val="000000" w:themeColor="text1"/>
                <w:lang w:val="en-GB"/>
              </w:rPr>
            </w:pPr>
            <w:r w:rsidRPr="006D3A21">
              <w:rPr>
                <w:rFonts w:cs="Helvetica" w:hint="eastAsia"/>
                <w:color w:val="000000" w:themeColor="text1"/>
              </w:rPr>
              <w:t>数据在该</w:t>
            </w:r>
            <w:r w:rsidRPr="006D3A21">
              <w:rPr>
                <w:rFonts w:cs="Helvetica"/>
                <w:color w:val="000000" w:themeColor="text1"/>
              </w:rPr>
              <w:t>HARQ process</w:t>
            </w:r>
            <w:r w:rsidRPr="006D3A21">
              <w:rPr>
                <w:rFonts w:cs="Helvetica" w:hint="eastAsia"/>
                <w:color w:val="000000" w:themeColor="text1"/>
              </w:rPr>
              <w:t>传输的次数</w:t>
            </w:r>
          </w:p>
        </w:tc>
      </w:tr>
      <w:tr w:rsidR="003173E6" w:rsidRPr="006D3A21" w14:paraId="744E3482" w14:textId="77777777" w:rsidTr="00726372">
        <w:tc>
          <w:tcPr>
            <w:tcW w:w="2091" w:type="dxa"/>
            <w:tcBorders>
              <w:top w:val="single" w:sz="4" w:space="0" w:color="auto"/>
              <w:left w:val="single" w:sz="4" w:space="0" w:color="auto"/>
              <w:bottom w:val="single" w:sz="4" w:space="0" w:color="auto"/>
              <w:right w:val="single" w:sz="4" w:space="0" w:color="auto"/>
            </w:tcBorders>
            <w:hideMark/>
          </w:tcPr>
          <w:p w14:paraId="26178240" w14:textId="77777777" w:rsidR="003173E6" w:rsidRPr="006D3A21" w:rsidRDefault="003173E6" w:rsidP="00726372">
            <w:pPr>
              <w:rPr>
                <w:color w:val="000000" w:themeColor="text1"/>
                <w:lang w:val="en-GB"/>
              </w:rPr>
            </w:pPr>
            <w:r w:rsidRPr="006D3A21">
              <w:rPr>
                <w:rFonts w:cs="Helvetica"/>
                <w:color w:val="000000" w:themeColor="text1"/>
              </w:rPr>
              <w:t>eResult</w:t>
            </w:r>
          </w:p>
        </w:tc>
        <w:tc>
          <w:tcPr>
            <w:tcW w:w="1255" w:type="dxa"/>
            <w:tcBorders>
              <w:top w:val="single" w:sz="4" w:space="0" w:color="auto"/>
              <w:left w:val="single" w:sz="4" w:space="0" w:color="auto"/>
              <w:bottom w:val="single" w:sz="4" w:space="0" w:color="auto"/>
              <w:right w:val="single" w:sz="4" w:space="0" w:color="auto"/>
            </w:tcBorders>
            <w:hideMark/>
          </w:tcPr>
          <w:p w14:paraId="6EEC9B0D" w14:textId="77777777" w:rsidR="003173E6" w:rsidRPr="006D3A21" w:rsidRDefault="003173E6" w:rsidP="00726372">
            <w:pPr>
              <w:rPr>
                <w:color w:val="000000" w:themeColor="text1"/>
                <w:lang w:val="en-GB"/>
              </w:rPr>
            </w:pPr>
            <w:r w:rsidRPr="006D3A21">
              <w:rPr>
                <w:rFonts w:ascii="Helvetica" w:hAnsi="Helvetica" w:cs="Helvetica"/>
                <w:color w:val="000000" w:themeColor="text1"/>
                <w:kern w:val="0"/>
                <w:sz w:val="18"/>
              </w:rPr>
              <w:t>U8</w:t>
            </w:r>
          </w:p>
        </w:tc>
        <w:tc>
          <w:tcPr>
            <w:tcW w:w="3419" w:type="dxa"/>
            <w:tcBorders>
              <w:top w:val="single" w:sz="4" w:space="0" w:color="auto"/>
              <w:left w:val="single" w:sz="4" w:space="0" w:color="auto"/>
              <w:bottom w:val="single" w:sz="4" w:space="0" w:color="auto"/>
              <w:right w:val="single" w:sz="4" w:space="0" w:color="auto"/>
            </w:tcBorders>
            <w:hideMark/>
          </w:tcPr>
          <w:p w14:paraId="06053EB5" w14:textId="77777777" w:rsidR="003173E6" w:rsidRPr="006D3A21" w:rsidRDefault="003173E6" w:rsidP="00726372">
            <w:pPr>
              <w:pStyle w:val="cl-cellBodyLeft"/>
              <w:rPr>
                <w:rFonts w:cs="Helvetica"/>
                <w:color w:val="000000" w:themeColor="text1"/>
                <w:kern w:val="2"/>
                <w:lang w:eastAsia="zh-CN"/>
              </w:rPr>
            </w:pPr>
            <w:r w:rsidRPr="006D3A21">
              <w:rPr>
                <w:rFonts w:cs="Helvetica"/>
                <w:color w:val="000000" w:themeColor="text1"/>
                <w:kern w:val="2"/>
                <w:lang w:eastAsia="zh-CN"/>
              </w:rPr>
              <w:t>{</w:t>
            </w:r>
            <w:r w:rsidRPr="006D3A21">
              <w:rPr>
                <w:rFonts w:cs="Helvetica" w:hint="eastAsia"/>
                <w:color w:val="000000" w:themeColor="text1"/>
                <w:kern w:val="2"/>
                <w:lang w:eastAsia="zh-CN"/>
              </w:rPr>
              <w:t>0-</w:t>
            </w:r>
            <w:r w:rsidRPr="006D3A21">
              <w:rPr>
                <w:rFonts w:cs="Helvetica"/>
                <w:color w:val="000000" w:themeColor="text1"/>
                <w:kern w:val="2"/>
                <w:lang w:eastAsia="zh-CN"/>
              </w:rPr>
              <w:t>SUCCESS</w:t>
            </w:r>
          </w:p>
          <w:p w14:paraId="12435855" w14:textId="77777777" w:rsidR="003173E6" w:rsidRPr="006D3A21" w:rsidRDefault="003173E6" w:rsidP="00726372">
            <w:pPr>
              <w:pStyle w:val="cl-cellBodyLeft"/>
              <w:rPr>
                <w:rFonts w:cs="Helvetica"/>
                <w:color w:val="000000" w:themeColor="text1"/>
                <w:kern w:val="2"/>
                <w:lang w:eastAsia="zh-CN"/>
              </w:rPr>
            </w:pPr>
            <w:r w:rsidRPr="006D3A21">
              <w:rPr>
                <w:rFonts w:cs="Helvetica" w:hint="eastAsia"/>
                <w:color w:val="000000" w:themeColor="text1"/>
                <w:kern w:val="2"/>
                <w:lang w:eastAsia="zh-CN"/>
              </w:rPr>
              <w:t>1-</w:t>
            </w:r>
            <w:r w:rsidRPr="006D3A21">
              <w:rPr>
                <w:rFonts w:cs="Helvetica"/>
                <w:color w:val="000000" w:themeColor="text1"/>
                <w:kern w:val="2"/>
                <w:lang w:eastAsia="zh-CN"/>
              </w:rPr>
              <w:t>FAILURE</w:t>
            </w:r>
          </w:p>
          <w:p w14:paraId="3CA07FA8" w14:textId="77777777" w:rsidR="003173E6" w:rsidRPr="006D3A21" w:rsidRDefault="003173E6" w:rsidP="00726372">
            <w:pPr>
              <w:rPr>
                <w:color w:val="000000" w:themeColor="text1"/>
                <w:lang w:val="en-GB"/>
              </w:rPr>
            </w:pPr>
            <w:r w:rsidRPr="006D3A21">
              <w:rPr>
                <w:rFonts w:cs="Helvetica"/>
                <w:color w:val="000000" w:themeColor="text1"/>
              </w:rPr>
              <w:t>}</w:t>
            </w:r>
            <w:r>
              <w:rPr>
                <w:rFonts w:cs="Helvetica" w:hint="eastAsia"/>
                <w:color w:val="000000" w:themeColor="text1"/>
              </w:rPr>
              <w:t xml:space="preserve"> monitor </w:t>
            </w:r>
          </w:p>
        </w:tc>
      </w:tr>
      <w:tr w:rsidR="003173E6" w:rsidRPr="006D3A21" w14:paraId="47978D06" w14:textId="77777777" w:rsidTr="00726372">
        <w:tc>
          <w:tcPr>
            <w:tcW w:w="2091" w:type="dxa"/>
            <w:tcBorders>
              <w:top w:val="single" w:sz="4" w:space="0" w:color="auto"/>
              <w:left w:val="single" w:sz="4" w:space="0" w:color="auto"/>
              <w:bottom w:val="single" w:sz="4" w:space="0" w:color="auto"/>
              <w:right w:val="single" w:sz="4" w:space="0" w:color="auto"/>
            </w:tcBorders>
            <w:hideMark/>
          </w:tcPr>
          <w:p w14:paraId="77414F51" w14:textId="77777777" w:rsidR="003173E6" w:rsidRPr="006D3A21" w:rsidRDefault="003173E6" w:rsidP="00726372">
            <w:pPr>
              <w:rPr>
                <w:color w:val="000000" w:themeColor="text1"/>
                <w:lang w:val="en-GB"/>
              </w:rPr>
            </w:pPr>
            <w:r>
              <w:rPr>
                <w:rFonts w:cs="Helvetica" w:hint="eastAsia"/>
                <w:color w:val="000000" w:themeColor="text1"/>
              </w:rPr>
              <w:t>RV</w:t>
            </w:r>
          </w:p>
        </w:tc>
        <w:tc>
          <w:tcPr>
            <w:tcW w:w="1255" w:type="dxa"/>
            <w:tcBorders>
              <w:top w:val="single" w:sz="4" w:space="0" w:color="auto"/>
              <w:left w:val="single" w:sz="4" w:space="0" w:color="auto"/>
              <w:bottom w:val="single" w:sz="4" w:space="0" w:color="auto"/>
              <w:right w:val="single" w:sz="4" w:space="0" w:color="auto"/>
            </w:tcBorders>
            <w:hideMark/>
          </w:tcPr>
          <w:p w14:paraId="1F8CCC71" w14:textId="77777777" w:rsidR="003173E6" w:rsidRPr="006D3A21" w:rsidRDefault="003173E6" w:rsidP="00726372">
            <w:pPr>
              <w:rPr>
                <w:color w:val="000000" w:themeColor="text1"/>
                <w:lang w:val="en-GB"/>
              </w:rPr>
            </w:pPr>
            <w:r w:rsidRPr="006D3A21">
              <w:rPr>
                <w:rFonts w:ascii="Helvetica" w:hAnsi="Helvetica" w:cs="Helvetica"/>
                <w:color w:val="000000" w:themeColor="text1"/>
                <w:kern w:val="0"/>
                <w:sz w:val="18"/>
              </w:rPr>
              <w:t>U8</w:t>
            </w:r>
          </w:p>
        </w:tc>
        <w:tc>
          <w:tcPr>
            <w:tcW w:w="3419" w:type="dxa"/>
            <w:tcBorders>
              <w:top w:val="single" w:sz="4" w:space="0" w:color="auto"/>
              <w:left w:val="single" w:sz="4" w:space="0" w:color="auto"/>
              <w:bottom w:val="single" w:sz="4" w:space="0" w:color="auto"/>
              <w:right w:val="single" w:sz="4" w:space="0" w:color="auto"/>
            </w:tcBorders>
            <w:hideMark/>
          </w:tcPr>
          <w:p w14:paraId="778BC1D2" w14:textId="77777777" w:rsidR="003173E6" w:rsidRPr="006D3A21" w:rsidRDefault="003173E6" w:rsidP="00726372">
            <w:pPr>
              <w:rPr>
                <w:color w:val="000000" w:themeColor="text1"/>
                <w:lang w:val="en-GB"/>
              </w:rPr>
            </w:pPr>
            <w:r>
              <w:rPr>
                <w:rFonts w:cs="Helvetica" w:hint="eastAsia"/>
                <w:color w:val="000000" w:themeColor="text1"/>
              </w:rPr>
              <w:t>RV</w:t>
            </w:r>
            <w:r>
              <w:rPr>
                <w:rFonts w:cs="Helvetica" w:hint="eastAsia"/>
                <w:color w:val="000000" w:themeColor="text1"/>
              </w:rPr>
              <w:t>版本号</w:t>
            </w:r>
          </w:p>
        </w:tc>
      </w:tr>
    </w:tbl>
    <w:p w14:paraId="1C0A0336" w14:textId="77777777" w:rsidR="005B31E1" w:rsidRDefault="005B31E1">
      <w:pPr>
        <w:pStyle w:val="a5"/>
      </w:pPr>
    </w:p>
    <w:p w14:paraId="4729F4E6" w14:textId="77777777" w:rsidR="003173E6" w:rsidRPr="006D3A21" w:rsidRDefault="003173E6" w:rsidP="003173E6">
      <w:pPr>
        <w:pStyle w:val="51"/>
      </w:pPr>
      <w:r w:rsidRPr="006D3A21">
        <w:rPr>
          <w:rFonts w:hint="eastAsia"/>
        </w:rPr>
        <w:t>2P_</w:t>
      </w:r>
      <w:r w:rsidRPr="006D3A21">
        <w:t>MAC_</w:t>
      </w:r>
      <w:r>
        <w:rPr>
          <w:rFonts w:hint="eastAsia"/>
        </w:rPr>
        <w:t>TB_INFO</w:t>
      </w:r>
      <w:r w:rsidRPr="006D3A21">
        <w:t>_STRU</w:t>
      </w:r>
    </w:p>
    <w:tbl>
      <w:tblPr>
        <w:tblW w:w="6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1"/>
        <w:gridCol w:w="1255"/>
        <w:gridCol w:w="3419"/>
      </w:tblGrid>
      <w:tr w:rsidR="003173E6" w:rsidRPr="006D3A21" w14:paraId="2230B5E9" w14:textId="77777777" w:rsidTr="00726372">
        <w:tc>
          <w:tcPr>
            <w:tcW w:w="2091" w:type="dxa"/>
            <w:tcBorders>
              <w:top w:val="single" w:sz="4" w:space="0" w:color="auto"/>
              <w:left w:val="single" w:sz="4" w:space="0" w:color="auto"/>
              <w:bottom w:val="single" w:sz="4" w:space="0" w:color="auto"/>
              <w:right w:val="single" w:sz="4" w:space="0" w:color="auto"/>
            </w:tcBorders>
            <w:hideMark/>
          </w:tcPr>
          <w:p w14:paraId="2FA503EE" w14:textId="77777777" w:rsidR="003173E6" w:rsidRPr="006D3A21" w:rsidRDefault="003173E6" w:rsidP="00726372">
            <w:pPr>
              <w:rPr>
                <w:b/>
                <w:color w:val="000000" w:themeColor="text1"/>
                <w:lang w:val="en-GB"/>
              </w:rPr>
            </w:pPr>
            <w:r w:rsidRPr="006D3A21">
              <w:rPr>
                <w:b/>
                <w:color w:val="000000" w:themeColor="text1"/>
                <w:lang w:val="en-GB"/>
              </w:rPr>
              <w:t>Parameter</w:t>
            </w:r>
          </w:p>
        </w:tc>
        <w:tc>
          <w:tcPr>
            <w:tcW w:w="1255" w:type="dxa"/>
            <w:tcBorders>
              <w:top w:val="single" w:sz="4" w:space="0" w:color="auto"/>
              <w:left w:val="single" w:sz="4" w:space="0" w:color="auto"/>
              <w:bottom w:val="single" w:sz="4" w:space="0" w:color="auto"/>
              <w:right w:val="single" w:sz="4" w:space="0" w:color="auto"/>
            </w:tcBorders>
            <w:hideMark/>
          </w:tcPr>
          <w:p w14:paraId="68949C46" w14:textId="77777777" w:rsidR="003173E6" w:rsidRPr="006D3A21" w:rsidRDefault="003173E6" w:rsidP="00726372">
            <w:pPr>
              <w:rPr>
                <w:b/>
                <w:color w:val="000000" w:themeColor="text1"/>
                <w:lang w:val="en-GB"/>
              </w:rPr>
            </w:pPr>
            <w:r>
              <w:rPr>
                <w:b/>
                <w:color w:val="000000" w:themeColor="text1"/>
                <w:lang w:val="en-GB"/>
              </w:rPr>
              <w:t>T</w:t>
            </w:r>
            <w:r>
              <w:rPr>
                <w:rFonts w:hint="eastAsia"/>
                <w:b/>
                <w:color w:val="000000" w:themeColor="text1"/>
                <w:lang w:val="en-GB"/>
              </w:rPr>
              <w:t>ype</w:t>
            </w:r>
          </w:p>
        </w:tc>
        <w:tc>
          <w:tcPr>
            <w:tcW w:w="3419" w:type="dxa"/>
            <w:tcBorders>
              <w:top w:val="single" w:sz="4" w:space="0" w:color="auto"/>
              <w:left w:val="single" w:sz="4" w:space="0" w:color="auto"/>
              <w:bottom w:val="single" w:sz="4" w:space="0" w:color="auto"/>
              <w:right w:val="single" w:sz="4" w:space="0" w:color="auto"/>
            </w:tcBorders>
            <w:hideMark/>
          </w:tcPr>
          <w:p w14:paraId="283C08F7" w14:textId="77777777" w:rsidR="003173E6" w:rsidRPr="006D3A21" w:rsidRDefault="003173E6" w:rsidP="00726372">
            <w:pPr>
              <w:rPr>
                <w:b/>
                <w:color w:val="000000" w:themeColor="text1"/>
                <w:lang w:val="en-GB"/>
              </w:rPr>
            </w:pPr>
            <w:r w:rsidRPr="006D3A21">
              <w:rPr>
                <w:b/>
                <w:color w:val="000000" w:themeColor="text1"/>
                <w:lang w:val="en-GB"/>
              </w:rPr>
              <w:t>Description</w:t>
            </w:r>
          </w:p>
        </w:tc>
      </w:tr>
      <w:tr w:rsidR="003173E6" w:rsidRPr="006D3A21" w14:paraId="6B9384C5" w14:textId="77777777" w:rsidTr="00726372">
        <w:tc>
          <w:tcPr>
            <w:tcW w:w="2091" w:type="dxa"/>
            <w:tcBorders>
              <w:top w:val="single" w:sz="4" w:space="0" w:color="auto"/>
              <w:left w:val="single" w:sz="4" w:space="0" w:color="auto"/>
              <w:bottom w:val="single" w:sz="4" w:space="0" w:color="auto"/>
              <w:right w:val="single" w:sz="4" w:space="0" w:color="auto"/>
            </w:tcBorders>
            <w:hideMark/>
          </w:tcPr>
          <w:p w14:paraId="41BF7EBD" w14:textId="77777777" w:rsidR="003173E6" w:rsidRPr="006D3A21" w:rsidRDefault="003173E6" w:rsidP="00726372">
            <w:pPr>
              <w:rPr>
                <w:color w:val="000000" w:themeColor="text1"/>
                <w:lang w:val="en-GB"/>
              </w:rPr>
            </w:pPr>
            <w:r>
              <w:rPr>
                <w:rFonts w:cs="Helvetica" w:hint="eastAsia"/>
                <w:color w:val="000000" w:themeColor="text1"/>
              </w:rPr>
              <w:t>TBlen</w:t>
            </w:r>
          </w:p>
        </w:tc>
        <w:tc>
          <w:tcPr>
            <w:tcW w:w="1255" w:type="dxa"/>
            <w:tcBorders>
              <w:top w:val="single" w:sz="4" w:space="0" w:color="auto"/>
              <w:left w:val="single" w:sz="4" w:space="0" w:color="auto"/>
              <w:bottom w:val="single" w:sz="4" w:space="0" w:color="auto"/>
              <w:right w:val="single" w:sz="4" w:space="0" w:color="auto"/>
            </w:tcBorders>
            <w:hideMark/>
          </w:tcPr>
          <w:p w14:paraId="6A6E035B" w14:textId="77777777" w:rsidR="003173E6" w:rsidRPr="006D3A21" w:rsidRDefault="003173E6" w:rsidP="00726372">
            <w:pPr>
              <w:rPr>
                <w:color w:val="000000" w:themeColor="text1"/>
                <w:lang w:val="en-GB"/>
              </w:rPr>
            </w:pPr>
            <w:r w:rsidRPr="006D3A21">
              <w:rPr>
                <w:rFonts w:cs="Helvetica"/>
                <w:color w:val="000000" w:themeColor="text1"/>
              </w:rPr>
              <w:t>U</w:t>
            </w:r>
            <w:r>
              <w:rPr>
                <w:rFonts w:cs="Helvetica" w:hint="eastAsia"/>
                <w:color w:val="000000" w:themeColor="text1"/>
              </w:rPr>
              <w:t>16</w:t>
            </w:r>
          </w:p>
        </w:tc>
        <w:tc>
          <w:tcPr>
            <w:tcW w:w="3419" w:type="dxa"/>
            <w:tcBorders>
              <w:top w:val="single" w:sz="4" w:space="0" w:color="auto"/>
              <w:left w:val="single" w:sz="4" w:space="0" w:color="auto"/>
              <w:bottom w:val="single" w:sz="4" w:space="0" w:color="auto"/>
              <w:right w:val="single" w:sz="4" w:space="0" w:color="auto"/>
            </w:tcBorders>
            <w:hideMark/>
          </w:tcPr>
          <w:p w14:paraId="1983AD14" w14:textId="77777777" w:rsidR="003173E6" w:rsidRPr="006D3A21" w:rsidRDefault="003173E6" w:rsidP="00726372">
            <w:pPr>
              <w:rPr>
                <w:color w:val="000000" w:themeColor="text1"/>
                <w:lang w:val="en-GB"/>
              </w:rPr>
            </w:pPr>
            <w:r>
              <w:rPr>
                <w:rFonts w:hint="eastAsia"/>
                <w:color w:val="000000" w:themeColor="text1"/>
                <w:lang w:val="en-GB"/>
              </w:rPr>
              <w:t>TB</w:t>
            </w:r>
            <w:r>
              <w:rPr>
                <w:rFonts w:hint="eastAsia"/>
                <w:color w:val="000000" w:themeColor="text1"/>
                <w:lang w:val="en-GB"/>
              </w:rPr>
              <w:t>块大小</w:t>
            </w:r>
          </w:p>
        </w:tc>
      </w:tr>
      <w:tr w:rsidR="003173E6" w:rsidRPr="006D3A21" w14:paraId="7D9B0363" w14:textId="77777777" w:rsidTr="00726372">
        <w:tc>
          <w:tcPr>
            <w:tcW w:w="2091" w:type="dxa"/>
            <w:tcBorders>
              <w:top w:val="single" w:sz="4" w:space="0" w:color="auto"/>
              <w:left w:val="single" w:sz="4" w:space="0" w:color="auto"/>
              <w:bottom w:val="single" w:sz="4" w:space="0" w:color="auto"/>
              <w:right w:val="single" w:sz="4" w:space="0" w:color="auto"/>
            </w:tcBorders>
            <w:hideMark/>
          </w:tcPr>
          <w:p w14:paraId="155975BA" w14:textId="77777777" w:rsidR="003173E6" w:rsidRPr="006D3A21" w:rsidRDefault="003173E6" w:rsidP="00726372">
            <w:pPr>
              <w:rPr>
                <w:color w:val="000000" w:themeColor="text1"/>
                <w:lang w:val="en-GB"/>
              </w:rPr>
            </w:pPr>
            <w:r w:rsidRPr="003173E6">
              <w:rPr>
                <w:rFonts w:cs="Helvetica"/>
                <w:color w:val="000000" w:themeColor="text1"/>
              </w:rPr>
              <w:t>mu16MacCeNum</w:t>
            </w:r>
          </w:p>
        </w:tc>
        <w:tc>
          <w:tcPr>
            <w:tcW w:w="1255" w:type="dxa"/>
            <w:tcBorders>
              <w:top w:val="single" w:sz="4" w:space="0" w:color="auto"/>
              <w:left w:val="single" w:sz="4" w:space="0" w:color="auto"/>
              <w:bottom w:val="single" w:sz="4" w:space="0" w:color="auto"/>
              <w:right w:val="single" w:sz="4" w:space="0" w:color="auto"/>
            </w:tcBorders>
            <w:hideMark/>
          </w:tcPr>
          <w:p w14:paraId="2406134C" w14:textId="77777777" w:rsidR="003173E6" w:rsidRPr="006D3A21" w:rsidRDefault="003173E6" w:rsidP="00726372">
            <w:pPr>
              <w:rPr>
                <w:color w:val="000000" w:themeColor="text1"/>
                <w:lang w:val="en-GB"/>
              </w:rPr>
            </w:pPr>
            <w:r>
              <w:rPr>
                <w:rFonts w:cs="Helvetica" w:hint="eastAsia"/>
                <w:color w:val="000000" w:themeColor="text1"/>
              </w:rPr>
              <w:t>U16</w:t>
            </w:r>
          </w:p>
        </w:tc>
        <w:tc>
          <w:tcPr>
            <w:tcW w:w="3419" w:type="dxa"/>
            <w:tcBorders>
              <w:top w:val="single" w:sz="4" w:space="0" w:color="auto"/>
              <w:left w:val="single" w:sz="4" w:space="0" w:color="auto"/>
              <w:bottom w:val="single" w:sz="4" w:space="0" w:color="auto"/>
              <w:right w:val="single" w:sz="4" w:space="0" w:color="auto"/>
            </w:tcBorders>
            <w:hideMark/>
          </w:tcPr>
          <w:p w14:paraId="181F2354" w14:textId="77777777" w:rsidR="003173E6" w:rsidRPr="006D3A21" w:rsidRDefault="003173E6" w:rsidP="00726372">
            <w:pPr>
              <w:rPr>
                <w:color w:val="000000" w:themeColor="text1"/>
                <w:lang w:val="en-GB"/>
              </w:rPr>
            </w:pPr>
            <w:r w:rsidRPr="003173E6">
              <w:rPr>
                <w:rFonts w:cs="Helvetica" w:hint="eastAsia"/>
                <w:color w:val="000000" w:themeColor="text1"/>
              </w:rPr>
              <w:t>TB</w:t>
            </w:r>
            <w:r w:rsidRPr="003173E6">
              <w:rPr>
                <w:rFonts w:cs="Helvetica" w:hint="eastAsia"/>
                <w:color w:val="000000" w:themeColor="text1"/>
              </w:rPr>
              <w:t>块中</w:t>
            </w:r>
            <w:r w:rsidRPr="003173E6">
              <w:rPr>
                <w:rFonts w:cs="Helvetica" w:hint="eastAsia"/>
                <w:color w:val="000000" w:themeColor="text1"/>
              </w:rPr>
              <w:t>MAC CE</w:t>
            </w:r>
            <w:r w:rsidRPr="003173E6">
              <w:rPr>
                <w:rFonts w:cs="Helvetica" w:hint="eastAsia"/>
                <w:color w:val="000000" w:themeColor="text1"/>
              </w:rPr>
              <w:t>个数</w:t>
            </w:r>
            <w:r w:rsidRPr="003173E6">
              <w:rPr>
                <w:rFonts w:cs="Helvetica" w:hint="eastAsia"/>
                <w:color w:val="000000" w:themeColor="text1"/>
              </w:rPr>
              <w:t>,</w:t>
            </w:r>
            <w:r w:rsidRPr="003173E6">
              <w:rPr>
                <w:rFonts w:cs="Helvetica" w:hint="eastAsia"/>
                <w:color w:val="000000" w:themeColor="text1"/>
              </w:rPr>
              <w:t>如果在协议跟踪配置中，</w:t>
            </w:r>
            <w:r w:rsidRPr="003173E6">
              <w:rPr>
                <w:rFonts w:cs="Helvetica" w:hint="eastAsia"/>
                <w:color w:val="000000" w:themeColor="text1"/>
              </w:rPr>
              <w:t>MAC CE</w:t>
            </w:r>
            <w:r w:rsidRPr="003173E6">
              <w:rPr>
                <w:rFonts w:cs="Helvetica" w:hint="eastAsia"/>
                <w:color w:val="000000" w:themeColor="text1"/>
              </w:rPr>
              <w:t>的</w:t>
            </w:r>
            <w:r w:rsidRPr="003173E6">
              <w:rPr>
                <w:rFonts w:cs="Helvetica" w:hint="eastAsia"/>
                <w:color w:val="000000" w:themeColor="text1"/>
              </w:rPr>
              <w:t>bit</w:t>
            </w:r>
            <w:r w:rsidRPr="003173E6">
              <w:rPr>
                <w:rFonts w:cs="Helvetica" w:hint="eastAsia"/>
                <w:color w:val="000000" w:themeColor="text1"/>
              </w:rPr>
              <w:t>位无效，则此值为</w:t>
            </w:r>
            <w:r w:rsidRPr="003173E6">
              <w:rPr>
                <w:rFonts w:cs="Helvetica" w:hint="eastAsia"/>
                <w:color w:val="000000" w:themeColor="text1"/>
              </w:rPr>
              <w:t>0</w:t>
            </w:r>
          </w:p>
        </w:tc>
      </w:tr>
      <w:tr w:rsidR="003173E6" w:rsidRPr="006D3A21" w14:paraId="28AE0FA8" w14:textId="77777777" w:rsidTr="00726372">
        <w:tc>
          <w:tcPr>
            <w:tcW w:w="2091" w:type="dxa"/>
            <w:tcBorders>
              <w:top w:val="single" w:sz="4" w:space="0" w:color="auto"/>
              <w:left w:val="single" w:sz="4" w:space="0" w:color="auto"/>
              <w:bottom w:val="single" w:sz="4" w:space="0" w:color="auto"/>
              <w:right w:val="single" w:sz="4" w:space="0" w:color="auto"/>
            </w:tcBorders>
            <w:hideMark/>
          </w:tcPr>
          <w:p w14:paraId="3EDDDDCF" w14:textId="77777777" w:rsidR="003173E6" w:rsidRPr="006D3A21" w:rsidRDefault="003173E6" w:rsidP="00726372">
            <w:pPr>
              <w:rPr>
                <w:color w:val="000000" w:themeColor="text1"/>
                <w:lang w:val="en-GB"/>
              </w:rPr>
            </w:pPr>
            <w:r w:rsidRPr="003173E6">
              <w:rPr>
                <w:rFonts w:cs="Helvetica"/>
                <w:color w:val="000000" w:themeColor="text1"/>
              </w:rPr>
              <w:t>mu16SubHeaderLen</w:t>
            </w:r>
          </w:p>
        </w:tc>
        <w:tc>
          <w:tcPr>
            <w:tcW w:w="1255" w:type="dxa"/>
            <w:tcBorders>
              <w:top w:val="single" w:sz="4" w:space="0" w:color="auto"/>
              <w:left w:val="single" w:sz="4" w:space="0" w:color="auto"/>
              <w:bottom w:val="single" w:sz="4" w:space="0" w:color="auto"/>
              <w:right w:val="single" w:sz="4" w:space="0" w:color="auto"/>
            </w:tcBorders>
            <w:hideMark/>
          </w:tcPr>
          <w:p w14:paraId="609316F4" w14:textId="77777777" w:rsidR="003173E6" w:rsidRPr="006D3A21" w:rsidRDefault="003173E6" w:rsidP="00726372">
            <w:pPr>
              <w:rPr>
                <w:color w:val="000000" w:themeColor="text1"/>
                <w:lang w:val="en-GB"/>
              </w:rPr>
            </w:pPr>
            <w:r w:rsidRPr="006D3A21">
              <w:rPr>
                <w:rFonts w:ascii="Helvetica" w:hAnsi="Helvetica" w:cs="Helvetica"/>
                <w:color w:val="000000" w:themeColor="text1"/>
                <w:kern w:val="0"/>
                <w:sz w:val="18"/>
              </w:rPr>
              <w:t>U</w:t>
            </w:r>
            <w:r>
              <w:rPr>
                <w:rFonts w:ascii="Helvetica" w:hAnsi="Helvetica" w:cs="Helvetica" w:hint="eastAsia"/>
                <w:color w:val="000000" w:themeColor="text1"/>
                <w:kern w:val="0"/>
                <w:sz w:val="18"/>
              </w:rPr>
              <w:t>16</w:t>
            </w:r>
          </w:p>
        </w:tc>
        <w:tc>
          <w:tcPr>
            <w:tcW w:w="3419" w:type="dxa"/>
            <w:tcBorders>
              <w:top w:val="single" w:sz="4" w:space="0" w:color="auto"/>
              <w:left w:val="single" w:sz="4" w:space="0" w:color="auto"/>
              <w:bottom w:val="single" w:sz="4" w:space="0" w:color="auto"/>
              <w:right w:val="single" w:sz="4" w:space="0" w:color="auto"/>
            </w:tcBorders>
            <w:hideMark/>
          </w:tcPr>
          <w:p w14:paraId="05E476CB" w14:textId="77777777" w:rsidR="003173E6" w:rsidRPr="006D3A21" w:rsidRDefault="003173E6" w:rsidP="00726372">
            <w:pPr>
              <w:rPr>
                <w:color w:val="000000" w:themeColor="text1"/>
                <w:lang w:val="en-GB"/>
              </w:rPr>
            </w:pPr>
            <w:r w:rsidRPr="003173E6">
              <w:rPr>
                <w:rFonts w:ascii="Helvetica" w:hAnsi="Helvetica" w:cs="Helvetica" w:hint="eastAsia"/>
                <w:color w:val="000000" w:themeColor="text1"/>
                <w:sz w:val="18"/>
                <w:szCs w:val="24"/>
              </w:rPr>
              <w:t>TB</w:t>
            </w:r>
            <w:r w:rsidRPr="003173E6">
              <w:rPr>
                <w:rFonts w:ascii="Helvetica" w:hAnsi="Helvetica" w:cs="Helvetica" w:hint="eastAsia"/>
                <w:color w:val="000000" w:themeColor="text1"/>
                <w:sz w:val="18"/>
                <w:szCs w:val="24"/>
              </w:rPr>
              <w:t>块的</w:t>
            </w:r>
            <w:r w:rsidRPr="003173E6">
              <w:rPr>
                <w:rFonts w:ascii="Helvetica" w:hAnsi="Helvetica" w:cs="Helvetica" w:hint="eastAsia"/>
                <w:color w:val="000000" w:themeColor="text1"/>
                <w:sz w:val="18"/>
                <w:szCs w:val="24"/>
              </w:rPr>
              <w:t>MAC</w:t>
            </w:r>
            <w:r w:rsidRPr="003173E6">
              <w:rPr>
                <w:rFonts w:ascii="Helvetica" w:hAnsi="Helvetica" w:cs="Helvetica" w:hint="eastAsia"/>
                <w:color w:val="000000" w:themeColor="text1"/>
                <w:sz w:val="18"/>
                <w:szCs w:val="24"/>
              </w:rPr>
              <w:t>子头原始码流的长度，单位</w:t>
            </w:r>
            <w:r w:rsidRPr="003173E6">
              <w:rPr>
                <w:rFonts w:ascii="Helvetica" w:hAnsi="Helvetica" w:cs="Helvetica" w:hint="eastAsia"/>
                <w:color w:val="000000" w:themeColor="text1"/>
                <w:sz w:val="18"/>
                <w:szCs w:val="24"/>
              </w:rPr>
              <w:t xml:space="preserve">4 Byte, </w:t>
            </w:r>
            <w:r w:rsidRPr="003173E6">
              <w:rPr>
                <w:rFonts w:ascii="Helvetica" w:hAnsi="Helvetica" w:cs="Helvetica" w:hint="eastAsia"/>
                <w:color w:val="000000" w:themeColor="text1"/>
                <w:sz w:val="18"/>
                <w:szCs w:val="24"/>
              </w:rPr>
              <w:t>如果在协议跟踪配置中，</w:t>
            </w:r>
            <w:r w:rsidRPr="003173E6">
              <w:rPr>
                <w:rFonts w:ascii="Helvetica" w:hAnsi="Helvetica" w:cs="Helvetica" w:hint="eastAsia"/>
                <w:color w:val="000000" w:themeColor="text1"/>
                <w:sz w:val="18"/>
                <w:szCs w:val="24"/>
              </w:rPr>
              <w:t>MACSUB HEAD</w:t>
            </w:r>
            <w:r w:rsidRPr="003173E6">
              <w:rPr>
                <w:rFonts w:ascii="Helvetica" w:hAnsi="Helvetica" w:cs="Helvetica" w:hint="eastAsia"/>
                <w:color w:val="000000" w:themeColor="text1"/>
                <w:sz w:val="18"/>
                <w:szCs w:val="24"/>
              </w:rPr>
              <w:t>的</w:t>
            </w:r>
            <w:r w:rsidRPr="003173E6">
              <w:rPr>
                <w:rFonts w:ascii="Helvetica" w:hAnsi="Helvetica" w:cs="Helvetica" w:hint="eastAsia"/>
                <w:color w:val="000000" w:themeColor="text1"/>
                <w:sz w:val="18"/>
                <w:szCs w:val="24"/>
              </w:rPr>
              <w:t>bit</w:t>
            </w:r>
            <w:r w:rsidRPr="003173E6">
              <w:rPr>
                <w:rFonts w:ascii="Helvetica" w:hAnsi="Helvetica" w:cs="Helvetica" w:hint="eastAsia"/>
                <w:color w:val="000000" w:themeColor="text1"/>
                <w:sz w:val="18"/>
                <w:szCs w:val="24"/>
              </w:rPr>
              <w:t>位无效，则此值为</w:t>
            </w:r>
            <w:r w:rsidRPr="003173E6">
              <w:rPr>
                <w:rFonts w:ascii="Helvetica" w:hAnsi="Helvetica" w:cs="Helvetica" w:hint="eastAsia"/>
                <w:color w:val="000000" w:themeColor="text1"/>
                <w:sz w:val="18"/>
                <w:szCs w:val="24"/>
              </w:rPr>
              <w:t>0</w:t>
            </w:r>
            <w:r w:rsidRPr="003173E6">
              <w:rPr>
                <w:rFonts w:ascii="Helvetica" w:hAnsi="Helvetica" w:cs="Helvetica" w:hint="eastAsia"/>
                <w:color w:val="000000" w:themeColor="text1"/>
                <w:sz w:val="18"/>
                <w:szCs w:val="24"/>
              </w:rPr>
              <w:t>，后续的</w:t>
            </w:r>
            <w:r w:rsidRPr="003173E6">
              <w:rPr>
                <w:rFonts w:ascii="Helvetica" w:hAnsi="Helvetica" w:cs="Helvetica" w:hint="eastAsia"/>
                <w:color w:val="000000" w:themeColor="text1"/>
                <w:sz w:val="18"/>
                <w:szCs w:val="24"/>
              </w:rPr>
              <w:t>BodyHead1</w:t>
            </w:r>
            <w:r w:rsidRPr="003173E6">
              <w:rPr>
                <w:rFonts w:ascii="Helvetica" w:hAnsi="Helvetica" w:cs="Helvetica" w:hint="eastAsia"/>
                <w:color w:val="000000" w:themeColor="text1"/>
                <w:sz w:val="18"/>
                <w:szCs w:val="24"/>
              </w:rPr>
              <w:t>数据结构无效</w:t>
            </w:r>
          </w:p>
        </w:tc>
      </w:tr>
      <w:tr w:rsidR="003173E6" w:rsidRPr="006D3A21" w14:paraId="5170EE01" w14:textId="77777777" w:rsidTr="00726372">
        <w:tc>
          <w:tcPr>
            <w:tcW w:w="2091" w:type="dxa"/>
            <w:tcBorders>
              <w:top w:val="single" w:sz="4" w:space="0" w:color="auto"/>
              <w:left w:val="single" w:sz="4" w:space="0" w:color="auto"/>
              <w:bottom w:val="single" w:sz="4" w:space="0" w:color="auto"/>
              <w:right w:val="single" w:sz="4" w:space="0" w:color="auto"/>
            </w:tcBorders>
            <w:hideMark/>
          </w:tcPr>
          <w:p w14:paraId="389B6591" w14:textId="77777777" w:rsidR="003173E6" w:rsidRDefault="000273CD" w:rsidP="00726372">
            <w:pPr>
              <w:rPr>
                <w:rFonts w:cs="Helvetica"/>
                <w:color w:val="000000" w:themeColor="text1"/>
              </w:rPr>
            </w:pPr>
            <w:r>
              <w:rPr>
                <w:rFonts w:cs="Helvetica"/>
                <w:color w:val="000000" w:themeColor="text1"/>
              </w:rPr>
              <w:t>P</w:t>
            </w:r>
            <w:r>
              <w:rPr>
                <w:rFonts w:cs="Helvetica" w:hint="eastAsia"/>
                <w:color w:val="000000" w:themeColor="text1"/>
              </w:rPr>
              <w:t>adding[2]</w:t>
            </w:r>
          </w:p>
        </w:tc>
        <w:tc>
          <w:tcPr>
            <w:tcW w:w="1255" w:type="dxa"/>
            <w:tcBorders>
              <w:top w:val="single" w:sz="4" w:space="0" w:color="auto"/>
              <w:left w:val="single" w:sz="4" w:space="0" w:color="auto"/>
              <w:bottom w:val="single" w:sz="4" w:space="0" w:color="auto"/>
              <w:right w:val="single" w:sz="4" w:space="0" w:color="auto"/>
            </w:tcBorders>
            <w:hideMark/>
          </w:tcPr>
          <w:p w14:paraId="3C9434BB" w14:textId="77777777" w:rsidR="003173E6" w:rsidRPr="006D3A21" w:rsidRDefault="000273CD" w:rsidP="00726372">
            <w:pPr>
              <w:rPr>
                <w:rFonts w:ascii="Helvetica" w:hAnsi="Helvetica" w:cs="Helvetica"/>
                <w:color w:val="000000" w:themeColor="text1"/>
                <w:kern w:val="0"/>
                <w:sz w:val="18"/>
              </w:rPr>
            </w:pPr>
            <w:r>
              <w:rPr>
                <w:rFonts w:ascii="Helvetica" w:hAnsi="Helvetica" w:cs="Helvetica" w:hint="eastAsia"/>
                <w:color w:val="000000" w:themeColor="text1"/>
                <w:kern w:val="0"/>
                <w:sz w:val="18"/>
              </w:rPr>
              <w:t>U8</w:t>
            </w:r>
          </w:p>
        </w:tc>
        <w:tc>
          <w:tcPr>
            <w:tcW w:w="3419" w:type="dxa"/>
            <w:tcBorders>
              <w:top w:val="single" w:sz="4" w:space="0" w:color="auto"/>
              <w:left w:val="single" w:sz="4" w:space="0" w:color="auto"/>
              <w:bottom w:val="single" w:sz="4" w:space="0" w:color="auto"/>
              <w:right w:val="single" w:sz="4" w:space="0" w:color="auto"/>
            </w:tcBorders>
            <w:hideMark/>
          </w:tcPr>
          <w:p w14:paraId="1CB7C799" w14:textId="77777777" w:rsidR="003173E6" w:rsidRDefault="000273CD" w:rsidP="00726372">
            <w:pPr>
              <w:rPr>
                <w:color w:val="000000" w:themeColor="text1"/>
                <w:lang w:val="en-GB"/>
              </w:rPr>
            </w:pPr>
            <w:r>
              <w:rPr>
                <w:rFonts w:hint="eastAsia"/>
                <w:color w:val="000000" w:themeColor="text1"/>
                <w:lang w:val="en-GB"/>
              </w:rPr>
              <w:t>填充</w:t>
            </w:r>
          </w:p>
        </w:tc>
      </w:tr>
      <w:tr w:rsidR="003173E6" w:rsidRPr="006D3A21" w14:paraId="2A37CF69" w14:textId="77777777" w:rsidTr="00726372">
        <w:tc>
          <w:tcPr>
            <w:tcW w:w="2091" w:type="dxa"/>
            <w:tcBorders>
              <w:top w:val="single" w:sz="4" w:space="0" w:color="auto"/>
              <w:left w:val="single" w:sz="4" w:space="0" w:color="auto"/>
              <w:bottom w:val="single" w:sz="4" w:space="0" w:color="auto"/>
              <w:right w:val="single" w:sz="4" w:space="0" w:color="auto"/>
            </w:tcBorders>
            <w:hideMark/>
          </w:tcPr>
          <w:p w14:paraId="746789C1" w14:textId="77777777" w:rsidR="003173E6" w:rsidRPr="006D3A21" w:rsidRDefault="000273CD" w:rsidP="00726372">
            <w:pPr>
              <w:rPr>
                <w:color w:val="000000" w:themeColor="text1"/>
                <w:lang w:val="en-GB"/>
              </w:rPr>
            </w:pPr>
            <w:r w:rsidRPr="000273CD">
              <w:rPr>
                <w:rFonts w:cs="Helvetica"/>
                <w:color w:val="000000" w:themeColor="text1"/>
              </w:rPr>
              <w:t>mstHarqInfo</w:t>
            </w:r>
          </w:p>
        </w:tc>
        <w:tc>
          <w:tcPr>
            <w:tcW w:w="1255" w:type="dxa"/>
            <w:tcBorders>
              <w:top w:val="single" w:sz="4" w:space="0" w:color="auto"/>
              <w:left w:val="single" w:sz="4" w:space="0" w:color="auto"/>
              <w:bottom w:val="single" w:sz="4" w:space="0" w:color="auto"/>
              <w:right w:val="single" w:sz="4" w:space="0" w:color="auto"/>
            </w:tcBorders>
            <w:hideMark/>
          </w:tcPr>
          <w:p w14:paraId="431CB8CF" w14:textId="77777777" w:rsidR="003173E6" w:rsidRPr="006D3A21" w:rsidRDefault="000273CD" w:rsidP="00726372">
            <w:pPr>
              <w:rPr>
                <w:color w:val="000000" w:themeColor="text1"/>
                <w:lang w:val="en-GB"/>
              </w:rPr>
            </w:pPr>
            <w:r w:rsidRPr="000273CD">
              <w:rPr>
                <w:rFonts w:ascii="Helvetica" w:hAnsi="Helvetica" w:cs="Helvetica"/>
                <w:color w:val="000000" w:themeColor="text1"/>
                <w:kern w:val="0"/>
                <w:sz w:val="18"/>
              </w:rPr>
              <w:t>L2P_MAC_HARQ_STRU</w:t>
            </w:r>
          </w:p>
        </w:tc>
        <w:tc>
          <w:tcPr>
            <w:tcW w:w="3419" w:type="dxa"/>
            <w:tcBorders>
              <w:top w:val="single" w:sz="4" w:space="0" w:color="auto"/>
              <w:left w:val="single" w:sz="4" w:space="0" w:color="auto"/>
              <w:bottom w:val="single" w:sz="4" w:space="0" w:color="auto"/>
              <w:right w:val="single" w:sz="4" w:space="0" w:color="auto"/>
            </w:tcBorders>
            <w:hideMark/>
          </w:tcPr>
          <w:p w14:paraId="3FEAB53E" w14:textId="77777777" w:rsidR="003173E6" w:rsidRPr="006D3A21" w:rsidRDefault="000273CD" w:rsidP="00726372">
            <w:pPr>
              <w:rPr>
                <w:color w:val="000000" w:themeColor="text1"/>
                <w:lang w:val="en-GB"/>
              </w:rPr>
            </w:pPr>
            <w:r w:rsidRPr="000273CD">
              <w:rPr>
                <w:rFonts w:hint="eastAsia"/>
                <w:color w:val="000000" w:themeColor="text1"/>
                <w:lang w:val="en-GB"/>
              </w:rPr>
              <w:t>TB</w:t>
            </w:r>
            <w:r w:rsidRPr="000273CD">
              <w:rPr>
                <w:rFonts w:hint="eastAsia"/>
                <w:color w:val="000000" w:themeColor="text1"/>
                <w:lang w:val="en-GB"/>
              </w:rPr>
              <w:t>块的</w:t>
            </w:r>
            <w:r w:rsidRPr="000273CD">
              <w:rPr>
                <w:rFonts w:hint="eastAsia"/>
                <w:color w:val="000000" w:themeColor="text1"/>
                <w:lang w:val="en-GB"/>
              </w:rPr>
              <w:t>HARQ</w:t>
            </w:r>
            <w:r w:rsidRPr="000273CD">
              <w:rPr>
                <w:rFonts w:hint="eastAsia"/>
                <w:color w:val="000000" w:themeColor="text1"/>
                <w:lang w:val="en-GB"/>
              </w:rPr>
              <w:t>信息</w:t>
            </w:r>
          </w:p>
        </w:tc>
      </w:tr>
      <w:tr w:rsidR="003173E6" w:rsidRPr="006D3A21" w14:paraId="11487B96" w14:textId="77777777" w:rsidTr="00726372">
        <w:tc>
          <w:tcPr>
            <w:tcW w:w="2091" w:type="dxa"/>
            <w:tcBorders>
              <w:top w:val="single" w:sz="4" w:space="0" w:color="auto"/>
              <w:left w:val="single" w:sz="4" w:space="0" w:color="auto"/>
              <w:bottom w:val="single" w:sz="4" w:space="0" w:color="auto"/>
              <w:right w:val="single" w:sz="4" w:space="0" w:color="auto"/>
            </w:tcBorders>
            <w:hideMark/>
          </w:tcPr>
          <w:p w14:paraId="3A1CB85A" w14:textId="77777777" w:rsidR="003173E6" w:rsidRDefault="003173E6" w:rsidP="00726372">
            <w:pPr>
              <w:rPr>
                <w:rFonts w:cs="Helvetica"/>
                <w:color w:val="000000" w:themeColor="text1"/>
              </w:rPr>
            </w:pPr>
          </w:p>
        </w:tc>
        <w:tc>
          <w:tcPr>
            <w:tcW w:w="1255" w:type="dxa"/>
            <w:tcBorders>
              <w:top w:val="single" w:sz="4" w:space="0" w:color="auto"/>
              <w:left w:val="single" w:sz="4" w:space="0" w:color="auto"/>
              <w:bottom w:val="single" w:sz="4" w:space="0" w:color="auto"/>
              <w:right w:val="single" w:sz="4" w:space="0" w:color="auto"/>
            </w:tcBorders>
            <w:hideMark/>
          </w:tcPr>
          <w:p w14:paraId="7AD919ED" w14:textId="77777777" w:rsidR="003173E6" w:rsidRPr="006D3A21" w:rsidRDefault="003173E6" w:rsidP="00726372">
            <w:pPr>
              <w:rPr>
                <w:rFonts w:ascii="Helvetica" w:hAnsi="Helvetica" w:cs="Helvetica"/>
                <w:color w:val="000000" w:themeColor="text1"/>
                <w:kern w:val="0"/>
                <w:sz w:val="18"/>
              </w:rPr>
            </w:pPr>
          </w:p>
        </w:tc>
        <w:tc>
          <w:tcPr>
            <w:tcW w:w="3419" w:type="dxa"/>
            <w:tcBorders>
              <w:top w:val="single" w:sz="4" w:space="0" w:color="auto"/>
              <w:left w:val="single" w:sz="4" w:space="0" w:color="auto"/>
              <w:bottom w:val="single" w:sz="4" w:space="0" w:color="auto"/>
              <w:right w:val="single" w:sz="4" w:space="0" w:color="auto"/>
            </w:tcBorders>
            <w:hideMark/>
          </w:tcPr>
          <w:p w14:paraId="75C49301" w14:textId="77777777" w:rsidR="003173E6" w:rsidRDefault="003173E6" w:rsidP="00726372">
            <w:pPr>
              <w:rPr>
                <w:color w:val="000000" w:themeColor="text1"/>
                <w:lang w:val="en-GB"/>
              </w:rPr>
            </w:pPr>
          </w:p>
        </w:tc>
      </w:tr>
    </w:tbl>
    <w:p w14:paraId="24B9E476" w14:textId="77777777" w:rsidR="005C460C" w:rsidRPr="006D3A21" w:rsidRDefault="005C460C" w:rsidP="00201B41">
      <w:pPr>
        <w:pStyle w:val="51"/>
      </w:pPr>
      <w:r w:rsidRPr="006D3A21">
        <w:rPr>
          <w:rFonts w:hint="eastAsia"/>
        </w:rPr>
        <w:t>L2P_MAC_CE_STRU</w:t>
      </w: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255"/>
        <w:gridCol w:w="3420"/>
      </w:tblGrid>
      <w:tr w:rsidR="005C460C" w:rsidRPr="006D3A21" w14:paraId="55CD9E11" w14:textId="77777777" w:rsidTr="005A43A4">
        <w:tc>
          <w:tcPr>
            <w:tcW w:w="2093" w:type="dxa"/>
          </w:tcPr>
          <w:p w14:paraId="0A7E5AD6" w14:textId="77777777" w:rsidR="005C460C" w:rsidRPr="006D3A21" w:rsidRDefault="005C460C" w:rsidP="005A43A4">
            <w:pPr>
              <w:rPr>
                <w:b/>
                <w:color w:val="000000" w:themeColor="text1"/>
                <w:lang w:val="en-GB"/>
              </w:rPr>
            </w:pPr>
            <w:r w:rsidRPr="006D3A21">
              <w:rPr>
                <w:rFonts w:hint="eastAsia"/>
                <w:b/>
                <w:color w:val="000000" w:themeColor="text1"/>
                <w:lang w:val="en-GB"/>
              </w:rPr>
              <w:lastRenderedPageBreak/>
              <w:t>Parameter</w:t>
            </w:r>
          </w:p>
        </w:tc>
        <w:tc>
          <w:tcPr>
            <w:tcW w:w="1255" w:type="dxa"/>
          </w:tcPr>
          <w:p w14:paraId="2C6F80A9" w14:textId="77777777" w:rsidR="005C460C" w:rsidRPr="006D3A21" w:rsidRDefault="005C460C" w:rsidP="005A43A4">
            <w:pPr>
              <w:rPr>
                <w:b/>
                <w:color w:val="000000" w:themeColor="text1"/>
                <w:lang w:val="en-GB"/>
              </w:rPr>
            </w:pPr>
            <w:r>
              <w:rPr>
                <w:b/>
                <w:color w:val="000000" w:themeColor="text1"/>
                <w:lang w:val="en-GB"/>
              </w:rPr>
              <w:t>T</w:t>
            </w:r>
            <w:r>
              <w:rPr>
                <w:rFonts w:hint="eastAsia"/>
                <w:b/>
                <w:color w:val="000000" w:themeColor="text1"/>
                <w:lang w:val="en-GB"/>
              </w:rPr>
              <w:t>ype</w:t>
            </w:r>
          </w:p>
        </w:tc>
        <w:tc>
          <w:tcPr>
            <w:tcW w:w="3420" w:type="dxa"/>
          </w:tcPr>
          <w:p w14:paraId="4CA7A0B8" w14:textId="77777777" w:rsidR="005C460C" w:rsidRPr="006D3A21" w:rsidRDefault="005C460C" w:rsidP="005A43A4">
            <w:pPr>
              <w:rPr>
                <w:b/>
                <w:color w:val="000000" w:themeColor="text1"/>
                <w:lang w:val="en-GB"/>
              </w:rPr>
            </w:pPr>
            <w:r w:rsidRPr="006D3A21">
              <w:rPr>
                <w:rFonts w:hint="eastAsia"/>
                <w:b/>
                <w:color w:val="000000" w:themeColor="text1"/>
                <w:lang w:val="en-GB"/>
              </w:rPr>
              <w:t>Description</w:t>
            </w:r>
          </w:p>
        </w:tc>
      </w:tr>
      <w:tr w:rsidR="005C460C" w:rsidRPr="006D3A21" w14:paraId="56593FDD" w14:textId="77777777" w:rsidTr="005A43A4">
        <w:tc>
          <w:tcPr>
            <w:tcW w:w="2093" w:type="dxa"/>
          </w:tcPr>
          <w:p w14:paraId="4C35C93E" w14:textId="77777777" w:rsidR="005C460C" w:rsidRPr="006D3A21" w:rsidRDefault="005C460C" w:rsidP="005A43A4">
            <w:pPr>
              <w:rPr>
                <w:color w:val="000000" w:themeColor="text1"/>
                <w:lang w:val="en-GB"/>
              </w:rPr>
            </w:pPr>
            <w:r w:rsidRPr="006D3A21">
              <w:rPr>
                <w:rFonts w:hint="eastAsia"/>
                <w:color w:val="000000" w:themeColor="text1"/>
                <w:lang w:val="en-GB"/>
              </w:rPr>
              <w:t>MacCeType</w:t>
            </w:r>
          </w:p>
        </w:tc>
        <w:tc>
          <w:tcPr>
            <w:tcW w:w="1255" w:type="dxa"/>
          </w:tcPr>
          <w:p w14:paraId="46762BE9" w14:textId="77777777" w:rsidR="005C460C" w:rsidRPr="006D3A21" w:rsidRDefault="005C460C" w:rsidP="005A43A4">
            <w:pPr>
              <w:rPr>
                <w:color w:val="000000" w:themeColor="text1"/>
                <w:lang w:val="en-GB"/>
              </w:rPr>
            </w:pPr>
            <w:r w:rsidRPr="006D3A21">
              <w:rPr>
                <w:rFonts w:hint="eastAsia"/>
                <w:color w:val="000000" w:themeColor="text1"/>
                <w:lang w:val="en-GB"/>
              </w:rPr>
              <w:t>U8</w:t>
            </w:r>
          </w:p>
        </w:tc>
        <w:tc>
          <w:tcPr>
            <w:tcW w:w="3420" w:type="dxa"/>
          </w:tcPr>
          <w:p w14:paraId="3E7F620F" w14:textId="77777777" w:rsidR="005C460C" w:rsidRPr="006D3A21" w:rsidRDefault="005C460C" w:rsidP="005A43A4">
            <w:pPr>
              <w:rPr>
                <w:color w:val="000000" w:themeColor="text1"/>
                <w:lang w:val="en-GB"/>
              </w:rPr>
            </w:pPr>
            <w:r w:rsidRPr="006D3A21">
              <w:rPr>
                <w:rFonts w:hint="eastAsia"/>
                <w:color w:val="000000" w:themeColor="text1"/>
                <w:lang w:val="en-GB"/>
              </w:rPr>
              <w:t>0 SHORT_BSR</w:t>
            </w:r>
          </w:p>
          <w:p w14:paraId="37E1C02D" w14:textId="77777777" w:rsidR="005C460C" w:rsidRPr="006D3A21" w:rsidRDefault="005C460C" w:rsidP="005A43A4">
            <w:pPr>
              <w:rPr>
                <w:color w:val="000000" w:themeColor="text1"/>
                <w:lang w:val="en-GB"/>
              </w:rPr>
            </w:pPr>
            <w:r w:rsidRPr="006D3A21">
              <w:rPr>
                <w:rFonts w:hint="eastAsia"/>
                <w:color w:val="000000" w:themeColor="text1"/>
                <w:lang w:val="en-GB"/>
              </w:rPr>
              <w:t>1 TRUNCATED_BSR</w:t>
            </w:r>
          </w:p>
          <w:p w14:paraId="6A96594F" w14:textId="77777777" w:rsidR="005C460C" w:rsidRPr="006D3A21" w:rsidRDefault="005C460C" w:rsidP="005A43A4">
            <w:pPr>
              <w:rPr>
                <w:color w:val="000000" w:themeColor="text1"/>
                <w:lang w:val="en-GB"/>
              </w:rPr>
            </w:pPr>
            <w:r w:rsidRPr="006D3A21">
              <w:rPr>
                <w:rFonts w:hint="eastAsia"/>
                <w:color w:val="000000" w:themeColor="text1"/>
                <w:lang w:val="en-GB"/>
              </w:rPr>
              <w:t>2 LONG BSR</w:t>
            </w:r>
          </w:p>
          <w:p w14:paraId="24ED192C" w14:textId="77777777" w:rsidR="005C460C" w:rsidRPr="006D3A21" w:rsidRDefault="005C460C" w:rsidP="005A43A4">
            <w:pPr>
              <w:rPr>
                <w:color w:val="000000" w:themeColor="text1"/>
                <w:lang w:val="en-GB"/>
              </w:rPr>
            </w:pPr>
            <w:r w:rsidRPr="006D3A21">
              <w:rPr>
                <w:rFonts w:hint="eastAsia"/>
                <w:color w:val="000000" w:themeColor="text1"/>
                <w:lang w:val="en-GB"/>
              </w:rPr>
              <w:t>3 C-RNTI</w:t>
            </w:r>
          </w:p>
          <w:p w14:paraId="36EB6EEC" w14:textId="77777777" w:rsidR="005C460C" w:rsidRPr="006D3A21" w:rsidRDefault="005C460C" w:rsidP="005A43A4">
            <w:pPr>
              <w:rPr>
                <w:color w:val="000000" w:themeColor="text1"/>
                <w:lang w:val="en-GB"/>
              </w:rPr>
            </w:pPr>
            <w:r w:rsidRPr="006D3A21">
              <w:rPr>
                <w:rFonts w:hint="eastAsia"/>
                <w:color w:val="000000" w:themeColor="text1"/>
                <w:lang w:val="en-GB"/>
              </w:rPr>
              <w:t>4 DRX_COMMAND</w:t>
            </w:r>
          </w:p>
          <w:p w14:paraId="010B2795" w14:textId="77777777" w:rsidR="005C460C" w:rsidRPr="006D3A21" w:rsidRDefault="005C460C" w:rsidP="005A43A4">
            <w:pPr>
              <w:rPr>
                <w:color w:val="000000" w:themeColor="text1"/>
                <w:lang w:val="en-GB"/>
              </w:rPr>
            </w:pPr>
            <w:r w:rsidRPr="006D3A21">
              <w:rPr>
                <w:rFonts w:hint="eastAsia"/>
                <w:color w:val="000000" w:themeColor="text1"/>
                <w:lang w:val="en-GB"/>
              </w:rPr>
              <w:t>5 UE_CR_ID</w:t>
            </w:r>
          </w:p>
          <w:p w14:paraId="23FA3C6C" w14:textId="77777777" w:rsidR="005C460C" w:rsidRPr="006D3A21" w:rsidRDefault="005C460C" w:rsidP="005A43A4">
            <w:pPr>
              <w:rPr>
                <w:color w:val="000000" w:themeColor="text1"/>
                <w:lang w:val="en-GB"/>
              </w:rPr>
            </w:pPr>
            <w:r w:rsidRPr="006D3A21">
              <w:rPr>
                <w:rFonts w:hint="eastAsia"/>
                <w:color w:val="000000" w:themeColor="text1"/>
                <w:lang w:val="en-GB"/>
              </w:rPr>
              <w:t>6 TIMING_ADVANCE_COMMADN</w:t>
            </w:r>
          </w:p>
          <w:p w14:paraId="51ECC50A" w14:textId="77777777" w:rsidR="005C460C" w:rsidRDefault="005C460C" w:rsidP="005A43A4">
            <w:pPr>
              <w:rPr>
                <w:color w:val="000000" w:themeColor="text1"/>
                <w:lang w:val="en-GB"/>
              </w:rPr>
            </w:pPr>
            <w:r w:rsidRPr="006D3A21">
              <w:rPr>
                <w:rFonts w:hint="eastAsia"/>
                <w:color w:val="000000" w:themeColor="text1"/>
                <w:lang w:val="en-GB"/>
              </w:rPr>
              <w:t>7 PHR</w:t>
            </w:r>
          </w:p>
          <w:p w14:paraId="034FF2C1" w14:textId="77777777" w:rsidR="00981DA0" w:rsidRDefault="00981DA0" w:rsidP="00981DA0">
            <w:pPr>
              <w:rPr>
                <w:color w:val="000000" w:themeColor="text1"/>
                <w:lang w:val="en-GB"/>
              </w:rPr>
            </w:pPr>
            <w:r>
              <w:rPr>
                <w:rFonts w:hint="eastAsia"/>
                <w:color w:val="000000" w:themeColor="text1"/>
                <w:lang w:val="en-GB"/>
              </w:rPr>
              <w:t xml:space="preserve">8 </w:t>
            </w:r>
            <w:ins w:id="266" w:author="zctt" w:date="2014-05-27T10:25:00Z">
              <w:r w:rsidR="003536A4">
                <w:rPr>
                  <w:rFonts w:hint="eastAsia"/>
                  <w:color w:val="000000" w:themeColor="text1"/>
                  <w:lang w:val="en-GB"/>
                </w:rPr>
                <w:t>R</w:t>
              </w:r>
            </w:ins>
            <w:del w:id="267" w:author="zctt" w:date="2014-05-27T10:25:00Z">
              <w:r w:rsidDel="003536A4">
                <w:rPr>
                  <w:rFonts w:hint="eastAsia"/>
                  <w:color w:val="000000" w:themeColor="text1"/>
                  <w:lang w:val="en-GB"/>
                </w:rPr>
                <w:delText>P</w:delText>
              </w:r>
            </w:del>
            <w:r>
              <w:rPr>
                <w:rFonts w:hint="eastAsia"/>
                <w:color w:val="000000" w:themeColor="text1"/>
                <w:lang w:val="en-GB"/>
              </w:rPr>
              <w:t>AR</w:t>
            </w:r>
            <w:r>
              <w:rPr>
                <w:rFonts w:hint="eastAsia"/>
                <w:color w:val="000000" w:themeColor="text1"/>
                <w:lang w:val="en-GB"/>
              </w:rPr>
              <w:t>（为了接口的统一，这里将随机接入响应消息放到与普通</w:t>
            </w:r>
            <w:r>
              <w:rPr>
                <w:rFonts w:hint="eastAsia"/>
                <w:color w:val="000000" w:themeColor="text1"/>
                <w:lang w:val="en-GB"/>
              </w:rPr>
              <w:t>MACCE</w:t>
            </w:r>
            <w:r>
              <w:rPr>
                <w:rFonts w:hint="eastAsia"/>
                <w:color w:val="000000" w:themeColor="text1"/>
                <w:lang w:val="en-GB"/>
              </w:rPr>
              <w:t>并列的位置）</w:t>
            </w:r>
          </w:p>
          <w:p w14:paraId="2D20974D" w14:textId="77777777" w:rsidR="00C8429F" w:rsidRPr="006D3A21" w:rsidRDefault="00C8429F" w:rsidP="00981DA0">
            <w:pPr>
              <w:rPr>
                <w:color w:val="000000" w:themeColor="text1"/>
                <w:lang w:val="en-GB"/>
              </w:rPr>
            </w:pPr>
            <w:r>
              <w:rPr>
                <w:rFonts w:hint="eastAsia"/>
                <w:color w:val="000000" w:themeColor="text1"/>
                <w:lang w:val="en-GB"/>
              </w:rPr>
              <w:t xml:space="preserve">255 </w:t>
            </w:r>
            <w:r>
              <w:rPr>
                <w:rFonts w:hint="eastAsia"/>
                <w:color w:val="000000" w:themeColor="text1"/>
                <w:lang w:val="en-GB"/>
              </w:rPr>
              <w:t>无效</w:t>
            </w:r>
          </w:p>
        </w:tc>
      </w:tr>
      <w:tr w:rsidR="005C460C" w:rsidRPr="006D3A21" w14:paraId="1AC63C01" w14:textId="77777777" w:rsidTr="005A43A4">
        <w:tc>
          <w:tcPr>
            <w:tcW w:w="2093" w:type="dxa"/>
          </w:tcPr>
          <w:p w14:paraId="38F3D86D" w14:textId="77777777" w:rsidR="005C460C" w:rsidRPr="006D3A21" w:rsidRDefault="005C460C" w:rsidP="005A43A4">
            <w:pPr>
              <w:rPr>
                <w:color w:val="000000" w:themeColor="text1"/>
                <w:lang w:val="en-GB"/>
              </w:rPr>
            </w:pPr>
            <w:r w:rsidRPr="006D3A21">
              <w:rPr>
                <w:rFonts w:hint="eastAsia"/>
                <w:color w:val="000000" w:themeColor="text1"/>
                <w:lang w:val="en-GB"/>
              </w:rPr>
              <w:t>CeLength</w:t>
            </w:r>
          </w:p>
        </w:tc>
        <w:tc>
          <w:tcPr>
            <w:tcW w:w="1255" w:type="dxa"/>
          </w:tcPr>
          <w:p w14:paraId="7DC2B0F3" w14:textId="77777777" w:rsidR="005C460C" w:rsidRPr="006D3A21" w:rsidRDefault="005C460C" w:rsidP="005A43A4">
            <w:pPr>
              <w:rPr>
                <w:color w:val="000000" w:themeColor="text1"/>
                <w:lang w:val="en-GB"/>
              </w:rPr>
            </w:pPr>
            <w:r w:rsidRPr="006D3A21">
              <w:rPr>
                <w:rFonts w:hint="eastAsia"/>
                <w:color w:val="000000" w:themeColor="text1"/>
                <w:lang w:val="en-GB"/>
              </w:rPr>
              <w:t>U8</w:t>
            </w:r>
          </w:p>
        </w:tc>
        <w:tc>
          <w:tcPr>
            <w:tcW w:w="3420" w:type="dxa"/>
          </w:tcPr>
          <w:p w14:paraId="310B54F0" w14:textId="77777777" w:rsidR="005C460C" w:rsidRPr="006D3A21" w:rsidRDefault="005C460C" w:rsidP="005A43A4">
            <w:pPr>
              <w:rPr>
                <w:color w:val="000000" w:themeColor="text1"/>
                <w:lang w:val="en-GB"/>
              </w:rPr>
            </w:pPr>
            <w:r w:rsidRPr="006D3A21">
              <w:rPr>
                <w:rFonts w:hint="eastAsia"/>
                <w:color w:val="000000" w:themeColor="text1"/>
                <w:lang w:val="en-GB"/>
              </w:rPr>
              <w:t xml:space="preserve">MAC CE </w:t>
            </w:r>
            <w:r w:rsidRPr="006D3A21">
              <w:rPr>
                <w:rFonts w:hint="eastAsia"/>
                <w:color w:val="000000" w:themeColor="text1"/>
                <w:lang w:val="en-GB"/>
              </w:rPr>
              <w:t>长度</w:t>
            </w:r>
            <w:ins w:id="268" w:author="zctt" w:date="2014-05-08T09:22:00Z">
              <w:r w:rsidR="00726372">
                <w:rPr>
                  <w:rFonts w:hint="eastAsia"/>
                  <w:color w:val="000000" w:themeColor="text1"/>
                  <w:lang w:val="en-GB"/>
                </w:rPr>
                <w:t>（</w:t>
              </w:r>
            </w:ins>
            <w:ins w:id="269" w:author="zctt" w:date="2014-05-08T10:01:00Z">
              <w:r w:rsidR="00B753CF" w:rsidRPr="006D3A21">
                <w:rPr>
                  <w:rFonts w:hint="eastAsia"/>
                  <w:color w:val="000000" w:themeColor="text1"/>
                  <w:lang w:val="en-GB"/>
                </w:rPr>
                <w:t>MacCeType</w:t>
              </w:r>
              <w:r w:rsidR="00B753CF">
                <w:rPr>
                  <w:rFonts w:hint="eastAsia"/>
                  <w:color w:val="000000" w:themeColor="text1"/>
                  <w:lang w:val="en-GB"/>
                </w:rPr>
                <w:t>为</w:t>
              </w:r>
              <w:r w:rsidR="00B753CF">
                <w:rPr>
                  <w:rFonts w:hint="eastAsia"/>
                  <w:color w:val="000000" w:themeColor="text1"/>
                  <w:lang w:val="en-GB"/>
                </w:rPr>
                <w:t>8</w:t>
              </w:r>
              <w:r w:rsidR="00B753CF">
                <w:rPr>
                  <w:rFonts w:hint="eastAsia"/>
                  <w:color w:val="000000" w:themeColor="text1"/>
                  <w:lang w:val="en-GB"/>
                </w:rPr>
                <w:t>时，表示</w:t>
              </w:r>
              <w:r w:rsidR="00B753CF">
                <w:rPr>
                  <w:rFonts w:hint="eastAsia"/>
                  <w:color w:val="000000" w:themeColor="text1"/>
                  <w:lang w:val="en-GB"/>
                </w:rPr>
                <w:t>RAR</w:t>
              </w:r>
              <w:r w:rsidR="00B753CF">
                <w:rPr>
                  <w:rFonts w:hint="eastAsia"/>
                  <w:color w:val="000000" w:themeColor="text1"/>
                  <w:lang w:val="en-GB"/>
                </w:rPr>
                <w:t>长度，</w:t>
              </w:r>
              <w:r w:rsidR="00B753CF">
                <w:rPr>
                  <w:rFonts w:hint="eastAsia"/>
                  <w:color w:val="000000" w:themeColor="text1"/>
                  <w:lang w:val="en-GB"/>
                </w:rPr>
                <w:t>n*6</w:t>
              </w:r>
              <w:r w:rsidR="00B753CF">
                <w:rPr>
                  <w:rFonts w:hint="eastAsia"/>
                  <w:color w:val="000000" w:themeColor="text1"/>
                  <w:lang w:val="en-GB"/>
                </w:rPr>
                <w:t>个字节</w:t>
              </w:r>
            </w:ins>
            <w:ins w:id="270" w:author="zctt" w:date="2014-05-08T09:22:00Z">
              <w:r w:rsidR="00726372">
                <w:rPr>
                  <w:rFonts w:hint="eastAsia"/>
                  <w:color w:val="000000" w:themeColor="text1"/>
                  <w:lang w:val="en-GB"/>
                </w:rPr>
                <w:t>）</w:t>
              </w:r>
            </w:ins>
          </w:p>
        </w:tc>
      </w:tr>
      <w:tr w:rsidR="005C460C" w:rsidRPr="006D3A21" w14:paraId="6EFC8D51" w14:textId="77777777" w:rsidTr="005A43A4">
        <w:tc>
          <w:tcPr>
            <w:tcW w:w="2093" w:type="dxa"/>
          </w:tcPr>
          <w:p w14:paraId="41F8AA69" w14:textId="77777777" w:rsidR="005C460C" w:rsidRPr="006D3A21" w:rsidRDefault="005C460C" w:rsidP="005A43A4">
            <w:pPr>
              <w:rPr>
                <w:color w:val="000000" w:themeColor="text1"/>
                <w:lang w:val="en-GB"/>
              </w:rPr>
            </w:pPr>
            <w:r w:rsidRPr="006D3A21">
              <w:rPr>
                <w:color w:val="000000" w:themeColor="text1"/>
                <w:lang w:val="en-GB"/>
              </w:rPr>
              <w:t>Padding</w:t>
            </w:r>
            <w:r w:rsidRPr="006D3A21">
              <w:rPr>
                <w:rFonts w:hint="eastAsia"/>
                <w:color w:val="000000" w:themeColor="text1"/>
                <w:lang w:val="en-GB"/>
              </w:rPr>
              <w:t>[2]</w:t>
            </w:r>
          </w:p>
        </w:tc>
        <w:tc>
          <w:tcPr>
            <w:tcW w:w="1255" w:type="dxa"/>
          </w:tcPr>
          <w:p w14:paraId="7BAE52E3" w14:textId="77777777" w:rsidR="005C460C" w:rsidRPr="006D3A21" w:rsidRDefault="005C460C" w:rsidP="005A43A4">
            <w:pPr>
              <w:rPr>
                <w:color w:val="000000" w:themeColor="text1"/>
                <w:lang w:val="en-GB"/>
              </w:rPr>
            </w:pPr>
            <w:r w:rsidRPr="006D3A21">
              <w:rPr>
                <w:color w:val="000000" w:themeColor="text1"/>
                <w:lang w:val="en-GB"/>
              </w:rPr>
              <w:t>U</w:t>
            </w:r>
            <w:r w:rsidRPr="006D3A21">
              <w:rPr>
                <w:rFonts w:hint="eastAsia"/>
                <w:color w:val="000000" w:themeColor="text1"/>
                <w:lang w:val="en-GB"/>
              </w:rPr>
              <w:t>8</w:t>
            </w:r>
          </w:p>
        </w:tc>
        <w:tc>
          <w:tcPr>
            <w:tcW w:w="3420" w:type="dxa"/>
          </w:tcPr>
          <w:p w14:paraId="69AEB903" w14:textId="77777777" w:rsidR="005C460C" w:rsidRPr="006D3A21" w:rsidRDefault="005C460C" w:rsidP="005A43A4">
            <w:pPr>
              <w:rPr>
                <w:color w:val="000000" w:themeColor="text1"/>
                <w:lang w:val="en-GB"/>
              </w:rPr>
            </w:pPr>
            <w:r w:rsidRPr="006D3A21">
              <w:rPr>
                <w:rFonts w:ascii="Helvetica" w:hAnsi="Helvetica" w:cs="Helvetica" w:hint="eastAsia"/>
                <w:color w:val="000000" w:themeColor="text1"/>
                <w:kern w:val="0"/>
                <w:sz w:val="18"/>
                <w:szCs w:val="18"/>
                <w:lang w:val="en-GB"/>
              </w:rPr>
              <w:t>填充</w:t>
            </w:r>
            <w:r w:rsidRPr="006D3A21">
              <w:rPr>
                <w:rFonts w:ascii="Helvetica" w:hAnsi="Helvetica" w:cs="Helvetica"/>
                <w:color w:val="000000" w:themeColor="text1"/>
                <w:kern w:val="0"/>
                <w:sz w:val="18"/>
                <w:szCs w:val="18"/>
                <w:lang w:val="en-GB"/>
              </w:rPr>
              <w:t xml:space="preserve"> 32bit</w:t>
            </w:r>
            <w:r w:rsidRPr="006D3A21">
              <w:rPr>
                <w:rFonts w:ascii="Helvetica" w:hAnsi="Helvetica" w:cs="Helvetica" w:hint="eastAsia"/>
                <w:color w:val="000000" w:themeColor="text1"/>
                <w:kern w:val="0"/>
                <w:sz w:val="18"/>
                <w:szCs w:val="18"/>
                <w:lang w:val="en-GB"/>
              </w:rPr>
              <w:t>对齐</w:t>
            </w:r>
          </w:p>
        </w:tc>
      </w:tr>
      <w:tr w:rsidR="005C460C" w:rsidRPr="006D3A21" w14:paraId="258DD806" w14:textId="77777777" w:rsidTr="005A43A4">
        <w:tc>
          <w:tcPr>
            <w:tcW w:w="2093" w:type="dxa"/>
          </w:tcPr>
          <w:p w14:paraId="69C64579" w14:textId="77777777" w:rsidR="005C460C" w:rsidRPr="006D3A21" w:rsidRDefault="005C460C" w:rsidP="005A43A4">
            <w:pPr>
              <w:rPr>
                <w:color w:val="000000" w:themeColor="text1"/>
                <w:lang w:val="en-GB"/>
              </w:rPr>
            </w:pPr>
            <w:r w:rsidRPr="006D3A21">
              <w:rPr>
                <w:rFonts w:hint="eastAsia"/>
                <w:color w:val="000000" w:themeColor="text1"/>
                <w:lang w:val="en-GB"/>
              </w:rPr>
              <w:t>Data</w:t>
            </w:r>
          </w:p>
        </w:tc>
        <w:tc>
          <w:tcPr>
            <w:tcW w:w="1255" w:type="dxa"/>
          </w:tcPr>
          <w:p w14:paraId="76642645" w14:textId="77777777" w:rsidR="005C460C" w:rsidRPr="006D3A21" w:rsidRDefault="005C460C" w:rsidP="005A43A4">
            <w:pPr>
              <w:rPr>
                <w:color w:val="000000" w:themeColor="text1"/>
                <w:lang w:val="en-GB"/>
              </w:rPr>
            </w:pPr>
            <w:r w:rsidRPr="006D3A21">
              <w:rPr>
                <w:rFonts w:hint="eastAsia"/>
                <w:color w:val="000000" w:themeColor="text1"/>
                <w:lang w:val="en-GB"/>
              </w:rPr>
              <w:t>1* CeLength</w:t>
            </w:r>
          </w:p>
        </w:tc>
        <w:tc>
          <w:tcPr>
            <w:tcW w:w="3420" w:type="dxa"/>
          </w:tcPr>
          <w:p w14:paraId="7B1D13CF" w14:textId="77777777" w:rsidR="005C460C" w:rsidRPr="006D3A21" w:rsidRDefault="005C460C" w:rsidP="00013A6B">
            <w:pPr>
              <w:rPr>
                <w:color w:val="000000" w:themeColor="text1"/>
                <w:lang w:val="en-GB"/>
              </w:rPr>
            </w:pPr>
            <w:r w:rsidRPr="006D3A21">
              <w:rPr>
                <w:rFonts w:hint="eastAsia"/>
                <w:color w:val="000000" w:themeColor="text1"/>
                <w:lang w:val="en-GB"/>
              </w:rPr>
              <w:t>MAC C</w:t>
            </w:r>
            <w:r w:rsidR="00013A6B" w:rsidRPr="006D3A21">
              <w:rPr>
                <w:color w:val="000000" w:themeColor="text1"/>
                <w:lang w:val="en-GB"/>
              </w:rPr>
              <w:t>e</w:t>
            </w:r>
            <w:r w:rsidR="00013A6B">
              <w:rPr>
                <w:rFonts w:hint="eastAsia"/>
                <w:color w:val="000000" w:themeColor="text1"/>
                <w:lang w:val="en-GB"/>
              </w:rPr>
              <w:t>的原始码流，如果是随机接入响应，则是</w:t>
            </w:r>
            <w:r w:rsidR="00013A6B">
              <w:rPr>
                <w:rFonts w:hint="eastAsia"/>
                <w:color w:val="000000" w:themeColor="text1"/>
                <w:lang w:val="en-GB"/>
              </w:rPr>
              <w:t>PAR</w:t>
            </w:r>
            <w:r w:rsidR="00013A6B">
              <w:rPr>
                <w:rFonts w:hint="eastAsia"/>
                <w:color w:val="000000" w:themeColor="text1"/>
                <w:lang w:val="en-GB"/>
              </w:rPr>
              <w:t>的原始码流</w:t>
            </w:r>
            <w:ins w:id="271" w:author="zctt" w:date="2014-05-08T09:21:00Z">
              <w:r w:rsidR="00726372">
                <w:rPr>
                  <w:rFonts w:hint="eastAsia"/>
                  <w:color w:val="000000" w:themeColor="text1"/>
                  <w:lang w:val="en-GB"/>
                </w:rPr>
                <w:t>(</w:t>
              </w:r>
            </w:ins>
            <w:ins w:id="272" w:author="zctt" w:date="2014-05-08T09:22:00Z">
              <w:r w:rsidR="00726372">
                <w:rPr>
                  <w:rFonts w:hint="eastAsia"/>
                  <w:color w:val="000000" w:themeColor="text1"/>
                  <w:lang w:val="en-GB"/>
                </w:rPr>
                <w:t>n</w:t>
              </w:r>
              <w:r w:rsidR="00726372">
                <w:rPr>
                  <w:rFonts w:hint="eastAsia"/>
                  <w:color w:val="000000" w:themeColor="text1"/>
                  <w:lang w:val="en-GB"/>
                </w:rPr>
                <w:t>个</w:t>
              </w:r>
              <w:r w:rsidR="00726372">
                <w:rPr>
                  <w:rFonts w:hint="eastAsia"/>
                  <w:color w:val="000000" w:themeColor="text1"/>
                  <w:lang w:val="en-GB"/>
                </w:rPr>
                <w:t>6</w:t>
              </w:r>
              <w:r w:rsidR="00726372">
                <w:rPr>
                  <w:rFonts w:hint="eastAsia"/>
                  <w:color w:val="000000" w:themeColor="text1"/>
                  <w:lang w:val="en-GB"/>
                </w:rPr>
                <w:t>字节对齐的</w:t>
              </w:r>
              <w:r w:rsidR="00726372">
                <w:rPr>
                  <w:rFonts w:hint="eastAsia"/>
                  <w:color w:val="000000" w:themeColor="text1"/>
                  <w:lang w:val="en-GB"/>
                </w:rPr>
                <w:t>RAR</w:t>
              </w:r>
              <w:r w:rsidR="00726372">
                <w:rPr>
                  <w:rFonts w:hint="eastAsia"/>
                  <w:color w:val="000000" w:themeColor="text1"/>
                  <w:lang w:val="en-GB"/>
                </w:rPr>
                <w:t>信息</w:t>
              </w:r>
            </w:ins>
            <w:ins w:id="273" w:author="zctt" w:date="2014-05-08T09:21:00Z">
              <w:r w:rsidR="00726372">
                <w:rPr>
                  <w:rFonts w:hint="eastAsia"/>
                  <w:color w:val="000000" w:themeColor="text1"/>
                  <w:lang w:val="en-GB"/>
                </w:rPr>
                <w:t>)</w:t>
              </w:r>
            </w:ins>
          </w:p>
        </w:tc>
      </w:tr>
    </w:tbl>
    <w:p w14:paraId="4DA52057" w14:textId="77777777" w:rsidR="005C460C" w:rsidRPr="005C460C" w:rsidRDefault="005C460C" w:rsidP="005C460C">
      <w:pPr>
        <w:pStyle w:val="a5"/>
        <w:rPr>
          <w:lang w:val="en-GB"/>
        </w:rPr>
      </w:pPr>
    </w:p>
    <w:p w14:paraId="52D6925B" w14:textId="77777777" w:rsidR="005C460C" w:rsidRDefault="005C460C" w:rsidP="00201B41">
      <w:pPr>
        <w:pStyle w:val="41"/>
      </w:pPr>
      <w:r>
        <w:rPr>
          <w:rFonts w:hint="eastAsia"/>
        </w:rPr>
        <w:t>L2P_RLC_</w:t>
      </w:r>
      <w:r w:rsidR="000273CD">
        <w:rPr>
          <w:rFonts w:hint="eastAsia"/>
        </w:rPr>
        <w:t>DATA_</w:t>
      </w:r>
      <w:r>
        <w:rPr>
          <w:rFonts w:hint="eastAsia"/>
        </w:rPr>
        <w:t>STRU</w:t>
      </w: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255"/>
        <w:gridCol w:w="3420"/>
      </w:tblGrid>
      <w:tr w:rsidR="00A534A1" w:rsidRPr="006D3A21" w14:paraId="0E9FE734" w14:textId="77777777" w:rsidTr="005A43A4">
        <w:tc>
          <w:tcPr>
            <w:tcW w:w="2093" w:type="dxa"/>
          </w:tcPr>
          <w:p w14:paraId="0CB9845A" w14:textId="77777777" w:rsidR="00A534A1" w:rsidRPr="006D3A21" w:rsidRDefault="00A534A1" w:rsidP="005A43A4">
            <w:pPr>
              <w:rPr>
                <w:b/>
                <w:color w:val="000000" w:themeColor="text1"/>
                <w:lang w:val="en-GB"/>
              </w:rPr>
            </w:pPr>
            <w:r w:rsidRPr="006D3A21">
              <w:rPr>
                <w:rFonts w:hint="eastAsia"/>
                <w:b/>
                <w:color w:val="000000" w:themeColor="text1"/>
                <w:lang w:val="en-GB"/>
              </w:rPr>
              <w:t>Parameter</w:t>
            </w:r>
          </w:p>
        </w:tc>
        <w:tc>
          <w:tcPr>
            <w:tcW w:w="1255" w:type="dxa"/>
          </w:tcPr>
          <w:p w14:paraId="44173BA0" w14:textId="77777777" w:rsidR="00A534A1" w:rsidRPr="006D3A21" w:rsidRDefault="00A534A1" w:rsidP="005A43A4">
            <w:pPr>
              <w:rPr>
                <w:b/>
                <w:color w:val="000000" w:themeColor="text1"/>
                <w:lang w:val="en-GB"/>
              </w:rPr>
            </w:pPr>
            <w:r>
              <w:rPr>
                <w:b/>
                <w:color w:val="000000" w:themeColor="text1"/>
                <w:lang w:val="en-GB"/>
              </w:rPr>
              <w:t>T</w:t>
            </w:r>
            <w:r>
              <w:rPr>
                <w:rFonts w:hint="eastAsia"/>
                <w:b/>
                <w:color w:val="000000" w:themeColor="text1"/>
                <w:lang w:val="en-GB"/>
              </w:rPr>
              <w:t>ype</w:t>
            </w:r>
          </w:p>
        </w:tc>
        <w:tc>
          <w:tcPr>
            <w:tcW w:w="3420" w:type="dxa"/>
          </w:tcPr>
          <w:p w14:paraId="4A57352D" w14:textId="77777777" w:rsidR="00A534A1" w:rsidRPr="006D3A21" w:rsidRDefault="00A534A1" w:rsidP="005A43A4">
            <w:pPr>
              <w:rPr>
                <w:b/>
                <w:color w:val="000000" w:themeColor="text1"/>
                <w:lang w:val="en-GB"/>
              </w:rPr>
            </w:pPr>
            <w:r w:rsidRPr="006D3A21">
              <w:rPr>
                <w:rFonts w:hint="eastAsia"/>
                <w:b/>
                <w:color w:val="000000" w:themeColor="text1"/>
                <w:lang w:val="en-GB"/>
              </w:rPr>
              <w:t>Description</w:t>
            </w:r>
          </w:p>
        </w:tc>
      </w:tr>
      <w:tr w:rsidR="00A534A1" w:rsidRPr="006D3A21" w14:paraId="76B440E2" w14:textId="77777777" w:rsidTr="005A43A4">
        <w:tc>
          <w:tcPr>
            <w:tcW w:w="2093" w:type="dxa"/>
          </w:tcPr>
          <w:p w14:paraId="27755FED" w14:textId="77777777" w:rsidR="00A534A1" w:rsidRDefault="000273CD" w:rsidP="000273CD">
            <w:pPr>
              <w:autoSpaceDE w:val="0"/>
              <w:autoSpaceDN w:val="0"/>
              <w:adjustRightInd w:val="0"/>
              <w:spacing w:line="240" w:lineRule="auto"/>
              <w:ind w:firstLineChars="100" w:firstLine="180"/>
              <w:jc w:val="left"/>
              <w:rPr>
                <w:color w:val="000000" w:themeColor="text1"/>
                <w:kern w:val="0"/>
                <w:sz w:val="18"/>
                <w:szCs w:val="18"/>
              </w:rPr>
            </w:pPr>
            <w:r w:rsidRPr="000273CD">
              <w:rPr>
                <w:color w:val="000000" w:themeColor="text1"/>
                <w:kern w:val="0"/>
                <w:sz w:val="18"/>
                <w:szCs w:val="18"/>
              </w:rPr>
              <w:t>mu8PduNum</w:t>
            </w:r>
            <w:r w:rsidRPr="000273CD" w:rsidDel="000273CD">
              <w:rPr>
                <w:rFonts w:hint="eastAsia"/>
                <w:color w:val="000000" w:themeColor="text1"/>
                <w:kern w:val="0"/>
                <w:sz w:val="18"/>
                <w:szCs w:val="18"/>
              </w:rPr>
              <w:t xml:space="preserve"> </w:t>
            </w:r>
          </w:p>
        </w:tc>
        <w:tc>
          <w:tcPr>
            <w:tcW w:w="1255" w:type="dxa"/>
          </w:tcPr>
          <w:p w14:paraId="5CEDDD1D" w14:textId="77777777" w:rsidR="00A534A1" w:rsidRDefault="000273CD" w:rsidP="005A43A4">
            <w:pPr>
              <w:rPr>
                <w:rFonts w:ascii="宋体" w:cs="宋体"/>
                <w:color w:val="000000" w:themeColor="text1"/>
                <w:kern w:val="0"/>
                <w:sz w:val="18"/>
                <w:szCs w:val="18"/>
              </w:rPr>
            </w:pPr>
            <w:r>
              <w:rPr>
                <w:rFonts w:ascii="宋体" w:cs="宋体" w:hint="eastAsia"/>
                <w:color w:val="000000" w:themeColor="text1"/>
                <w:kern w:val="0"/>
                <w:sz w:val="18"/>
                <w:szCs w:val="18"/>
              </w:rPr>
              <w:t>U8</w:t>
            </w:r>
          </w:p>
        </w:tc>
        <w:tc>
          <w:tcPr>
            <w:tcW w:w="3420" w:type="dxa"/>
          </w:tcPr>
          <w:p w14:paraId="2C488F75" w14:textId="77777777" w:rsidR="00A534A1" w:rsidRDefault="000273CD" w:rsidP="005A43A4">
            <w:pPr>
              <w:rPr>
                <w:color w:val="000000" w:themeColor="text1"/>
                <w:lang w:val="en-GB"/>
              </w:rPr>
            </w:pPr>
            <w:r w:rsidRPr="000273CD">
              <w:rPr>
                <w:rFonts w:hint="eastAsia"/>
                <w:color w:val="000000" w:themeColor="text1"/>
                <w:lang w:val="en-GB"/>
              </w:rPr>
              <w:t>上报</w:t>
            </w:r>
            <w:r w:rsidRPr="000273CD">
              <w:rPr>
                <w:rFonts w:hint="eastAsia"/>
                <w:color w:val="000000" w:themeColor="text1"/>
                <w:lang w:val="en-GB"/>
              </w:rPr>
              <w:t>PDU</w:t>
            </w:r>
            <w:r w:rsidRPr="000273CD">
              <w:rPr>
                <w:rFonts w:hint="eastAsia"/>
                <w:color w:val="000000" w:themeColor="text1"/>
                <w:lang w:val="en-GB"/>
              </w:rPr>
              <w:t>的个数</w:t>
            </w:r>
          </w:p>
        </w:tc>
      </w:tr>
      <w:tr w:rsidR="00A534A1" w:rsidRPr="006D3A21" w14:paraId="0BA801A5" w14:textId="77777777" w:rsidTr="005A43A4">
        <w:tc>
          <w:tcPr>
            <w:tcW w:w="2093" w:type="dxa"/>
          </w:tcPr>
          <w:p w14:paraId="7C2A25F1" w14:textId="77777777" w:rsidR="00A534A1" w:rsidRDefault="000273CD" w:rsidP="000273CD">
            <w:pPr>
              <w:autoSpaceDE w:val="0"/>
              <w:autoSpaceDN w:val="0"/>
              <w:adjustRightInd w:val="0"/>
              <w:spacing w:line="240" w:lineRule="auto"/>
              <w:ind w:firstLineChars="100" w:firstLine="180"/>
              <w:jc w:val="left"/>
              <w:rPr>
                <w:color w:val="000000" w:themeColor="text1"/>
                <w:kern w:val="0"/>
                <w:sz w:val="18"/>
                <w:szCs w:val="18"/>
              </w:rPr>
            </w:pPr>
            <w:r w:rsidRPr="000273CD">
              <w:rPr>
                <w:color w:val="000000" w:themeColor="text1"/>
                <w:kern w:val="0"/>
                <w:sz w:val="18"/>
                <w:szCs w:val="18"/>
              </w:rPr>
              <w:t>mau8Padding[3]</w:t>
            </w:r>
            <w:r w:rsidRPr="000273CD" w:rsidDel="000273CD">
              <w:rPr>
                <w:rFonts w:hint="eastAsia"/>
                <w:color w:val="000000" w:themeColor="text1"/>
                <w:kern w:val="0"/>
                <w:sz w:val="18"/>
                <w:szCs w:val="18"/>
              </w:rPr>
              <w:t xml:space="preserve"> </w:t>
            </w:r>
          </w:p>
        </w:tc>
        <w:tc>
          <w:tcPr>
            <w:tcW w:w="1255" w:type="dxa"/>
          </w:tcPr>
          <w:p w14:paraId="77FE9AE3" w14:textId="77777777" w:rsidR="00A534A1" w:rsidRDefault="000273CD" w:rsidP="005A43A4">
            <w:pPr>
              <w:rPr>
                <w:rFonts w:ascii="宋体" w:cs="宋体"/>
                <w:color w:val="000000" w:themeColor="text1"/>
                <w:kern w:val="0"/>
                <w:sz w:val="18"/>
                <w:szCs w:val="18"/>
              </w:rPr>
            </w:pPr>
            <w:r>
              <w:rPr>
                <w:rFonts w:ascii="宋体" w:cs="宋体" w:hint="eastAsia"/>
                <w:color w:val="000000" w:themeColor="text1"/>
                <w:kern w:val="0"/>
                <w:sz w:val="18"/>
                <w:szCs w:val="18"/>
              </w:rPr>
              <w:t>U8</w:t>
            </w:r>
          </w:p>
        </w:tc>
        <w:tc>
          <w:tcPr>
            <w:tcW w:w="3420" w:type="dxa"/>
          </w:tcPr>
          <w:p w14:paraId="7D88FEE8" w14:textId="77777777" w:rsidR="00A534A1" w:rsidRDefault="00A534A1" w:rsidP="005A43A4">
            <w:pPr>
              <w:rPr>
                <w:color w:val="000000" w:themeColor="text1"/>
                <w:lang w:val="en-GB"/>
              </w:rPr>
            </w:pPr>
          </w:p>
        </w:tc>
      </w:tr>
      <w:tr w:rsidR="00A534A1" w:rsidRPr="006D3A21" w14:paraId="6365CCAB" w14:textId="77777777" w:rsidTr="005A43A4">
        <w:tc>
          <w:tcPr>
            <w:tcW w:w="2093" w:type="dxa"/>
          </w:tcPr>
          <w:p w14:paraId="4753D80E" w14:textId="77777777" w:rsidR="00A534A1" w:rsidRDefault="000273CD" w:rsidP="005A43A4">
            <w:pPr>
              <w:autoSpaceDE w:val="0"/>
              <w:autoSpaceDN w:val="0"/>
              <w:adjustRightInd w:val="0"/>
              <w:spacing w:line="240" w:lineRule="auto"/>
              <w:ind w:firstLineChars="100" w:firstLine="180"/>
              <w:jc w:val="left"/>
              <w:rPr>
                <w:color w:val="000000" w:themeColor="text1"/>
                <w:kern w:val="0"/>
                <w:sz w:val="18"/>
                <w:szCs w:val="18"/>
              </w:rPr>
            </w:pPr>
            <w:r>
              <w:rPr>
                <w:rFonts w:hint="eastAsia"/>
                <w:color w:val="000000" w:themeColor="text1"/>
                <w:kern w:val="0"/>
                <w:sz w:val="18"/>
                <w:szCs w:val="18"/>
              </w:rPr>
              <w:t>RlcPdcpPduInfo[</w:t>
            </w:r>
            <w:r w:rsidRPr="000273CD">
              <w:rPr>
                <w:color w:val="000000" w:themeColor="text1"/>
                <w:kern w:val="0"/>
                <w:sz w:val="18"/>
                <w:szCs w:val="18"/>
              </w:rPr>
              <w:t>mu8PduNum</w:t>
            </w:r>
            <w:r>
              <w:rPr>
                <w:rFonts w:hint="eastAsia"/>
                <w:color w:val="000000" w:themeColor="text1"/>
                <w:kern w:val="0"/>
                <w:sz w:val="18"/>
                <w:szCs w:val="18"/>
              </w:rPr>
              <w:t>]</w:t>
            </w:r>
          </w:p>
        </w:tc>
        <w:tc>
          <w:tcPr>
            <w:tcW w:w="1255" w:type="dxa"/>
          </w:tcPr>
          <w:p w14:paraId="76946501" w14:textId="77777777" w:rsidR="00A534A1" w:rsidRPr="006D3A21" w:rsidRDefault="000273CD" w:rsidP="005A43A4">
            <w:pPr>
              <w:rPr>
                <w:rFonts w:ascii="宋体" w:cs="宋体"/>
                <w:color w:val="000000" w:themeColor="text1"/>
                <w:kern w:val="0"/>
                <w:sz w:val="18"/>
                <w:szCs w:val="18"/>
              </w:rPr>
            </w:pPr>
            <w:r w:rsidRPr="000273CD">
              <w:rPr>
                <w:rFonts w:ascii="宋体" w:cs="宋体"/>
                <w:color w:val="000000" w:themeColor="text1"/>
                <w:kern w:val="0"/>
                <w:sz w:val="18"/>
                <w:szCs w:val="18"/>
              </w:rPr>
              <w:t>L2P_RLC_PDCP_PDU_STRU</w:t>
            </w:r>
            <w:r w:rsidRPr="000273CD" w:rsidDel="000273CD">
              <w:rPr>
                <w:rFonts w:ascii="宋体" w:cs="宋体" w:hint="eastAsia"/>
                <w:color w:val="000000" w:themeColor="text1"/>
                <w:kern w:val="0"/>
                <w:sz w:val="18"/>
                <w:szCs w:val="18"/>
              </w:rPr>
              <w:t xml:space="preserve"> </w:t>
            </w:r>
          </w:p>
        </w:tc>
        <w:tc>
          <w:tcPr>
            <w:tcW w:w="3420" w:type="dxa"/>
          </w:tcPr>
          <w:p w14:paraId="35F3C1FD" w14:textId="77777777" w:rsidR="00A534A1" w:rsidRPr="006D3A21" w:rsidRDefault="000273CD" w:rsidP="005A43A4">
            <w:pPr>
              <w:rPr>
                <w:color w:val="000000" w:themeColor="text1"/>
              </w:rPr>
            </w:pPr>
            <w:r w:rsidRPr="000273CD">
              <w:rPr>
                <w:rFonts w:hint="eastAsia"/>
                <w:color w:val="000000" w:themeColor="text1"/>
                <w:lang w:val="en-GB"/>
              </w:rPr>
              <w:t>后续紧跟</w:t>
            </w:r>
            <w:r w:rsidRPr="000273CD">
              <w:rPr>
                <w:rFonts w:hint="eastAsia"/>
                <w:color w:val="000000" w:themeColor="text1"/>
                <w:lang w:val="en-GB"/>
              </w:rPr>
              <w:t xml:space="preserve"> mu8PduNum </w:t>
            </w:r>
            <w:r w:rsidRPr="000273CD">
              <w:rPr>
                <w:rFonts w:hint="eastAsia"/>
                <w:color w:val="000000" w:themeColor="text1"/>
                <w:lang w:val="en-GB"/>
              </w:rPr>
              <w:t>个</w:t>
            </w:r>
            <w:r w:rsidRPr="000273CD">
              <w:rPr>
                <w:rFonts w:hint="eastAsia"/>
                <w:color w:val="000000" w:themeColor="text1"/>
                <w:lang w:val="en-GB"/>
              </w:rPr>
              <w:t>L2P_RLC_PDCP_PDU_STRU</w:t>
            </w:r>
            <w:r w:rsidRPr="000273CD">
              <w:rPr>
                <w:rFonts w:hint="eastAsia"/>
                <w:color w:val="000000" w:themeColor="text1"/>
                <w:lang w:val="en-GB"/>
              </w:rPr>
              <w:t>结构</w:t>
            </w:r>
          </w:p>
        </w:tc>
      </w:tr>
    </w:tbl>
    <w:p w14:paraId="53699A15" w14:textId="77777777" w:rsidR="00A534A1" w:rsidRPr="006D3A21" w:rsidRDefault="00A534A1" w:rsidP="00201B41">
      <w:pPr>
        <w:pStyle w:val="51"/>
      </w:pPr>
      <w:r w:rsidRPr="006D3A21">
        <w:rPr>
          <w:rFonts w:hint="eastAsia"/>
        </w:rPr>
        <w:t>L2P_RLC_</w:t>
      </w:r>
      <w:r w:rsidR="00585ECD" w:rsidRPr="006D3A21" w:rsidDel="00585ECD">
        <w:rPr>
          <w:rFonts w:hint="eastAsia"/>
        </w:rPr>
        <w:t xml:space="preserve"> </w:t>
      </w:r>
      <w:r w:rsidR="000273CD">
        <w:rPr>
          <w:rFonts w:hint="eastAsia"/>
        </w:rPr>
        <w:t>PDCP_</w:t>
      </w:r>
      <w:r w:rsidRPr="006D3A21">
        <w:rPr>
          <w:rFonts w:hint="eastAsia"/>
        </w:rPr>
        <w:t>PDU_STRU</w:t>
      </w: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255"/>
        <w:gridCol w:w="3420"/>
      </w:tblGrid>
      <w:tr w:rsidR="00A534A1" w:rsidRPr="006D3A21" w14:paraId="6B2BFBD4" w14:textId="77777777" w:rsidTr="005A43A4">
        <w:tc>
          <w:tcPr>
            <w:tcW w:w="2093" w:type="dxa"/>
          </w:tcPr>
          <w:p w14:paraId="1548E8EE" w14:textId="77777777" w:rsidR="00A534A1" w:rsidRPr="006D3A21" w:rsidRDefault="00A534A1" w:rsidP="005A43A4">
            <w:pPr>
              <w:rPr>
                <w:b/>
                <w:color w:val="000000" w:themeColor="text1"/>
                <w:lang w:val="en-GB"/>
              </w:rPr>
            </w:pPr>
            <w:r w:rsidRPr="006D3A21">
              <w:rPr>
                <w:rFonts w:hint="eastAsia"/>
                <w:b/>
                <w:color w:val="000000" w:themeColor="text1"/>
                <w:lang w:val="en-GB"/>
              </w:rPr>
              <w:t>Parameter</w:t>
            </w:r>
          </w:p>
        </w:tc>
        <w:tc>
          <w:tcPr>
            <w:tcW w:w="1255" w:type="dxa"/>
          </w:tcPr>
          <w:p w14:paraId="291CA903" w14:textId="77777777" w:rsidR="00A534A1" w:rsidRPr="006D3A21" w:rsidRDefault="00A534A1" w:rsidP="005A43A4">
            <w:pPr>
              <w:rPr>
                <w:b/>
                <w:color w:val="000000" w:themeColor="text1"/>
                <w:lang w:val="en-GB"/>
              </w:rPr>
            </w:pPr>
            <w:r>
              <w:rPr>
                <w:b/>
                <w:color w:val="000000" w:themeColor="text1"/>
                <w:lang w:val="en-GB"/>
              </w:rPr>
              <w:t>T</w:t>
            </w:r>
            <w:r>
              <w:rPr>
                <w:rFonts w:hint="eastAsia"/>
                <w:b/>
                <w:color w:val="000000" w:themeColor="text1"/>
                <w:lang w:val="en-GB"/>
              </w:rPr>
              <w:t>ype</w:t>
            </w:r>
          </w:p>
        </w:tc>
        <w:tc>
          <w:tcPr>
            <w:tcW w:w="3420" w:type="dxa"/>
          </w:tcPr>
          <w:p w14:paraId="4B8C948E" w14:textId="77777777" w:rsidR="00A534A1" w:rsidRPr="006D3A21" w:rsidRDefault="00A534A1" w:rsidP="005A43A4">
            <w:pPr>
              <w:rPr>
                <w:b/>
                <w:color w:val="000000" w:themeColor="text1"/>
                <w:lang w:val="en-GB"/>
              </w:rPr>
            </w:pPr>
            <w:r w:rsidRPr="006D3A21">
              <w:rPr>
                <w:rFonts w:hint="eastAsia"/>
                <w:b/>
                <w:color w:val="000000" w:themeColor="text1"/>
                <w:lang w:val="en-GB"/>
              </w:rPr>
              <w:t>Description</w:t>
            </w:r>
          </w:p>
        </w:tc>
      </w:tr>
      <w:tr w:rsidR="00A534A1" w:rsidRPr="006D3A21" w14:paraId="014DDC26" w14:textId="77777777" w:rsidTr="005A43A4">
        <w:tc>
          <w:tcPr>
            <w:tcW w:w="2093" w:type="dxa"/>
          </w:tcPr>
          <w:p w14:paraId="1168D19B" w14:textId="77777777" w:rsidR="00E733CF" w:rsidRDefault="00A534A1">
            <w:pPr>
              <w:rPr>
                <w:color w:val="000000" w:themeColor="text1"/>
                <w:lang w:val="en-GB"/>
              </w:rPr>
            </w:pPr>
            <w:r w:rsidRPr="006D3A21">
              <w:rPr>
                <w:rFonts w:hint="eastAsia"/>
                <w:color w:val="000000" w:themeColor="text1"/>
                <w:lang w:val="en-GB"/>
              </w:rPr>
              <w:t>LchType</w:t>
            </w:r>
          </w:p>
        </w:tc>
        <w:tc>
          <w:tcPr>
            <w:tcW w:w="1255" w:type="dxa"/>
          </w:tcPr>
          <w:p w14:paraId="7D3DD5D6" w14:textId="77777777" w:rsidR="00A534A1" w:rsidRPr="006D3A21" w:rsidRDefault="00A534A1" w:rsidP="005A43A4">
            <w:pPr>
              <w:rPr>
                <w:color w:val="000000" w:themeColor="text1"/>
                <w:lang w:val="en-GB"/>
              </w:rPr>
            </w:pPr>
            <w:r w:rsidRPr="006D3A21">
              <w:rPr>
                <w:rFonts w:hint="eastAsia"/>
                <w:color w:val="000000" w:themeColor="text1"/>
                <w:lang w:val="en-GB"/>
              </w:rPr>
              <w:t>U8</w:t>
            </w:r>
          </w:p>
        </w:tc>
        <w:tc>
          <w:tcPr>
            <w:tcW w:w="3420" w:type="dxa"/>
          </w:tcPr>
          <w:p w14:paraId="48416B3A" w14:textId="77777777" w:rsidR="00A534A1" w:rsidRDefault="00A534A1" w:rsidP="005A43A4">
            <w:pPr>
              <w:rPr>
                <w:color w:val="000000" w:themeColor="text1"/>
              </w:rPr>
            </w:pPr>
            <w:r w:rsidRPr="006D3A21">
              <w:rPr>
                <w:rFonts w:hint="eastAsia"/>
                <w:color w:val="000000" w:themeColor="text1"/>
                <w:lang w:val="en-GB"/>
              </w:rPr>
              <w:t>逻辑信道类型</w:t>
            </w:r>
            <w:r w:rsidRPr="006D3A21">
              <w:rPr>
                <w:color w:val="000000" w:themeColor="text1"/>
                <w:lang w:val="en-GB"/>
              </w:rPr>
              <w:br/>
            </w:r>
            <w:r w:rsidRPr="006D3A21">
              <w:rPr>
                <w:rFonts w:hint="eastAsia"/>
                <w:color w:val="000000" w:themeColor="text1"/>
              </w:rPr>
              <w:t>0-</w:t>
            </w:r>
            <w:r w:rsidRPr="006D3A21">
              <w:rPr>
                <w:color w:val="000000" w:themeColor="text1"/>
              </w:rPr>
              <w:t xml:space="preserve">BCCH ,  </w:t>
            </w:r>
            <w:r w:rsidRPr="006D3A21">
              <w:rPr>
                <w:rFonts w:hint="eastAsia"/>
                <w:color w:val="000000" w:themeColor="text1"/>
              </w:rPr>
              <w:br/>
              <w:t>1-</w:t>
            </w:r>
            <w:r w:rsidRPr="006D3A21">
              <w:rPr>
                <w:color w:val="000000" w:themeColor="text1"/>
              </w:rPr>
              <w:t xml:space="preserve">CCCH , </w:t>
            </w:r>
            <w:r w:rsidRPr="006D3A21">
              <w:rPr>
                <w:rFonts w:hint="eastAsia"/>
                <w:color w:val="000000" w:themeColor="text1"/>
              </w:rPr>
              <w:br/>
              <w:t>2-</w:t>
            </w:r>
            <w:r w:rsidRPr="006D3A21">
              <w:rPr>
                <w:color w:val="000000" w:themeColor="text1"/>
              </w:rPr>
              <w:t xml:space="preserve">PCCH , </w:t>
            </w:r>
            <w:r w:rsidRPr="006D3A21">
              <w:rPr>
                <w:rFonts w:hint="eastAsia"/>
                <w:color w:val="000000" w:themeColor="text1"/>
              </w:rPr>
              <w:br/>
              <w:t>3-</w:t>
            </w:r>
            <w:r w:rsidRPr="006D3A21">
              <w:rPr>
                <w:color w:val="000000" w:themeColor="text1"/>
              </w:rPr>
              <w:t xml:space="preserve">DCCH , </w:t>
            </w:r>
            <w:r w:rsidRPr="006D3A21">
              <w:rPr>
                <w:rFonts w:hint="eastAsia"/>
                <w:color w:val="000000" w:themeColor="text1"/>
              </w:rPr>
              <w:br/>
            </w:r>
            <w:r w:rsidRPr="006D3A21">
              <w:rPr>
                <w:rFonts w:hint="eastAsia"/>
                <w:color w:val="000000" w:themeColor="text1"/>
              </w:rPr>
              <w:lastRenderedPageBreak/>
              <w:t>4-</w:t>
            </w:r>
            <w:r w:rsidRPr="006D3A21">
              <w:rPr>
                <w:color w:val="000000" w:themeColor="text1"/>
              </w:rPr>
              <w:t xml:space="preserve">MCCH , </w:t>
            </w:r>
            <w:r w:rsidRPr="006D3A21">
              <w:rPr>
                <w:rFonts w:hint="eastAsia"/>
                <w:color w:val="000000" w:themeColor="text1"/>
              </w:rPr>
              <w:br/>
              <w:t>5-</w:t>
            </w:r>
            <w:r w:rsidRPr="006D3A21">
              <w:rPr>
                <w:color w:val="000000" w:themeColor="text1"/>
              </w:rPr>
              <w:t xml:space="preserve">DTCH , </w:t>
            </w:r>
            <w:r w:rsidRPr="006D3A21">
              <w:rPr>
                <w:rFonts w:hint="eastAsia"/>
                <w:color w:val="000000" w:themeColor="text1"/>
              </w:rPr>
              <w:br/>
              <w:t>6-</w:t>
            </w:r>
            <w:r w:rsidRPr="006D3A21">
              <w:rPr>
                <w:color w:val="000000" w:themeColor="text1"/>
              </w:rPr>
              <w:t>MTCH</w:t>
            </w:r>
          </w:p>
          <w:p w14:paraId="10BB6CE9" w14:textId="77777777" w:rsidR="005A43A4" w:rsidRPr="006D3A21" w:rsidRDefault="005A43A4" w:rsidP="005A43A4">
            <w:pPr>
              <w:rPr>
                <w:color w:val="000000" w:themeColor="text1"/>
                <w:lang w:val="en-GB"/>
              </w:rPr>
            </w:pPr>
            <w:r>
              <w:rPr>
                <w:rFonts w:hint="eastAsia"/>
                <w:color w:val="000000" w:themeColor="text1"/>
              </w:rPr>
              <w:t xml:space="preserve">0xff </w:t>
            </w:r>
            <w:r>
              <w:rPr>
                <w:color w:val="000000" w:themeColor="text1"/>
              </w:rPr>
              <w:t>–</w:t>
            </w:r>
            <w:r>
              <w:rPr>
                <w:rFonts w:hint="eastAsia"/>
                <w:color w:val="000000" w:themeColor="text1"/>
              </w:rPr>
              <w:t xml:space="preserve"> </w:t>
            </w:r>
            <w:r>
              <w:rPr>
                <w:rFonts w:hint="eastAsia"/>
                <w:color w:val="000000" w:themeColor="text1"/>
              </w:rPr>
              <w:t>表示此数据结构无效，不用解析</w:t>
            </w:r>
          </w:p>
        </w:tc>
      </w:tr>
      <w:tr w:rsidR="00A534A1" w:rsidRPr="006D3A21" w14:paraId="73B5CE27" w14:textId="77777777" w:rsidTr="005A43A4">
        <w:tc>
          <w:tcPr>
            <w:tcW w:w="2093" w:type="dxa"/>
          </w:tcPr>
          <w:p w14:paraId="23034572" w14:textId="77777777" w:rsidR="00E733CF" w:rsidRDefault="00A534A1">
            <w:pPr>
              <w:rPr>
                <w:color w:val="000000" w:themeColor="text1"/>
                <w:lang w:val="en-GB"/>
              </w:rPr>
            </w:pPr>
            <w:r w:rsidRPr="006D3A21">
              <w:rPr>
                <w:rFonts w:hint="eastAsia"/>
                <w:color w:val="000000" w:themeColor="text1"/>
                <w:lang w:val="en-GB"/>
              </w:rPr>
              <w:lastRenderedPageBreak/>
              <w:t>LchId</w:t>
            </w:r>
          </w:p>
        </w:tc>
        <w:tc>
          <w:tcPr>
            <w:tcW w:w="1255" w:type="dxa"/>
          </w:tcPr>
          <w:p w14:paraId="4F8BDD43" w14:textId="77777777" w:rsidR="00A534A1" w:rsidRPr="006D3A21" w:rsidRDefault="00A534A1" w:rsidP="005A43A4">
            <w:pPr>
              <w:rPr>
                <w:color w:val="000000" w:themeColor="text1"/>
                <w:lang w:val="en-GB"/>
              </w:rPr>
            </w:pPr>
            <w:r w:rsidRPr="006D3A21">
              <w:rPr>
                <w:rFonts w:hint="eastAsia"/>
                <w:color w:val="000000" w:themeColor="text1"/>
                <w:lang w:val="en-GB"/>
              </w:rPr>
              <w:t>U8</w:t>
            </w:r>
          </w:p>
        </w:tc>
        <w:tc>
          <w:tcPr>
            <w:tcW w:w="3420" w:type="dxa"/>
          </w:tcPr>
          <w:p w14:paraId="43B4372F" w14:textId="77777777" w:rsidR="00A534A1" w:rsidRPr="006D3A21" w:rsidRDefault="00A534A1" w:rsidP="005A43A4">
            <w:pPr>
              <w:rPr>
                <w:color w:val="000000" w:themeColor="text1"/>
                <w:lang w:val="en-GB"/>
              </w:rPr>
            </w:pPr>
            <w:r w:rsidRPr="006D3A21">
              <w:rPr>
                <w:rFonts w:hint="eastAsia"/>
                <w:color w:val="000000" w:themeColor="text1"/>
                <w:lang w:val="en-GB"/>
              </w:rPr>
              <w:t>逻辑信道</w:t>
            </w:r>
            <w:r w:rsidRPr="006D3A21">
              <w:rPr>
                <w:rFonts w:hint="eastAsia"/>
                <w:color w:val="000000" w:themeColor="text1"/>
                <w:lang w:val="en-GB"/>
              </w:rPr>
              <w:t>ID</w:t>
            </w:r>
            <w:r w:rsidR="00D84A5A">
              <w:rPr>
                <w:rFonts w:hint="eastAsia"/>
                <w:color w:val="000000" w:themeColor="text1"/>
                <w:lang w:val="en-GB"/>
              </w:rPr>
              <w:t>，如果两个逻辑信道</w:t>
            </w:r>
            <w:r w:rsidR="00D84A5A">
              <w:rPr>
                <w:rFonts w:hint="eastAsia"/>
                <w:color w:val="000000" w:themeColor="text1"/>
                <w:lang w:val="en-GB"/>
              </w:rPr>
              <w:t>ID</w:t>
            </w:r>
            <w:r w:rsidR="00D84A5A">
              <w:rPr>
                <w:rFonts w:hint="eastAsia"/>
                <w:color w:val="000000" w:themeColor="text1"/>
                <w:lang w:val="en-GB"/>
              </w:rPr>
              <w:t>一样的话，按照实际</w:t>
            </w:r>
            <w:r w:rsidR="00D84A5A">
              <w:rPr>
                <w:rFonts w:hint="eastAsia"/>
                <w:color w:val="000000" w:themeColor="text1"/>
                <w:lang w:val="en-GB"/>
              </w:rPr>
              <w:t>SDU</w:t>
            </w:r>
            <w:r w:rsidR="00D84A5A">
              <w:rPr>
                <w:rFonts w:hint="eastAsia"/>
                <w:color w:val="000000" w:themeColor="text1"/>
                <w:lang w:val="en-GB"/>
              </w:rPr>
              <w:t>的顺序存放，</w:t>
            </w:r>
          </w:p>
        </w:tc>
      </w:tr>
      <w:tr w:rsidR="00D84A5A" w:rsidRPr="006D3A21" w14:paraId="72864A2D" w14:textId="77777777" w:rsidTr="005A43A4">
        <w:tc>
          <w:tcPr>
            <w:tcW w:w="2093" w:type="dxa"/>
          </w:tcPr>
          <w:p w14:paraId="20B2A455" w14:textId="77777777" w:rsidR="00D84A5A" w:rsidRPr="006D3A21" w:rsidRDefault="00D84A5A" w:rsidP="005A43A4">
            <w:pPr>
              <w:rPr>
                <w:color w:val="000000" w:themeColor="text1"/>
                <w:lang w:val="en-GB"/>
              </w:rPr>
            </w:pPr>
            <w:r>
              <w:rPr>
                <w:rFonts w:hint="eastAsia"/>
                <w:color w:val="000000" w:themeColor="text1"/>
                <w:lang w:val="en-GB"/>
              </w:rPr>
              <w:t>TBIndex</w:t>
            </w:r>
          </w:p>
        </w:tc>
        <w:tc>
          <w:tcPr>
            <w:tcW w:w="1255" w:type="dxa"/>
          </w:tcPr>
          <w:p w14:paraId="00571598" w14:textId="77777777" w:rsidR="00D84A5A" w:rsidRPr="006D3A21" w:rsidRDefault="00D84A5A" w:rsidP="005A43A4">
            <w:pPr>
              <w:rPr>
                <w:color w:val="000000" w:themeColor="text1"/>
                <w:lang w:val="en-GB"/>
              </w:rPr>
            </w:pPr>
            <w:r>
              <w:rPr>
                <w:rFonts w:hint="eastAsia"/>
                <w:color w:val="000000" w:themeColor="text1"/>
                <w:lang w:val="en-GB"/>
              </w:rPr>
              <w:t>U8</w:t>
            </w:r>
          </w:p>
        </w:tc>
        <w:tc>
          <w:tcPr>
            <w:tcW w:w="3420" w:type="dxa"/>
          </w:tcPr>
          <w:p w14:paraId="27E40AFD" w14:textId="77777777" w:rsidR="00D84A5A" w:rsidRPr="006D3A21" w:rsidRDefault="00D84A5A" w:rsidP="00B20260">
            <w:pPr>
              <w:rPr>
                <w:color w:val="000000" w:themeColor="text1"/>
                <w:lang w:val="en-GB"/>
              </w:rPr>
            </w:pPr>
            <w:r>
              <w:rPr>
                <w:rFonts w:hint="eastAsia"/>
                <w:color w:val="000000" w:themeColor="text1"/>
                <w:lang w:val="en-GB"/>
              </w:rPr>
              <w:t>TB</w:t>
            </w:r>
            <w:r>
              <w:rPr>
                <w:rFonts w:hint="eastAsia"/>
                <w:color w:val="000000" w:themeColor="text1"/>
                <w:lang w:val="en-GB"/>
              </w:rPr>
              <w:t>索引，主要是考虑双流的时候不同</w:t>
            </w:r>
            <w:r>
              <w:rPr>
                <w:rFonts w:hint="eastAsia"/>
                <w:color w:val="000000" w:themeColor="text1"/>
                <w:lang w:val="en-GB"/>
              </w:rPr>
              <w:t>TB</w:t>
            </w:r>
            <w:r>
              <w:rPr>
                <w:rFonts w:hint="eastAsia"/>
                <w:color w:val="000000" w:themeColor="text1"/>
                <w:lang w:val="en-GB"/>
              </w:rPr>
              <w:t>块的逻辑信道</w:t>
            </w:r>
            <w:r>
              <w:rPr>
                <w:rFonts w:hint="eastAsia"/>
                <w:color w:val="000000" w:themeColor="text1"/>
                <w:lang w:val="en-GB"/>
              </w:rPr>
              <w:t>ID</w:t>
            </w:r>
            <w:r>
              <w:rPr>
                <w:rFonts w:hint="eastAsia"/>
                <w:color w:val="000000" w:themeColor="text1"/>
                <w:lang w:val="en-GB"/>
              </w:rPr>
              <w:t>一样的情况，此处值为</w:t>
            </w:r>
            <w:r w:rsidR="00B20260">
              <w:rPr>
                <w:rFonts w:hint="eastAsia"/>
                <w:color w:val="000000" w:themeColor="text1"/>
                <w:lang w:val="en-GB"/>
              </w:rPr>
              <w:t>0</w:t>
            </w:r>
            <w:r>
              <w:rPr>
                <w:rFonts w:hint="eastAsia"/>
                <w:color w:val="000000" w:themeColor="text1"/>
                <w:lang w:val="en-GB"/>
              </w:rPr>
              <w:t>和</w:t>
            </w:r>
            <w:r w:rsidR="00B20260">
              <w:rPr>
                <w:rFonts w:hint="eastAsia"/>
                <w:color w:val="000000" w:themeColor="text1"/>
                <w:lang w:val="en-GB"/>
              </w:rPr>
              <w:t>1</w:t>
            </w:r>
            <w:r w:rsidR="00AD2AEA">
              <w:rPr>
                <w:rFonts w:hint="eastAsia"/>
                <w:color w:val="000000" w:themeColor="text1"/>
                <w:lang w:val="en-GB"/>
              </w:rPr>
              <w:t>，单流的情况下此值固定为</w:t>
            </w:r>
            <w:r w:rsidR="00B20260">
              <w:rPr>
                <w:rFonts w:hint="eastAsia"/>
                <w:color w:val="000000" w:themeColor="text1"/>
                <w:lang w:val="en-GB"/>
              </w:rPr>
              <w:t>0</w:t>
            </w:r>
            <w:r w:rsidR="00AD2AEA">
              <w:rPr>
                <w:rFonts w:hint="eastAsia"/>
                <w:color w:val="000000" w:themeColor="text1"/>
                <w:lang w:val="en-GB"/>
              </w:rPr>
              <w:t>.</w:t>
            </w:r>
          </w:p>
        </w:tc>
      </w:tr>
      <w:tr w:rsidR="00585ECD" w:rsidRPr="006D3A21" w14:paraId="567E9BEE" w14:textId="77777777" w:rsidTr="005A43A4">
        <w:tc>
          <w:tcPr>
            <w:tcW w:w="2093" w:type="dxa"/>
          </w:tcPr>
          <w:p w14:paraId="24D88667" w14:textId="77777777" w:rsidR="00585ECD" w:rsidRDefault="0092699A" w:rsidP="005A43A4">
            <w:pPr>
              <w:rPr>
                <w:color w:val="000000" w:themeColor="text1"/>
                <w:lang w:val="en-GB"/>
              </w:rPr>
            </w:pPr>
            <w:r>
              <w:rPr>
                <w:rFonts w:hint="eastAsia"/>
                <w:color w:val="000000" w:themeColor="text1"/>
                <w:lang w:val="en-GB"/>
              </w:rPr>
              <w:t>Pdu</w:t>
            </w:r>
            <w:r w:rsidR="00585ECD">
              <w:rPr>
                <w:rFonts w:hint="eastAsia"/>
                <w:color w:val="000000" w:themeColor="text1"/>
                <w:lang w:val="en-GB"/>
              </w:rPr>
              <w:t>Type</w:t>
            </w:r>
          </w:p>
        </w:tc>
        <w:tc>
          <w:tcPr>
            <w:tcW w:w="1255" w:type="dxa"/>
          </w:tcPr>
          <w:p w14:paraId="21A8E02E" w14:textId="77777777" w:rsidR="00585ECD" w:rsidRDefault="00585ECD" w:rsidP="005A43A4">
            <w:pPr>
              <w:rPr>
                <w:color w:val="000000" w:themeColor="text1"/>
                <w:lang w:val="en-GB"/>
              </w:rPr>
            </w:pPr>
            <w:r>
              <w:rPr>
                <w:rFonts w:hint="eastAsia"/>
                <w:color w:val="000000" w:themeColor="text1"/>
                <w:lang w:val="en-GB"/>
              </w:rPr>
              <w:t>U8</w:t>
            </w:r>
          </w:p>
        </w:tc>
        <w:tc>
          <w:tcPr>
            <w:tcW w:w="3420" w:type="dxa"/>
          </w:tcPr>
          <w:p w14:paraId="66AD187B" w14:textId="77777777" w:rsidR="00585ECD" w:rsidRDefault="00585ECD" w:rsidP="00BD4E98">
            <w:pPr>
              <w:rPr>
                <w:color w:val="000000" w:themeColor="text1"/>
                <w:lang w:val="en-GB"/>
              </w:rPr>
            </w:pPr>
            <w:r>
              <w:rPr>
                <w:rFonts w:hint="eastAsia"/>
                <w:color w:val="000000" w:themeColor="text1"/>
                <w:lang w:val="en-GB"/>
              </w:rPr>
              <w:t>表示是数据</w:t>
            </w:r>
            <w:r>
              <w:rPr>
                <w:rFonts w:hint="eastAsia"/>
                <w:color w:val="000000" w:themeColor="text1"/>
                <w:lang w:val="en-GB"/>
              </w:rPr>
              <w:t>PDU</w:t>
            </w:r>
            <w:r>
              <w:rPr>
                <w:rFonts w:hint="eastAsia"/>
                <w:color w:val="000000" w:themeColor="text1"/>
                <w:lang w:val="en-GB"/>
              </w:rPr>
              <w:t>还是状态</w:t>
            </w:r>
            <w:r>
              <w:rPr>
                <w:rFonts w:hint="eastAsia"/>
                <w:color w:val="000000" w:themeColor="text1"/>
                <w:lang w:val="en-GB"/>
              </w:rPr>
              <w:t>PDU</w:t>
            </w:r>
          </w:p>
          <w:p w14:paraId="1991035F" w14:textId="77777777" w:rsidR="00585ECD" w:rsidRPr="00585ECD" w:rsidRDefault="00585ECD" w:rsidP="00BD4E98">
            <w:pPr>
              <w:pStyle w:val="aff8"/>
              <w:numPr>
                <w:ilvl w:val="0"/>
                <w:numId w:val="32"/>
              </w:numPr>
              <w:rPr>
                <w:color w:val="000000" w:themeColor="text1"/>
                <w:lang w:val="en-GB"/>
              </w:rPr>
            </w:pPr>
            <w:r w:rsidRPr="00585ECD">
              <w:rPr>
                <w:rFonts w:hint="eastAsia"/>
                <w:color w:val="000000" w:themeColor="text1"/>
                <w:lang w:val="en-GB"/>
              </w:rPr>
              <w:t>数据</w:t>
            </w:r>
            <w:r w:rsidRPr="00585ECD">
              <w:rPr>
                <w:rFonts w:hint="eastAsia"/>
                <w:color w:val="000000" w:themeColor="text1"/>
                <w:lang w:val="en-GB"/>
              </w:rPr>
              <w:t>PDU</w:t>
            </w:r>
            <w:r>
              <w:rPr>
                <w:rFonts w:hint="eastAsia"/>
                <w:color w:val="000000" w:themeColor="text1"/>
                <w:lang w:val="en-GB"/>
              </w:rPr>
              <w:t>，后面是原始子头码流</w:t>
            </w:r>
          </w:p>
          <w:p w14:paraId="6B3B216F" w14:textId="77777777" w:rsidR="00585ECD" w:rsidRDefault="00585ECD" w:rsidP="005A43A4">
            <w:pPr>
              <w:rPr>
                <w:color w:val="000000" w:themeColor="text1"/>
                <w:lang w:val="en-GB"/>
              </w:rPr>
            </w:pPr>
            <w:r>
              <w:rPr>
                <w:rFonts w:hint="eastAsia"/>
                <w:color w:val="000000" w:themeColor="text1"/>
                <w:lang w:val="en-GB"/>
              </w:rPr>
              <w:t>2</w:t>
            </w:r>
            <w:r>
              <w:rPr>
                <w:rFonts w:hint="eastAsia"/>
                <w:color w:val="000000" w:themeColor="text1"/>
                <w:lang w:val="en-GB"/>
              </w:rPr>
              <w:t>状态</w:t>
            </w:r>
            <w:r>
              <w:rPr>
                <w:rFonts w:hint="eastAsia"/>
                <w:color w:val="000000" w:themeColor="text1"/>
                <w:lang w:val="en-GB"/>
              </w:rPr>
              <w:t>PDU</w:t>
            </w:r>
            <w:r>
              <w:rPr>
                <w:rFonts w:hint="eastAsia"/>
                <w:color w:val="000000" w:themeColor="text1"/>
                <w:lang w:val="en-GB"/>
              </w:rPr>
              <w:t>，后面原始状态</w:t>
            </w:r>
            <w:r>
              <w:rPr>
                <w:rFonts w:hint="eastAsia"/>
                <w:color w:val="000000" w:themeColor="text1"/>
                <w:lang w:val="en-GB"/>
              </w:rPr>
              <w:t>PDU</w:t>
            </w:r>
            <w:r>
              <w:rPr>
                <w:rFonts w:hint="eastAsia"/>
                <w:color w:val="000000" w:themeColor="text1"/>
                <w:lang w:val="en-GB"/>
              </w:rPr>
              <w:t>码流</w:t>
            </w:r>
          </w:p>
        </w:tc>
      </w:tr>
      <w:tr w:rsidR="000273CD" w:rsidRPr="006D3A21" w14:paraId="5167CB67" w14:textId="77777777" w:rsidTr="005A43A4">
        <w:tc>
          <w:tcPr>
            <w:tcW w:w="2093" w:type="dxa"/>
          </w:tcPr>
          <w:p w14:paraId="5230D5FF" w14:textId="77777777" w:rsidR="000273CD" w:rsidRDefault="000273CD" w:rsidP="005A43A4">
            <w:pPr>
              <w:rPr>
                <w:color w:val="000000" w:themeColor="text1"/>
                <w:lang w:val="en-GB"/>
              </w:rPr>
            </w:pPr>
            <w:r w:rsidRPr="000273CD">
              <w:rPr>
                <w:color w:val="000000" w:themeColor="text1"/>
                <w:lang w:val="en-GB"/>
              </w:rPr>
              <w:t>mu8RlcPduType</w:t>
            </w:r>
          </w:p>
        </w:tc>
        <w:tc>
          <w:tcPr>
            <w:tcW w:w="1255" w:type="dxa"/>
          </w:tcPr>
          <w:p w14:paraId="368E7DFD" w14:textId="77777777" w:rsidR="000273CD" w:rsidRDefault="000273CD" w:rsidP="005A43A4">
            <w:pPr>
              <w:rPr>
                <w:color w:val="000000" w:themeColor="text1"/>
                <w:lang w:val="en-GB"/>
              </w:rPr>
            </w:pPr>
            <w:r>
              <w:rPr>
                <w:rFonts w:hint="eastAsia"/>
                <w:color w:val="000000" w:themeColor="text1"/>
                <w:lang w:val="en-GB"/>
              </w:rPr>
              <w:t>U8</w:t>
            </w:r>
          </w:p>
        </w:tc>
        <w:tc>
          <w:tcPr>
            <w:tcW w:w="3420" w:type="dxa"/>
          </w:tcPr>
          <w:p w14:paraId="13843166" w14:textId="77777777" w:rsidR="000273CD" w:rsidRDefault="000273CD" w:rsidP="00BD4E98">
            <w:pPr>
              <w:rPr>
                <w:color w:val="000000" w:themeColor="text1"/>
                <w:lang w:val="en-GB"/>
              </w:rPr>
            </w:pPr>
            <w:r w:rsidRPr="000273CD">
              <w:rPr>
                <w:rFonts w:hint="eastAsia"/>
                <w:color w:val="000000" w:themeColor="text1"/>
                <w:lang w:val="en-GB"/>
              </w:rPr>
              <w:t>RLC PDU</w:t>
            </w:r>
            <w:r w:rsidRPr="000273CD">
              <w:rPr>
                <w:rFonts w:hint="eastAsia"/>
                <w:color w:val="000000" w:themeColor="text1"/>
                <w:lang w:val="en-GB"/>
              </w:rPr>
              <w:t>类型</w:t>
            </w:r>
            <w:r w:rsidRPr="000273CD">
              <w:rPr>
                <w:rFonts w:hint="eastAsia"/>
                <w:color w:val="000000" w:themeColor="text1"/>
                <w:lang w:val="en-GB"/>
              </w:rPr>
              <w:t>: {DATAMODE_TM_PDU, DATAMODE_UM_PDU, DATAMODE_AM_PDU, DATAMODE_AM_SEGMENT} */</w:t>
            </w:r>
          </w:p>
        </w:tc>
      </w:tr>
      <w:tr w:rsidR="000273CD" w:rsidRPr="006D3A21" w14:paraId="32DA96F5" w14:textId="77777777" w:rsidTr="005A43A4">
        <w:tc>
          <w:tcPr>
            <w:tcW w:w="2093" w:type="dxa"/>
          </w:tcPr>
          <w:p w14:paraId="15F314D9" w14:textId="77777777" w:rsidR="000273CD" w:rsidRDefault="000273CD" w:rsidP="005A43A4">
            <w:pPr>
              <w:rPr>
                <w:color w:val="000000" w:themeColor="text1"/>
                <w:lang w:val="en-GB"/>
              </w:rPr>
            </w:pPr>
            <w:r w:rsidRPr="000273CD">
              <w:rPr>
                <w:color w:val="000000" w:themeColor="text1"/>
                <w:lang w:val="en-GB"/>
              </w:rPr>
              <w:t>mu8RbType</w:t>
            </w:r>
          </w:p>
        </w:tc>
        <w:tc>
          <w:tcPr>
            <w:tcW w:w="1255" w:type="dxa"/>
          </w:tcPr>
          <w:p w14:paraId="297387EC" w14:textId="77777777" w:rsidR="000273CD" w:rsidRDefault="000273CD" w:rsidP="005A43A4">
            <w:pPr>
              <w:rPr>
                <w:color w:val="000000" w:themeColor="text1"/>
                <w:lang w:val="en-GB"/>
              </w:rPr>
            </w:pPr>
            <w:r>
              <w:rPr>
                <w:rFonts w:hint="eastAsia"/>
                <w:color w:val="000000" w:themeColor="text1"/>
                <w:lang w:val="en-GB"/>
              </w:rPr>
              <w:t>U8</w:t>
            </w:r>
          </w:p>
        </w:tc>
        <w:tc>
          <w:tcPr>
            <w:tcW w:w="3420" w:type="dxa"/>
          </w:tcPr>
          <w:p w14:paraId="50324053" w14:textId="77777777" w:rsidR="000273CD" w:rsidRDefault="000273CD" w:rsidP="00BD4E98">
            <w:pPr>
              <w:rPr>
                <w:color w:val="000000" w:themeColor="text1"/>
                <w:lang w:val="en-GB"/>
              </w:rPr>
            </w:pPr>
            <w:r w:rsidRPr="000273CD">
              <w:rPr>
                <w:color w:val="000000" w:themeColor="text1"/>
                <w:lang w:val="en-GB"/>
              </w:rPr>
              <w:t>{SRB,DRB}</w:t>
            </w:r>
          </w:p>
        </w:tc>
      </w:tr>
      <w:tr w:rsidR="000273CD" w:rsidRPr="006D3A21" w14:paraId="1BB5B3E7" w14:textId="77777777" w:rsidTr="005A43A4">
        <w:tc>
          <w:tcPr>
            <w:tcW w:w="2093" w:type="dxa"/>
          </w:tcPr>
          <w:p w14:paraId="06DDF093" w14:textId="77777777" w:rsidR="000273CD" w:rsidRPr="000273CD" w:rsidRDefault="00D80BD0" w:rsidP="00D80BD0">
            <w:pPr>
              <w:rPr>
                <w:color w:val="000000" w:themeColor="text1"/>
                <w:lang w:val="en-GB"/>
              </w:rPr>
            </w:pPr>
            <w:ins w:id="274" w:author="zctt" w:date="2014-05-07T14:57:00Z">
              <w:r>
                <w:rPr>
                  <w:color w:val="000000" w:themeColor="text1"/>
                  <w:lang w:val="en-GB"/>
                </w:rPr>
                <w:t>mu</w:t>
              </w:r>
              <w:r>
                <w:rPr>
                  <w:rFonts w:hint="eastAsia"/>
                  <w:color w:val="000000" w:themeColor="text1"/>
                  <w:lang w:val="en-GB"/>
                </w:rPr>
                <w:t>8RlcSnLen</w:t>
              </w:r>
            </w:ins>
            <w:del w:id="275" w:author="zctt" w:date="2014-05-07T14:57:00Z">
              <w:r w:rsidR="000273CD" w:rsidDel="00D80BD0">
                <w:rPr>
                  <w:rFonts w:hint="eastAsia"/>
                  <w:color w:val="000000" w:themeColor="text1"/>
                  <w:lang w:val="en-GB"/>
                </w:rPr>
                <w:delText>Padding[2]</w:delText>
              </w:r>
            </w:del>
          </w:p>
        </w:tc>
        <w:tc>
          <w:tcPr>
            <w:tcW w:w="1255" w:type="dxa"/>
          </w:tcPr>
          <w:p w14:paraId="0B62FA64" w14:textId="77777777" w:rsidR="000273CD" w:rsidRDefault="000273CD" w:rsidP="005A43A4">
            <w:pPr>
              <w:rPr>
                <w:color w:val="000000" w:themeColor="text1"/>
                <w:lang w:val="en-GB"/>
              </w:rPr>
            </w:pPr>
            <w:r>
              <w:rPr>
                <w:rFonts w:hint="eastAsia"/>
                <w:color w:val="000000" w:themeColor="text1"/>
                <w:lang w:val="en-GB"/>
              </w:rPr>
              <w:t>U8</w:t>
            </w:r>
          </w:p>
        </w:tc>
        <w:tc>
          <w:tcPr>
            <w:tcW w:w="3420" w:type="dxa"/>
          </w:tcPr>
          <w:p w14:paraId="6F2C90A3" w14:textId="77777777" w:rsidR="000273CD" w:rsidRPr="000273CD" w:rsidRDefault="00B174E2" w:rsidP="00BD4E98">
            <w:pPr>
              <w:rPr>
                <w:color w:val="000000" w:themeColor="text1"/>
                <w:lang w:val="en-GB"/>
              </w:rPr>
            </w:pPr>
            <w:ins w:id="276" w:author="zctt" w:date="2014-05-07T14:59:00Z">
              <w:r>
                <w:rPr>
                  <w:rFonts w:hint="eastAsia"/>
                  <w:color w:val="000000" w:themeColor="text1"/>
                  <w:lang w:val="en-GB"/>
                </w:rPr>
                <w:t>RLC UMD</w:t>
              </w:r>
            </w:ins>
            <w:ins w:id="277" w:author="zctt" w:date="2014-05-07T15:00:00Z">
              <w:r>
                <w:rPr>
                  <w:rFonts w:hint="eastAsia"/>
                  <w:color w:val="000000" w:themeColor="text1"/>
                  <w:lang w:val="en-GB"/>
                </w:rPr>
                <w:t xml:space="preserve"> PDU</w:t>
              </w:r>
              <w:r>
                <w:rPr>
                  <w:rFonts w:hint="eastAsia"/>
                  <w:color w:val="000000" w:themeColor="text1"/>
                  <w:lang w:val="en-GB"/>
                </w:rPr>
                <w:t>的</w:t>
              </w:r>
              <w:r>
                <w:rPr>
                  <w:rFonts w:hint="eastAsia"/>
                  <w:color w:val="000000" w:themeColor="text1"/>
                  <w:lang w:val="en-GB"/>
                </w:rPr>
                <w:t>SN</w:t>
              </w:r>
              <w:r>
                <w:rPr>
                  <w:rFonts w:hint="eastAsia"/>
                  <w:color w:val="000000" w:themeColor="text1"/>
                  <w:lang w:val="en-GB"/>
                </w:rPr>
                <w:t>长度，取值为</w:t>
              </w:r>
            </w:ins>
            <w:ins w:id="278" w:author="zctt" w:date="2014-05-07T15:01:00Z">
              <w:r>
                <w:rPr>
                  <w:rFonts w:hint="eastAsia"/>
                  <w:color w:val="000000" w:themeColor="text1"/>
                  <w:lang w:val="en-GB"/>
                </w:rPr>
                <w:t>5</w:t>
              </w:r>
              <w:r>
                <w:rPr>
                  <w:rFonts w:hint="eastAsia"/>
                  <w:color w:val="000000" w:themeColor="text1"/>
                  <w:lang w:val="en-GB"/>
                </w:rPr>
                <w:t>或</w:t>
              </w:r>
              <w:r>
                <w:rPr>
                  <w:rFonts w:hint="eastAsia"/>
                  <w:color w:val="000000" w:themeColor="text1"/>
                  <w:lang w:val="en-GB"/>
                </w:rPr>
                <w:t>10</w:t>
              </w:r>
            </w:ins>
          </w:p>
        </w:tc>
      </w:tr>
      <w:tr w:rsidR="00D80BD0" w:rsidRPr="006D3A21" w14:paraId="7FFF2843" w14:textId="77777777" w:rsidTr="005A43A4">
        <w:trPr>
          <w:ins w:id="279" w:author="zctt" w:date="2014-05-07T14:51:00Z"/>
        </w:trPr>
        <w:tc>
          <w:tcPr>
            <w:tcW w:w="2093" w:type="dxa"/>
          </w:tcPr>
          <w:p w14:paraId="24C373F8" w14:textId="77777777" w:rsidR="00D80BD0" w:rsidRDefault="00D80BD0" w:rsidP="005A43A4">
            <w:pPr>
              <w:rPr>
                <w:ins w:id="280" w:author="zctt" w:date="2014-05-07T14:51:00Z"/>
                <w:color w:val="000000" w:themeColor="text1"/>
                <w:lang w:val="en-GB"/>
              </w:rPr>
            </w:pPr>
            <w:ins w:id="281" w:author="zctt" w:date="2014-05-07T14:51:00Z">
              <w:r>
                <w:rPr>
                  <w:color w:val="000000" w:themeColor="text1"/>
                  <w:lang w:val="en-GB"/>
                </w:rPr>
                <w:t>mu</w:t>
              </w:r>
              <w:r>
                <w:rPr>
                  <w:rFonts w:hint="eastAsia"/>
                  <w:color w:val="000000" w:themeColor="text1"/>
                  <w:lang w:val="en-GB"/>
                </w:rPr>
                <w:t>8Pd</w:t>
              </w:r>
            </w:ins>
            <w:ins w:id="282" w:author="zctt" w:date="2014-05-07T14:52:00Z">
              <w:r>
                <w:rPr>
                  <w:rFonts w:hint="eastAsia"/>
                  <w:color w:val="000000" w:themeColor="text1"/>
                  <w:lang w:val="en-GB"/>
                </w:rPr>
                <w:t>cpSnLen</w:t>
              </w:r>
            </w:ins>
          </w:p>
        </w:tc>
        <w:tc>
          <w:tcPr>
            <w:tcW w:w="1255" w:type="dxa"/>
          </w:tcPr>
          <w:p w14:paraId="7944BCC5" w14:textId="77777777" w:rsidR="00D80BD0" w:rsidRDefault="00D80BD0" w:rsidP="005A43A4">
            <w:pPr>
              <w:rPr>
                <w:ins w:id="283" w:author="zctt" w:date="2014-05-07T14:51:00Z"/>
                <w:color w:val="000000" w:themeColor="text1"/>
                <w:lang w:val="en-GB"/>
              </w:rPr>
            </w:pPr>
            <w:ins w:id="284" w:author="zctt" w:date="2014-05-07T14:57:00Z">
              <w:r>
                <w:rPr>
                  <w:rFonts w:hint="eastAsia"/>
                  <w:color w:val="000000" w:themeColor="text1"/>
                  <w:lang w:val="en-GB"/>
                </w:rPr>
                <w:t>U8</w:t>
              </w:r>
            </w:ins>
          </w:p>
        </w:tc>
        <w:tc>
          <w:tcPr>
            <w:tcW w:w="3420" w:type="dxa"/>
          </w:tcPr>
          <w:p w14:paraId="5D0ABCF0" w14:textId="77777777" w:rsidR="00D80BD0" w:rsidRPr="000273CD" w:rsidRDefault="00AD73E5" w:rsidP="00BD4E98">
            <w:pPr>
              <w:rPr>
                <w:ins w:id="285" w:author="zctt" w:date="2014-05-07T14:51:00Z"/>
                <w:color w:val="000000" w:themeColor="text1"/>
                <w:lang w:val="en-GB"/>
              </w:rPr>
            </w:pPr>
            <w:ins w:id="286" w:author="zctt" w:date="2014-05-07T15:01:00Z">
              <w:r>
                <w:rPr>
                  <w:rFonts w:hint="eastAsia"/>
                  <w:color w:val="000000" w:themeColor="text1"/>
                  <w:lang w:val="en-GB"/>
                </w:rPr>
                <w:t xml:space="preserve">PDCP </w:t>
              </w:r>
            </w:ins>
            <w:ins w:id="287" w:author="zctt" w:date="2014-05-07T15:02:00Z">
              <w:r>
                <w:rPr>
                  <w:rFonts w:hint="eastAsia"/>
                  <w:color w:val="000000" w:themeColor="text1"/>
                  <w:lang w:val="en-GB"/>
                </w:rPr>
                <w:t xml:space="preserve">Data </w:t>
              </w:r>
            </w:ins>
            <w:ins w:id="288" w:author="zctt" w:date="2014-05-07T15:03:00Z">
              <w:r>
                <w:rPr>
                  <w:rFonts w:hint="eastAsia"/>
                  <w:color w:val="000000" w:themeColor="text1"/>
                  <w:lang w:val="en-GB"/>
                </w:rPr>
                <w:t>PDU</w:t>
              </w:r>
              <w:r>
                <w:rPr>
                  <w:rFonts w:hint="eastAsia"/>
                  <w:color w:val="000000" w:themeColor="text1"/>
                  <w:lang w:val="en-GB"/>
                </w:rPr>
                <w:t>的</w:t>
              </w:r>
              <w:r>
                <w:rPr>
                  <w:rFonts w:hint="eastAsia"/>
                  <w:color w:val="000000" w:themeColor="text1"/>
                  <w:lang w:val="en-GB"/>
                </w:rPr>
                <w:t>SN</w:t>
              </w:r>
              <w:r>
                <w:rPr>
                  <w:rFonts w:hint="eastAsia"/>
                  <w:color w:val="000000" w:themeColor="text1"/>
                  <w:lang w:val="en-GB"/>
                </w:rPr>
                <w:t>长度，取值为</w:t>
              </w:r>
              <w:r>
                <w:rPr>
                  <w:rFonts w:hint="eastAsia"/>
                  <w:color w:val="000000" w:themeColor="text1"/>
                  <w:lang w:val="en-GB"/>
                </w:rPr>
                <w:t>7</w:t>
              </w:r>
              <w:r>
                <w:rPr>
                  <w:rFonts w:hint="eastAsia"/>
                  <w:color w:val="000000" w:themeColor="text1"/>
                  <w:lang w:val="en-GB"/>
                </w:rPr>
                <w:t>或者</w:t>
              </w:r>
              <w:r>
                <w:rPr>
                  <w:rFonts w:hint="eastAsia"/>
                  <w:color w:val="000000" w:themeColor="text1"/>
                  <w:lang w:val="en-GB"/>
                </w:rPr>
                <w:t>12</w:t>
              </w:r>
            </w:ins>
          </w:p>
        </w:tc>
      </w:tr>
      <w:tr w:rsidR="00585ECD" w:rsidRPr="006D3A21" w14:paraId="72E9E3A1" w14:textId="77777777" w:rsidTr="005A43A4">
        <w:tc>
          <w:tcPr>
            <w:tcW w:w="2093" w:type="dxa"/>
          </w:tcPr>
          <w:p w14:paraId="7AB893D0" w14:textId="77777777" w:rsidR="00585ECD" w:rsidRPr="006D3A21" w:rsidRDefault="00585ECD" w:rsidP="005A43A4">
            <w:pPr>
              <w:rPr>
                <w:color w:val="000000" w:themeColor="text1"/>
                <w:lang w:val="en-GB"/>
              </w:rPr>
            </w:pPr>
            <w:r>
              <w:rPr>
                <w:rFonts w:hint="eastAsia"/>
                <w:color w:val="000000" w:themeColor="text1"/>
                <w:lang w:val="en-GB"/>
              </w:rPr>
              <w:t>BodyHeadLen</w:t>
            </w:r>
          </w:p>
        </w:tc>
        <w:tc>
          <w:tcPr>
            <w:tcW w:w="1255" w:type="dxa"/>
          </w:tcPr>
          <w:p w14:paraId="160B8DF9" w14:textId="77777777" w:rsidR="00585ECD" w:rsidRPr="006D3A21" w:rsidRDefault="00585ECD" w:rsidP="005A43A4">
            <w:pPr>
              <w:rPr>
                <w:color w:val="000000" w:themeColor="text1"/>
                <w:lang w:val="en-GB"/>
              </w:rPr>
            </w:pPr>
            <w:r>
              <w:rPr>
                <w:color w:val="000000" w:themeColor="text1"/>
                <w:lang w:val="en-GB"/>
              </w:rPr>
              <w:t>U</w:t>
            </w:r>
            <w:r>
              <w:rPr>
                <w:rFonts w:hint="eastAsia"/>
                <w:color w:val="000000" w:themeColor="text1"/>
                <w:lang w:val="en-GB"/>
              </w:rPr>
              <w:t>32</w:t>
            </w:r>
          </w:p>
        </w:tc>
        <w:tc>
          <w:tcPr>
            <w:tcW w:w="3420" w:type="dxa"/>
          </w:tcPr>
          <w:p w14:paraId="5452433A" w14:textId="77777777" w:rsidR="00585ECD" w:rsidRPr="006D3A21" w:rsidRDefault="000273CD" w:rsidP="005A43A4">
            <w:pPr>
              <w:rPr>
                <w:color w:val="000000" w:themeColor="text1"/>
                <w:lang w:val="en-GB"/>
              </w:rPr>
            </w:pPr>
            <w:r>
              <w:rPr>
                <w:rFonts w:hint="eastAsia"/>
                <w:color w:val="000000" w:themeColor="text1"/>
                <w:lang w:val="en-GB"/>
              </w:rPr>
              <w:t>对应后续码流的长度，单位：</w:t>
            </w:r>
            <w:r>
              <w:rPr>
                <w:rFonts w:hint="eastAsia"/>
                <w:color w:val="000000" w:themeColor="text1"/>
                <w:lang w:val="en-GB"/>
              </w:rPr>
              <w:t>4Byte</w:t>
            </w:r>
          </w:p>
        </w:tc>
      </w:tr>
      <w:tr w:rsidR="000273CD" w:rsidRPr="006D3A21" w14:paraId="1B84404D" w14:textId="77777777" w:rsidTr="005A43A4">
        <w:tc>
          <w:tcPr>
            <w:tcW w:w="2093" w:type="dxa"/>
          </w:tcPr>
          <w:p w14:paraId="11CE9658" w14:textId="77777777" w:rsidR="000273CD" w:rsidRDefault="000273CD" w:rsidP="005A43A4">
            <w:pPr>
              <w:rPr>
                <w:color w:val="000000" w:themeColor="text1"/>
                <w:lang w:val="en-GB"/>
              </w:rPr>
            </w:pPr>
            <w:r>
              <w:rPr>
                <w:rFonts w:hint="eastAsia"/>
                <w:color w:val="000000" w:themeColor="text1"/>
              </w:rPr>
              <w:t>BodyHead</w:t>
            </w:r>
          </w:p>
        </w:tc>
        <w:tc>
          <w:tcPr>
            <w:tcW w:w="1255" w:type="dxa"/>
          </w:tcPr>
          <w:p w14:paraId="3D6A7560" w14:textId="77777777" w:rsidR="000273CD" w:rsidRDefault="000273CD" w:rsidP="005A43A4">
            <w:pPr>
              <w:rPr>
                <w:color w:val="000000" w:themeColor="text1"/>
                <w:lang w:val="en-GB"/>
              </w:rPr>
            </w:pPr>
            <w:r>
              <w:rPr>
                <w:rFonts w:hint="eastAsia"/>
                <w:color w:val="000000" w:themeColor="text1"/>
                <w:lang w:val="en-GB"/>
              </w:rPr>
              <w:t>4* BodyHeadLen</w:t>
            </w:r>
          </w:p>
        </w:tc>
        <w:tc>
          <w:tcPr>
            <w:tcW w:w="3420" w:type="dxa"/>
          </w:tcPr>
          <w:p w14:paraId="3825C1B0" w14:textId="77777777" w:rsidR="000273CD" w:rsidRDefault="000273CD" w:rsidP="005A43A4">
            <w:pPr>
              <w:rPr>
                <w:color w:val="000000" w:themeColor="text1"/>
                <w:lang w:val="en-GB"/>
              </w:rPr>
            </w:pPr>
            <w:r w:rsidRPr="000273CD">
              <w:rPr>
                <w:rFonts w:hint="eastAsia"/>
                <w:color w:val="000000" w:themeColor="text1"/>
                <w:lang w:val="en-GB"/>
              </w:rPr>
              <w:t>后续的消息流为</w:t>
            </w:r>
            <w:r w:rsidRPr="000273CD">
              <w:rPr>
                <w:rFonts w:hint="eastAsia"/>
                <w:color w:val="000000" w:themeColor="text1"/>
                <w:lang w:val="en-GB"/>
              </w:rPr>
              <w:t xml:space="preserve"> </w:t>
            </w:r>
            <w:r w:rsidRPr="000273CD">
              <w:rPr>
                <w:rFonts w:hint="eastAsia"/>
                <w:color w:val="000000" w:themeColor="text1"/>
                <w:lang w:val="en-GB"/>
              </w:rPr>
              <w:t>长度</w:t>
            </w:r>
            <w:r w:rsidRPr="000273CD">
              <w:rPr>
                <w:rFonts w:hint="eastAsia"/>
                <w:color w:val="000000" w:themeColor="text1"/>
                <w:lang w:val="en-GB"/>
              </w:rPr>
              <w:t>mu32BodyHeadLen *4</w:t>
            </w:r>
            <w:r w:rsidRPr="000273CD">
              <w:rPr>
                <w:rFonts w:hint="eastAsia"/>
                <w:color w:val="000000" w:themeColor="text1"/>
                <w:lang w:val="en-GB"/>
              </w:rPr>
              <w:t>个</w:t>
            </w:r>
            <w:r w:rsidRPr="000273CD">
              <w:rPr>
                <w:rFonts w:hint="eastAsia"/>
                <w:color w:val="000000" w:themeColor="text1"/>
                <w:lang w:val="en-GB"/>
              </w:rPr>
              <w:t>Byte</w:t>
            </w:r>
            <w:r w:rsidRPr="000273CD">
              <w:rPr>
                <w:rFonts w:hint="eastAsia"/>
                <w:color w:val="000000" w:themeColor="text1"/>
                <w:lang w:val="en-GB"/>
              </w:rPr>
              <w:t>的</w:t>
            </w:r>
            <w:r w:rsidRPr="000273CD">
              <w:rPr>
                <w:rFonts w:hint="eastAsia"/>
                <w:color w:val="000000" w:themeColor="text1"/>
                <w:lang w:val="en-GB"/>
              </w:rPr>
              <w:t>PDU</w:t>
            </w:r>
            <w:r w:rsidRPr="000273CD">
              <w:rPr>
                <w:rFonts w:hint="eastAsia"/>
                <w:color w:val="000000" w:themeColor="text1"/>
                <w:lang w:val="en-GB"/>
              </w:rPr>
              <w:t>原始码流</w:t>
            </w:r>
          </w:p>
        </w:tc>
      </w:tr>
    </w:tbl>
    <w:p w14:paraId="3BA388C3" w14:textId="77777777" w:rsidR="00A534A1" w:rsidRPr="00A534A1" w:rsidRDefault="00A534A1" w:rsidP="00A534A1">
      <w:pPr>
        <w:pStyle w:val="a5"/>
      </w:pPr>
    </w:p>
    <w:p w14:paraId="0BC282ED" w14:textId="77777777" w:rsidR="005C460C" w:rsidRDefault="005C460C" w:rsidP="00201B41">
      <w:pPr>
        <w:pStyle w:val="41"/>
      </w:pPr>
      <w:r>
        <w:rPr>
          <w:rFonts w:hint="eastAsia"/>
        </w:rPr>
        <w:t>L2P_PDCP_</w:t>
      </w:r>
      <w:r w:rsidR="004712B7">
        <w:rPr>
          <w:rFonts w:hint="eastAsia"/>
        </w:rPr>
        <w:t>DATA_</w:t>
      </w:r>
      <w:r>
        <w:rPr>
          <w:rFonts w:hint="eastAsia"/>
        </w:rPr>
        <w:t>STRU</w:t>
      </w:r>
    </w:p>
    <w:p w14:paraId="402568A8" w14:textId="77777777" w:rsidR="005A43A4" w:rsidRPr="005A43A4" w:rsidRDefault="004712B7" w:rsidP="005A43A4">
      <w:pPr>
        <w:pStyle w:val="a5"/>
      </w:pPr>
      <w:r>
        <w:rPr>
          <w:rFonts w:hint="eastAsia"/>
        </w:rPr>
        <w:t>同</w:t>
      </w:r>
      <w:r>
        <w:rPr>
          <w:rFonts w:hint="eastAsia"/>
        </w:rPr>
        <w:t xml:space="preserve"> L2P_RLC_DATA_STRU</w:t>
      </w:r>
    </w:p>
    <w:p w14:paraId="762CD576" w14:textId="77777777" w:rsidR="005C460C" w:rsidRDefault="005C460C" w:rsidP="00201B41">
      <w:pPr>
        <w:pStyle w:val="41"/>
      </w:pPr>
      <w:r>
        <w:rPr>
          <w:rFonts w:hint="eastAsia"/>
        </w:rPr>
        <w:lastRenderedPageBreak/>
        <w:t>L2P_</w:t>
      </w:r>
      <w:r w:rsidR="004C0F0F">
        <w:rPr>
          <w:rFonts w:hint="eastAsia"/>
        </w:rPr>
        <w:t>RRC</w:t>
      </w:r>
      <w:r>
        <w:rPr>
          <w:rFonts w:hint="eastAsia"/>
        </w:rPr>
        <w:t>NAS_STRU</w:t>
      </w:r>
    </w:p>
    <w:p w14:paraId="3106074E" w14:textId="77777777" w:rsidR="00E66F84" w:rsidRPr="006D3A21" w:rsidRDefault="00E66F84" w:rsidP="00E66F84">
      <w:pPr>
        <w:pStyle w:val="a5"/>
        <w:rPr>
          <w:color w:val="000000" w:themeColor="text1"/>
        </w:rPr>
      </w:pPr>
      <w:r w:rsidRPr="006D3A21">
        <w:rPr>
          <w:rFonts w:hint="eastAsia"/>
          <w:color w:val="000000" w:themeColor="text1"/>
        </w:rPr>
        <w:t>此接口包含</w:t>
      </w:r>
      <w:r w:rsidRPr="006D3A21">
        <w:rPr>
          <w:rFonts w:hint="eastAsia"/>
          <w:color w:val="000000" w:themeColor="text1"/>
        </w:rPr>
        <w:t>RRC</w:t>
      </w:r>
      <w:r w:rsidRPr="006D3A21">
        <w:rPr>
          <w:rFonts w:hint="eastAsia"/>
          <w:color w:val="000000" w:themeColor="text1"/>
        </w:rPr>
        <w:t>和</w:t>
      </w:r>
      <w:r w:rsidRPr="006D3A21">
        <w:rPr>
          <w:rFonts w:hint="eastAsia"/>
          <w:color w:val="000000" w:themeColor="text1"/>
        </w:rPr>
        <w:t>NAS</w:t>
      </w:r>
      <w:r w:rsidRPr="006D3A21">
        <w:rPr>
          <w:rFonts w:hint="eastAsia"/>
          <w:color w:val="000000" w:themeColor="text1"/>
        </w:rPr>
        <w:t>的</w:t>
      </w:r>
      <w:r w:rsidRPr="006D3A21">
        <w:rPr>
          <w:rFonts w:hint="eastAsia"/>
          <w:color w:val="000000" w:themeColor="text1"/>
        </w:rPr>
        <w:t>message</w:t>
      </w:r>
    </w:p>
    <w:tbl>
      <w:tblPr>
        <w:tblpPr w:leftFromText="180" w:rightFromText="180" w:vertAnchor="text" w:tblpY="1"/>
        <w:tblOverlap w:val="neve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1255"/>
        <w:gridCol w:w="3420"/>
      </w:tblGrid>
      <w:tr w:rsidR="00E66F84" w:rsidRPr="006D3A21" w14:paraId="5114DDA0" w14:textId="77777777" w:rsidTr="00555C58">
        <w:tc>
          <w:tcPr>
            <w:tcW w:w="2093" w:type="dxa"/>
          </w:tcPr>
          <w:p w14:paraId="4F53037E" w14:textId="77777777" w:rsidR="00E733CF" w:rsidRDefault="00E66F84">
            <w:pPr>
              <w:rPr>
                <w:b/>
                <w:color w:val="000000" w:themeColor="text1"/>
                <w:lang w:val="en-GB"/>
              </w:rPr>
            </w:pPr>
            <w:r w:rsidRPr="006D3A21">
              <w:rPr>
                <w:rFonts w:hint="eastAsia"/>
                <w:b/>
                <w:color w:val="000000" w:themeColor="text1"/>
                <w:lang w:val="en-GB"/>
              </w:rPr>
              <w:t>Parameter</w:t>
            </w:r>
          </w:p>
        </w:tc>
        <w:tc>
          <w:tcPr>
            <w:tcW w:w="1255" w:type="dxa"/>
          </w:tcPr>
          <w:p w14:paraId="3EB9CF8A" w14:textId="77777777" w:rsidR="00E733CF" w:rsidRDefault="00E66F84">
            <w:pPr>
              <w:rPr>
                <w:b/>
                <w:color w:val="000000" w:themeColor="text1"/>
                <w:lang w:val="en-GB"/>
              </w:rPr>
            </w:pPr>
            <w:r>
              <w:rPr>
                <w:b/>
                <w:color w:val="000000" w:themeColor="text1"/>
                <w:lang w:val="en-GB"/>
              </w:rPr>
              <w:t>T</w:t>
            </w:r>
            <w:r>
              <w:rPr>
                <w:rFonts w:hint="eastAsia"/>
                <w:b/>
                <w:color w:val="000000" w:themeColor="text1"/>
                <w:lang w:val="en-GB"/>
              </w:rPr>
              <w:t>ype</w:t>
            </w:r>
          </w:p>
        </w:tc>
        <w:tc>
          <w:tcPr>
            <w:tcW w:w="3420" w:type="dxa"/>
          </w:tcPr>
          <w:p w14:paraId="795BC802" w14:textId="77777777" w:rsidR="00E733CF" w:rsidRDefault="00E66F84">
            <w:pPr>
              <w:rPr>
                <w:b/>
                <w:color w:val="000000" w:themeColor="text1"/>
                <w:lang w:val="en-GB"/>
              </w:rPr>
            </w:pPr>
            <w:r w:rsidRPr="006D3A21">
              <w:rPr>
                <w:rFonts w:hint="eastAsia"/>
                <w:b/>
                <w:color w:val="000000" w:themeColor="text1"/>
                <w:lang w:val="en-GB"/>
              </w:rPr>
              <w:t>Description</w:t>
            </w:r>
          </w:p>
        </w:tc>
      </w:tr>
      <w:tr w:rsidR="00202AAC" w:rsidRPr="006D3A21" w14:paraId="452A3570" w14:textId="77777777" w:rsidTr="00555C58">
        <w:tc>
          <w:tcPr>
            <w:tcW w:w="2093" w:type="dxa"/>
          </w:tcPr>
          <w:p w14:paraId="2887285B" w14:textId="77777777" w:rsidR="00E733CF" w:rsidRDefault="00202AAC">
            <w:pPr>
              <w:rPr>
                <w:color w:val="000000" w:themeColor="text1"/>
                <w:lang w:val="en-GB"/>
              </w:rPr>
            </w:pPr>
            <w:r w:rsidRPr="006D3A21">
              <w:rPr>
                <w:rFonts w:hint="eastAsia"/>
                <w:color w:val="000000" w:themeColor="text1"/>
                <w:lang w:val="en-GB"/>
              </w:rPr>
              <w:t>LchType</w:t>
            </w:r>
          </w:p>
        </w:tc>
        <w:tc>
          <w:tcPr>
            <w:tcW w:w="1255" w:type="dxa"/>
          </w:tcPr>
          <w:p w14:paraId="6423EDBE" w14:textId="77777777" w:rsidR="00E733CF" w:rsidRDefault="00202AAC">
            <w:pPr>
              <w:rPr>
                <w:color w:val="000000" w:themeColor="text1"/>
                <w:lang w:val="en-GB"/>
              </w:rPr>
            </w:pPr>
            <w:r w:rsidRPr="006D3A21">
              <w:rPr>
                <w:rFonts w:hint="eastAsia"/>
                <w:color w:val="000000" w:themeColor="text1"/>
                <w:lang w:val="en-GB"/>
              </w:rPr>
              <w:t>U8</w:t>
            </w:r>
          </w:p>
        </w:tc>
        <w:tc>
          <w:tcPr>
            <w:tcW w:w="3420" w:type="dxa"/>
          </w:tcPr>
          <w:p w14:paraId="51648530" w14:textId="77777777" w:rsidR="00E733CF" w:rsidRDefault="00202AAC">
            <w:pPr>
              <w:rPr>
                <w:color w:val="000000" w:themeColor="text1"/>
              </w:rPr>
            </w:pPr>
            <w:r w:rsidRPr="006D3A21">
              <w:rPr>
                <w:rFonts w:hint="eastAsia"/>
                <w:color w:val="000000" w:themeColor="text1"/>
                <w:lang w:val="en-GB"/>
              </w:rPr>
              <w:t>逻辑信道类型</w:t>
            </w:r>
            <w:r w:rsidRPr="006D3A21">
              <w:rPr>
                <w:color w:val="000000" w:themeColor="text1"/>
                <w:lang w:val="en-GB"/>
              </w:rPr>
              <w:br/>
            </w:r>
            <w:r w:rsidRPr="006D3A21">
              <w:rPr>
                <w:rFonts w:hint="eastAsia"/>
                <w:color w:val="000000" w:themeColor="text1"/>
              </w:rPr>
              <w:t>0-</w:t>
            </w:r>
            <w:r w:rsidRPr="006D3A21">
              <w:rPr>
                <w:color w:val="000000" w:themeColor="text1"/>
              </w:rPr>
              <w:t xml:space="preserve">BCCH ,  </w:t>
            </w:r>
            <w:r w:rsidRPr="006D3A21">
              <w:rPr>
                <w:rFonts w:hint="eastAsia"/>
                <w:color w:val="000000" w:themeColor="text1"/>
              </w:rPr>
              <w:br/>
              <w:t>1-</w:t>
            </w:r>
            <w:r w:rsidRPr="006D3A21">
              <w:rPr>
                <w:color w:val="000000" w:themeColor="text1"/>
              </w:rPr>
              <w:t xml:space="preserve">CCCH , </w:t>
            </w:r>
            <w:r w:rsidRPr="006D3A21">
              <w:rPr>
                <w:rFonts w:hint="eastAsia"/>
                <w:color w:val="000000" w:themeColor="text1"/>
              </w:rPr>
              <w:br/>
              <w:t>2-</w:t>
            </w:r>
            <w:r w:rsidRPr="006D3A21">
              <w:rPr>
                <w:color w:val="000000" w:themeColor="text1"/>
              </w:rPr>
              <w:t xml:space="preserve">PCCH , </w:t>
            </w:r>
            <w:r w:rsidRPr="006D3A21">
              <w:rPr>
                <w:rFonts w:hint="eastAsia"/>
                <w:color w:val="000000" w:themeColor="text1"/>
              </w:rPr>
              <w:br/>
              <w:t>3-</w:t>
            </w:r>
            <w:r w:rsidRPr="006D3A21">
              <w:rPr>
                <w:color w:val="000000" w:themeColor="text1"/>
              </w:rPr>
              <w:t xml:space="preserve">DCCH , </w:t>
            </w:r>
            <w:r w:rsidRPr="006D3A21">
              <w:rPr>
                <w:rFonts w:hint="eastAsia"/>
                <w:color w:val="000000" w:themeColor="text1"/>
              </w:rPr>
              <w:br/>
              <w:t>4-</w:t>
            </w:r>
            <w:r w:rsidRPr="006D3A21">
              <w:rPr>
                <w:color w:val="000000" w:themeColor="text1"/>
              </w:rPr>
              <w:t xml:space="preserve">MCCH , </w:t>
            </w:r>
            <w:r w:rsidRPr="006D3A21">
              <w:rPr>
                <w:rFonts w:hint="eastAsia"/>
                <w:color w:val="000000" w:themeColor="text1"/>
              </w:rPr>
              <w:br/>
              <w:t>5-</w:t>
            </w:r>
            <w:r w:rsidRPr="006D3A21">
              <w:rPr>
                <w:color w:val="000000" w:themeColor="text1"/>
              </w:rPr>
              <w:t xml:space="preserve">DTCH , </w:t>
            </w:r>
            <w:r w:rsidRPr="006D3A21">
              <w:rPr>
                <w:rFonts w:hint="eastAsia"/>
                <w:color w:val="000000" w:themeColor="text1"/>
              </w:rPr>
              <w:br/>
              <w:t>6-</w:t>
            </w:r>
            <w:r w:rsidRPr="006D3A21">
              <w:rPr>
                <w:color w:val="000000" w:themeColor="text1"/>
              </w:rPr>
              <w:t>MTCH</w:t>
            </w:r>
          </w:p>
          <w:p w14:paraId="1856633F" w14:textId="77777777" w:rsidR="00E733CF" w:rsidRDefault="00202AAC">
            <w:pPr>
              <w:rPr>
                <w:color w:val="000000" w:themeColor="text1"/>
                <w:lang w:val="en-GB"/>
              </w:rPr>
            </w:pPr>
            <w:r>
              <w:rPr>
                <w:rFonts w:hint="eastAsia"/>
                <w:color w:val="000000" w:themeColor="text1"/>
              </w:rPr>
              <w:t xml:space="preserve">0xff </w:t>
            </w:r>
            <w:r>
              <w:rPr>
                <w:color w:val="000000" w:themeColor="text1"/>
              </w:rPr>
              <w:t>–</w:t>
            </w:r>
            <w:r>
              <w:rPr>
                <w:rFonts w:hint="eastAsia"/>
                <w:color w:val="000000" w:themeColor="text1"/>
              </w:rPr>
              <w:t xml:space="preserve"> </w:t>
            </w:r>
            <w:r>
              <w:rPr>
                <w:rFonts w:hint="eastAsia"/>
                <w:color w:val="000000" w:themeColor="text1"/>
              </w:rPr>
              <w:t>此数据结构无效，</w:t>
            </w:r>
            <w:r>
              <w:rPr>
                <w:rFonts w:hint="eastAsia"/>
                <w:color w:val="000000" w:themeColor="text1"/>
              </w:rPr>
              <w:t>AGI</w:t>
            </w:r>
            <w:r>
              <w:rPr>
                <w:rFonts w:hint="eastAsia"/>
                <w:color w:val="000000" w:themeColor="text1"/>
              </w:rPr>
              <w:t>不用解析</w:t>
            </w:r>
          </w:p>
        </w:tc>
      </w:tr>
      <w:tr w:rsidR="00202AAC" w:rsidRPr="006D3A21" w14:paraId="5D7EB4E7" w14:textId="77777777" w:rsidTr="00555C58">
        <w:tc>
          <w:tcPr>
            <w:tcW w:w="2093" w:type="dxa"/>
          </w:tcPr>
          <w:p w14:paraId="7F50E373" w14:textId="77777777" w:rsidR="00E733CF" w:rsidRDefault="00202AAC">
            <w:pPr>
              <w:rPr>
                <w:color w:val="000000" w:themeColor="text1"/>
                <w:lang w:val="en-GB"/>
              </w:rPr>
            </w:pPr>
            <w:r w:rsidRPr="006D3A21">
              <w:rPr>
                <w:rFonts w:hint="eastAsia"/>
                <w:color w:val="000000" w:themeColor="text1"/>
                <w:lang w:val="en-GB"/>
              </w:rPr>
              <w:t>LchId</w:t>
            </w:r>
          </w:p>
        </w:tc>
        <w:tc>
          <w:tcPr>
            <w:tcW w:w="1255" w:type="dxa"/>
          </w:tcPr>
          <w:p w14:paraId="5D32A3D8" w14:textId="77777777" w:rsidR="00E733CF" w:rsidRDefault="00202AAC">
            <w:pPr>
              <w:rPr>
                <w:color w:val="000000" w:themeColor="text1"/>
                <w:lang w:val="en-GB"/>
              </w:rPr>
            </w:pPr>
            <w:r w:rsidRPr="006D3A21">
              <w:rPr>
                <w:rFonts w:hint="eastAsia"/>
                <w:color w:val="000000" w:themeColor="text1"/>
                <w:lang w:val="en-GB"/>
              </w:rPr>
              <w:t>U8</w:t>
            </w:r>
          </w:p>
        </w:tc>
        <w:tc>
          <w:tcPr>
            <w:tcW w:w="3420" w:type="dxa"/>
          </w:tcPr>
          <w:p w14:paraId="7AC4730D" w14:textId="77777777" w:rsidR="00E733CF" w:rsidRDefault="00202AAC">
            <w:pPr>
              <w:rPr>
                <w:color w:val="000000" w:themeColor="text1"/>
                <w:lang w:val="en-GB"/>
              </w:rPr>
            </w:pPr>
            <w:r w:rsidRPr="006D3A21">
              <w:rPr>
                <w:rFonts w:hint="eastAsia"/>
                <w:color w:val="000000" w:themeColor="text1"/>
                <w:lang w:val="en-GB"/>
              </w:rPr>
              <w:t>逻辑信道</w:t>
            </w:r>
            <w:r w:rsidRPr="006D3A21">
              <w:rPr>
                <w:rFonts w:hint="eastAsia"/>
                <w:color w:val="000000" w:themeColor="text1"/>
                <w:lang w:val="en-GB"/>
              </w:rPr>
              <w:t>ID</w:t>
            </w:r>
            <w:r>
              <w:rPr>
                <w:rFonts w:hint="eastAsia"/>
                <w:color w:val="000000" w:themeColor="text1"/>
                <w:lang w:val="en-GB"/>
              </w:rPr>
              <w:t xml:space="preserve">, </w:t>
            </w:r>
            <w:r>
              <w:rPr>
                <w:rFonts w:hint="eastAsia"/>
                <w:color w:val="000000" w:themeColor="text1"/>
                <w:lang w:val="en-GB"/>
              </w:rPr>
              <w:t>如果两个逻辑信道</w:t>
            </w:r>
            <w:r>
              <w:rPr>
                <w:rFonts w:hint="eastAsia"/>
                <w:color w:val="000000" w:themeColor="text1"/>
                <w:lang w:val="en-GB"/>
              </w:rPr>
              <w:t>ID</w:t>
            </w:r>
            <w:r>
              <w:rPr>
                <w:rFonts w:hint="eastAsia"/>
                <w:color w:val="000000" w:themeColor="text1"/>
                <w:lang w:val="en-GB"/>
              </w:rPr>
              <w:t>一样的话，按照实际</w:t>
            </w:r>
            <w:r>
              <w:rPr>
                <w:rFonts w:hint="eastAsia"/>
                <w:color w:val="000000" w:themeColor="text1"/>
                <w:lang w:val="en-GB"/>
              </w:rPr>
              <w:t>SDU</w:t>
            </w:r>
            <w:r>
              <w:rPr>
                <w:rFonts w:hint="eastAsia"/>
                <w:color w:val="000000" w:themeColor="text1"/>
                <w:lang w:val="en-GB"/>
              </w:rPr>
              <w:t>的顺序存放</w:t>
            </w:r>
          </w:p>
        </w:tc>
      </w:tr>
      <w:tr w:rsidR="00555C58" w:rsidRPr="006D3A21" w14:paraId="21A01677" w14:textId="77777777" w:rsidTr="00555C58">
        <w:tc>
          <w:tcPr>
            <w:tcW w:w="2093" w:type="dxa"/>
          </w:tcPr>
          <w:p w14:paraId="60EEF36F" w14:textId="77777777" w:rsidR="00E733CF" w:rsidRDefault="00555C58">
            <w:pPr>
              <w:rPr>
                <w:color w:val="000000" w:themeColor="text1"/>
                <w:lang w:val="en-GB"/>
              </w:rPr>
            </w:pPr>
            <w:r w:rsidRPr="00555C58">
              <w:rPr>
                <w:color w:val="000000" w:themeColor="text1"/>
                <w:lang w:val="en-GB"/>
              </w:rPr>
              <w:t>mu8RbId</w:t>
            </w:r>
          </w:p>
        </w:tc>
        <w:tc>
          <w:tcPr>
            <w:tcW w:w="1255" w:type="dxa"/>
          </w:tcPr>
          <w:p w14:paraId="49FDCA48" w14:textId="77777777" w:rsidR="00E733CF" w:rsidRDefault="00555C58">
            <w:pPr>
              <w:rPr>
                <w:color w:val="000000" w:themeColor="text1"/>
                <w:lang w:val="en-GB"/>
              </w:rPr>
            </w:pPr>
            <w:r>
              <w:rPr>
                <w:rFonts w:hint="eastAsia"/>
                <w:color w:val="000000" w:themeColor="text1"/>
                <w:lang w:val="en-GB"/>
              </w:rPr>
              <w:t>U8</w:t>
            </w:r>
          </w:p>
        </w:tc>
        <w:tc>
          <w:tcPr>
            <w:tcW w:w="3420" w:type="dxa"/>
          </w:tcPr>
          <w:p w14:paraId="284607A5" w14:textId="77777777" w:rsidR="00E733CF" w:rsidRDefault="00E733CF">
            <w:pPr>
              <w:rPr>
                <w:color w:val="000000" w:themeColor="text1"/>
                <w:lang w:val="en-GB"/>
              </w:rPr>
            </w:pPr>
          </w:p>
        </w:tc>
      </w:tr>
      <w:tr w:rsidR="00202AAC" w:rsidRPr="006D3A21" w14:paraId="1DB28606" w14:textId="77777777" w:rsidTr="00555C58">
        <w:tc>
          <w:tcPr>
            <w:tcW w:w="2093" w:type="dxa"/>
          </w:tcPr>
          <w:p w14:paraId="158A9EB0" w14:textId="77777777" w:rsidR="00E733CF" w:rsidRDefault="00202AAC">
            <w:pPr>
              <w:rPr>
                <w:color w:val="000000" w:themeColor="text1"/>
                <w:lang w:val="en-GB"/>
              </w:rPr>
            </w:pPr>
            <w:r>
              <w:rPr>
                <w:rFonts w:hint="eastAsia"/>
                <w:color w:val="000000" w:themeColor="text1"/>
                <w:lang w:val="en-GB"/>
              </w:rPr>
              <w:t>TBIndex</w:t>
            </w:r>
          </w:p>
        </w:tc>
        <w:tc>
          <w:tcPr>
            <w:tcW w:w="1255" w:type="dxa"/>
          </w:tcPr>
          <w:p w14:paraId="01F6760C" w14:textId="77777777" w:rsidR="00E733CF" w:rsidRDefault="00202AAC">
            <w:pPr>
              <w:rPr>
                <w:color w:val="000000" w:themeColor="text1"/>
                <w:lang w:val="en-GB"/>
              </w:rPr>
            </w:pPr>
            <w:r>
              <w:rPr>
                <w:rFonts w:hint="eastAsia"/>
                <w:color w:val="000000" w:themeColor="text1"/>
                <w:lang w:val="en-GB"/>
              </w:rPr>
              <w:t>U8</w:t>
            </w:r>
          </w:p>
        </w:tc>
        <w:tc>
          <w:tcPr>
            <w:tcW w:w="3420" w:type="dxa"/>
          </w:tcPr>
          <w:p w14:paraId="671B4EFF" w14:textId="77777777" w:rsidR="00E733CF" w:rsidRDefault="00202AAC" w:rsidP="00DB12D7">
            <w:pPr>
              <w:rPr>
                <w:color w:val="000000" w:themeColor="text1"/>
                <w:lang w:val="en-GB"/>
              </w:rPr>
            </w:pPr>
            <w:r>
              <w:rPr>
                <w:rFonts w:hint="eastAsia"/>
                <w:color w:val="000000" w:themeColor="text1"/>
                <w:lang w:val="en-GB"/>
              </w:rPr>
              <w:t>TB</w:t>
            </w:r>
            <w:r>
              <w:rPr>
                <w:rFonts w:hint="eastAsia"/>
                <w:color w:val="000000" w:themeColor="text1"/>
                <w:lang w:val="en-GB"/>
              </w:rPr>
              <w:t>索引，主要是考虑双流的时候不同</w:t>
            </w:r>
            <w:r>
              <w:rPr>
                <w:rFonts w:hint="eastAsia"/>
                <w:color w:val="000000" w:themeColor="text1"/>
                <w:lang w:val="en-GB"/>
              </w:rPr>
              <w:t>TB</w:t>
            </w:r>
            <w:r>
              <w:rPr>
                <w:rFonts w:hint="eastAsia"/>
                <w:color w:val="000000" w:themeColor="text1"/>
                <w:lang w:val="en-GB"/>
              </w:rPr>
              <w:t>块的逻辑信道</w:t>
            </w:r>
            <w:r>
              <w:rPr>
                <w:rFonts w:hint="eastAsia"/>
                <w:color w:val="000000" w:themeColor="text1"/>
                <w:lang w:val="en-GB"/>
              </w:rPr>
              <w:t>ID</w:t>
            </w:r>
            <w:r>
              <w:rPr>
                <w:rFonts w:hint="eastAsia"/>
                <w:color w:val="000000" w:themeColor="text1"/>
                <w:lang w:val="en-GB"/>
              </w:rPr>
              <w:t>一样的情况，此处值为</w:t>
            </w:r>
            <w:r w:rsidR="00DB12D7">
              <w:rPr>
                <w:rFonts w:hint="eastAsia"/>
                <w:color w:val="000000" w:themeColor="text1"/>
                <w:lang w:val="en-GB"/>
              </w:rPr>
              <w:t>0</w:t>
            </w:r>
            <w:r>
              <w:rPr>
                <w:rFonts w:hint="eastAsia"/>
                <w:color w:val="000000" w:themeColor="text1"/>
                <w:lang w:val="en-GB"/>
              </w:rPr>
              <w:t>和</w:t>
            </w:r>
            <w:r w:rsidR="00DB12D7">
              <w:rPr>
                <w:rFonts w:hint="eastAsia"/>
                <w:color w:val="000000" w:themeColor="text1"/>
                <w:lang w:val="en-GB"/>
              </w:rPr>
              <w:t>1</w:t>
            </w:r>
            <w:r>
              <w:rPr>
                <w:rFonts w:hint="eastAsia"/>
                <w:color w:val="000000" w:themeColor="text1"/>
                <w:lang w:val="en-GB"/>
              </w:rPr>
              <w:t>，单流的情况下此值固定为</w:t>
            </w:r>
            <w:r w:rsidR="00DB12D7">
              <w:rPr>
                <w:rFonts w:hint="eastAsia"/>
                <w:color w:val="000000" w:themeColor="text1"/>
                <w:lang w:val="en-GB"/>
              </w:rPr>
              <w:t>0</w:t>
            </w:r>
            <w:r>
              <w:rPr>
                <w:rFonts w:hint="eastAsia"/>
                <w:color w:val="000000" w:themeColor="text1"/>
                <w:lang w:val="en-GB"/>
              </w:rPr>
              <w:t>.</w:t>
            </w:r>
          </w:p>
        </w:tc>
      </w:tr>
      <w:tr w:rsidR="00202AAC" w:rsidRPr="006D3A21" w14:paraId="7D7B6AE4" w14:textId="77777777" w:rsidTr="00555C58">
        <w:tc>
          <w:tcPr>
            <w:tcW w:w="2093" w:type="dxa"/>
          </w:tcPr>
          <w:p w14:paraId="64CC688C" w14:textId="77777777" w:rsidR="00E733CF" w:rsidRDefault="00202AAC">
            <w:pPr>
              <w:rPr>
                <w:color w:val="000000" w:themeColor="text1"/>
                <w:lang w:val="en-GB"/>
              </w:rPr>
            </w:pPr>
            <w:r w:rsidRPr="006D3A21">
              <w:rPr>
                <w:rFonts w:hint="eastAsia"/>
                <w:color w:val="000000" w:themeColor="text1"/>
                <w:lang w:val="en-GB"/>
              </w:rPr>
              <w:t>MsgType</w:t>
            </w:r>
          </w:p>
        </w:tc>
        <w:tc>
          <w:tcPr>
            <w:tcW w:w="1255" w:type="dxa"/>
          </w:tcPr>
          <w:p w14:paraId="10D3B0EF" w14:textId="77777777" w:rsidR="00E733CF" w:rsidRDefault="00202AAC">
            <w:pPr>
              <w:rPr>
                <w:color w:val="000000" w:themeColor="text1"/>
                <w:lang w:val="en-GB"/>
              </w:rPr>
            </w:pPr>
            <w:r w:rsidRPr="006D3A21">
              <w:rPr>
                <w:rFonts w:hint="eastAsia"/>
                <w:color w:val="000000" w:themeColor="text1"/>
                <w:lang w:val="en-GB"/>
              </w:rPr>
              <w:t>U</w:t>
            </w:r>
            <w:r w:rsidR="00555C58">
              <w:rPr>
                <w:rFonts w:hint="eastAsia"/>
                <w:color w:val="000000" w:themeColor="text1"/>
                <w:lang w:val="en-GB"/>
              </w:rPr>
              <w:t>16</w:t>
            </w:r>
          </w:p>
        </w:tc>
        <w:tc>
          <w:tcPr>
            <w:tcW w:w="3420" w:type="dxa"/>
          </w:tcPr>
          <w:p w14:paraId="24376DC9" w14:textId="77777777" w:rsidR="00E733CF" w:rsidRDefault="00202AAC">
            <w:pPr>
              <w:rPr>
                <w:color w:val="000000" w:themeColor="text1"/>
                <w:lang w:val="en-GB"/>
              </w:rPr>
            </w:pPr>
            <w:r w:rsidRPr="006D3A21">
              <w:rPr>
                <w:rFonts w:hint="eastAsia"/>
                <w:color w:val="000000" w:themeColor="text1"/>
                <w:lang w:val="en-GB"/>
              </w:rPr>
              <w:t>消息类型，由</w:t>
            </w:r>
            <w:r w:rsidRPr="006D3A21">
              <w:rPr>
                <w:rFonts w:hint="eastAsia"/>
                <w:color w:val="000000" w:themeColor="text1"/>
                <w:lang w:val="en-GB"/>
              </w:rPr>
              <w:t>HCH</w:t>
            </w:r>
            <w:r w:rsidRPr="006D3A21">
              <w:rPr>
                <w:rFonts w:hint="eastAsia"/>
                <w:color w:val="000000" w:themeColor="text1"/>
                <w:lang w:val="en-GB"/>
              </w:rPr>
              <w:t>提供宏定义</w:t>
            </w:r>
          </w:p>
        </w:tc>
      </w:tr>
      <w:tr w:rsidR="00202AAC" w:rsidRPr="006D3A21" w14:paraId="793D5A36" w14:textId="77777777" w:rsidTr="00555C58">
        <w:tc>
          <w:tcPr>
            <w:tcW w:w="2093" w:type="dxa"/>
          </w:tcPr>
          <w:p w14:paraId="02C0B9D9" w14:textId="77777777" w:rsidR="00E733CF" w:rsidRDefault="00202AAC">
            <w:pPr>
              <w:rPr>
                <w:color w:val="000000" w:themeColor="text1"/>
                <w:lang w:val="en-GB"/>
              </w:rPr>
            </w:pPr>
            <w:r>
              <w:rPr>
                <w:rFonts w:hint="eastAsia"/>
                <w:color w:val="000000" w:themeColor="text1"/>
                <w:lang w:val="en-GB"/>
              </w:rPr>
              <w:t>RrcOrNas</w:t>
            </w:r>
          </w:p>
        </w:tc>
        <w:tc>
          <w:tcPr>
            <w:tcW w:w="1255" w:type="dxa"/>
          </w:tcPr>
          <w:p w14:paraId="36A6679D" w14:textId="77777777" w:rsidR="00E733CF" w:rsidRDefault="00202AAC">
            <w:pPr>
              <w:rPr>
                <w:color w:val="000000" w:themeColor="text1"/>
                <w:lang w:val="en-GB"/>
              </w:rPr>
            </w:pPr>
            <w:r>
              <w:rPr>
                <w:rFonts w:hint="eastAsia"/>
                <w:color w:val="000000" w:themeColor="text1"/>
                <w:lang w:val="en-GB"/>
              </w:rPr>
              <w:t>U</w:t>
            </w:r>
            <w:r w:rsidR="00555C58">
              <w:rPr>
                <w:rFonts w:hint="eastAsia"/>
                <w:color w:val="000000" w:themeColor="text1"/>
                <w:lang w:val="en-GB"/>
              </w:rPr>
              <w:t>16</w:t>
            </w:r>
          </w:p>
        </w:tc>
        <w:tc>
          <w:tcPr>
            <w:tcW w:w="3420" w:type="dxa"/>
          </w:tcPr>
          <w:p w14:paraId="28E1CB34" w14:textId="77777777" w:rsidR="00E733CF" w:rsidRDefault="00202AAC">
            <w:pPr>
              <w:rPr>
                <w:color w:val="000000" w:themeColor="text1"/>
                <w:lang w:val="en-GB"/>
              </w:rPr>
            </w:pPr>
            <w:r>
              <w:rPr>
                <w:rFonts w:hint="eastAsia"/>
                <w:color w:val="000000" w:themeColor="text1"/>
                <w:lang w:val="en-GB"/>
              </w:rPr>
              <w:t xml:space="preserve">0 </w:t>
            </w:r>
            <w:r>
              <w:rPr>
                <w:color w:val="000000" w:themeColor="text1"/>
                <w:lang w:val="en-GB"/>
              </w:rPr>
              <w:t>–</w:t>
            </w:r>
            <w:r>
              <w:rPr>
                <w:rFonts w:hint="eastAsia"/>
                <w:color w:val="000000" w:themeColor="text1"/>
                <w:lang w:val="en-GB"/>
              </w:rPr>
              <w:t xml:space="preserve"> Rrc; 1 - Nas</w:t>
            </w:r>
          </w:p>
        </w:tc>
      </w:tr>
      <w:tr w:rsidR="00202AAC" w:rsidRPr="006D3A21" w14:paraId="4FEE8965" w14:textId="77777777" w:rsidTr="00555C58">
        <w:tc>
          <w:tcPr>
            <w:tcW w:w="2093" w:type="dxa"/>
          </w:tcPr>
          <w:p w14:paraId="41BABF08" w14:textId="77777777" w:rsidR="00E733CF" w:rsidRDefault="00202AAC">
            <w:pPr>
              <w:rPr>
                <w:color w:val="000000" w:themeColor="text1"/>
                <w:lang w:val="en-GB"/>
              </w:rPr>
            </w:pPr>
            <w:r w:rsidRPr="006D3A21">
              <w:rPr>
                <w:rFonts w:hint="eastAsia"/>
                <w:color w:val="000000" w:themeColor="text1"/>
              </w:rPr>
              <w:t>PduLength</w:t>
            </w:r>
          </w:p>
        </w:tc>
        <w:tc>
          <w:tcPr>
            <w:tcW w:w="1255" w:type="dxa"/>
          </w:tcPr>
          <w:p w14:paraId="343F61A9" w14:textId="77777777" w:rsidR="00E733CF" w:rsidRDefault="00202AAC">
            <w:pPr>
              <w:rPr>
                <w:color w:val="000000" w:themeColor="text1"/>
                <w:lang w:val="en-GB"/>
              </w:rPr>
            </w:pPr>
            <w:r w:rsidRPr="006D3A21">
              <w:rPr>
                <w:rFonts w:hint="eastAsia"/>
                <w:color w:val="000000" w:themeColor="text1"/>
                <w:lang w:val="en-GB"/>
              </w:rPr>
              <w:t>U16</w:t>
            </w:r>
          </w:p>
        </w:tc>
        <w:tc>
          <w:tcPr>
            <w:tcW w:w="3420" w:type="dxa"/>
          </w:tcPr>
          <w:p w14:paraId="7E925C5E" w14:textId="77777777" w:rsidR="005B31E1" w:rsidRDefault="005B31E1">
            <w:pPr>
              <w:rPr>
                <w:rFonts w:eastAsia="黑体"/>
                <w:b/>
                <w:color w:val="000000" w:themeColor="text1"/>
                <w:sz w:val="24"/>
                <w:lang w:val="en-GB"/>
              </w:rPr>
            </w:pPr>
          </w:p>
        </w:tc>
      </w:tr>
      <w:tr w:rsidR="00202AAC" w:rsidRPr="006D3A21" w14:paraId="331A5510" w14:textId="77777777" w:rsidTr="00555C58">
        <w:tc>
          <w:tcPr>
            <w:tcW w:w="2093" w:type="dxa"/>
          </w:tcPr>
          <w:p w14:paraId="0D19BC4A" w14:textId="77777777" w:rsidR="00E733CF" w:rsidRDefault="00202AAC">
            <w:pPr>
              <w:rPr>
                <w:color w:val="000000" w:themeColor="text1"/>
              </w:rPr>
            </w:pPr>
            <w:r>
              <w:rPr>
                <w:rFonts w:hint="eastAsia"/>
                <w:color w:val="000000" w:themeColor="text1"/>
              </w:rPr>
              <w:t>MessageName[64]</w:t>
            </w:r>
          </w:p>
        </w:tc>
        <w:tc>
          <w:tcPr>
            <w:tcW w:w="1255" w:type="dxa"/>
          </w:tcPr>
          <w:p w14:paraId="2F591922" w14:textId="77777777" w:rsidR="00E733CF" w:rsidRDefault="00202AAC">
            <w:pPr>
              <w:rPr>
                <w:color w:val="000000" w:themeColor="text1"/>
                <w:lang w:val="en-GB"/>
              </w:rPr>
            </w:pPr>
            <w:r>
              <w:rPr>
                <w:rFonts w:hint="eastAsia"/>
                <w:color w:val="000000" w:themeColor="text1"/>
                <w:lang w:val="en-GB"/>
              </w:rPr>
              <w:t>U8</w:t>
            </w:r>
          </w:p>
        </w:tc>
        <w:tc>
          <w:tcPr>
            <w:tcW w:w="3420" w:type="dxa"/>
          </w:tcPr>
          <w:p w14:paraId="0825F450" w14:textId="77777777" w:rsidR="00E733CF" w:rsidRDefault="00202AAC">
            <w:pPr>
              <w:rPr>
                <w:color w:val="000000" w:themeColor="text1"/>
                <w:lang w:val="en-GB"/>
              </w:rPr>
            </w:pPr>
            <w:r>
              <w:rPr>
                <w:rFonts w:hint="eastAsia"/>
                <w:color w:val="000000" w:themeColor="text1"/>
                <w:lang w:val="en-GB"/>
              </w:rPr>
              <w:t>空口消息名，字符串</w:t>
            </w:r>
          </w:p>
        </w:tc>
      </w:tr>
      <w:tr w:rsidR="00202AAC" w:rsidRPr="006D3A21" w14:paraId="657CBCF1" w14:textId="77777777" w:rsidTr="00555C58">
        <w:tc>
          <w:tcPr>
            <w:tcW w:w="2093" w:type="dxa"/>
          </w:tcPr>
          <w:p w14:paraId="143E22E7" w14:textId="77777777" w:rsidR="00E733CF" w:rsidRDefault="00202AAC">
            <w:pPr>
              <w:rPr>
                <w:color w:val="000000" w:themeColor="text1"/>
              </w:rPr>
            </w:pPr>
            <w:r w:rsidRPr="006D3A21">
              <w:rPr>
                <w:rFonts w:hint="eastAsia"/>
                <w:color w:val="000000" w:themeColor="text1"/>
              </w:rPr>
              <w:t>DATA</w:t>
            </w:r>
          </w:p>
        </w:tc>
        <w:tc>
          <w:tcPr>
            <w:tcW w:w="1255" w:type="dxa"/>
          </w:tcPr>
          <w:p w14:paraId="2ECDB476" w14:textId="77777777" w:rsidR="00E733CF" w:rsidRDefault="00202AAC">
            <w:pPr>
              <w:rPr>
                <w:color w:val="000000" w:themeColor="text1"/>
                <w:lang w:val="en-GB"/>
              </w:rPr>
            </w:pPr>
            <w:r w:rsidRPr="006D3A21">
              <w:rPr>
                <w:rFonts w:hint="eastAsia"/>
                <w:color w:val="000000" w:themeColor="text1"/>
                <w:lang w:val="en-GB"/>
              </w:rPr>
              <w:t>1*Length</w:t>
            </w:r>
          </w:p>
        </w:tc>
        <w:tc>
          <w:tcPr>
            <w:tcW w:w="3420" w:type="dxa"/>
          </w:tcPr>
          <w:p w14:paraId="2490E3B8" w14:textId="77777777" w:rsidR="00E733CF" w:rsidRDefault="00555C58">
            <w:pPr>
              <w:rPr>
                <w:color w:val="000000" w:themeColor="text1"/>
                <w:lang w:val="en-GB"/>
              </w:rPr>
            </w:pPr>
            <w:r w:rsidRPr="00555C58">
              <w:rPr>
                <w:rFonts w:hint="eastAsia"/>
                <w:color w:val="000000" w:themeColor="text1"/>
                <w:lang w:val="en-GB"/>
              </w:rPr>
              <w:t>后续紧跟</w:t>
            </w:r>
            <w:r w:rsidRPr="00555C58">
              <w:rPr>
                <w:rFonts w:hint="eastAsia"/>
                <w:color w:val="000000" w:themeColor="text1"/>
                <w:lang w:val="en-GB"/>
              </w:rPr>
              <w:t>((mu16PduLength + 3) / 4) * 4</w:t>
            </w:r>
            <w:r w:rsidRPr="00555C58">
              <w:rPr>
                <w:rFonts w:hint="eastAsia"/>
                <w:color w:val="000000" w:themeColor="text1"/>
                <w:lang w:val="en-GB"/>
              </w:rPr>
              <w:t>个</w:t>
            </w:r>
            <w:r w:rsidRPr="00555C58">
              <w:rPr>
                <w:rFonts w:hint="eastAsia"/>
                <w:color w:val="000000" w:themeColor="text1"/>
                <w:lang w:val="en-GB"/>
              </w:rPr>
              <w:t>Byte</w:t>
            </w:r>
            <w:r w:rsidRPr="00555C58">
              <w:rPr>
                <w:rFonts w:hint="eastAsia"/>
                <w:color w:val="000000" w:themeColor="text1"/>
                <w:lang w:val="en-GB"/>
              </w:rPr>
              <w:t>的</w:t>
            </w:r>
            <w:r w:rsidRPr="00555C58">
              <w:rPr>
                <w:rFonts w:hint="eastAsia"/>
                <w:color w:val="000000" w:themeColor="text1"/>
                <w:lang w:val="en-GB"/>
              </w:rPr>
              <w:t>PduData</w:t>
            </w:r>
            <w:r w:rsidRPr="00555C58">
              <w:rPr>
                <w:rFonts w:hint="eastAsia"/>
                <w:color w:val="000000" w:themeColor="text1"/>
                <w:lang w:val="en-GB"/>
              </w:rPr>
              <w:t>在消息码流中，相当于存在</w:t>
            </w:r>
          </w:p>
        </w:tc>
      </w:tr>
    </w:tbl>
    <w:bookmarkEnd w:id="90"/>
    <w:bookmarkEnd w:id="91"/>
    <w:p w14:paraId="7D69651B" w14:textId="77777777" w:rsidR="00EF1437" w:rsidRDefault="00555C58" w:rsidP="00E66F84">
      <w:pPr>
        <w:pStyle w:val="a5"/>
        <w:rPr>
          <w:color w:val="000000" w:themeColor="text1"/>
        </w:rPr>
      </w:pPr>
      <w:r>
        <w:rPr>
          <w:color w:val="000000" w:themeColor="text1"/>
        </w:rPr>
        <w:br w:type="textWrapping" w:clear="all"/>
      </w:r>
    </w:p>
    <w:p w14:paraId="4F58AACD" w14:textId="77777777" w:rsidR="00811500" w:rsidRDefault="00811500" w:rsidP="00E66F84">
      <w:pPr>
        <w:pStyle w:val="a5"/>
        <w:rPr>
          <w:color w:val="000000" w:themeColor="text1"/>
        </w:rPr>
      </w:pPr>
    </w:p>
    <w:p w14:paraId="179D6D31" w14:textId="77777777" w:rsidR="00811500" w:rsidRDefault="00DA42EC" w:rsidP="00811500">
      <w:pPr>
        <w:pStyle w:val="31"/>
        <w:rPr>
          <w:color w:val="000000" w:themeColor="text1"/>
        </w:rPr>
      </w:pPr>
      <w:bookmarkStart w:id="289" w:name="_Toc374110221"/>
      <w:r>
        <w:rPr>
          <w:rFonts w:hint="eastAsia"/>
          <w:color w:val="000000" w:themeColor="text1"/>
        </w:rPr>
        <w:t xml:space="preserve"> </w:t>
      </w:r>
      <w:r w:rsidR="00811500" w:rsidRPr="001F7F68">
        <w:rPr>
          <w:color w:val="000000" w:themeColor="text1"/>
        </w:rPr>
        <w:t>L2P_AG_UE_SILENCE_RPT_IND</w:t>
      </w:r>
      <w:r w:rsidR="00811500">
        <w:rPr>
          <w:rFonts w:hint="eastAsia"/>
          <w:color w:val="000000" w:themeColor="text1"/>
        </w:rPr>
        <w:t>（预留）</w:t>
      </w:r>
      <w:bookmarkEnd w:id="289"/>
    </w:p>
    <w:p w14:paraId="0D72A7CD" w14:textId="77777777" w:rsidR="00811500" w:rsidRDefault="00811500" w:rsidP="00811500">
      <w:pPr>
        <w:pStyle w:val="a1"/>
        <w:rPr>
          <w:rFonts w:ascii="宋体" w:hAnsi="宋体"/>
          <w:b/>
          <w:bCs/>
          <w:color w:val="000000" w:themeColor="text1"/>
          <w:sz w:val="24"/>
          <w:szCs w:val="24"/>
        </w:rPr>
      </w:pPr>
      <w:r w:rsidRPr="000B1B23">
        <w:rPr>
          <w:rFonts w:ascii="宋体" w:hAnsi="宋体" w:hint="eastAsia"/>
          <w:b/>
          <w:bCs/>
          <w:color w:val="000000" w:themeColor="text1"/>
          <w:sz w:val="24"/>
          <w:szCs w:val="24"/>
        </w:rPr>
        <w:t>功能：</w:t>
      </w:r>
    </w:p>
    <w:p w14:paraId="029C2364" w14:textId="77777777" w:rsidR="00811500" w:rsidRPr="00ED0001" w:rsidRDefault="00811500" w:rsidP="00811500">
      <w:pPr>
        <w:pStyle w:val="a5"/>
        <w:rPr>
          <w:color w:val="000000" w:themeColor="text1"/>
        </w:rPr>
      </w:pPr>
      <w:r w:rsidRPr="00ED0001">
        <w:rPr>
          <w:rFonts w:hint="eastAsia"/>
          <w:color w:val="000000" w:themeColor="text1"/>
        </w:rPr>
        <w:t>该消息是</w:t>
      </w:r>
      <w:r>
        <w:rPr>
          <w:rFonts w:hint="eastAsia"/>
          <w:color w:val="000000" w:themeColor="text1"/>
        </w:rPr>
        <w:t>当</w:t>
      </w:r>
      <w:r>
        <w:rPr>
          <w:rFonts w:hint="eastAsia"/>
          <w:color w:val="000000" w:themeColor="text1"/>
        </w:rPr>
        <w:t xml:space="preserve">L2 </w:t>
      </w:r>
      <w:r>
        <w:rPr>
          <w:rFonts w:hint="eastAsia"/>
          <w:color w:val="000000" w:themeColor="text1"/>
        </w:rPr>
        <w:t>在</w:t>
      </w:r>
      <w:r>
        <w:rPr>
          <w:rFonts w:hint="eastAsia"/>
          <w:color w:val="000000" w:themeColor="text1"/>
        </w:rPr>
        <w:t xml:space="preserve">Monitor timer </w:t>
      </w:r>
      <w:r>
        <w:rPr>
          <w:rFonts w:hint="eastAsia"/>
          <w:color w:val="000000" w:themeColor="text1"/>
        </w:rPr>
        <w:t>时长内未收到</w:t>
      </w:r>
      <w:r>
        <w:rPr>
          <w:rFonts w:hint="eastAsia"/>
          <w:color w:val="000000" w:themeColor="text1"/>
        </w:rPr>
        <w:t xml:space="preserve">UE </w:t>
      </w:r>
      <w:r>
        <w:rPr>
          <w:rFonts w:hint="eastAsia"/>
          <w:color w:val="000000" w:themeColor="text1"/>
        </w:rPr>
        <w:t>和网侧的空口消息时，将向</w:t>
      </w:r>
      <w:r>
        <w:rPr>
          <w:rFonts w:hint="eastAsia"/>
          <w:color w:val="000000" w:themeColor="text1"/>
        </w:rPr>
        <w:t>PC</w:t>
      </w:r>
      <w:r>
        <w:rPr>
          <w:rFonts w:hint="eastAsia"/>
          <w:color w:val="000000" w:themeColor="text1"/>
        </w:rPr>
        <w:t>的</w:t>
      </w:r>
      <w:r>
        <w:rPr>
          <w:rFonts w:hint="eastAsia"/>
          <w:color w:val="000000" w:themeColor="text1"/>
        </w:rPr>
        <w:t>AGI</w:t>
      </w:r>
      <w:r>
        <w:rPr>
          <w:rFonts w:hint="eastAsia"/>
          <w:color w:val="000000" w:themeColor="text1"/>
        </w:rPr>
        <w:lastRenderedPageBreak/>
        <w:t>发送的消息。</w:t>
      </w:r>
    </w:p>
    <w:p w14:paraId="3B06647B" w14:textId="77777777" w:rsidR="00811500" w:rsidRDefault="00811500" w:rsidP="00811500">
      <w:pPr>
        <w:pStyle w:val="a1"/>
        <w:rPr>
          <w:rFonts w:ascii="宋体" w:hAnsi="宋体"/>
          <w:b/>
          <w:bCs/>
          <w:color w:val="000000" w:themeColor="text1"/>
          <w:sz w:val="24"/>
          <w:szCs w:val="24"/>
        </w:rPr>
      </w:pPr>
      <w:r w:rsidRPr="00307D5C">
        <w:rPr>
          <w:rFonts w:ascii="宋体" w:hAnsi="宋体" w:hint="eastAsia"/>
          <w:b/>
          <w:bCs/>
          <w:color w:val="000000" w:themeColor="text1"/>
          <w:sz w:val="24"/>
          <w:szCs w:val="24"/>
        </w:rPr>
        <w:t>方向</w:t>
      </w:r>
      <w:r>
        <w:rPr>
          <w:rFonts w:ascii="宋体" w:hAnsi="宋体" w:hint="eastAsia"/>
          <w:b/>
          <w:bCs/>
          <w:color w:val="000000" w:themeColor="text1"/>
          <w:sz w:val="24"/>
          <w:szCs w:val="24"/>
        </w:rPr>
        <w:t>：</w:t>
      </w:r>
    </w:p>
    <w:p w14:paraId="7F49A284" w14:textId="77777777" w:rsidR="00811500" w:rsidRDefault="00811500" w:rsidP="00811500">
      <w:pPr>
        <w:pStyle w:val="a1"/>
        <w:numPr>
          <w:ilvl w:val="0"/>
          <w:numId w:val="0"/>
        </w:numPr>
        <w:ind w:left="420"/>
        <w:rPr>
          <w:rFonts w:ascii="宋体" w:hAnsi="宋体"/>
          <w:b/>
          <w:bCs/>
          <w:color w:val="000000" w:themeColor="text1"/>
          <w:sz w:val="24"/>
          <w:szCs w:val="24"/>
        </w:rPr>
      </w:pPr>
      <w:r>
        <w:rPr>
          <w:rFonts w:ascii="宋体" w:hAnsi="宋体" w:hint="eastAsia"/>
          <w:b/>
          <w:bCs/>
          <w:color w:val="000000" w:themeColor="text1"/>
          <w:sz w:val="24"/>
          <w:szCs w:val="24"/>
        </w:rPr>
        <w:t xml:space="preserve">L2P </w:t>
      </w:r>
      <w:r w:rsidRPr="00BA5834">
        <w:rPr>
          <w:rFonts w:ascii="宋体" w:hAnsi="宋体" w:hint="eastAsia"/>
          <w:color w:val="000000" w:themeColor="text1"/>
          <w:sz w:val="24"/>
          <w:szCs w:val="24"/>
        </w:rPr>
        <w:t>＝＞</w:t>
      </w:r>
      <w:r>
        <w:rPr>
          <w:rFonts w:ascii="宋体" w:hAnsi="宋体" w:hint="eastAsia"/>
          <w:b/>
          <w:bCs/>
          <w:color w:val="000000" w:themeColor="text1"/>
          <w:sz w:val="24"/>
          <w:szCs w:val="24"/>
        </w:rPr>
        <w:t>APP Agent</w:t>
      </w:r>
    </w:p>
    <w:p w14:paraId="46EC9F02" w14:textId="77777777" w:rsidR="00811500" w:rsidRDefault="00811500" w:rsidP="00811500">
      <w:pPr>
        <w:pStyle w:val="a1"/>
        <w:rPr>
          <w:rFonts w:ascii="宋体" w:hAnsi="宋体"/>
          <w:b/>
          <w:bCs/>
          <w:color w:val="000000" w:themeColor="text1"/>
          <w:sz w:val="24"/>
          <w:szCs w:val="24"/>
        </w:rPr>
      </w:pPr>
      <w:r>
        <w:rPr>
          <w:rFonts w:ascii="宋体" w:hAnsi="宋体" w:hint="eastAsia"/>
          <w:b/>
          <w:bCs/>
          <w:color w:val="000000" w:themeColor="text1"/>
          <w:sz w:val="24"/>
          <w:szCs w:val="24"/>
        </w:rPr>
        <w:t>消息净荷：</w:t>
      </w:r>
    </w:p>
    <w:p w14:paraId="7E9CEFB5" w14:textId="77777777" w:rsidR="00811500" w:rsidRPr="00307D5C" w:rsidRDefault="00811500" w:rsidP="00811500">
      <w:pPr>
        <w:pStyle w:val="a1"/>
        <w:numPr>
          <w:ilvl w:val="0"/>
          <w:numId w:val="0"/>
        </w:numPr>
        <w:ind w:left="420"/>
        <w:rPr>
          <w:color w:val="000000" w:themeColor="text1"/>
          <w:szCs w:val="20"/>
        </w:rPr>
      </w:pPr>
      <w:r w:rsidRPr="00307D5C">
        <w:rPr>
          <w:rFonts w:hint="eastAsia"/>
          <w:color w:val="000000" w:themeColor="text1"/>
          <w:kern w:val="2"/>
          <w:szCs w:val="20"/>
        </w:rPr>
        <w:t>见下表</w:t>
      </w:r>
    </w:p>
    <w:tbl>
      <w:tblPr>
        <w:tblW w:w="6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821"/>
        <w:gridCol w:w="2881"/>
      </w:tblGrid>
      <w:tr w:rsidR="00811500" w:rsidRPr="006D3A21" w14:paraId="528D5156" w14:textId="77777777" w:rsidTr="00411393">
        <w:tc>
          <w:tcPr>
            <w:tcW w:w="1526" w:type="dxa"/>
            <w:tcBorders>
              <w:top w:val="single" w:sz="4" w:space="0" w:color="auto"/>
              <w:left w:val="single" w:sz="4" w:space="0" w:color="auto"/>
              <w:bottom w:val="single" w:sz="4" w:space="0" w:color="auto"/>
              <w:right w:val="single" w:sz="4" w:space="0" w:color="auto"/>
            </w:tcBorders>
            <w:hideMark/>
          </w:tcPr>
          <w:p w14:paraId="65A4E6BE" w14:textId="77777777" w:rsidR="00811500" w:rsidRPr="006D3A21" w:rsidRDefault="00811500" w:rsidP="00411393">
            <w:pPr>
              <w:rPr>
                <w:b/>
                <w:color w:val="000000" w:themeColor="text1"/>
                <w:lang w:val="en-GB"/>
              </w:rPr>
            </w:pPr>
            <w:r w:rsidRPr="006D3A21">
              <w:rPr>
                <w:b/>
                <w:color w:val="000000" w:themeColor="text1"/>
                <w:lang w:val="en-GB"/>
              </w:rPr>
              <w:t>Parameter</w:t>
            </w:r>
          </w:p>
        </w:tc>
        <w:tc>
          <w:tcPr>
            <w:tcW w:w="1821" w:type="dxa"/>
            <w:tcBorders>
              <w:top w:val="single" w:sz="4" w:space="0" w:color="auto"/>
              <w:left w:val="single" w:sz="4" w:space="0" w:color="auto"/>
              <w:bottom w:val="single" w:sz="4" w:space="0" w:color="auto"/>
              <w:right w:val="single" w:sz="4" w:space="0" w:color="auto"/>
            </w:tcBorders>
            <w:hideMark/>
          </w:tcPr>
          <w:p w14:paraId="0234E7C3" w14:textId="77777777" w:rsidR="00811500" w:rsidRPr="006D3A21" w:rsidRDefault="00811500" w:rsidP="00411393">
            <w:pPr>
              <w:rPr>
                <w:b/>
                <w:color w:val="000000" w:themeColor="text1"/>
                <w:lang w:val="en-GB"/>
              </w:rPr>
            </w:pPr>
            <w:r>
              <w:rPr>
                <w:b/>
                <w:color w:val="000000" w:themeColor="text1"/>
                <w:lang w:val="en-GB"/>
              </w:rPr>
              <w:t>T</w:t>
            </w:r>
            <w:r>
              <w:rPr>
                <w:rFonts w:hint="eastAsia"/>
                <w:b/>
                <w:color w:val="000000" w:themeColor="text1"/>
                <w:lang w:val="en-GB"/>
              </w:rPr>
              <w:t>ype</w:t>
            </w:r>
          </w:p>
        </w:tc>
        <w:tc>
          <w:tcPr>
            <w:tcW w:w="2881" w:type="dxa"/>
            <w:tcBorders>
              <w:top w:val="single" w:sz="4" w:space="0" w:color="auto"/>
              <w:left w:val="single" w:sz="4" w:space="0" w:color="auto"/>
              <w:bottom w:val="single" w:sz="4" w:space="0" w:color="auto"/>
              <w:right w:val="single" w:sz="4" w:space="0" w:color="auto"/>
            </w:tcBorders>
            <w:hideMark/>
          </w:tcPr>
          <w:p w14:paraId="42ABC40F" w14:textId="77777777" w:rsidR="00811500" w:rsidRPr="006D3A21" w:rsidRDefault="00811500" w:rsidP="00411393">
            <w:pPr>
              <w:rPr>
                <w:b/>
                <w:color w:val="000000" w:themeColor="text1"/>
                <w:lang w:val="en-GB"/>
              </w:rPr>
            </w:pPr>
            <w:r w:rsidRPr="006D3A21">
              <w:rPr>
                <w:b/>
                <w:color w:val="000000" w:themeColor="text1"/>
                <w:lang w:val="en-GB"/>
              </w:rPr>
              <w:t>Description</w:t>
            </w:r>
          </w:p>
        </w:tc>
      </w:tr>
      <w:tr w:rsidR="00811500" w:rsidRPr="006D3A21" w14:paraId="787ACA49" w14:textId="77777777" w:rsidTr="00411393">
        <w:tc>
          <w:tcPr>
            <w:tcW w:w="1526" w:type="dxa"/>
            <w:tcBorders>
              <w:top w:val="single" w:sz="4" w:space="0" w:color="auto"/>
              <w:left w:val="single" w:sz="4" w:space="0" w:color="auto"/>
              <w:bottom w:val="single" w:sz="4" w:space="0" w:color="auto"/>
              <w:right w:val="single" w:sz="4" w:space="0" w:color="auto"/>
            </w:tcBorders>
            <w:hideMark/>
          </w:tcPr>
          <w:p w14:paraId="12763194" w14:textId="77777777" w:rsidR="00811500" w:rsidRPr="006D3A21" w:rsidRDefault="00811500" w:rsidP="00411393">
            <w:pPr>
              <w:rPr>
                <w:b/>
                <w:color w:val="000000" w:themeColor="text1"/>
                <w:lang w:val="en-GB"/>
              </w:rPr>
            </w:pPr>
            <w:r>
              <w:rPr>
                <w:rFonts w:ascii="Arial" w:hAnsi="Arial" w:cs="Arial" w:hint="eastAsia"/>
                <w:color w:val="000000" w:themeColor="text1"/>
                <w:kern w:val="0"/>
                <w:sz w:val="18"/>
                <w:szCs w:val="18"/>
              </w:rPr>
              <w:t>TimeStampH[4]</w:t>
            </w:r>
          </w:p>
        </w:tc>
        <w:tc>
          <w:tcPr>
            <w:tcW w:w="1821" w:type="dxa"/>
            <w:tcBorders>
              <w:top w:val="single" w:sz="4" w:space="0" w:color="auto"/>
              <w:left w:val="single" w:sz="4" w:space="0" w:color="auto"/>
              <w:bottom w:val="single" w:sz="4" w:space="0" w:color="auto"/>
              <w:right w:val="single" w:sz="4" w:space="0" w:color="auto"/>
            </w:tcBorders>
            <w:hideMark/>
          </w:tcPr>
          <w:p w14:paraId="5B58AC5E" w14:textId="77777777" w:rsidR="00811500" w:rsidRPr="006D3A21" w:rsidRDefault="00811500" w:rsidP="00411393">
            <w:pPr>
              <w:rPr>
                <w:b/>
                <w:color w:val="000000" w:themeColor="text1"/>
                <w:lang w:val="en-GB"/>
              </w:rPr>
            </w:pPr>
            <w:r>
              <w:rPr>
                <w:rFonts w:hint="eastAsia"/>
                <w:color w:val="000000" w:themeColor="text1"/>
                <w:lang w:val="en-GB"/>
              </w:rPr>
              <w:t>U8</w:t>
            </w:r>
          </w:p>
        </w:tc>
        <w:tc>
          <w:tcPr>
            <w:tcW w:w="2881" w:type="dxa"/>
            <w:tcBorders>
              <w:top w:val="single" w:sz="4" w:space="0" w:color="auto"/>
              <w:left w:val="single" w:sz="4" w:space="0" w:color="auto"/>
              <w:bottom w:val="single" w:sz="4" w:space="0" w:color="auto"/>
              <w:right w:val="single" w:sz="4" w:space="0" w:color="auto"/>
            </w:tcBorders>
          </w:tcPr>
          <w:p w14:paraId="73D9756D" w14:textId="77777777" w:rsidR="00811500" w:rsidRPr="00307D5C" w:rsidRDefault="00811500" w:rsidP="00411393">
            <w:pPr>
              <w:widowControl/>
              <w:spacing w:line="240" w:lineRule="auto"/>
              <w:jc w:val="left"/>
              <w:rPr>
                <w:rFonts w:ascii="宋体" w:hAnsi="宋体" w:cs="宋体"/>
                <w:kern w:val="0"/>
                <w:sz w:val="24"/>
                <w:szCs w:val="24"/>
              </w:rPr>
            </w:pPr>
            <w:r w:rsidRPr="00F406AA">
              <w:rPr>
                <w:rFonts w:ascii="宋体" w:hAnsi="宋体" w:cs="宋体"/>
                <w:color w:val="000000"/>
                <w:kern w:val="0"/>
                <w:sz w:val="20"/>
              </w:rPr>
              <w:t>时间戳</w:t>
            </w:r>
            <w:r w:rsidRPr="00F406AA">
              <w:rPr>
                <w:rFonts w:ascii="Tahoma" w:hAnsi="Tahoma" w:cs="Tahoma"/>
                <w:color w:val="000000"/>
                <w:kern w:val="0"/>
                <w:sz w:val="27"/>
                <w:szCs w:val="27"/>
              </w:rPr>
              <w:t> </w:t>
            </w:r>
            <w:r w:rsidRPr="00F406AA">
              <w:rPr>
                <w:color w:val="000000"/>
                <w:kern w:val="0"/>
                <w:sz w:val="20"/>
              </w:rPr>
              <w:t>32</w:t>
            </w:r>
            <w:r w:rsidRPr="00F406AA">
              <w:rPr>
                <w:rFonts w:ascii="宋体" w:hAnsi="宋体" w:cs="宋体"/>
                <w:color w:val="000000"/>
                <w:kern w:val="0"/>
                <w:sz w:val="20"/>
              </w:rPr>
              <w:t>位（</w:t>
            </w:r>
            <w:r w:rsidRPr="00F406AA">
              <w:rPr>
                <w:rFonts w:ascii="Tahoma" w:hAnsi="Tahoma" w:cs="Tahoma"/>
                <w:color w:val="000000"/>
                <w:kern w:val="0"/>
                <w:sz w:val="27"/>
                <w:szCs w:val="27"/>
              </w:rPr>
              <w:t> </w:t>
            </w:r>
            <w:r w:rsidRPr="00F406AA">
              <w:rPr>
                <w:color w:val="000000"/>
                <w:kern w:val="0"/>
                <w:sz w:val="20"/>
              </w:rPr>
              <w:t>GPS</w:t>
            </w:r>
            <w:r w:rsidRPr="00F406AA">
              <w:rPr>
                <w:rFonts w:ascii="宋体" w:hAnsi="宋体" w:cs="宋体"/>
                <w:color w:val="000000"/>
                <w:kern w:val="0"/>
                <w:sz w:val="20"/>
              </w:rPr>
              <w:t>时间）。</w:t>
            </w:r>
          </w:p>
        </w:tc>
      </w:tr>
      <w:tr w:rsidR="00811500" w:rsidRPr="006D3A21" w14:paraId="7C84127A" w14:textId="77777777" w:rsidTr="00411393">
        <w:tc>
          <w:tcPr>
            <w:tcW w:w="1526" w:type="dxa"/>
            <w:tcBorders>
              <w:top w:val="single" w:sz="4" w:space="0" w:color="auto"/>
              <w:left w:val="single" w:sz="4" w:space="0" w:color="auto"/>
              <w:bottom w:val="single" w:sz="4" w:space="0" w:color="auto"/>
              <w:right w:val="single" w:sz="4" w:space="0" w:color="auto"/>
            </w:tcBorders>
            <w:hideMark/>
          </w:tcPr>
          <w:p w14:paraId="19AF3DBF" w14:textId="77777777" w:rsidR="00811500" w:rsidRPr="006D3A21" w:rsidRDefault="00811500" w:rsidP="00411393">
            <w:pPr>
              <w:rPr>
                <w:b/>
                <w:color w:val="000000" w:themeColor="text1"/>
                <w:lang w:val="en-GB"/>
              </w:rPr>
            </w:pPr>
            <w:r>
              <w:rPr>
                <w:rFonts w:hint="eastAsia"/>
                <w:color w:val="000000" w:themeColor="text1"/>
              </w:rPr>
              <w:t>TimeStampL</w:t>
            </w:r>
          </w:p>
        </w:tc>
        <w:tc>
          <w:tcPr>
            <w:tcW w:w="1821" w:type="dxa"/>
            <w:tcBorders>
              <w:top w:val="single" w:sz="4" w:space="0" w:color="auto"/>
              <w:left w:val="single" w:sz="4" w:space="0" w:color="auto"/>
              <w:bottom w:val="single" w:sz="4" w:space="0" w:color="auto"/>
              <w:right w:val="single" w:sz="4" w:space="0" w:color="auto"/>
            </w:tcBorders>
            <w:hideMark/>
          </w:tcPr>
          <w:p w14:paraId="72E0792A" w14:textId="77777777" w:rsidR="00811500" w:rsidRPr="006D3A21" w:rsidRDefault="00811500" w:rsidP="00411393">
            <w:pPr>
              <w:rPr>
                <w:b/>
                <w:color w:val="000000" w:themeColor="text1"/>
                <w:lang w:val="en-GB"/>
              </w:rPr>
            </w:pPr>
            <w:r w:rsidRPr="006D3A21">
              <w:rPr>
                <w:rFonts w:hint="eastAsia"/>
                <w:color w:val="000000" w:themeColor="text1"/>
                <w:lang w:val="en-GB"/>
              </w:rPr>
              <w:t>U</w:t>
            </w:r>
            <w:r>
              <w:rPr>
                <w:rFonts w:hint="eastAsia"/>
                <w:color w:val="000000" w:themeColor="text1"/>
                <w:lang w:val="en-GB"/>
              </w:rPr>
              <w:t>32</w:t>
            </w:r>
          </w:p>
        </w:tc>
        <w:tc>
          <w:tcPr>
            <w:tcW w:w="2881" w:type="dxa"/>
            <w:tcBorders>
              <w:top w:val="single" w:sz="4" w:space="0" w:color="auto"/>
              <w:left w:val="single" w:sz="4" w:space="0" w:color="auto"/>
              <w:bottom w:val="single" w:sz="4" w:space="0" w:color="auto"/>
              <w:right w:val="single" w:sz="4" w:space="0" w:color="auto"/>
            </w:tcBorders>
          </w:tcPr>
          <w:p w14:paraId="2895239D" w14:textId="77777777" w:rsidR="00811500" w:rsidRPr="00307D5C" w:rsidRDefault="00811500" w:rsidP="00411393">
            <w:pPr>
              <w:widowControl/>
              <w:spacing w:line="240" w:lineRule="auto"/>
              <w:jc w:val="left"/>
              <w:rPr>
                <w:rFonts w:ascii="宋体" w:hAnsi="宋体" w:cs="宋体"/>
                <w:kern w:val="0"/>
                <w:sz w:val="24"/>
                <w:szCs w:val="24"/>
              </w:rPr>
            </w:pPr>
            <w:r w:rsidRPr="006D6D9C">
              <w:rPr>
                <w:rFonts w:ascii="宋体" w:hAnsi="宋体" w:cs="宋体"/>
                <w:color w:val="000000"/>
                <w:kern w:val="0"/>
                <w:sz w:val="20"/>
              </w:rPr>
              <w:t>时间戳低</w:t>
            </w:r>
            <w:r w:rsidRPr="006D6D9C">
              <w:rPr>
                <w:rFonts w:ascii="Tahoma" w:hAnsi="Tahoma" w:cs="Tahoma"/>
                <w:color w:val="000000"/>
                <w:kern w:val="0"/>
                <w:sz w:val="27"/>
                <w:szCs w:val="27"/>
              </w:rPr>
              <w:t> </w:t>
            </w:r>
            <w:r w:rsidRPr="006D6D9C">
              <w:rPr>
                <w:color w:val="000000"/>
                <w:kern w:val="0"/>
                <w:sz w:val="20"/>
              </w:rPr>
              <w:t>32</w:t>
            </w:r>
            <w:r w:rsidRPr="006D6D9C">
              <w:rPr>
                <w:rFonts w:ascii="宋体" w:hAnsi="宋体" w:cs="宋体"/>
                <w:color w:val="000000"/>
                <w:kern w:val="0"/>
                <w:sz w:val="20"/>
              </w:rPr>
              <w:t>位（</w:t>
            </w:r>
            <w:r w:rsidRPr="006D6D9C">
              <w:rPr>
                <w:rFonts w:ascii="Tahoma" w:hAnsi="Tahoma" w:cs="Tahoma"/>
                <w:color w:val="000000"/>
                <w:kern w:val="0"/>
                <w:sz w:val="27"/>
                <w:szCs w:val="27"/>
              </w:rPr>
              <w:t> </w:t>
            </w:r>
            <w:r w:rsidRPr="006D6D9C">
              <w:rPr>
                <w:color w:val="000000"/>
                <w:kern w:val="0"/>
                <w:sz w:val="20"/>
              </w:rPr>
              <w:t>ms</w:t>
            </w:r>
            <w:r w:rsidRPr="006D6D9C">
              <w:rPr>
                <w:rFonts w:ascii="宋体" w:hAnsi="宋体" w:cs="宋体"/>
                <w:color w:val="000000"/>
                <w:kern w:val="0"/>
                <w:sz w:val="20"/>
              </w:rPr>
              <w:t>为单位），取值范围</w:t>
            </w:r>
            <w:r w:rsidRPr="006D6D9C">
              <w:rPr>
                <w:rFonts w:ascii="Tahoma" w:hAnsi="Tahoma" w:cs="Tahoma"/>
                <w:color w:val="000000"/>
                <w:kern w:val="0"/>
                <w:sz w:val="27"/>
                <w:szCs w:val="27"/>
              </w:rPr>
              <w:t> </w:t>
            </w:r>
            <w:r w:rsidRPr="006D6D9C">
              <w:rPr>
                <w:color w:val="000000"/>
                <w:kern w:val="0"/>
                <w:sz w:val="20"/>
              </w:rPr>
              <w:t>0~999.</w:t>
            </w:r>
          </w:p>
        </w:tc>
      </w:tr>
      <w:tr w:rsidR="00811500" w:rsidRPr="006D3A21" w14:paraId="591A0DA8" w14:textId="77777777" w:rsidTr="00411393">
        <w:tc>
          <w:tcPr>
            <w:tcW w:w="1526" w:type="dxa"/>
            <w:tcBorders>
              <w:top w:val="single" w:sz="4" w:space="0" w:color="auto"/>
              <w:left w:val="single" w:sz="4" w:space="0" w:color="auto"/>
              <w:bottom w:val="single" w:sz="4" w:space="0" w:color="auto"/>
              <w:right w:val="single" w:sz="4" w:space="0" w:color="auto"/>
            </w:tcBorders>
            <w:hideMark/>
          </w:tcPr>
          <w:p w14:paraId="71C5C75B" w14:textId="77777777" w:rsidR="00811500" w:rsidRPr="006D3A21" w:rsidRDefault="00811500" w:rsidP="00411393">
            <w:pPr>
              <w:rPr>
                <w:color w:val="000000" w:themeColor="text1"/>
                <w:lang w:val="en-GB"/>
              </w:rPr>
            </w:pPr>
            <w:r>
              <w:rPr>
                <w:rFonts w:hint="eastAsia"/>
                <w:color w:val="000000" w:themeColor="text1"/>
                <w:lang w:val="en-GB"/>
              </w:rPr>
              <w:t>UEInfo</w:t>
            </w:r>
          </w:p>
        </w:tc>
        <w:tc>
          <w:tcPr>
            <w:tcW w:w="1821" w:type="dxa"/>
            <w:tcBorders>
              <w:top w:val="single" w:sz="4" w:space="0" w:color="auto"/>
              <w:left w:val="single" w:sz="4" w:space="0" w:color="auto"/>
              <w:bottom w:val="single" w:sz="4" w:space="0" w:color="auto"/>
              <w:right w:val="single" w:sz="4" w:space="0" w:color="auto"/>
            </w:tcBorders>
            <w:hideMark/>
          </w:tcPr>
          <w:p w14:paraId="4B7DE3C5" w14:textId="77777777" w:rsidR="00811500" w:rsidRPr="006D3A21" w:rsidRDefault="00811500" w:rsidP="00411393">
            <w:pPr>
              <w:rPr>
                <w:color w:val="000000" w:themeColor="text1"/>
                <w:lang w:val="en-GB"/>
              </w:rPr>
            </w:pPr>
            <w:r w:rsidRPr="00EF70E9">
              <w:rPr>
                <w:color w:val="000000" w:themeColor="text1"/>
                <w:lang w:val="en-GB"/>
              </w:rPr>
              <w:t>AG_UE_CAPTURE_INFO_STRU</w:t>
            </w:r>
          </w:p>
        </w:tc>
        <w:tc>
          <w:tcPr>
            <w:tcW w:w="2881" w:type="dxa"/>
            <w:tcBorders>
              <w:top w:val="single" w:sz="4" w:space="0" w:color="auto"/>
              <w:left w:val="single" w:sz="4" w:space="0" w:color="auto"/>
              <w:bottom w:val="single" w:sz="4" w:space="0" w:color="auto"/>
              <w:right w:val="single" w:sz="4" w:space="0" w:color="auto"/>
            </w:tcBorders>
            <w:hideMark/>
          </w:tcPr>
          <w:p w14:paraId="3797E431" w14:textId="77777777" w:rsidR="00811500" w:rsidRPr="006D3A21" w:rsidRDefault="00811500" w:rsidP="00411393">
            <w:pPr>
              <w:rPr>
                <w:color w:val="000000" w:themeColor="text1"/>
                <w:lang w:val="en-GB"/>
              </w:rPr>
            </w:pPr>
            <w:r>
              <w:rPr>
                <w:rFonts w:hint="eastAsia"/>
                <w:color w:val="000000" w:themeColor="text1"/>
                <w:lang w:val="en-GB"/>
              </w:rPr>
              <w:t>UE</w:t>
            </w:r>
            <w:r>
              <w:rPr>
                <w:rFonts w:hint="eastAsia"/>
                <w:color w:val="000000" w:themeColor="text1"/>
                <w:lang w:val="en-GB"/>
              </w:rPr>
              <w:t>信息</w:t>
            </w:r>
          </w:p>
        </w:tc>
      </w:tr>
    </w:tbl>
    <w:p w14:paraId="578AC869" w14:textId="77777777" w:rsidR="00811500" w:rsidRDefault="00811500" w:rsidP="00811500">
      <w:pPr>
        <w:pStyle w:val="41"/>
        <w:numPr>
          <w:ilvl w:val="3"/>
          <w:numId w:val="14"/>
        </w:numPr>
        <w:tabs>
          <w:tab w:val="clear" w:pos="2849"/>
          <w:tab w:val="num" w:pos="1573"/>
        </w:tabs>
        <w:ind w:left="1573"/>
      </w:pPr>
      <w:r w:rsidRPr="00307D5C">
        <w:t>L2P_UE_SILENCE_RPT_IND</w:t>
      </w:r>
      <w:r>
        <w:rPr>
          <w:rFonts w:hint="eastAsia"/>
        </w:rPr>
        <w:t>（预留）</w:t>
      </w:r>
    </w:p>
    <w:p w14:paraId="023750F2" w14:textId="77777777" w:rsidR="00811500" w:rsidRDefault="00811500" w:rsidP="00811500">
      <w:pPr>
        <w:pStyle w:val="a1"/>
        <w:rPr>
          <w:rFonts w:ascii="宋体" w:hAnsi="宋体"/>
          <w:b/>
          <w:bCs/>
          <w:color w:val="000000" w:themeColor="text1"/>
          <w:sz w:val="24"/>
          <w:szCs w:val="24"/>
        </w:rPr>
      </w:pPr>
      <w:r w:rsidRPr="000B1B23">
        <w:rPr>
          <w:rFonts w:ascii="宋体" w:hAnsi="宋体" w:hint="eastAsia"/>
          <w:b/>
          <w:bCs/>
          <w:color w:val="000000" w:themeColor="text1"/>
          <w:sz w:val="24"/>
          <w:szCs w:val="24"/>
        </w:rPr>
        <w:t>功能：</w:t>
      </w:r>
    </w:p>
    <w:p w14:paraId="1F28FD80" w14:textId="77777777" w:rsidR="00811500" w:rsidRDefault="00811500" w:rsidP="00811500">
      <w:pPr>
        <w:pStyle w:val="a1"/>
        <w:numPr>
          <w:ilvl w:val="0"/>
          <w:numId w:val="0"/>
        </w:numPr>
        <w:ind w:left="420"/>
        <w:rPr>
          <w:color w:val="000000" w:themeColor="text1"/>
        </w:rPr>
      </w:pPr>
      <w:r w:rsidRPr="00184020">
        <w:rPr>
          <w:rFonts w:hint="eastAsia"/>
          <w:color w:val="000000" w:themeColor="text1"/>
        </w:rPr>
        <w:t>该消息功能与</w:t>
      </w:r>
      <w:r w:rsidRPr="00184020">
        <w:rPr>
          <w:rFonts w:hint="eastAsia"/>
          <w:color w:val="000000" w:themeColor="text1"/>
        </w:rPr>
        <w:t>L2P_AG_UE_</w:t>
      </w:r>
      <w:r>
        <w:rPr>
          <w:rFonts w:hint="eastAsia"/>
          <w:color w:val="000000" w:themeColor="text1"/>
        </w:rPr>
        <w:t>SILENCE_RPT</w:t>
      </w:r>
      <w:r w:rsidRPr="00184020">
        <w:rPr>
          <w:rFonts w:hint="eastAsia"/>
          <w:color w:val="000000" w:themeColor="text1"/>
        </w:rPr>
        <w:t xml:space="preserve"> _IND</w:t>
      </w:r>
      <w:r w:rsidRPr="00184020">
        <w:rPr>
          <w:rFonts w:hint="eastAsia"/>
          <w:color w:val="000000" w:themeColor="text1"/>
        </w:rPr>
        <w:t>相同，是</w:t>
      </w:r>
      <w:r w:rsidRPr="00184020">
        <w:rPr>
          <w:rFonts w:hint="eastAsia"/>
          <w:color w:val="000000" w:themeColor="text1"/>
        </w:rPr>
        <w:t>L2P_AG_UE_</w:t>
      </w:r>
      <w:r>
        <w:rPr>
          <w:rFonts w:hint="eastAsia"/>
          <w:color w:val="000000" w:themeColor="text1"/>
        </w:rPr>
        <w:t>SILENCE_RPT</w:t>
      </w:r>
      <w:r w:rsidRPr="00184020">
        <w:rPr>
          <w:rFonts w:hint="eastAsia"/>
          <w:color w:val="000000" w:themeColor="text1"/>
        </w:rPr>
        <w:t xml:space="preserve"> _IND</w:t>
      </w:r>
      <w:r w:rsidRPr="00184020">
        <w:rPr>
          <w:rFonts w:hint="eastAsia"/>
          <w:color w:val="000000" w:themeColor="text1"/>
        </w:rPr>
        <w:t>消息的别名。该消息的方向与</w:t>
      </w:r>
      <w:r w:rsidRPr="00184020">
        <w:rPr>
          <w:rFonts w:hint="eastAsia"/>
          <w:color w:val="000000" w:themeColor="text1"/>
        </w:rPr>
        <w:t>L2P_AG_UE_</w:t>
      </w:r>
      <w:r>
        <w:rPr>
          <w:rFonts w:hint="eastAsia"/>
          <w:color w:val="000000" w:themeColor="text1"/>
        </w:rPr>
        <w:t>SILENCE_RPT</w:t>
      </w:r>
      <w:r w:rsidRPr="00184020">
        <w:rPr>
          <w:rFonts w:hint="eastAsia"/>
          <w:color w:val="000000" w:themeColor="text1"/>
        </w:rPr>
        <w:t xml:space="preserve"> _IND</w:t>
      </w:r>
      <w:r w:rsidRPr="00184020">
        <w:rPr>
          <w:rFonts w:hint="eastAsia"/>
          <w:color w:val="000000" w:themeColor="text1"/>
        </w:rPr>
        <w:t>不同。</w:t>
      </w:r>
    </w:p>
    <w:p w14:paraId="0291EA14" w14:textId="77777777" w:rsidR="00811500" w:rsidRDefault="00811500" w:rsidP="00811500">
      <w:pPr>
        <w:pStyle w:val="a1"/>
        <w:rPr>
          <w:rFonts w:ascii="宋体" w:hAnsi="宋体"/>
          <w:b/>
          <w:bCs/>
          <w:color w:val="000000" w:themeColor="text1"/>
          <w:sz w:val="24"/>
          <w:szCs w:val="24"/>
        </w:rPr>
      </w:pPr>
      <w:r w:rsidRPr="0081348C">
        <w:rPr>
          <w:rFonts w:ascii="宋体" w:hAnsi="宋体" w:hint="eastAsia"/>
          <w:b/>
          <w:bCs/>
          <w:color w:val="000000" w:themeColor="text1"/>
          <w:sz w:val="24"/>
          <w:szCs w:val="24"/>
        </w:rPr>
        <w:t>方向</w:t>
      </w:r>
      <w:r>
        <w:rPr>
          <w:rFonts w:ascii="宋体" w:hAnsi="宋体" w:hint="eastAsia"/>
          <w:b/>
          <w:bCs/>
          <w:color w:val="000000" w:themeColor="text1"/>
          <w:sz w:val="24"/>
          <w:szCs w:val="24"/>
        </w:rPr>
        <w:t>：</w:t>
      </w:r>
    </w:p>
    <w:p w14:paraId="32CDABD3" w14:textId="77777777" w:rsidR="00811500" w:rsidRPr="00307D5C" w:rsidRDefault="00811500" w:rsidP="00811500">
      <w:pPr>
        <w:pStyle w:val="a1"/>
        <w:numPr>
          <w:ilvl w:val="0"/>
          <w:numId w:val="0"/>
        </w:numPr>
        <w:ind w:left="420"/>
        <w:rPr>
          <w:color w:val="000000" w:themeColor="text1"/>
          <w:sz w:val="24"/>
          <w:szCs w:val="24"/>
        </w:rPr>
      </w:pPr>
      <w:r w:rsidRPr="00BA5834">
        <w:rPr>
          <w:rFonts w:hint="eastAsia"/>
          <w:color w:val="000000" w:themeColor="text1"/>
          <w:sz w:val="24"/>
          <w:szCs w:val="24"/>
        </w:rPr>
        <w:t>APP Agent</w:t>
      </w:r>
      <w:r w:rsidRPr="00BA5834">
        <w:rPr>
          <w:rFonts w:ascii="宋体" w:hAnsi="宋体" w:hint="eastAsia"/>
          <w:color w:val="000000" w:themeColor="text1"/>
          <w:sz w:val="24"/>
          <w:szCs w:val="24"/>
        </w:rPr>
        <w:t>＝＞PC</w:t>
      </w:r>
    </w:p>
    <w:p w14:paraId="17459E17" w14:textId="77777777" w:rsidR="00811500" w:rsidRDefault="00811500" w:rsidP="00811500">
      <w:pPr>
        <w:pStyle w:val="a1"/>
        <w:rPr>
          <w:rFonts w:ascii="宋体" w:hAnsi="宋体"/>
          <w:b/>
          <w:bCs/>
          <w:color w:val="000000" w:themeColor="text1"/>
          <w:sz w:val="24"/>
          <w:szCs w:val="24"/>
        </w:rPr>
      </w:pPr>
      <w:r>
        <w:rPr>
          <w:rFonts w:ascii="宋体" w:hAnsi="宋体" w:hint="eastAsia"/>
          <w:b/>
          <w:bCs/>
          <w:color w:val="000000" w:themeColor="text1"/>
          <w:sz w:val="24"/>
          <w:szCs w:val="24"/>
        </w:rPr>
        <w:t>消息净荷：</w:t>
      </w:r>
    </w:p>
    <w:p w14:paraId="64CE9A11" w14:textId="77777777" w:rsidR="00811500" w:rsidRDefault="00811500" w:rsidP="00811500">
      <w:pPr>
        <w:pStyle w:val="a1"/>
        <w:numPr>
          <w:ilvl w:val="0"/>
          <w:numId w:val="0"/>
        </w:numPr>
        <w:ind w:left="420"/>
        <w:rPr>
          <w:color w:val="000000" w:themeColor="text1"/>
        </w:rPr>
      </w:pPr>
      <w:r w:rsidRPr="00DA78C6">
        <w:rPr>
          <w:rFonts w:hint="eastAsia"/>
          <w:color w:val="000000" w:themeColor="text1"/>
        </w:rPr>
        <w:t>参见消息</w:t>
      </w:r>
      <w:r w:rsidRPr="00184020">
        <w:rPr>
          <w:rFonts w:hint="eastAsia"/>
          <w:color w:val="000000" w:themeColor="text1"/>
        </w:rPr>
        <w:t>L2P_AG_UE_</w:t>
      </w:r>
      <w:r>
        <w:rPr>
          <w:rFonts w:hint="eastAsia"/>
          <w:color w:val="000000" w:themeColor="text1"/>
        </w:rPr>
        <w:t>SILENCE_RPT</w:t>
      </w:r>
      <w:r w:rsidRPr="00184020">
        <w:rPr>
          <w:rFonts w:hint="eastAsia"/>
          <w:color w:val="000000" w:themeColor="text1"/>
        </w:rPr>
        <w:t xml:space="preserve"> _IND</w:t>
      </w:r>
      <w:r w:rsidRPr="00DA78C6">
        <w:rPr>
          <w:rFonts w:hint="eastAsia"/>
          <w:color w:val="000000" w:themeColor="text1"/>
        </w:rPr>
        <w:t>定义</w:t>
      </w:r>
    </w:p>
    <w:p w14:paraId="64F9637A" w14:textId="77777777" w:rsidR="00811500" w:rsidRDefault="00811500" w:rsidP="00811500">
      <w:pPr>
        <w:pStyle w:val="a1"/>
        <w:numPr>
          <w:ilvl w:val="0"/>
          <w:numId w:val="0"/>
        </w:numPr>
        <w:ind w:left="420"/>
        <w:rPr>
          <w:color w:val="000000" w:themeColor="text1"/>
        </w:rPr>
      </w:pPr>
    </w:p>
    <w:p w14:paraId="4E6A2F56" w14:textId="77777777" w:rsidR="00811500" w:rsidRDefault="00811500" w:rsidP="00811500">
      <w:pPr>
        <w:pStyle w:val="31"/>
        <w:rPr>
          <w:color w:val="000000" w:themeColor="text1"/>
        </w:rPr>
      </w:pPr>
      <w:bookmarkStart w:id="290" w:name="_Toc374110222"/>
      <w:r w:rsidRPr="007E1AC9">
        <w:rPr>
          <w:color w:val="000000" w:themeColor="text1"/>
        </w:rPr>
        <w:t>PC_AG_UE_SILENCE_RPT_RSP</w:t>
      </w:r>
      <w:r>
        <w:rPr>
          <w:rFonts w:hint="eastAsia"/>
          <w:color w:val="000000" w:themeColor="text1"/>
        </w:rPr>
        <w:t>（预留）</w:t>
      </w:r>
      <w:bookmarkEnd w:id="290"/>
    </w:p>
    <w:p w14:paraId="5AA6E549" w14:textId="77777777" w:rsidR="00811500" w:rsidRDefault="00811500" w:rsidP="00811500">
      <w:pPr>
        <w:pStyle w:val="a1"/>
        <w:rPr>
          <w:rFonts w:ascii="宋体" w:hAnsi="宋体"/>
          <w:b/>
          <w:bCs/>
          <w:color w:val="000000" w:themeColor="text1"/>
          <w:sz w:val="24"/>
          <w:szCs w:val="24"/>
        </w:rPr>
      </w:pPr>
      <w:r w:rsidRPr="000B1B23">
        <w:rPr>
          <w:rFonts w:ascii="宋体" w:hAnsi="宋体" w:hint="eastAsia"/>
          <w:b/>
          <w:bCs/>
          <w:color w:val="000000" w:themeColor="text1"/>
          <w:sz w:val="24"/>
          <w:szCs w:val="24"/>
        </w:rPr>
        <w:t>功能：</w:t>
      </w:r>
    </w:p>
    <w:p w14:paraId="4FB702B3" w14:textId="77777777" w:rsidR="00811500" w:rsidRPr="00ED0001" w:rsidRDefault="00811500" w:rsidP="00811500">
      <w:pPr>
        <w:pStyle w:val="a5"/>
        <w:rPr>
          <w:color w:val="000000" w:themeColor="text1"/>
        </w:rPr>
      </w:pPr>
      <w:r w:rsidRPr="00ED0001">
        <w:rPr>
          <w:rFonts w:hint="eastAsia"/>
          <w:color w:val="000000" w:themeColor="text1"/>
        </w:rPr>
        <w:t>该消息是</w:t>
      </w:r>
      <w:r w:rsidRPr="00ED0001">
        <w:rPr>
          <w:rFonts w:hint="eastAsia"/>
          <w:color w:val="000000" w:themeColor="text1"/>
        </w:rPr>
        <w:t>pc</w:t>
      </w:r>
      <w:r w:rsidRPr="00ED0001">
        <w:rPr>
          <w:rFonts w:hint="eastAsia"/>
          <w:color w:val="000000" w:themeColor="text1"/>
        </w:rPr>
        <w:t>机的</w:t>
      </w:r>
      <w:r w:rsidRPr="00ED0001">
        <w:rPr>
          <w:rFonts w:hint="eastAsia"/>
          <w:color w:val="000000" w:themeColor="text1"/>
        </w:rPr>
        <w:t>AGI</w:t>
      </w:r>
      <w:r w:rsidRPr="00ED0001">
        <w:rPr>
          <w:rFonts w:hint="eastAsia"/>
          <w:color w:val="000000" w:themeColor="text1"/>
        </w:rPr>
        <w:t>接收到</w:t>
      </w:r>
      <w:r w:rsidRPr="00ED0001">
        <w:rPr>
          <w:rFonts w:hint="eastAsia"/>
          <w:color w:val="000000" w:themeColor="text1"/>
        </w:rPr>
        <w:t>L2P_UE_SILENCE_RPT_IND</w:t>
      </w:r>
      <w:r w:rsidRPr="00ED0001">
        <w:rPr>
          <w:rFonts w:hint="eastAsia"/>
          <w:color w:val="000000" w:themeColor="text1"/>
        </w:rPr>
        <w:t>消息后，</w:t>
      </w:r>
      <w:r w:rsidRPr="00ED0001">
        <w:rPr>
          <w:rFonts w:hint="eastAsia"/>
          <w:color w:val="000000" w:themeColor="text1"/>
        </w:rPr>
        <w:t>AGI</w:t>
      </w:r>
      <w:r w:rsidRPr="00ED0001">
        <w:rPr>
          <w:rFonts w:hint="eastAsia"/>
          <w:color w:val="000000" w:themeColor="text1"/>
        </w:rPr>
        <w:t>对</w:t>
      </w:r>
      <w:r w:rsidRPr="00ED0001">
        <w:rPr>
          <w:rFonts w:hint="eastAsia"/>
          <w:color w:val="000000" w:themeColor="text1"/>
        </w:rPr>
        <w:t>L2P_UE_SILENCE_RPT_IND</w:t>
      </w:r>
      <w:r w:rsidRPr="00ED0001">
        <w:rPr>
          <w:rFonts w:hint="eastAsia"/>
          <w:color w:val="000000" w:themeColor="text1"/>
        </w:rPr>
        <w:t>消息的回应，消息中决定哪些</w:t>
      </w:r>
      <w:r w:rsidRPr="00ED0001">
        <w:rPr>
          <w:rFonts w:hint="eastAsia"/>
          <w:color w:val="000000" w:themeColor="text1"/>
        </w:rPr>
        <w:t>UE</w:t>
      </w:r>
      <w:r w:rsidRPr="00ED0001">
        <w:rPr>
          <w:rFonts w:hint="eastAsia"/>
          <w:color w:val="000000" w:themeColor="text1"/>
        </w:rPr>
        <w:t>释放哪些不释放继续跟踪</w:t>
      </w:r>
    </w:p>
    <w:p w14:paraId="3AEF7D6C" w14:textId="77777777" w:rsidR="00811500" w:rsidRDefault="00811500" w:rsidP="00811500">
      <w:pPr>
        <w:pStyle w:val="a1"/>
        <w:rPr>
          <w:rFonts w:ascii="宋体" w:hAnsi="宋体"/>
          <w:b/>
          <w:bCs/>
          <w:color w:val="000000" w:themeColor="text1"/>
          <w:sz w:val="24"/>
          <w:szCs w:val="24"/>
        </w:rPr>
      </w:pPr>
      <w:r w:rsidRPr="0081348C">
        <w:rPr>
          <w:rFonts w:ascii="宋体" w:hAnsi="宋体" w:hint="eastAsia"/>
          <w:b/>
          <w:bCs/>
          <w:color w:val="000000" w:themeColor="text1"/>
          <w:sz w:val="24"/>
          <w:szCs w:val="24"/>
        </w:rPr>
        <w:t>方向</w:t>
      </w:r>
      <w:r>
        <w:rPr>
          <w:rFonts w:ascii="宋体" w:hAnsi="宋体" w:hint="eastAsia"/>
          <w:b/>
          <w:bCs/>
          <w:color w:val="000000" w:themeColor="text1"/>
          <w:sz w:val="24"/>
          <w:szCs w:val="24"/>
        </w:rPr>
        <w:t>：</w:t>
      </w:r>
    </w:p>
    <w:p w14:paraId="10AB5D65" w14:textId="77777777" w:rsidR="00811500" w:rsidRDefault="00811500" w:rsidP="00811500">
      <w:pPr>
        <w:pStyle w:val="a1"/>
        <w:numPr>
          <w:ilvl w:val="0"/>
          <w:numId w:val="0"/>
        </w:numPr>
        <w:ind w:left="420"/>
        <w:rPr>
          <w:color w:val="000000" w:themeColor="text1"/>
          <w:sz w:val="24"/>
          <w:szCs w:val="24"/>
        </w:rPr>
      </w:pPr>
      <w:r w:rsidRPr="0015209C">
        <w:rPr>
          <w:rFonts w:ascii="宋体" w:hAnsi="宋体" w:hint="eastAsia"/>
          <w:color w:val="000000" w:themeColor="text1"/>
          <w:sz w:val="24"/>
          <w:szCs w:val="24"/>
        </w:rPr>
        <w:t>PC＝＞</w:t>
      </w:r>
      <w:r w:rsidRPr="0015209C">
        <w:rPr>
          <w:rFonts w:hint="eastAsia"/>
          <w:color w:val="000000" w:themeColor="text1"/>
          <w:sz w:val="24"/>
          <w:szCs w:val="24"/>
        </w:rPr>
        <w:t>APP Agent</w:t>
      </w:r>
    </w:p>
    <w:p w14:paraId="192AB845" w14:textId="77777777" w:rsidR="00811500" w:rsidRDefault="00811500" w:rsidP="00811500">
      <w:pPr>
        <w:pStyle w:val="a1"/>
        <w:rPr>
          <w:rFonts w:ascii="宋体" w:hAnsi="宋体"/>
          <w:b/>
          <w:bCs/>
          <w:color w:val="000000" w:themeColor="text1"/>
          <w:sz w:val="24"/>
          <w:szCs w:val="24"/>
        </w:rPr>
      </w:pPr>
      <w:r>
        <w:rPr>
          <w:rFonts w:ascii="宋体" w:hAnsi="宋体" w:hint="eastAsia"/>
          <w:b/>
          <w:bCs/>
          <w:color w:val="000000" w:themeColor="text1"/>
          <w:sz w:val="24"/>
          <w:szCs w:val="24"/>
        </w:rPr>
        <w:t>消息净荷：</w:t>
      </w:r>
    </w:p>
    <w:p w14:paraId="16EBFAF9" w14:textId="77777777" w:rsidR="00811500" w:rsidRDefault="00811500" w:rsidP="00811500">
      <w:pPr>
        <w:pStyle w:val="a1"/>
        <w:numPr>
          <w:ilvl w:val="0"/>
          <w:numId w:val="0"/>
        </w:numPr>
        <w:ind w:left="420"/>
        <w:rPr>
          <w:rFonts w:ascii="宋体" w:hAnsi="宋体"/>
          <w:b/>
          <w:bCs/>
          <w:color w:val="000000" w:themeColor="text1"/>
          <w:sz w:val="24"/>
          <w:szCs w:val="24"/>
        </w:rPr>
      </w:pPr>
      <w:r w:rsidRPr="0018729B">
        <w:rPr>
          <w:rFonts w:hint="eastAsia"/>
          <w:color w:val="000000" w:themeColor="text1"/>
          <w:kern w:val="2"/>
          <w:szCs w:val="20"/>
        </w:rPr>
        <w:t>见下表</w:t>
      </w:r>
    </w:p>
    <w:tbl>
      <w:tblPr>
        <w:tblW w:w="6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821"/>
        <w:gridCol w:w="2881"/>
      </w:tblGrid>
      <w:tr w:rsidR="00811500" w:rsidRPr="006D3A21" w14:paraId="4EC35157" w14:textId="77777777" w:rsidTr="00411393">
        <w:tc>
          <w:tcPr>
            <w:tcW w:w="1526" w:type="dxa"/>
            <w:tcBorders>
              <w:top w:val="single" w:sz="4" w:space="0" w:color="auto"/>
              <w:left w:val="single" w:sz="4" w:space="0" w:color="auto"/>
              <w:bottom w:val="single" w:sz="4" w:space="0" w:color="auto"/>
              <w:right w:val="single" w:sz="4" w:space="0" w:color="auto"/>
            </w:tcBorders>
            <w:hideMark/>
          </w:tcPr>
          <w:p w14:paraId="7607D601" w14:textId="77777777" w:rsidR="00811500" w:rsidRPr="006D3A21" w:rsidRDefault="00811500" w:rsidP="00411393">
            <w:pPr>
              <w:rPr>
                <w:b/>
                <w:color w:val="000000" w:themeColor="text1"/>
                <w:lang w:val="en-GB"/>
              </w:rPr>
            </w:pPr>
            <w:r w:rsidRPr="006D3A21">
              <w:rPr>
                <w:b/>
                <w:color w:val="000000" w:themeColor="text1"/>
                <w:lang w:val="en-GB"/>
              </w:rPr>
              <w:t>Parameter</w:t>
            </w:r>
          </w:p>
        </w:tc>
        <w:tc>
          <w:tcPr>
            <w:tcW w:w="1821" w:type="dxa"/>
            <w:tcBorders>
              <w:top w:val="single" w:sz="4" w:space="0" w:color="auto"/>
              <w:left w:val="single" w:sz="4" w:space="0" w:color="auto"/>
              <w:bottom w:val="single" w:sz="4" w:space="0" w:color="auto"/>
              <w:right w:val="single" w:sz="4" w:space="0" w:color="auto"/>
            </w:tcBorders>
            <w:hideMark/>
          </w:tcPr>
          <w:p w14:paraId="25A9E35E" w14:textId="77777777" w:rsidR="00811500" w:rsidRPr="006D3A21" w:rsidRDefault="00811500" w:rsidP="00411393">
            <w:pPr>
              <w:rPr>
                <w:b/>
                <w:color w:val="000000" w:themeColor="text1"/>
                <w:lang w:val="en-GB"/>
              </w:rPr>
            </w:pPr>
            <w:r>
              <w:rPr>
                <w:b/>
                <w:color w:val="000000" w:themeColor="text1"/>
                <w:lang w:val="en-GB"/>
              </w:rPr>
              <w:t>T</w:t>
            </w:r>
            <w:r>
              <w:rPr>
                <w:rFonts w:hint="eastAsia"/>
                <w:b/>
                <w:color w:val="000000" w:themeColor="text1"/>
                <w:lang w:val="en-GB"/>
              </w:rPr>
              <w:t>ype</w:t>
            </w:r>
          </w:p>
        </w:tc>
        <w:tc>
          <w:tcPr>
            <w:tcW w:w="2881" w:type="dxa"/>
            <w:tcBorders>
              <w:top w:val="single" w:sz="4" w:space="0" w:color="auto"/>
              <w:left w:val="single" w:sz="4" w:space="0" w:color="auto"/>
              <w:bottom w:val="single" w:sz="4" w:space="0" w:color="auto"/>
              <w:right w:val="single" w:sz="4" w:space="0" w:color="auto"/>
            </w:tcBorders>
            <w:hideMark/>
          </w:tcPr>
          <w:p w14:paraId="0184627F" w14:textId="77777777" w:rsidR="00811500" w:rsidRPr="006D3A21" w:rsidRDefault="00811500" w:rsidP="00411393">
            <w:pPr>
              <w:rPr>
                <w:b/>
                <w:color w:val="000000" w:themeColor="text1"/>
                <w:lang w:val="en-GB"/>
              </w:rPr>
            </w:pPr>
            <w:r w:rsidRPr="006D3A21">
              <w:rPr>
                <w:b/>
                <w:color w:val="000000" w:themeColor="text1"/>
                <w:lang w:val="en-GB"/>
              </w:rPr>
              <w:t>Description</w:t>
            </w:r>
          </w:p>
        </w:tc>
      </w:tr>
      <w:tr w:rsidR="00811500" w:rsidRPr="006D3A21" w14:paraId="2DA4B41D" w14:textId="77777777" w:rsidTr="00411393">
        <w:tc>
          <w:tcPr>
            <w:tcW w:w="1526" w:type="dxa"/>
            <w:tcBorders>
              <w:top w:val="single" w:sz="4" w:space="0" w:color="auto"/>
              <w:left w:val="single" w:sz="4" w:space="0" w:color="auto"/>
              <w:bottom w:val="single" w:sz="4" w:space="0" w:color="auto"/>
              <w:right w:val="single" w:sz="4" w:space="0" w:color="auto"/>
            </w:tcBorders>
            <w:hideMark/>
          </w:tcPr>
          <w:p w14:paraId="36146115" w14:textId="77777777" w:rsidR="00811500" w:rsidRPr="006D3A21" w:rsidRDefault="00811500" w:rsidP="00411393">
            <w:pPr>
              <w:rPr>
                <w:b/>
                <w:color w:val="000000" w:themeColor="text1"/>
                <w:lang w:val="en-GB"/>
              </w:rPr>
            </w:pPr>
            <w:r>
              <w:rPr>
                <w:rFonts w:ascii="Arial" w:hAnsi="Arial" w:cs="Arial" w:hint="eastAsia"/>
                <w:color w:val="000000" w:themeColor="text1"/>
                <w:kern w:val="0"/>
                <w:sz w:val="18"/>
                <w:szCs w:val="18"/>
              </w:rPr>
              <w:lastRenderedPageBreak/>
              <w:t>RaTrace</w:t>
            </w:r>
          </w:p>
        </w:tc>
        <w:tc>
          <w:tcPr>
            <w:tcW w:w="1821" w:type="dxa"/>
            <w:tcBorders>
              <w:top w:val="single" w:sz="4" w:space="0" w:color="auto"/>
              <w:left w:val="single" w:sz="4" w:space="0" w:color="auto"/>
              <w:bottom w:val="single" w:sz="4" w:space="0" w:color="auto"/>
              <w:right w:val="single" w:sz="4" w:space="0" w:color="auto"/>
            </w:tcBorders>
            <w:hideMark/>
          </w:tcPr>
          <w:p w14:paraId="46DD25D7" w14:textId="77777777" w:rsidR="00811500" w:rsidRPr="006D3A21" w:rsidRDefault="00811500" w:rsidP="00411393">
            <w:pPr>
              <w:rPr>
                <w:b/>
                <w:color w:val="000000" w:themeColor="text1"/>
                <w:lang w:val="en-GB"/>
              </w:rPr>
            </w:pPr>
            <w:r>
              <w:rPr>
                <w:rFonts w:hint="eastAsia"/>
                <w:color w:val="000000" w:themeColor="text1"/>
                <w:lang w:val="en-GB"/>
              </w:rPr>
              <w:t>U8</w:t>
            </w:r>
          </w:p>
        </w:tc>
        <w:tc>
          <w:tcPr>
            <w:tcW w:w="2881" w:type="dxa"/>
            <w:tcBorders>
              <w:top w:val="single" w:sz="4" w:space="0" w:color="auto"/>
              <w:left w:val="single" w:sz="4" w:space="0" w:color="auto"/>
              <w:bottom w:val="single" w:sz="4" w:space="0" w:color="auto"/>
              <w:right w:val="single" w:sz="4" w:space="0" w:color="auto"/>
            </w:tcBorders>
          </w:tcPr>
          <w:p w14:paraId="2D018053" w14:textId="77777777" w:rsidR="00811500" w:rsidRPr="00F406AA" w:rsidRDefault="00811500" w:rsidP="00411393">
            <w:pPr>
              <w:widowControl/>
              <w:spacing w:line="240" w:lineRule="auto"/>
              <w:jc w:val="left"/>
              <w:rPr>
                <w:rFonts w:ascii="宋体" w:hAnsi="宋体" w:cs="宋体"/>
                <w:kern w:val="0"/>
                <w:sz w:val="24"/>
                <w:szCs w:val="24"/>
              </w:rPr>
            </w:pPr>
            <w:r w:rsidRPr="00B17046">
              <w:rPr>
                <w:rFonts w:ascii="宋体" w:hAnsi="宋体" w:cs="宋体" w:hint="eastAsia"/>
                <w:kern w:val="0"/>
                <w:sz w:val="24"/>
                <w:szCs w:val="24"/>
              </w:rPr>
              <w:t>0-释放; 1-继续跟踪</w:t>
            </w:r>
          </w:p>
        </w:tc>
      </w:tr>
      <w:tr w:rsidR="00811500" w:rsidRPr="006D3A21" w14:paraId="306CC152" w14:textId="77777777" w:rsidTr="00411393">
        <w:tc>
          <w:tcPr>
            <w:tcW w:w="1526" w:type="dxa"/>
            <w:tcBorders>
              <w:top w:val="single" w:sz="4" w:space="0" w:color="auto"/>
              <w:left w:val="single" w:sz="4" w:space="0" w:color="auto"/>
              <w:bottom w:val="single" w:sz="4" w:space="0" w:color="auto"/>
              <w:right w:val="single" w:sz="4" w:space="0" w:color="auto"/>
            </w:tcBorders>
            <w:hideMark/>
          </w:tcPr>
          <w:p w14:paraId="229E8CB6" w14:textId="77777777" w:rsidR="00811500" w:rsidRPr="006D3A21" w:rsidRDefault="00811500" w:rsidP="00411393">
            <w:pPr>
              <w:rPr>
                <w:b/>
                <w:color w:val="000000" w:themeColor="text1"/>
                <w:lang w:val="en-GB"/>
              </w:rPr>
            </w:pPr>
            <w:r>
              <w:rPr>
                <w:rFonts w:hint="eastAsia"/>
                <w:color w:val="000000" w:themeColor="text1"/>
              </w:rPr>
              <w:t>Padding[3]</w:t>
            </w:r>
          </w:p>
        </w:tc>
        <w:tc>
          <w:tcPr>
            <w:tcW w:w="1821" w:type="dxa"/>
            <w:tcBorders>
              <w:top w:val="single" w:sz="4" w:space="0" w:color="auto"/>
              <w:left w:val="single" w:sz="4" w:space="0" w:color="auto"/>
              <w:bottom w:val="single" w:sz="4" w:space="0" w:color="auto"/>
              <w:right w:val="single" w:sz="4" w:space="0" w:color="auto"/>
            </w:tcBorders>
            <w:hideMark/>
          </w:tcPr>
          <w:p w14:paraId="3788E33B" w14:textId="77777777" w:rsidR="00811500" w:rsidRPr="006D3A21" w:rsidRDefault="00811500" w:rsidP="00411393">
            <w:pPr>
              <w:rPr>
                <w:b/>
                <w:color w:val="000000" w:themeColor="text1"/>
                <w:lang w:val="en-GB"/>
              </w:rPr>
            </w:pPr>
            <w:r w:rsidRPr="006D3A21">
              <w:rPr>
                <w:rFonts w:hint="eastAsia"/>
                <w:color w:val="000000" w:themeColor="text1"/>
                <w:lang w:val="en-GB"/>
              </w:rPr>
              <w:t>U</w:t>
            </w:r>
            <w:r>
              <w:rPr>
                <w:rFonts w:hint="eastAsia"/>
                <w:color w:val="000000" w:themeColor="text1"/>
                <w:lang w:val="en-GB"/>
              </w:rPr>
              <w:t>8</w:t>
            </w:r>
          </w:p>
        </w:tc>
        <w:tc>
          <w:tcPr>
            <w:tcW w:w="2881" w:type="dxa"/>
            <w:tcBorders>
              <w:top w:val="single" w:sz="4" w:space="0" w:color="auto"/>
              <w:left w:val="single" w:sz="4" w:space="0" w:color="auto"/>
              <w:bottom w:val="single" w:sz="4" w:space="0" w:color="auto"/>
              <w:right w:val="single" w:sz="4" w:space="0" w:color="auto"/>
            </w:tcBorders>
          </w:tcPr>
          <w:p w14:paraId="1982225B" w14:textId="77777777" w:rsidR="00811500" w:rsidRPr="006D6D9C" w:rsidRDefault="00811500" w:rsidP="00411393">
            <w:pPr>
              <w:widowControl/>
              <w:spacing w:line="240" w:lineRule="auto"/>
              <w:jc w:val="left"/>
              <w:rPr>
                <w:rFonts w:ascii="宋体" w:hAnsi="宋体" w:cs="宋体"/>
                <w:kern w:val="0"/>
                <w:sz w:val="24"/>
                <w:szCs w:val="24"/>
              </w:rPr>
            </w:pPr>
          </w:p>
        </w:tc>
      </w:tr>
      <w:tr w:rsidR="00811500" w:rsidRPr="006D3A21" w14:paraId="5E740033" w14:textId="77777777" w:rsidTr="00411393">
        <w:tc>
          <w:tcPr>
            <w:tcW w:w="1526" w:type="dxa"/>
            <w:tcBorders>
              <w:top w:val="single" w:sz="4" w:space="0" w:color="auto"/>
              <w:left w:val="single" w:sz="4" w:space="0" w:color="auto"/>
              <w:bottom w:val="single" w:sz="4" w:space="0" w:color="auto"/>
              <w:right w:val="single" w:sz="4" w:space="0" w:color="auto"/>
            </w:tcBorders>
            <w:hideMark/>
          </w:tcPr>
          <w:p w14:paraId="57412C79" w14:textId="77777777" w:rsidR="00811500" w:rsidRPr="006D3A21" w:rsidRDefault="00811500" w:rsidP="00411393">
            <w:pPr>
              <w:rPr>
                <w:color w:val="000000" w:themeColor="text1"/>
                <w:lang w:val="en-GB"/>
              </w:rPr>
            </w:pPr>
            <w:r>
              <w:rPr>
                <w:rFonts w:hint="eastAsia"/>
                <w:color w:val="000000" w:themeColor="text1"/>
                <w:lang w:val="en-GB"/>
              </w:rPr>
              <w:t>UEInfo</w:t>
            </w:r>
          </w:p>
        </w:tc>
        <w:tc>
          <w:tcPr>
            <w:tcW w:w="1821" w:type="dxa"/>
            <w:tcBorders>
              <w:top w:val="single" w:sz="4" w:space="0" w:color="auto"/>
              <w:left w:val="single" w:sz="4" w:space="0" w:color="auto"/>
              <w:bottom w:val="single" w:sz="4" w:space="0" w:color="auto"/>
              <w:right w:val="single" w:sz="4" w:space="0" w:color="auto"/>
            </w:tcBorders>
            <w:hideMark/>
          </w:tcPr>
          <w:p w14:paraId="7A53F4F2" w14:textId="77777777" w:rsidR="00811500" w:rsidRPr="006D3A21" w:rsidRDefault="00811500" w:rsidP="00411393">
            <w:pPr>
              <w:rPr>
                <w:color w:val="000000" w:themeColor="text1"/>
                <w:lang w:val="en-GB"/>
              </w:rPr>
            </w:pPr>
            <w:r w:rsidRPr="00EF70E9">
              <w:rPr>
                <w:color w:val="000000" w:themeColor="text1"/>
                <w:lang w:val="en-GB"/>
              </w:rPr>
              <w:t>AG_UE_CAPTURE_INFO_STRU</w:t>
            </w:r>
          </w:p>
        </w:tc>
        <w:tc>
          <w:tcPr>
            <w:tcW w:w="2881" w:type="dxa"/>
            <w:tcBorders>
              <w:top w:val="single" w:sz="4" w:space="0" w:color="auto"/>
              <w:left w:val="single" w:sz="4" w:space="0" w:color="auto"/>
              <w:bottom w:val="single" w:sz="4" w:space="0" w:color="auto"/>
              <w:right w:val="single" w:sz="4" w:space="0" w:color="auto"/>
            </w:tcBorders>
            <w:hideMark/>
          </w:tcPr>
          <w:p w14:paraId="01E8E3B3" w14:textId="77777777" w:rsidR="00811500" w:rsidRPr="006D3A21" w:rsidRDefault="00811500" w:rsidP="00411393">
            <w:pPr>
              <w:rPr>
                <w:color w:val="000000" w:themeColor="text1"/>
                <w:lang w:val="en-GB"/>
              </w:rPr>
            </w:pPr>
            <w:r>
              <w:rPr>
                <w:rFonts w:hint="eastAsia"/>
                <w:color w:val="000000" w:themeColor="text1"/>
                <w:lang w:val="en-GB"/>
              </w:rPr>
              <w:t>UE</w:t>
            </w:r>
            <w:r>
              <w:rPr>
                <w:rFonts w:hint="eastAsia"/>
                <w:color w:val="000000" w:themeColor="text1"/>
                <w:lang w:val="en-GB"/>
              </w:rPr>
              <w:t>信息</w:t>
            </w:r>
          </w:p>
        </w:tc>
      </w:tr>
    </w:tbl>
    <w:p w14:paraId="23388AE2" w14:textId="77777777" w:rsidR="00811500" w:rsidRDefault="00811500" w:rsidP="00811500">
      <w:pPr>
        <w:pStyle w:val="41"/>
        <w:numPr>
          <w:ilvl w:val="3"/>
          <w:numId w:val="14"/>
        </w:numPr>
        <w:tabs>
          <w:tab w:val="clear" w:pos="2849"/>
          <w:tab w:val="num" w:pos="1573"/>
        </w:tabs>
        <w:ind w:left="1573"/>
      </w:pPr>
      <w:r w:rsidRPr="00810030">
        <w:t>AG_L2P_UE_SILENCE_RPT_RSP</w:t>
      </w:r>
      <w:r>
        <w:rPr>
          <w:rFonts w:hint="eastAsia"/>
        </w:rPr>
        <w:t>（预留）</w:t>
      </w:r>
    </w:p>
    <w:p w14:paraId="4B34CF3A" w14:textId="77777777" w:rsidR="00811500" w:rsidRDefault="00811500" w:rsidP="00811500">
      <w:pPr>
        <w:pStyle w:val="a1"/>
        <w:rPr>
          <w:rFonts w:ascii="宋体" w:hAnsi="宋体"/>
          <w:b/>
          <w:bCs/>
          <w:color w:val="000000" w:themeColor="text1"/>
          <w:sz w:val="24"/>
          <w:szCs w:val="24"/>
        </w:rPr>
      </w:pPr>
      <w:r w:rsidRPr="000B1B23">
        <w:rPr>
          <w:rFonts w:ascii="宋体" w:hAnsi="宋体" w:hint="eastAsia"/>
          <w:b/>
          <w:bCs/>
          <w:color w:val="000000" w:themeColor="text1"/>
          <w:sz w:val="24"/>
          <w:szCs w:val="24"/>
        </w:rPr>
        <w:t>功能：</w:t>
      </w:r>
    </w:p>
    <w:p w14:paraId="43FEB6B7" w14:textId="77777777" w:rsidR="00811500" w:rsidRPr="00184020" w:rsidRDefault="00811500" w:rsidP="00811500">
      <w:pPr>
        <w:pStyle w:val="a1"/>
        <w:numPr>
          <w:ilvl w:val="0"/>
          <w:numId w:val="0"/>
        </w:numPr>
        <w:ind w:left="420"/>
        <w:rPr>
          <w:color w:val="000000" w:themeColor="text1"/>
        </w:rPr>
      </w:pPr>
      <w:r w:rsidRPr="00184020">
        <w:rPr>
          <w:rFonts w:hint="eastAsia"/>
          <w:color w:val="000000" w:themeColor="text1"/>
        </w:rPr>
        <w:t>该消息功能与</w:t>
      </w:r>
      <w:r w:rsidRPr="00C92A75">
        <w:rPr>
          <w:color w:val="000000" w:themeColor="text1"/>
        </w:rPr>
        <w:t>PC_AG_UE_SILENCE_RPT_RSP</w:t>
      </w:r>
      <w:r w:rsidRPr="00184020">
        <w:rPr>
          <w:rFonts w:hint="eastAsia"/>
          <w:color w:val="000000" w:themeColor="text1"/>
        </w:rPr>
        <w:t>相同，是</w:t>
      </w:r>
      <w:r w:rsidRPr="00612E0D">
        <w:rPr>
          <w:color w:val="000000" w:themeColor="text1"/>
        </w:rPr>
        <w:t>PC_AG_UE_SILENCE_RPT_RSP</w:t>
      </w:r>
      <w:r w:rsidRPr="00184020">
        <w:rPr>
          <w:rFonts w:hint="eastAsia"/>
          <w:color w:val="000000" w:themeColor="text1"/>
        </w:rPr>
        <w:t>消息的别名。该消息的方向与</w:t>
      </w:r>
      <w:r w:rsidRPr="00612E0D">
        <w:rPr>
          <w:color w:val="000000" w:themeColor="text1"/>
        </w:rPr>
        <w:t>PC_AG_UE_SILENCE_RPT_RSP</w:t>
      </w:r>
      <w:r w:rsidRPr="00184020">
        <w:rPr>
          <w:rFonts w:hint="eastAsia"/>
          <w:color w:val="000000" w:themeColor="text1"/>
        </w:rPr>
        <w:t>不同。</w:t>
      </w:r>
    </w:p>
    <w:p w14:paraId="1DB471BC" w14:textId="77777777" w:rsidR="00811500" w:rsidRDefault="00811500" w:rsidP="00811500">
      <w:pPr>
        <w:pStyle w:val="a1"/>
        <w:rPr>
          <w:rFonts w:ascii="宋体" w:hAnsi="宋体"/>
          <w:b/>
          <w:bCs/>
          <w:color w:val="000000" w:themeColor="text1"/>
          <w:sz w:val="24"/>
          <w:szCs w:val="24"/>
        </w:rPr>
      </w:pPr>
      <w:r w:rsidRPr="0081348C">
        <w:rPr>
          <w:rFonts w:ascii="宋体" w:hAnsi="宋体" w:hint="eastAsia"/>
          <w:b/>
          <w:bCs/>
          <w:color w:val="000000" w:themeColor="text1"/>
          <w:sz w:val="24"/>
          <w:szCs w:val="24"/>
        </w:rPr>
        <w:t>方向</w:t>
      </w:r>
      <w:r>
        <w:rPr>
          <w:rFonts w:ascii="宋体" w:hAnsi="宋体" w:hint="eastAsia"/>
          <w:b/>
          <w:bCs/>
          <w:color w:val="000000" w:themeColor="text1"/>
          <w:sz w:val="24"/>
          <w:szCs w:val="24"/>
        </w:rPr>
        <w:t>：</w:t>
      </w:r>
    </w:p>
    <w:p w14:paraId="2E7BF850" w14:textId="77777777" w:rsidR="00811500" w:rsidRPr="00BA5834" w:rsidRDefault="00811500" w:rsidP="00811500">
      <w:pPr>
        <w:pStyle w:val="a1"/>
        <w:numPr>
          <w:ilvl w:val="0"/>
          <w:numId w:val="0"/>
        </w:numPr>
        <w:ind w:left="420"/>
        <w:rPr>
          <w:color w:val="000000" w:themeColor="text1"/>
          <w:sz w:val="24"/>
          <w:szCs w:val="24"/>
        </w:rPr>
      </w:pPr>
      <w:r w:rsidRPr="00BA5834">
        <w:rPr>
          <w:rFonts w:hint="eastAsia"/>
          <w:color w:val="000000" w:themeColor="text1"/>
          <w:sz w:val="24"/>
          <w:szCs w:val="24"/>
        </w:rPr>
        <w:t>APP Agent</w:t>
      </w:r>
      <w:r w:rsidRPr="00BA5834">
        <w:rPr>
          <w:rFonts w:ascii="宋体" w:hAnsi="宋体" w:hint="eastAsia"/>
          <w:color w:val="000000" w:themeColor="text1"/>
          <w:sz w:val="24"/>
          <w:szCs w:val="24"/>
        </w:rPr>
        <w:t>＝＞</w:t>
      </w:r>
      <w:r>
        <w:rPr>
          <w:rFonts w:ascii="宋体" w:hAnsi="宋体" w:hint="eastAsia"/>
          <w:color w:val="000000" w:themeColor="text1"/>
          <w:sz w:val="24"/>
          <w:szCs w:val="24"/>
        </w:rPr>
        <w:t>L2</w:t>
      </w:r>
    </w:p>
    <w:p w14:paraId="64F1E5AF" w14:textId="77777777" w:rsidR="00811500" w:rsidRDefault="00811500" w:rsidP="00811500">
      <w:pPr>
        <w:pStyle w:val="a1"/>
        <w:rPr>
          <w:rFonts w:ascii="宋体" w:hAnsi="宋体"/>
          <w:b/>
          <w:bCs/>
          <w:color w:val="000000" w:themeColor="text1"/>
          <w:sz w:val="24"/>
          <w:szCs w:val="24"/>
        </w:rPr>
      </w:pPr>
      <w:r>
        <w:rPr>
          <w:rFonts w:ascii="宋体" w:hAnsi="宋体" w:hint="eastAsia"/>
          <w:b/>
          <w:bCs/>
          <w:color w:val="000000" w:themeColor="text1"/>
          <w:sz w:val="24"/>
          <w:szCs w:val="24"/>
        </w:rPr>
        <w:t>消息净荷：</w:t>
      </w:r>
    </w:p>
    <w:p w14:paraId="2F055580" w14:textId="77777777" w:rsidR="00811500" w:rsidRDefault="00811500" w:rsidP="00811500">
      <w:pPr>
        <w:pStyle w:val="a1"/>
        <w:numPr>
          <w:ilvl w:val="0"/>
          <w:numId w:val="0"/>
        </w:numPr>
        <w:ind w:left="420"/>
        <w:rPr>
          <w:color w:val="000000" w:themeColor="text1"/>
        </w:rPr>
      </w:pPr>
      <w:r w:rsidRPr="00DA78C6">
        <w:rPr>
          <w:rFonts w:hint="eastAsia"/>
          <w:color w:val="000000" w:themeColor="text1"/>
        </w:rPr>
        <w:t>参见消息</w:t>
      </w:r>
      <w:r w:rsidRPr="003D30CA">
        <w:rPr>
          <w:color w:val="000000" w:themeColor="text1"/>
        </w:rPr>
        <w:t>PC_AG_UE_SILENCE_RPT_RSP</w:t>
      </w:r>
      <w:r w:rsidRPr="00DA78C6">
        <w:rPr>
          <w:rFonts w:hint="eastAsia"/>
          <w:color w:val="000000" w:themeColor="text1"/>
        </w:rPr>
        <w:t>定义</w:t>
      </w:r>
    </w:p>
    <w:p w14:paraId="7AADCAB1" w14:textId="77777777" w:rsidR="00811500" w:rsidRDefault="00811500" w:rsidP="00E66F84">
      <w:pPr>
        <w:pStyle w:val="a5"/>
        <w:rPr>
          <w:color w:val="000000" w:themeColor="text1"/>
        </w:rPr>
      </w:pPr>
    </w:p>
    <w:p w14:paraId="7845D52B" w14:textId="77777777" w:rsidR="00140142" w:rsidRPr="006D3A21" w:rsidRDefault="00140142" w:rsidP="00140142">
      <w:pPr>
        <w:pStyle w:val="31"/>
        <w:rPr>
          <w:color w:val="000000" w:themeColor="text1"/>
        </w:rPr>
      </w:pPr>
      <w:bookmarkStart w:id="291" w:name="_Toc374110231"/>
      <w:r w:rsidRPr="006D3A21">
        <w:rPr>
          <w:rFonts w:hint="eastAsia"/>
          <w:color w:val="000000" w:themeColor="text1"/>
        </w:rPr>
        <w:t>PC_AG_PROTOCOL_TRACE_REL</w:t>
      </w:r>
      <w:bookmarkEnd w:id="291"/>
    </w:p>
    <w:p w14:paraId="2A0FCFFA" w14:textId="77777777" w:rsidR="00140142" w:rsidRPr="006D3A21" w:rsidRDefault="00140142" w:rsidP="00140142">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3BAA7F50" w14:textId="77777777" w:rsidR="00140142" w:rsidRPr="006D3A21" w:rsidRDefault="00140142" w:rsidP="00140142">
      <w:pPr>
        <w:pStyle w:val="a5"/>
        <w:rPr>
          <w:color w:val="000000" w:themeColor="text1"/>
        </w:rPr>
      </w:pPr>
      <w:r w:rsidRPr="006D3A21">
        <w:rPr>
          <w:rFonts w:hint="eastAsia"/>
          <w:color w:val="000000" w:themeColor="text1"/>
        </w:rPr>
        <w:t>该消息功能</w:t>
      </w:r>
      <w:r w:rsidRPr="006D3A21">
        <w:rPr>
          <w:rFonts w:hint="eastAsia"/>
          <w:color w:val="000000" w:themeColor="text1"/>
        </w:rPr>
        <w:t>PC</w:t>
      </w:r>
      <w:r w:rsidRPr="006D3A21">
        <w:rPr>
          <w:rFonts w:hint="eastAsia"/>
          <w:color w:val="000000" w:themeColor="text1"/>
        </w:rPr>
        <w:t>机通知</w:t>
      </w:r>
      <w:r w:rsidRPr="006D3A21">
        <w:rPr>
          <w:rFonts w:hint="eastAsia"/>
          <w:color w:val="000000" w:themeColor="text1"/>
        </w:rPr>
        <w:t xml:space="preserve">APP Agent </w:t>
      </w:r>
      <w:r w:rsidRPr="006D3A21">
        <w:rPr>
          <w:rFonts w:hint="eastAsia"/>
          <w:color w:val="000000" w:themeColor="text1"/>
        </w:rPr>
        <w:t>，协议跟踪结束，释放相关配置。</w:t>
      </w:r>
    </w:p>
    <w:p w14:paraId="16E30392" w14:textId="77777777" w:rsidR="00140142" w:rsidRPr="006D3A21" w:rsidRDefault="00140142" w:rsidP="00140142">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1E0CB3E9" w14:textId="77777777" w:rsidR="00140142" w:rsidRPr="006D3A21" w:rsidRDefault="00140142" w:rsidP="00140142">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PC＝＞</w:t>
      </w:r>
      <w:r w:rsidRPr="006D3A21">
        <w:rPr>
          <w:rFonts w:hint="eastAsia"/>
          <w:color w:val="000000" w:themeColor="text1"/>
          <w:sz w:val="24"/>
          <w:szCs w:val="24"/>
        </w:rPr>
        <w:t>APP Agent</w:t>
      </w:r>
    </w:p>
    <w:p w14:paraId="685EAA23" w14:textId="77777777" w:rsidR="00140142" w:rsidRPr="006D3A21" w:rsidRDefault="00140142" w:rsidP="00140142">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12B1FF46" w14:textId="77777777" w:rsidR="00140142" w:rsidRPr="006D3A21" w:rsidRDefault="00140142" w:rsidP="00140142">
      <w:pPr>
        <w:pStyle w:val="a1"/>
        <w:numPr>
          <w:ilvl w:val="0"/>
          <w:numId w:val="0"/>
        </w:numPr>
        <w:ind w:left="420"/>
        <w:rPr>
          <w:color w:val="000000" w:themeColor="text1"/>
        </w:rPr>
      </w:pPr>
      <w:r w:rsidRPr="006D3A21">
        <w:rPr>
          <w:rFonts w:hint="eastAsia"/>
          <w:color w:val="000000" w:themeColor="text1"/>
        </w:rPr>
        <w:t>参见消息头定义，只有消息头没有消息体。</w:t>
      </w:r>
    </w:p>
    <w:p w14:paraId="519ACBE3" w14:textId="77777777" w:rsidR="00140142" w:rsidRPr="006D3A21" w:rsidRDefault="00140142" w:rsidP="00140142">
      <w:pPr>
        <w:pStyle w:val="31"/>
        <w:rPr>
          <w:color w:val="000000" w:themeColor="text1"/>
        </w:rPr>
      </w:pPr>
      <w:bookmarkStart w:id="292" w:name="_Toc374110232"/>
      <w:r w:rsidRPr="006D3A21">
        <w:rPr>
          <w:rFonts w:hint="eastAsia"/>
          <w:color w:val="000000" w:themeColor="text1"/>
        </w:rPr>
        <w:t>AG_XX_PROTOCOL_TRACE_REL</w:t>
      </w:r>
      <w:bookmarkEnd w:id="292"/>
    </w:p>
    <w:p w14:paraId="3A8CAACB" w14:textId="77777777" w:rsidR="00140142" w:rsidRPr="006D3A21" w:rsidRDefault="00140142" w:rsidP="00140142">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4180F3BB" w14:textId="77777777" w:rsidR="00140142" w:rsidRPr="006D3A21" w:rsidRDefault="00140142" w:rsidP="00140142">
      <w:pPr>
        <w:pStyle w:val="a5"/>
        <w:rPr>
          <w:color w:val="000000" w:themeColor="text1"/>
        </w:rPr>
      </w:pPr>
      <w:r w:rsidRPr="006D3A21">
        <w:rPr>
          <w:rFonts w:hint="eastAsia"/>
          <w:color w:val="000000" w:themeColor="text1"/>
        </w:rPr>
        <w:t>该消息功能</w:t>
      </w:r>
      <w:r w:rsidRPr="006D3A21">
        <w:rPr>
          <w:rFonts w:hint="eastAsia"/>
          <w:color w:val="000000" w:themeColor="text1"/>
        </w:rPr>
        <w:t xml:space="preserve">APP Agent </w:t>
      </w:r>
      <w:r w:rsidRPr="006D3A21">
        <w:rPr>
          <w:rFonts w:hint="eastAsia"/>
          <w:color w:val="000000" w:themeColor="text1"/>
        </w:rPr>
        <w:t>接收到</w:t>
      </w:r>
      <w:r w:rsidRPr="006D3A21">
        <w:rPr>
          <w:rFonts w:hint="eastAsia"/>
          <w:color w:val="000000" w:themeColor="text1"/>
        </w:rPr>
        <w:t>PC_AG_PROTOCOL_TRACE_REL</w:t>
      </w:r>
      <w:r w:rsidRPr="006D3A21">
        <w:rPr>
          <w:rFonts w:hint="eastAsia"/>
          <w:color w:val="000000" w:themeColor="text1"/>
        </w:rPr>
        <w:t>消息后，透传</w:t>
      </w:r>
      <w:r w:rsidRPr="006D3A21">
        <w:rPr>
          <w:rFonts w:hint="eastAsia"/>
          <w:color w:val="000000" w:themeColor="text1"/>
        </w:rPr>
        <w:t>PC_AG_PROTOCOL_TRACE_REL</w:t>
      </w:r>
      <w:r w:rsidRPr="006D3A21">
        <w:rPr>
          <w:rFonts w:hint="eastAsia"/>
          <w:color w:val="000000" w:themeColor="text1"/>
        </w:rPr>
        <w:t>给</w:t>
      </w:r>
      <w:r w:rsidRPr="006D3A21">
        <w:rPr>
          <w:rFonts w:hint="eastAsia"/>
          <w:color w:val="000000" w:themeColor="text1"/>
        </w:rPr>
        <w:t>L1/L2P</w:t>
      </w:r>
      <w:r w:rsidRPr="006D3A21">
        <w:rPr>
          <w:rFonts w:hint="eastAsia"/>
          <w:color w:val="000000" w:themeColor="text1"/>
        </w:rPr>
        <w:t>，此消息是</w:t>
      </w:r>
      <w:r w:rsidRPr="006D3A21">
        <w:rPr>
          <w:rFonts w:hint="eastAsia"/>
          <w:color w:val="000000" w:themeColor="text1"/>
        </w:rPr>
        <w:t>PC_AG_PROTOCOL_TRACE_REL</w:t>
      </w:r>
      <w:r w:rsidRPr="006D3A21">
        <w:rPr>
          <w:rFonts w:hint="eastAsia"/>
          <w:color w:val="000000" w:themeColor="text1"/>
        </w:rPr>
        <w:t>的别名。</w:t>
      </w:r>
    </w:p>
    <w:p w14:paraId="0B131970" w14:textId="77777777" w:rsidR="00140142" w:rsidRPr="006D3A21" w:rsidRDefault="00140142" w:rsidP="00140142">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76C3A29E" w14:textId="77777777" w:rsidR="00140142" w:rsidRPr="006D3A21" w:rsidRDefault="00140142" w:rsidP="00140142">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＝＞L1/L2P</w:t>
      </w:r>
    </w:p>
    <w:p w14:paraId="4A428BCC" w14:textId="77777777" w:rsidR="00140142" w:rsidRPr="006D3A21" w:rsidRDefault="00140142" w:rsidP="00140142">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75F9E972" w14:textId="77777777" w:rsidR="00140142" w:rsidRPr="006D3A21" w:rsidRDefault="00140142" w:rsidP="00140142">
      <w:pPr>
        <w:pStyle w:val="a1"/>
        <w:numPr>
          <w:ilvl w:val="0"/>
          <w:numId w:val="0"/>
        </w:numPr>
        <w:ind w:left="420"/>
        <w:rPr>
          <w:color w:val="000000" w:themeColor="text1"/>
        </w:rPr>
      </w:pPr>
      <w:r w:rsidRPr="006D3A21">
        <w:rPr>
          <w:rFonts w:hint="eastAsia"/>
          <w:color w:val="000000" w:themeColor="text1"/>
        </w:rPr>
        <w:lastRenderedPageBreak/>
        <w:t>参见</w:t>
      </w:r>
      <w:r w:rsidRPr="006D3A21">
        <w:rPr>
          <w:rFonts w:hint="eastAsia"/>
          <w:color w:val="000000" w:themeColor="text1"/>
        </w:rPr>
        <w:t>PC_AG_PROTOCOL_TRACE_REL</w:t>
      </w:r>
      <w:r w:rsidRPr="006D3A21">
        <w:rPr>
          <w:rFonts w:hint="eastAsia"/>
          <w:color w:val="000000" w:themeColor="text1"/>
        </w:rPr>
        <w:t>消息体。</w:t>
      </w:r>
    </w:p>
    <w:p w14:paraId="0F7DC08A" w14:textId="77777777" w:rsidR="00140142" w:rsidRPr="006D3A21" w:rsidRDefault="00140142" w:rsidP="00140142">
      <w:pPr>
        <w:pStyle w:val="a5"/>
        <w:rPr>
          <w:color w:val="000000" w:themeColor="text1"/>
        </w:rPr>
      </w:pPr>
    </w:p>
    <w:p w14:paraId="66502700" w14:textId="77777777" w:rsidR="00140142" w:rsidRPr="006D3A21" w:rsidRDefault="00140142" w:rsidP="00140142">
      <w:pPr>
        <w:pStyle w:val="31"/>
        <w:rPr>
          <w:color w:val="000000" w:themeColor="text1"/>
        </w:rPr>
      </w:pPr>
      <w:bookmarkStart w:id="293" w:name="_Toc374110233"/>
      <w:r w:rsidRPr="006D3A21">
        <w:rPr>
          <w:rFonts w:hint="eastAsia"/>
          <w:color w:val="000000" w:themeColor="text1"/>
        </w:rPr>
        <w:t>L1_AG_</w:t>
      </w:r>
      <w:r w:rsidRPr="006D3A21">
        <w:rPr>
          <w:color w:val="000000" w:themeColor="text1"/>
        </w:rPr>
        <w:t>PROTOCOL_TRACE_REL_ACK</w:t>
      </w:r>
      <w:bookmarkEnd w:id="293"/>
    </w:p>
    <w:p w14:paraId="2BF52609" w14:textId="77777777" w:rsidR="00140142" w:rsidRPr="006D3A21" w:rsidRDefault="00140142" w:rsidP="00140142">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76C0E47C" w14:textId="77777777" w:rsidR="00140142" w:rsidRPr="006D3A21" w:rsidRDefault="00140142" w:rsidP="00140142">
      <w:pPr>
        <w:pStyle w:val="a5"/>
        <w:rPr>
          <w:color w:val="000000" w:themeColor="text1"/>
        </w:rPr>
      </w:pPr>
      <w:r w:rsidRPr="006D3A21">
        <w:rPr>
          <w:rFonts w:hint="eastAsia"/>
          <w:color w:val="000000" w:themeColor="text1"/>
        </w:rPr>
        <w:t>该消</w:t>
      </w:r>
      <w:r w:rsidRPr="006D3A21">
        <w:rPr>
          <w:rFonts w:hint="eastAsia"/>
          <w:color w:val="000000" w:themeColor="text1"/>
        </w:rPr>
        <w:t>L1</w:t>
      </w:r>
      <w:r w:rsidRPr="006D3A21">
        <w:rPr>
          <w:rFonts w:hint="eastAsia"/>
          <w:color w:val="000000" w:themeColor="text1"/>
        </w:rPr>
        <w:t>接收到</w:t>
      </w:r>
      <w:r w:rsidRPr="006D3A21">
        <w:rPr>
          <w:rFonts w:hint="eastAsia"/>
          <w:color w:val="000000" w:themeColor="text1"/>
        </w:rPr>
        <w:t>AG_XX_PROTOCOL_TRACE_REL</w:t>
      </w:r>
      <w:r w:rsidRPr="006D3A21">
        <w:rPr>
          <w:rFonts w:hint="eastAsia"/>
          <w:color w:val="000000" w:themeColor="text1"/>
        </w:rPr>
        <w:t>消息后，</w:t>
      </w:r>
      <w:r w:rsidRPr="006D3A21">
        <w:rPr>
          <w:rFonts w:hint="eastAsia"/>
          <w:color w:val="000000" w:themeColor="text1"/>
        </w:rPr>
        <w:t>L1</w:t>
      </w:r>
      <w:r w:rsidRPr="006D3A21">
        <w:rPr>
          <w:rFonts w:hint="eastAsia"/>
          <w:color w:val="000000" w:themeColor="text1"/>
        </w:rPr>
        <w:t>回复的</w:t>
      </w:r>
      <w:r w:rsidRPr="006D3A21">
        <w:rPr>
          <w:rFonts w:hint="eastAsia"/>
          <w:color w:val="000000" w:themeColor="text1"/>
        </w:rPr>
        <w:t>ACK</w:t>
      </w:r>
      <w:r w:rsidRPr="006D3A21">
        <w:rPr>
          <w:rFonts w:hint="eastAsia"/>
          <w:color w:val="000000" w:themeColor="text1"/>
        </w:rPr>
        <w:t>消息。</w:t>
      </w:r>
    </w:p>
    <w:p w14:paraId="610A523F" w14:textId="77777777" w:rsidR="00140142" w:rsidRPr="006D3A21" w:rsidRDefault="00140142" w:rsidP="00140142">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6402159F" w14:textId="77777777" w:rsidR="00140142" w:rsidRPr="006D3A21" w:rsidRDefault="00140142" w:rsidP="00140142">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L1＝＞</w:t>
      </w:r>
      <w:r w:rsidRPr="006D3A21">
        <w:rPr>
          <w:rFonts w:hint="eastAsia"/>
          <w:color w:val="000000" w:themeColor="text1"/>
          <w:sz w:val="24"/>
          <w:szCs w:val="24"/>
        </w:rPr>
        <w:t>APP Agent</w:t>
      </w:r>
    </w:p>
    <w:p w14:paraId="3F0473B1" w14:textId="77777777" w:rsidR="00140142" w:rsidRPr="006D3A21" w:rsidRDefault="00140142" w:rsidP="00140142">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28D71B9A" w14:textId="77777777" w:rsidR="00140142" w:rsidRPr="006D3A21" w:rsidRDefault="00140142" w:rsidP="00140142">
      <w:pPr>
        <w:pStyle w:val="a1"/>
        <w:numPr>
          <w:ilvl w:val="0"/>
          <w:numId w:val="0"/>
        </w:numPr>
        <w:ind w:left="420"/>
        <w:rPr>
          <w:color w:val="000000" w:themeColor="text1"/>
        </w:rPr>
      </w:pPr>
      <w:r w:rsidRPr="006D3A21">
        <w:rPr>
          <w:rFonts w:hint="eastAsia"/>
          <w:color w:val="000000" w:themeColor="text1"/>
        </w:rPr>
        <w:t>参见标准</w:t>
      </w:r>
      <w:r w:rsidRPr="006D3A21">
        <w:rPr>
          <w:rFonts w:hint="eastAsia"/>
          <w:color w:val="000000" w:themeColor="text1"/>
        </w:rPr>
        <w:t>ACK</w:t>
      </w:r>
      <w:r w:rsidRPr="006D3A21">
        <w:rPr>
          <w:rFonts w:hint="eastAsia"/>
          <w:color w:val="000000" w:themeColor="text1"/>
        </w:rPr>
        <w:t>消息定义。</w:t>
      </w:r>
    </w:p>
    <w:p w14:paraId="5F4AB5AA" w14:textId="77777777" w:rsidR="00140142" w:rsidRPr="006D3A21" w:rsidRDefault="00140142" w:rsidP="00140142">
      <w:pPr>
        <w:pStyle w:val="a5"/>
        <w:rPr>
          <w:color w:val="000000" w:themeColor="text1"/>
        </w:rPr>
      </w:pPr>
    </w:p>
    <w:p w14:paraId="502828FA" w14:textId="77777777" w:rsidR="00140142" w:rsidRPr="006D3A21" w:rsidRDefault="00140142" w:rsidP="00140142">
      <w:pPr>
        <w:pStyle w:val="31"/>
        <w:rPr>
          <w:color w:val="000000" w:themeColor="text1"/>
          <w:kern w:val="2"/>
        </w:rPr>
      </w:pPr>
      <w:bookmarkStart w:id="294" w:name="_Toc374110234"/>
      <w:r w:rsidRPr="006D3A21">
        <w:rPr>
          <w:rFonts w:hint="eastAsia"/>
          <w:color w:val="000000" w:themeColor="text1"/>
        </w:rPr>
        <w:t>L2P_AG_</w:t>
      </w:r>
      <w:r w:rsidRPr="006D3A21">
        <w:rPr>
          <w:color w:val="000000" w:themeColor="text1"/>
        </w:rPr>
        <w:t>PROTOCOL</w:t>
      </w:r>
      <w:r w:rsidRPr="006D3A21">
        <w:rPr>
          <w:color w:val="000000" w:themeColor="text1"/>
          <w:kern w:val="2"/>
        </w:rPr>
        <w:t>_TRACE</w:t>
      </w:r>
      <w:r w:rsidRPr="006D3A21">
        <w:rPr>
          <w:rFonts w:hint="eastAsia"/>
          <w:color w:val="000000" w:themeColor="text1"/>
          <w:kern w:val="2"/>
        </w:rPr>
        <w:t>_REL_ACK</w:t>
      </w:r>
      <w:bookmarkEnd w:id="294"/>
    </w:p>
    <w:p w14:paraId="2FB8E014" w14:textId="77777777" w:rsidR="00140142" w:rsidRPr="006D3A21" w:rsidRDefault="00140142" w:rsidP="00140142">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62793043" w14:textId="77777777" w:rsidR="00140142" w:rsidRPr="006D3A21" w:rsidRDefault="00140142" w:rsidP="00140142">
      <w:pPr>
        <w:pStyle w:val="a5"/>
        <w:rPr>
          <w:color w:val="000000" w:themeColor="text1"/>
        </w:rPr>
      </w:pPr>
      <w:r w:rsidRPr="006D3A21">
        <w:rPr>
          <w:rFonts w:hint="eastAsia"/>
          <w:color w:val="000000" w:themeColor="text1"/>
        </w:rPr>
        <w:t>该消</w:t>
      </w:r>
      <w:r w:rsidRPr="006D3A21">
        <w:rPr>
          <w:rFonts w:hint="eastAsia"/>
          <w:color w:val="000000" w:themeColor="text1"/>
        </w:rPr>
        <w:t>L2P</w:t>
      </w:r>
      <w:r w:rsidRPr="006D3A21">
        <w:rPr>
          <w:rFonts w:hint="eastAsia"/>
          <w:color w:val="000000" w:themeColor="text1"/>
        </w:rPr>
        <w:t>接收到</w:t>
      </w:r>
      <w:r w:rsidRPr="006D3A21">
        <w:rPr>
          <w:rFonts w:hint="eastAsia"/>
          <w:color w:val="000000" w:themeColor="text1"/>
        </w:rPr>
        <w:t>AG_XX_PROTOCOL_TRACE_REL</w:t>
      </w:r>
      <w:r w:rsidRPr="006D3A21">
        <w:rPr>
          <w:rFonts w:hint="eastAsia"/>
          <w:color w:val="000000" w:themeColor="text1"/>
        </w:rPr>
        <w:t>消息后，</w:t>
      </w:r>
      <w:r w:rsidRPr="006D3A21">
        <w:rPr>
          <w:rFonts w:hint="eastAsia"/>
          <w:color w:val="000000" w:themeColor="text1"/>
        </w:rPr>
        <w:t>L2P</w:t>
      </w:r>
      <w:r w:rsidRPr="006D3A21">
        <w:rPr>
          <w:rFonts w:hint="eastAsia"/>
          <w:color w:val="000000" w:themeColor="text1"/>
        </w:rPr>
        <w:t>回复的</w:t>
      </w:r>
      <w:r w:rsidRPr="006D3A21">
        <w:rPr>
          <w:rFonts w:hint="eastAsia"/>
          <w:color w:val="000000" w:themeColor="text1"/>
        </w:rPr>
        <w:t>ACK</w:t>
      </w:r>
      <w:r w:rsidRPr="006D3A21">
        <w:rPr>
          <w:rFonts w:hint="eastAsia"/>
          <w:color w:val="000000" w:themeColor="text1"/>
        </w:rPr>
        <w:t>消息。</w:t>
      </w:r>
    </w:p>
    <w:p w14:paraId="5E3D61BD" w14:textId="77777777" w:rsidR="00140142" w:rsidRPr="006D3A21" w:rsidRDefault="00140142" w:rsidP="00140142">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73DB82F9" w14:textId="77777777" w:rsidR="00140142" w:rsidRPr="006D3A21" w:rsidRDefault="00140142" w:rsidP="00140142">
      <w:pPr>
        <w:pStyle w:val="a1"/>
        <w:numPr>
          <w:ilvl w:val="0"/>
          <w:numId w:val="0"/>
        </w:numPr>
        <w:ind w:left="420"/>
        <w:rPr>
          <w:color w:val="000000" w:themeColor="text1"/>
          <w:sz w:val="24"/>
          <w:szCs w:val="24"/>
        </w:rPr>
      </w:pPr>
      <w:r w:rsidRPr="006D3A21">
        <w:rPr>
          <w:rFonts w:ascii="宋体" w:hAnsi="宋体" w:hint="eastAsia"/>
          <w:color w:val="000000" w:themeColor="text1"/>
          <w:sz w:val="24"/>
          <w:szCs w:val="24"/>
        </w:rPr>
        <w:t>L2P＝＞</w:t>
      </w:r>
      <w:r w:rsidRPr="006D3A21">
        <w:rPr>
          <w:rFonts w:hint="eastAsia"/>
          <w:color w:val="000000" w:themeColor="text1"/>
          <w:sz w:val="24"/>
          <w:szCs w:val="24"/>
        </w:rPr>
        <w:t>APP Agent</w:t>
      </w:r>
    </w:p>
    <w:p w14:paraId="473C7933" w14:textId="77777777" w:rsidR="00140142" w:rsidRPr="006D3A21" w:rsidRDefault="00140142" w:rsidP="00140142">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76028559" w14:textId="77777777" w:rsidR="00140142" w:rsidRPr="006D3A21" w:rsidRDefault="00140142" w:rsidP="00140142">
      <w:pPr>
        <w:pStyle w:val="a1"/>
        <w:numPr>
          <w:ilvl w:val="0"/>
          <w:numId w:val="0"/>
        </w:numPr>
        <w:ind w:left="420"/>
        <w:rPr>
          <w:color w:val="000000" w:themeColor="text1"/>
        </w:rPr>
      </w:pPr>
      <w:r w:rsidRPr="006D3A21">
        <w:rPr>
          <w:rFonts w:hint="eastAsia"/>
          <w:color w:val="000000" w:themeColor="text1"/>
        </w:rPr>
        <w:t>参见标准</w:t>
      </w:r>
      <w:r w:rsidRPr="006D3A21">
        <w:rPr>
          <w:rFonts w:hint="eastAsia"/>
          <w:color w:val="000000" w:themeColor="text1"/>
        </w:rPr>
        <w:t>ACK</w:t>
      </w:r>
      <w:r w:rsidRPr="006D3A21">
        <w:rPr>
          <w:rFonts w:hint="eastAsia"/>
          <w:color w:val="000000" w:themeColor="text1"/>
        </w:rPr>
        <w:t>消息定义。</w:t>
      </w:r>
    </w:p>
    <w:p w14:paraId="59C28FC8" w14:textId="77777777" w:rsidR="00140142" w:rsidRPr="006D3A21" w:rsidRDefault="00140142" w:rsidP="00140142">
      <w:pPr>
        <w:pStyle w:val="31"/>
        <w:rPr>
          <w:color w:val="000000" w:themeColor="text1"/>
          <w:kern w:val="2"/>
        </w:rPr>
      </w:pPr>
      <w:bookmarkStart w:id="295" w:name="_Toc374110235"/>
      <w:r w:rsidRPr="006D3A21">
        <w:rPr>
          <w:rFonts w:hint="eastAsia"/>
          <w:color w:val="000000" w:themeColor="text1"/>
        </w:rPr>
        <w:t>AG_PC_</w:t>
      </w:r>
      <w:r w:rsidRPr="006D3A21">
        <w:rPr>
          <w:color w:val="000000" w:themeColor="text1"/>
        </w:rPr>
        <w:t>PROTOCOL</w:t>
      </w:r>
      <w:r w:rsidRPr="006D3A21">
        <w:rPr>
          <w:color w:val="000000" w:themeColor="text1"/>
          <w:kern w:val="2"/>
        </w:rPr>
        <w:t>_TRACE</w:t>
      </w:r>
      <w:r w:rsidRPr="006D3A21">
        <w:rPr>
          <w:rFonts w:hint="eastAsia"/>
          <w:color w:val="000000" w:themeColor="text1"/>
          <w:kern w:val="2"/>
        </w:rPr>
        <w:t>_REL_ACK</w:t>
      </w:r>
      <w:bookmarkEnd w:id="295"/>
    </w:p>
    <w:p w14:paraId="1812CD97" w14:textId="77777777" w:rsidR="00140142" w:rsidRPr="006D3A21" w:rsidRDefault="00140142" w:rsidP="00140142">
      <w:pPr>
        <w:pStyle w:val="a1"/>
        <w:rPr>
          <w:color w:val="000000" w:themeColor="text1"/>
          <w:sz w:val="24"/>
          <w:szCs w:val="24"/>
        </w:rPr>
      </w:pPr>
      <w:r w:rsidRPr="006D3A21">
        <w:rPr>
          <w:rFonts w:ascii="宋体" w:hAnsi="宋体" w:hint="eastAsia"/>
          <w:b/>
          <w:bCs/>
          <w:color w:val="000000" w:themeColor="text1"/>
          <w:sz w:val="24"/>
          <w:szCs w:val="24"/>
        </w:rPr>
        <w:t>功能</w:t>
      </w:r>
      <w:r w:rsidRPr="006D3A21">
        <w:rPr>
          <w:rFonts w:ascii="宋体" w:hAnsi="宋体" w:hint="eastAsia"/>
          <w:color w:val="000000" w:themeColor="text1"/>
          <w:sz w:val="24"/>
          <w:szCs w:val="24"/>
        </w:rPr>
        <w:t>：</w:t>
      </w:r>
    </w:p>
    <w:p w14:paraId="2465DCD8" w14:textId="77777777" w:rsidR="00140142" w:rsidRPr="006D3A21" w:rsidRDefault="00140142" w:rsidP="00140142">
      <w:pPr>
        <w:pStyle w:val="a5"/>
        <w:rPr>
          <w:color w:val="000000" w:themeColor="text1"/>
        </w:rPr>
      </w:pPr>
      <w:r w:rsidRPr="006D3A21">
        <w:rPr>
          <w:rFonts w:hint="eastAsia"/>
          <w:color w:val="000000" w:themeColor="text1"/>
        </w:rPr>
        <w:t>该消</w:t>
      </w:r>
      <w:r w:rsidRPr="006D3A21">
        <w:rPr>
          <w:rFonts w:hint="eastAsia"/>
          <w:color w:val="000000" w:themeColor="text1"/>
        </w:rPr>
        <w:t>APP Agent</w:t>
      </w:r>
      <w:r w:rsidRPr="006D3A21">
        <w:rPr>
          <w:rFonts w:hint="eastAsia"/>
          <w:color w:val="000000" w:themeColor="text1"/>
        </w:rPr>
        <w:t>接收到</w:t>
      </w:r>
      <w:r w:rsidRPr="006D3A21">
        <w:rPr>
          <w:rFonts w:hint="eastAsia"/>
          <w:color w:val="000000" w:themeColor="text1"/>
        </w:rPr>
        <w:t>L1/L2P</w:t>
      </w:r>
      <w:r w:rsidRPr="006D3A21">
        <w:rPr>
          <w:rFonts w:hint="eastAsia"/>
          <w:color w:val="000000" w:themeColor="text1"/>
        </w:rPr>
        <w:t>的</w:t>
      </w:r>
      <w:r w:rsidRPr="006D3A21">
        <w:rPr>
          <w:rFonts w:hint="eastAsia"/>
          <w:color w:val="000000" w:themeColor="text1"/>
        </w:rPr>
        <w:t>ACK</w:t>
      </w:r>
      <w:r w:rsidRPr="006D3A21">
        <w:rPr>
          <w:rFonts w:hint="eastAsia"/>
          <w:color w:val="000000" w:themeColor="text1"/>
        </w:rPr>
        <w:t>消息后，</w:t>
      </w:r>
      <w:r w:rsidRPr="006D3A21">
        <w:rPr>
          <w:rFonts w:hint="eastAsia"/>
          <w:color w:val="000000" w:themeColor="text1"/>
        </w:rPr>
        <w:t>APP Agent</w:t>
      </w:r>
      <w:r w:rsidRPr="006D3A21">
        <w:rPr>
          <w:rFonts w:hint="eastAsia"/>
          <w:color w:val="000000" w:themeColor="text1"/>
        </w:rPr>
        <w:t>对</w:t>
      </w:r>
      <w:r w:rsidRPr="006D3A21">
        <w:rPr>
          <w:rFonts w:hint="eastAsia"/>
          <w:color w:val="000000" w:themeColor="text1"/>
        </w:rPr>
        <w:t>PC_AG_PROTOCOL_TRACE_REL</w:t>
      </w:r>
      <w:r w:rsidRPr="006D3A21">
        <w:rPr>
          <w:rFonts w:hint="eastAsia"/>
          <w:color w:val="000000" w:themeColor="text1"/>
        </w:rPr>
        <w:t>消息作出的回复。如果</w:t>
      </w:r>
      <w:r w:rsidRPr="006D3A21">
        <w:rPr>
          <w:rFonts w:hint="eastAsia"/>
          <w:color w:val="000000" w:themeColor="text1"/>
        </w:rPr>
        <w:t>L1</w:t>
      </w:r>
      <w:r w:rsidRPr="006D3A21">
        <w:rPr>
          <w:rFonts w:hint="eastAsia"/>
          <w:color w:val="000000" w:themeColor="text1"/>
        </w:rPr>
        <w:t>和</w:t>
      </w:r>
      <w:r w:rsidRPr="006D3A21">
        <w:rPr>
          <w:rFonts w:hint="eastAsia"/>
          <w:color w:val="000000" w:themeColor="text1"/>
        </w:rPr>
        <w:t>L2P</w:t>
      </w:r>
      <w:r w:rsidRPr="006D3A21">
        <w:rPr>
          <w:rFonts w:hint="eastAsia"/>
          <w:color w:val="000000" w:themeColor="text1"/>
        </w:rPr>
        <w:t>的</w:t>
      </w:r>
      <w:r w:rsidRPr="006D3A21">
        <w:rPr>
          <w:rFonts w:hint="eastAsia"/>
          <w:color w:val="000000" w:themeColor="text1"/>
        </w:rPr>
        <w:t>ACK</w:t>
      </w:r>
      <w:r w:rsidRPr="006D3A21">
        <w:rPr>
          <w:rFonts w:hint="eastAsia"/>
          <w:color w:val="000000" w:themeColor="text1"/>
        </w:rPr>
        <w:t>消息的</w:t>
      </w:r>
      <w:r w:rsidRPr="006D3A21">
        <w:rPr>
          <w:rFonts w:hint="eastAsia"/>
          <w:color w:val="000000" w:themeColor="text1"/>
        </w:rPr>
        <w:t>Cause</w:t>
      </w:r>
      <w:r w:rsidRPr="006D3A21">
        <w:rPr>
          <w:rFonts w:hint="eastAsia"/>
          <w:color w:val="000000" w:themeColor="text1"/>
        </w:rPr>
        <w:t>都为</w:t>
      </w:r>
      <w:r w:rsidRPr="006D3A21">
        <w:rPr>
          <w:rFonts w:hint="eastAsia"/>
          <w:color w:val="000000" w:themeColor="text1"/>
        </w:rPr>
        <w:t>0</w:t>
      </w:r>
      <w:r w:rsidRPr="006D3A21">
        <w:rPr>
          <w:rFonts w:hint="eastAsia"/>
          <w:color w:val="000000" w:themeColor="text1"/>
        </w:rPr>
        <w:t>则</w:t>
      </w:r>
      <w:r w:rsidRPr="006D3A21">
        <w:rPr>
          <w:rFonts w:hint="eastAsia"/>
          <w:color w:val="000000" w:themeColor="text1"/>
        </w:rPr>
        <w:t>PC_AG_PROTOCOL_TRACE_REL</w:t>
      </w:r>
      <w:r w:rsidRPr="006D3A21">
        <w:rPr>
          <w:rFonts w:hint="eastAsia"/>
          <w:color w:val="000000" w:themeColor="text1"/>
        </w:rPr>
        <w:t>的</w:t>
      </w:r>
      <w:r w:rsidRPr="006D3A21">
        <w:rPr>
          <w:rFonts w:hint="eastAsia"/>
          <w:color w:val="000000" w:themeColor="text1"/>
        </w:rPr>
        <w:t>Cause</w:t>
      </w:r>
      <w:r w:rsidRPr="006D3A21">
        <w:rPr>
          <w:rFonts w:hint="eastAsia"/>
          <w:color w:val="000000" w:themeColor="text1"/>
        </w:rPr>
        <w:t>也为</w:t>
      </w:r>
      <w:r w:rsidRPr="006D3A21">
        <w:rPr>
          <w:rFonts w:hint="eastAsia"/>
          <w:color w:val="000000" w:themeColor="text1"/>
        </w:rPr>
        <w:t>0</w:t>
      </w:r>
      <w:r w:rsidRPr="006D3A21">
        <w:rPr>
          <w:rFonts w:hint="eastAsia"/>
          <w:color w:val="000000" w:themeColor="text1"/>
        </w:rPr>
        <w:t>，否则</w:t>
      </w:r>
      <w:r w:rsidRPr="006D3A21">
        <w:rPr>
          <w:rFonts w:hint="eastAsia"/>
          <w:color w:val="000000" w:themeColor="text1"/>
        </w:rPr>
        <w:t>Cause</w:t>
      </w:r>
      <w:r w:rsidRPr="006D3A21">
        <w:rPr>
          <w:rFonts w:hint="eastAsia"/>
          <w:color w:val="000000" w:themeColor="text1"/>
        </w:rPr>
        <w:t>也为</w:t>
      </w:r>
      <w:r w:rsidRPr="006D3A21">
        <w:rPr>
          <w:rFonts w:hint="eastAsia"/>
          <w:color w:val="000000" w:themeColor="text1"/>
        </w:rPr>
        <w:t>1</w:t>
      </w:r>
      <w:r w:rsidRPr="006D3A21">
        <w:rPr>
          <w:rFonts w:hint="eastAsia"/>
          <w:color w:val="000000" w:themeColor="text1"/>
        </w:rPr>
        <w:t>。</w:t>
      </w:r>
    </w:p>
    <w:p w14:paraId="72D60CC7" w14:textId="77777777" w:rsidR="00140142" w:rsidRPr="006D3A21" w:rsidRDefault="00140142" w:rsidP="00140142">
      <w:pPr>
        <w:pStyle w:val="a1"/>
        <w:rPr>
          <w:rFonts w:ascii="宋体" w:hAnsi="宋体"/>
          <w:b/>
          <w:bCs/>
          <w:color w:val="000000" w:themeColor="text1"/>
          <w:sz w:val="24"/>
          <w:szCs w:val="24"/>
        </w:rPr>
      </w:pPr>
      <w:r w:rsidRPr="006D3A21">
        <w:rPr>
          <w:rFonts w:ascii="宋体" w:hAnsi="宋体" w:hint="eastAsia"/>
          <w:b/>
          <w:bCs/>
          <w:color w:val="000000" w:themeColor="text1"/>
          <w:sz w:val="24"/>
          <w:szCs w:val="24"/>
        </w:rPr>
        <w:t>方向：</w:t>
      </w:r>
    </w:p>
    <w:p w14:paraId="18B524FB" w14:textId="77777777" w:rsidR="00140142" w:rsidRPr="006D3A21" w:rsidRDefault="00140142" w:rsidP="00140142">
      <w:pPr>
        <w:pStyle w:val="a1"/>
        <w:numPr>
          <w:ilvl w:val="0"/>
          <w:numId w:val="0"/>
        </w:numPr>
        <w:ind w:left="420"/>
        <w:rPr>
          <w:color w:val="000000" w:themeColor="text1"/>
          <w:sz w:val="24"/>
          <w:szCs w:val="24"/>
        </w:rPr>
      </w:pPr>
      <w:r w:rsidRPr="006D3A21">
        <w:rPr>
          <w:rFonts w:hint="eastAsia"/>
          <w:color w:val="000000" w:themeColor="text1"/>
          <w:sz w:val="24"/>
          <w:szCs w:val="24"/>
        </w:rPr>
        <w:t>APP Agent</w:t>
      </w:r>
      <w:r w:rsidRPr="006D3A21">
        <w:rPr>
          <w:rFonts w:ascii="宋体" w:hAnsi="宋体" w:hint="eastAsia"/>
          <w:color w:val="000000" w:themeColor="text1"/>
          <w:sz w:val="24"/>
          <w:szCs w:val="24"/>
        </w:rPr>
        <w:t>＝＞PC</w:t>
      </w:r>
    </w:p>
    <w:p w14:paraId="7858803B" w14:textId="77777777" w:rsidR="00140142" w:rsidRPr="006D3A21" w:rsidRDefault="00140142" w:rsidP="00140142">
      <w:pPr>
        <w:pStyle w:val="a1"/>
        <w:rPr>
          <w:color w:val="000000" w:themeColor="text1"/>
        </w:rPr>
      </w:pPr>
      <w:r w:rsidRPr="006D3A21">
        <w:rPr>
          <w:rFonts w:ascii="宋体" w:hAnsi="宋体" w:hint="eastAsia"/>
          <w:b/>
          <w:bCs/>
          <w:color w:val="000000" w:themeColor="text1"/>
          <w:sz w:val="24"/>
          <w:szCs w:val="24"/>
        </w:rPr>
        <w:t>消息净荷</w:t>
      </w:r>
      <w:r w:rsidRPr="006D3A21">
        <w:rPr>
          <w:rFonts w:ascii="宋体" w:hAnsi="宋体" w:hint="eastAsia"/>
          <w:color w:val="000000" w:themeColor="text1"/>
          <w:sz w:val="24"/>
          <w:szCs w:val="24"/>
        </w:rPr>
        <w:t>:</w:t>
      </w:r>
    </w:p>
    <w:p w14:paraId="763C4979" w14:textId="77777777" w:rsidR="00140142" w:rsidRPr="006D3A21" w:rsidRDefault="00140142" w:rsidP="00140142">
      <w:pPr>
        <w:pStyle w:val="a5"/>
        <w:ind w:firstLine="0"/>
        <w:rPr>
          <w:color w:val="000000" w:themeColor="text1"/>
        </w:rPr>
      </w:pPr>
      <w:r w:rsidRPr="006D3A21">
        <w:rPr>
          <w:rFonts w:hint="eastAsia"/>
          <w:color w:val="000000" w:themeColor="text1"/>
        </w:rPr>
        <w:t>参见标准</w:t>
      </w:r>
      <w:r w:rsidRPr="006D3A21">
        <w:rPr>
          <w:rFonts w:hint="eastAsia"/>
          <w:color w:val="000000" w:themeColor="text1"/>
        </w:rPr>
        <w:t>ACK</w:t>
      </w:r>
      <w:r w:rsidRPr="006D3A21">
        <w:rPr>
          <w:rFonts w:hint="eastAsia"/>
          <w:color w:val="000000" w:themeColor="text1"/>
        </w:rPr>
        <w:t>消息定义。</w:t>
      </w:r>
    </w:p>
    <w:p w14:paraId="01DB927C" w14:textId="77777777" w:rsidR="00140142" w:rsidRPr="00140142" w:rsidRDefault="00140142" w:rsidP="00E66F84">
      <w:pPr>
        <w:pStyle w:val="a5"/>
        <w:rPr>
          <w:color w:val="000000" w:themeColor="text1"/>
        </w:rPr>
      </w:pPr>
    </w:p>
    <w:p w14:paraId="5F8F4555" w14:textId="77777777" w:rsidR="00AE6F78" w:rsidRDefault="00AE6F78" w:rsidP="00AE6F78">
      <w:pPr>
        <w:pStyle w:val="1"/>
      </w:pPr>
      <w:bookmarkStart w:id="296" w:name="_Toc375126675"/>
      <w:r>
        <w:rPr>
          <w:rFonts w:hint="eastAsia"/>
        </w:rPr>
        <w:lastRenderedPageBreak/>
        <w:t>小结</w:t>
      </w:r>
      <w:bookmarkEnd w:id="296"/>
    </w:p>
    <w:p w14:paraId="1663C71E" w14:textId="77777777" w:rsidR="00AE6F78" w:rsidRDefault="00AE6F78" w:rsidP="00AE6F78">
      <w:pPr>
        <w:pStyle w:val="a5"/>
      </w:pPr>
      <w:r>
        <w:rPr>
          <w:rFonts w:hint="eastAsia"/>
        </w:rPr>
        <w:t>在协议跟踪模式下，</w:t>
      </w:r>
      <w:r w:rsidR="00CF1219">
        <w:rPr>
          <w:rFonts w:hint="eastAsia"/>
        </w:rPr>
        <w:t>L1</w:t>
      </w:r>
      <w:r w:rsidR="00CF1219">
        <w:rPr>
          <w:rFonts w:hint="eastAsia"/>
        </w:rPr>
        <w:t>上报数据量最大的情况为</w:t>
      </w:r>
      <w:r w:rsidR="00CF1219">
        <w:rPr>
          <w:rFonts w:hint="eastAsia"/>
        </w:rPr>
        <w:t>4</w:t>
      </w:r>
      <w:r w:rsidR="00CF1219">
        <w:rPr>
          <w:rFonts w:hint="eastAsia"/>
        </w:rPr>
        <w:t>个</w:t>
      </w:r>
      <w:r w:rsidR="00CF1219">
        <w:rPr>
          <w:rFonts w:hint="eastAsia"/>
        </w:rPr>
        <w:t>UE</w:t>
      </w:r>
      <w:r w:rsidR="00CF1219">
        <w:rPr>
          <w:rFonts w:hint="eastAsia"/>
        </w:rPr>
        <w:t>同时跟踪，并且每个子帧都在调度，因此</w:t>
      </w:r>
      <w:r w:rsidR="00CF1219">
        <w:rPr>
          <w:rFonts w:hint="eastAsia"/>
        </w:rPr>
        <w:t>1ms</w:t>
      </w:r>
      <w:r w:rsidR="00CF1219">
        <w:rPr>
          <w:rFonts w:hint="eastAsia"/>
        </w:rPr>
        <w:t>上报的数据量大致为</w:t>
      </w:r>
    </w:p>
    <w:p w14:paraId="0CDA9056" w14:textId="77777777" w:rsidR="00AE6F78" w:rsidRDefault="00AE6F78" w:rsidP="00AE6F78">
      <w:pPr>
        <w:pStyle w:val="a5"/>
      </w:pPr>
      <w:r>
        <w:rPr>
          <w:rFonts w:hint="eastAsia"/>
        </w:rPr>
        <w:t>L1_AG_PHY_COMMEAS_IND(</w:t>
      </w:r>
      <w:r w:rsidR="00AD0941">
        <w:rPr>
          <w:rFonts w:hint="eastAsia"/>
        </w:rPr>
        <w:t>412*4</w:t>
      </w:r>
      <w:r>
        <w:rPr>
          <w:rFonts w:hint="eastAsia"/>
        </w:rPr>
        <w:t>)</w:t>
      </w:r>
      <w:r w:rsidR="00CF1219">
        <w:rPr>
          <w:rFonts w:hint="eastAsia"/>
        </w:rPr>
        <w:t xml:space="preserve"> /10</w:t>
      </w:r>
      <w:r>
        <w:rPr>
          <w:rFonts w:hint="eastAsia"/>
        </w:rPr>
        <w:t xml:space="preserve"> + L1_PROTOCOL_DATA</w:t>
      </w:r>
      <w:r w:rsidR="00CF1219">
        <w:rPr>
          <w:rFonts w:hint="eastAsia"/>
        </w:rPr>
        <w:t xml:space="preserve">() = </w:t>
      </w:r>
    </w:p>
    <w:p w14:paraId="37DFDCD4" w14:textId="77777777" w:rsidR="00CF1219" w:rsidRDefault="00CF1219" w:rsidP="00AE6F78">
      <w:pPr>
        <w:pStyle w:val="a5"/>
      </w:pPr>
      <w:r>
        <w:rPr>
          <w:rFonts w:hint="eastAsia"/>
        </w:rPr>
        <w:t xml:space="preserve">L2P </w:t>
      </w:r>
      <w:r>
        <w:rPr>
          <w:rFonts w:hint="eastAsia"/>
        </w:rPr>
        <w:t>上报的数据量最大也是</w:t>
      </w:r>
      <w:r>
        <w:rPr>
          <w:rFonts w:hint="eastAsia"/>
        </w:rPr>
        <w:t>4</w:t>
      </w:r>
      <w:r>
        <w:rPr>
          <w:rFonts w:hint="eastAsia"/>
        </w:rPr>
        <w:t>个</w:t>
      </w:r>
      <w:r>
        <w:rPr>
          <w:rFonts w:hint="eastAsia"/>
        </w:rPr>
        <w:t>UE</w:t>
      </w:r>
      <w:r>
        <w:rPr>
          <w:rFonts w:hint="eastAsia"/>
        </w:rPr>
        <w:t>同时跟踪，并且是每个子帧都是满配调度，</w:t>
      </w:r>
      <w:r>
        <w:rPr>
          <w:rFonts w:hint="eastAsia"/>
        </w:rPr>
        <w:t>SIB</w:t>
      </w:r>
      <w:r>
        <w:rPr>
          <w:rFonts w:hint="eastAsia"/>
        </w:rPr>
        <w:t>信息满配且周期为</w:t>
      </w:r>
      <w:r>
        <w:rPr>
          <w:rFonts w:hint="eastAsia"/>
        </w:rPr>
        <w:t>80ms</w:t>
      </w:r>
      <w:r>
        <w:rPr>
          <w:rFonts w:hint="eastAsia"/>
        </w:rPr>
        <w:t>，则</w:t>
      </w:r>
      <w:r>
        <w:rPr>
          <w:rFonts w:hint="eastAsia"/>
        </w:rPr>
        <w:t>L2P</w:t>
      </w:r>
      <w:r>
        <w:rPr>
          <w:rFonts w:hint="eastAsia"/>
        </w:rPr>
        <w:t>在</w:t>
      </w:r>
      <w:r>
        <w:rPr>
          <w:rFonts w:hint="eastAsia"/>
        </w:rPr>
        <w:t>1ms</w:t>
      </w:r>
      <w:r>
        <w:rPr>
          <w:rFonts w:hint="eastAsia"/>
        </w:rPr>
        <w:t>上报的数据量大致为：</w:t>
      </w:r>
    </w:p>
    <w:p w14:paraId="22278397" w14:textId="77777777" w:rsidR="00CF1219" w:rsidRDefault="00CF1219" w:rsidP="00AE6F78">
      <w:pPr>
        <w:pStyle w:val="a5"/>
      </w:pPr>
      <w:r>
        <w:rPr>
          <w:rFonts w:hint="eastAsia"/>
        </w:rPr>
        <w:t xml:space="preserve">L2P_AG_CELL_SYSINFO()/80 + L2P_PROTOCOL_DATA() = </w:t>
      </w:r>
    </w:p>
    <w:p w14:paraId="60EFF1C6" w14:textId="77777777" w:rsidR="00B41E65" w:rsidRPr="00CF1219" w:rsidRDefault="00303A0B" w:rsidP="00AE6F78">
      <w:pPr>
        <w:pStyle w:val="a5"/>
      </w:pPr>
      <w:r>
        <w:rPr>
          <w:rFonts w:hint="eastAsia"/>
        </w:rPr>
        <w:t>在协议跟踪模式下，</w:t>
      </w:r>
      <w:r w:rsidR="00B41E65">
        <w:rPr>
          <w:rFonts w:hint="eastAsia"/>
        </w:rPr>
        <w:t>AGI</w:t>
      </w:r>
      <w:r w:rsidR="00B41E65">
        <w:rPr>
          <w:rFonts w:hint="eastAsia"/>
        </w:rPr>
        <w:t>与</w:t>
      </w:r>
      <w:r w:rsidR="00B41E65">
        <w:rPr>
          <w:rFonts w:hint="eastAsia"/>
        </w:rPr>
        <w:t>AGC</w:t>
      </w:r>
      <w:r w:rsidR="00B41E65">
        <w:rPr>
          <w:rFonts w:hint="eastAsia"/>
        </w:rPr>
        <w:t>之间传输带宽最大为</w:t>
      </w:r>
    </w:p>
    <w:sectPr w:rsidR="00B41E65" w:rsidRPr="00CF1219" w:rsidSect="00EF4FD7">
      <w:headerReference w:type="even" r:id="rId32"/>
      <w:headerReference w:type="default" r:id="rId33"/>
      <w:footerReference w:type="even" r:id="rId34"/>
      <w:footerReference w:type="default" r:id="rId35"/>
      <w:headerReference w:type="first" r:id="rId36"/>
      <w:footerReference w:type="first" r:id="rId37"/>
      <w:pgSz w:w="11906" w:h="16838" w:code="9"/>
      <w:pgMar w:top="1418" w:right="1418" w:bottom="1191" w:left="1418" w:header="851" w:footer="992" w:gutter="284"/>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zctt" w:date="2013-12-25T15:49:00Z" w:initials="z">
    <w:p w14:paraId="49201CFF" w14:textId="77777777" w:rsidR="00C50DA2" w:rsidRDefault="00C50DA2">
      <w:pPr>
        <w:pStyle w:val="af7"/>
      </w:pPr>
      <w:r>
        <w:rPr>
          <w:rStyle w:val="affb"/>
        </w:rPr>
        <w:annotationRef/>
      </w:r>
      <w:r>
        <w:rPr>
          <w:rFonts w:hint="eastAsia"/>
        </w:rPr>
        <w:t>增加字段</w:t>
      </w:r>
    </w:p>
  </w:comment>
  <w:comment w:id="98" w:author="zctt" w:date="2013-12-25T15:49:00Z" w:initials="z">
    <w:p w14:paraId="70054C95" w14:textId="77777777" w:rsidR="00C50DA2" w:rsidRDefault="00C50DA2">
      <w:pPr>
        <w:pStyle w:val="af7"/>
      </w:pPr>
      <w:r>
        <w:rPr>
          <w:rStyle w:val="affb"/>
        </w:rPr>
        <w:annotationRef/>
      </w:r>
      <w:r>
        <w:rPr>
          <w:rFonts w:hint="eastAsia"/>
        </w:rPr>
        <w:t>用作</w:t>
      </w:r>
      <w:r>
        <w:rPr>
          <w:rFonts w:hint="eastAsia"/>
        </w:rPr>
        <w:t>bitmap</w:t>
      </w:r>
    </w:p>
  </w:comment>
  <w:comment w:id="99" w:author="zctt" w:date="2013-12-25T15:49:00Z" w:initials="z">
    <w:p w14:paraId="1657EA31" w14:textId="77777777" w:rsidR="00C50DA2" w:rsidRDefault="00C50DA2">
      <w:pPr>
        <w:pStyle w:val="af7"/>
      </w:pPr>
      <w:r>
        <w:rPr>
          <w:rStyle w:val="affb"/>
        </w:rPr>
        <w:annotationRef/>
      </w:r>
      <w:r>
        <w:rPr>
          <w:rFonts w:hint="eastAsia"/>
        </w:rPr>
        <w:t>保留，暂时不用</w:t>
      </w:r>
    </w:p>
  </w:comment>
  <w:comment w:id="110" w:author="zctt" w:date="2014-01-06T19:50:00Z" w:initials="z">
    <w:p w14:paraId="45C0093B" w14:textId="77777777" w:rsidR="00C50DA2" w:rsidRDefault="00C50DA2" w:rsidP="000A3940">
      <w:pPr>
        <w:pStyle w:val="af7"/>
      </w:pPr>
      <w:r>
        <w:rPr>
          <w:rStyle w:val="affb"/>
        </w:rPr>
        <w:annotationRef/>
      </w:r>
      <w:r>
        <w:rPr>
          <w:rFonts w:hint="eastAsia"/>
        </w:rPr>
        <w:t>用作</w:t>
      </w:r>
      <w:r>
        <w:rPr>
          <w:rFonts w:hint="eastAsia"/>
        </w:rPr>
        <w:t>bitmap</w:t>
      </w:r>
    </w:p>
  </w:comment>
  <w:comment w:id="125" w:author="zctt" w:date="2013-12-25T15:49:00Z" w:initials="z">
    <w:p w14:paraId="732EF572" w14:textId="77777777" w:rsidR="00C50DA2" w:rsidRDefault="00C50DA2">
      <w:pPr>
        <w:pStyle w:val="af7"/>
      </w:pPr>
      <w:r>
        <w:rPr>
          <w:rStyle w:val="affb"/>
        </w:rPr>
        <w:annotationRef/>
      </w:r>
      <w:r>
        <w:rPr>
          <w:rFonts w:hint="eastAsia"/>
        </w:rPr>
        <w:t>是否有必要？？</w:t>
      </w:r>
    </w:p>
  </w:comment>
  <w:comment w:id="215" w:author="zctt" w:date="2013-12-25T15:49:00Z" w:initials="z">
    <w:p w14:paraId="6B8B0E86" w14:textId="77777777" w:rsidR="00C50DA2" w:rsidRDefault="00C50DA2">
      <w:pPr>
        <w:pStyle w:val="af7"/>
      </w:pPr>
      <w:r>
        <w:rPr>
          <w:rStyle w:val="affb"/>
        </w:rPr>
        <w:annotationRef/>
      </w:r>
      <w:r>
        <w:rPr>
          <w:rFonts w:hint="eastAsia"/>
        </w:rPr>
        <w:t>格式</w:t>
      </w:r>
      <w:r>
        <w:rPr>
          <w:rFonts w:hint="eastAsia"/>
        </w:rPr>
        <w:t xml:space="preserve"> </w:t>
      </w:r>
      <w:r>
        <w:rPr>
          <w:rFonts w:hint="eastAsia"/>
        </w:rPr>
        <w:t>美美确定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201CFF" w15:done="0"/>
  <w15:commentEx w15:paraId="70054C95" w15:done="0"/>
  <w15:commentEx w15:paraId="1657EA31" w15:done="0"/>
  <w15:commentEx w15:paraId="45C0093B" w15:done="0"/>
  <w15:commentEx w15:paraId="732EF572" w15:done="0"/>
  <w15:commentEx w15:paraId="6B8B0E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26288" w14:textId="77777777" w:rsidR="001C22E5" w:rsidRDefault="001C22E5">
      <w:pPr>
        <w:ind w:firstLine="420"/>
      </w:pPr>
      <w:r>
        <w:separator/>
      </w:r>
    </w:p>
  </w:endnote>
  <w:endnote w:type="continuationSeparator" w:id="0">
    <w:p w14:paraId="41D0053F" w14:textId="77777777" w:rsidR="001C22E5" w:rsidRDefault="001C22E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0188A" w14:textId="77777777" w:rsidR="00C50DA2" w:rsidRDefault="00C50DA2">
    <w:pPr>
      <w:pStyle w:val="a9"/>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69B5F" w14:textId="77777777" w:rsidR="00C50DA2" w:rsidRDefault="00C50DA2" w:rsidP="009E1C04">
    <w:pPr>
      <w:pStyle w:val="a9"/>
      <w:ind w:firstLineChars="450" w:firstLine="945"/>
      <w:rPr>
        <w:b/>
        <w:bCs/>
      </w:rPr>
    </w:pPr>
    <w:hyperlink r:id="rId1" w:history="1">
      <w:r w:rsidRPr="00A61793">
        <w:rPr>
          <w:rStyle w:val="ad"/>
          <w:rFonts w:hint="eastAsia"/>
          <w:b/>
          <w:bCs/>
        </w:rPr>
        <w:t>http://www.zctt.com</w:t>
      </w:r>
    </w:hyperlink>
    <w:r>
      <w:rPr>
        <w:rStyle w:val="aa"/>
        <w:rFonts w:eastAsia="隶书"/>
        <w:b/>
        <w:bCs/>
        <w:i/>
      </w:rPr>
      <w:fldChar w:fldCharType="begin"/>
    </w:r>
    <w:r>
      <w:rPr>
        <w:rStyle w:val="aa"/>
        <w:rFonts w:eastAsia="隶书"/>
        <w:b/>
        <w:bCs/>
        <w:i/>
      </w:rPr>
      <w:instrText xml:space="preserve"> PAGE </w:instrText>
    </w:r>
    <w:r>
      <w:rPr>
        <w:rStyle w:val="aa"/>
        <w:rFonts w:eastAsia="隶书"/>
        <w:b/>
        <w:bCs/>
        <w:i/>
      </w:rPr>
      <w:fldChar w:fldCharType="separate"/>
    </w:r>
    <w:r w:rsidR="00F300A7">
      <w:rPr>
        <w:rStyle w:val="aa"/>
        <w:rFonts w:eastAsia="隶书"/>
        <w:b/>
        <w:bCs/>
        <w:i/>
        <w:noProof/>
      </w:rPr>
      <w:t>63</w:t>
    </w:r>
    <w:r>
      <w:rPr>
        <w:rStyle w:val="aa"/>
        <w:rFonts w:eastAsia="隶书"/>
        <w:b/>
        <w:bCs/>
        <w:i/>
      </w:rPr>
      <w:fldChar w:fldCharType="end"/>
    </w:r>
    <w:r>
      <w:rPr>
        <w:rStyle w:val="aa"/>
        <w:rFonts w:eastAsia="隶书" w:hint="eastAsia"/>
        <w:b/>
        <w:bCs/>
        <w:i/>
      </w:rPr>
      <w:t>/</w:t>
    </w:r>
    <w:r>
      <w:rPr>
        <w:rStyle w:val="aa"/>
        <w:b/>
        <w:bCs/>
        <w:i/>
        <w:iCs/>
      </w:rPr>
      <w:fldChar w:fldCharType="begin"/>
    </w:r>
    <w:r>
      <w:rPr>
        <w:rStyle w:val="aa"/>
        <w:b/>
        <w:bCs/>
        <w:i/>
        <w:iCs/>
      </w:rPr>
      <w:instrText xml:space="preserve"> NUMPAGES </w:instrText>
    </w:r>
    <w:r>
      <w:rPr>
        <w:rStyle w:val="aa"/>
        <w:b/>
        <w:bCs/>
        <w:i/>
        <w:iCs/>
      </w:rPr>
      <w:fldChar w:fldCharType="separate"/>
    </w:r>
    <w:r w:rsidR="00F300A7">
      <w:rPr>
        <w:rStyle w:val="aa"/>
        <w:b/>
        <w:bCs/>
        <w:i/>
        <w:iCs/>
        <w:noProof/>
      </w:rPr>
      <w:t>94</w:t>
    </w:r>
    <w:r>
      <w:rPr>
        <w:rStyle w:val="aa"/>
        <w:b/>
        <w:bCs/>
        <w:i/>
        <w:i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38083" w14:textId="77777777" w:rsidR="00C50DA2" w:rsidRDefault="00C50DA2">
    <w:pPr>
      <w:pStyle w:val="a9"/>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984B2" w14:textId="77777777" w:rsidR="001C22E5" w:rsidRDefault="001C22E5">
      <w:pPr>
        <w:ind w:firstLine="420"/>
      </w:pPr>
      <w:r>
        <w:separator/>
      </w:r>
    </w:p>
  </w:footnote>
  <w:footnote w:type="continuationSeparator" w:id="0">
    <w:p w14:paraId="750B6912" w14:textId="77777777" w:rsidR="001C22E5" w:rsidRDefault="001C22E5">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6B141" w14:textId="77777777" w:rsidR="00C50DA2" w:rsidRDefault="00C50DA2">
    <w:pPr>
      <w:pStyle w:val="ab"/>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D5681" w14:textId="77777777" w:rsidR="00C50DA2" w:rsidRDefault="00C50DA2">
    <w:pPr>
      <w:pStyle w:val="ab"/>
      <w:jc w:val="both"/>
      <w:rPr>
        <w:rFonts w:ascii="宋体" w:hAnsi="宋体"/>
      </w:rPr>
    </w:pPr>
    <w:r>
      <w:rPr>
        <w:rFonts w:ascii="黑体" w:eastAsia="黑体"/>
        <w:b/>
        <w:bCs/>
        <w:noProof/>
        <w:color w:val="1F497D"/>
      </w:rPr>
      <w:drawing>
        <wp:inline distT="0" distB="0" distL="0" distR="0" wp14:anchorId="7F53F5B3" wp14:editId="5305C7A4">
          <wp:extent cx="1924050" cy="400050"/>
          <wp:effectExtent l="1905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r:link="rId2"/>
                  <a:srcRect/>
                  <a:stretch>
                    <a:fillRect/>
                  </a:stretch>
                </pic:blipFill>
                <pic:spPr bwMode="auto">
                  <a:xfrm>
                    <a:off x="0" y="0"/>
                    <a:ext cx="1924050" cy="4000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020A9" w14:textId="77777777" w:rsidR="00C50DA2" w:rsidRDefault="00C50DA2">
    <w:pPr>
      <w:pStyle w:val="ab"/>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1828FF2"/>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064860AC"/>
    <w:lvl w:ilvl="0">
      <w:start w:val="1"/>
      <w:numFmt w:val="decimal"/>
      <w:pStyle w:val="4"/>
      <w:lvlText w:val="【%1】"/>
      <w:lvlJc w:val="left"/>
      <w:pPr>
        <w:tabs>
          <w:tab w:val="num" w:pos="1620"/>
        </w:tabs>
        <w:ind w:left="454" w:hanging="397"/>
      </w:pPr>
      <w:rPr>
        <w:rFonts w:hint="eastAsia"/>
      </w:rPr>
    </w:lvl>
  </w:abstractNum>
  <w:abstractNum w:abstractNumId="2">
    <w:nsid w:val="FFFFFF7E"/>
    <w:multiLevelType w:val="singleLevel"/>
    <w:tmpl w:val="83468850"/>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FB2C8F5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425A0944"/>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588687B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1E12DB5E"/>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5160605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46CEDFA2"/>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CBEEF494"/>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7C54FAC"/>
    <w:multiLevelType w:val="hybridMultilevel"/>
    <w:tmpl w:val="1820F3B4"/>
    <w:lvl w:ilvl="0" w:tplc="410A789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9EC5FFA"/>
    <w:multiLevelType w:val="hybridMultilevel"/>
    <w:tmpl w:val="023AD91A"/>
    <w:lvl w:ilvl="0" w:tplc="9490DE2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CEA10A4"/>
    <w:multiLevelType w:val="hybridMultilevel"/>
    <w:tmpl w:val="4C5CE42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nsid w:val="0E6C7B90"/>
    <w:multiLevelType w:val="hybridMultilevel"/>
    <w:tmpl w:val="343897B0"/>
    <w:lvl w:ilvl="0" w:tplc="33F24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34F70B8"/>
    <w:multiLevelType w:val="hybridMultilevel"/>
    <w:tmpl w:val="AC3AB00A"/>
    <w:lvl w:ilvl="0" w:tplc="1C821C08">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13E16527"/>
    <w:multiLevelType w:val="hybridMultilevel"/>
    <w:tmpl w:val="52A4D350"/>
    <w:lvl w:ilvl="0" w:tplc="61AC7B8E">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nsid w:val="188A0BD9"/>
    <w:multiLevelType w:val="hybridMultilevel"/>
    <w:tmpl w:val="78C4927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AAD076B"/>
    <w:multiLevelType w:val="hybridMultilevel"/>
    <w:tmpl w:val="CE58A0C4"/>
    <w:lvl w:ilvl="0" w:tplc="67A8316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4DD616F"/>
    <w:multiLevelType w:val="hybridMultilevel"/>
    <w:tmpl w:val="2826C868"/>
    <w:lvl w:ilvl="0" w:tplc="DDF0C514">
      <w:start w:val="1"/>
      <w:numFmt w:val="bullet"/>
      <w:pStyle w:val="a1"/>
      <w:lvlText w:val=""/>
      <w:lvlJc w:val="left"/>
      <w:pPr>
        <w:tabs>
          <w:tab w:val="num" w:pos="420"/>
        </w:tabs>
        <w:ind w:left="420" w:hanging="420"/>
      </w:pPr>
      <w:rPr>
        <w:rFonts w:ascii="Wingdings" w:hAnsi="Wingdings" w:hint="default"/>
        <w:lang w:val="en-GB"/>
      </w:rPr>
    </w:lvl>
    <w:lvl w:ilvl="1" w:tplc="04090019">
      <w:start w:val="1"/>
      <w:numFmt w:val="lowerLetter"/>
      <w:lvlText w:val="%2)"/>
      <w:lvlJc w:val="left"/>
      <w:pPr>
        <w:tabs>
          <w:tab w:val="num" w:pos="1827"/>
        </w:tabs>
        <w:ind w:left="1827"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C237CDD"/>
    <w:multiLevelType w:val="hybridMultilevel"/>
    <w:tmpl w:val="1B96897C"/>
    <w:lvl w:ilvl="0" w:tplc="E0FA5E32">
      <w:start w:val="1"/>
      <w:numFmt w:val="decimal"/>
      <w:pStyle w:val="a2"/>
      <w:lvlText w:val="表%1"/>
      <w:lvlJc w:val="left"/>
      <w:pPr>
        <w:tabs>
          <w:tab w:val="num" w:pos="720"/>
        </w:tabs>
        <w:ind w:left="454" w:hanging="454"/>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nsid w:val="2EE53E40"/>
    <w:multiLevelType w:val="hybridMultilevel"/>
    <w:tmpl w:val="62A4C1DA"/>
    <w:lvl w:ilvl="0" w:tplc="4DCE2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02954ED"/>
    <w:multiLevelType w:val="hybridMultilevel"/>
    <w:tmpl w:val="BA38973C"/>
    <w:lvl w:ilvl="0" w:tplc="6316A3B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4FB37BB"/>
    <w:multiLevelType w:val="hybridMultilevel"/>
    <w:tmpl w:val="7F14A3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75E5143"/>
    <w:multiLevelType w:val="hybridMultilevel"/>
    <w:tmpl w:val="66684234"/>
    <w:lvl w:ilvl="0" w:tplc="24565AC8">
      <w:start w:val="1"/>
      <w:numFmt w:val="decimal"/>
      <w:pStyle w:val="a3"/>
      <w:lvlText w:val="图%1"/>
      <w:lvlJc w:val="left"/>
      <w:pPr>
        <w:tabs>
          <w:tab w:val="num" w:pos="420"/>
        </w:tabs>
        <w:ind w:left="420" w:hanging="420"/>
      </w:pPr>
      <w:rPr>
        <w:rFonts w:ascii="Times New Roman" w:eastAsia="宋体" w:hAnsi="Times New Roman" w:hint="default"/>
        <w:b w:val="0"/>
        <w:i w:val="0"/>
        <w:sz w:val="21"/>
      </w:rPr>
    </w:lvl>
    <w:lvl w:ilvl="1" w:tplc="4B34633C">
      <w:start w:val="1"/>
      <w:numFmt w:val="decimal"/>
      <w:lvlText w:val="%2、"/>
      <w:lvlJc w:val="left"/>
      <w:pPr>
        <w:tabs>
          <w:tab w:val="num" w:pos="780"/>
        </w:tabs>
        <w:ind w:left="780" w:hanging="360"/>
      </w:pPr>
      <w:rPr>
        <w:rFonts w:hint="eastAsia"/>
      </w:rPr>
    </w:lvl>
    <w:lvl w:ilvl="2" w:tplc="0409000B">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0C86BFC"/>
    <w:multiLevelType w:val="multilevel"/>
    <w:tmpl w:val="57A49180"/>
    <w:lvl w:ilvl="0">
      <w:start w:val="1"/>
      <w:numFmt w:val="decimal"/>
      <w:pStyle w:val="1"/>
      <w:lvlText w:val="%1"/>
      <w:lvlJc w:val="left"/>
      <w:pPr>
        <w:tabs>
          <w:tab w:val="num" w:pos="432"/>
        </w:tabs>
        <w:ind w:left="432" w:hanging="432"/>
      </w:pPr>
      <w:rPr>
        <w:rFonts w:ascii="Times New Roman" w:eastAsia="黑体" w:hAnsi="Times New Roman" w:hint="default"/>
        <w:b/>
        <w:i w:val="0"/>
        <w:sz w:val="36"/>
      </w:rPr>
    </w:lvl>
    <w:lvl w:ilvl="1">
      <w:start w:val="1"/>
      <w:numFmt w:val="decimal"/>
      <w:pStyle w:val="21"/>
      <w:lvlText w:val="%1.%2"/>
      <w:lvlJc w:val="left"/>
      <w:pPr>
        <w:tabs>
          <w:tab w:val="num" w:pos="1285"/>
        </w:tabs>
        <w:ind w:left="1285" w:hanging="576"/>
      </w:pPr>
      <w:rPr>
        <w:rFonts w:ascii="Times New Roman" w:eastAsia="黑体" w:hAnsi="Times New Roman" w:hint="default"/>
        <w:b/>
        <w:i w:val="0"/>
        <w:sz w:val="30"/>
      </w:rPr>
    </w:lvl>
    <w:lvl w:ilvl="2">
      <w:start w:val="1"/>
      <w:numFmt w:val="decimal"/>
      <w:pStyle w:val="31"/>
      <w:lvlText w:val="%1.%2.%3"/>
      <w:lvlJc w:val="left"/>
      <w:pPr>
        <w:tabs>
          <w:tab w:val="num" w:pos="794"/>
        </w:tabs>
        <w:ind w:left="794" w:hanging="794"/>
      </w:pPr>
      <w:rPr>
        <w:rFonts w:ascii="Times New Roman" w:eastAsia="黑体" w:hAnsi="Times New Roman" w:hint="default"/>
        <w:b/>
        <w:i w:val="0"/>
        <w:sz w:val="24"/>
      </w:rPr>
    </w:lvl>
    <w:lvl w:ilvl="3">
      <w:start w:val="1"/>
      <w:numFmt w:val="decimal"/>
      <w:pStyle w:val="41"/>
      <w:lvlText w:val="%1.%2.%3.%4"/>
      <w:lvlJc w:val="left"/>
      <w:pPr>
        <w:tabs>
          <w:tab w:val="num" w:pos="2849"/>
        </w:tabs>
        <w:ind w:left="2849" w:hanging="864"/>
      </w:pPr>
      <w:rPr>
        <w:rFonts w:ascii="Times New Roman" w:eastAsia="黑体" w:hAnsi="Times New Roman" w:hint="default"/>
        <w:b/>
        <w:i w:val="0"/>
        <w:sz w:val="21"/>
      </w:rPr>
    </w:lvl>
    <w:lvl w:ilvl="4">
      <w:start w:val="1"/>
      <w:numFmt w:val="decimal"/>
      <w:pStyle w:val="51"/>
      <w:lvlText w:val="%1.%2.%3.%4.%5"/>
      <w:lvlJc w:val="left"/>
      <w:pPr>
        <w:tabs>
          <w:tab w:val="num" w:pos="1008"/>
        </w:tabs>
        <w:ind w:left="1008" w:hanging="1008"/>
      </w:pPr>
      <w:rPr>
        <w:rFonts w:ascii="Times New Roman" w:eastAsia="黑体" w:hAnsi="Times New Roman" w:hint="default"/>
        <w:b/>
        <w:i w:val="0"/>
        <w:sz w:val="21"/>
      </w:rPr>
    </w:lvl>
    <w:lvl w:ilvl="5">
      <w:start w:val="1"/>
      <w:numFmt w:val="decimal"/>
      <w:pStyle w:val="6"/>
      <w:lvlText w:val="%1.%2.%3.%4.%5.%6"/>
      <w:lvlJc w:val="left"/>
      <w:pPr>
        <w:tabs>
          <w:tab w:val="num" w:pos="1152"/>
        </w:tabs>
        <w:ind w:left="1152" w:hanging="1152"/>
      </w:pPr>
      <w:rPr>
        <w:rFonts w:ascii="Times New Roman" w:eastAsia="黑体" w:hAnsi="Times New Roman" w:hint="default"/>
        <w:b/>
        <w:i w:val="0"/>
        <w:sz w:val="21"/>
      </w:rPr>
    </w:lvl>
    <w:lvl w:ilvl="6">
      <w:start w:val="1"/>
      <w:numFmt w:val="decimal"/>
      <w:pStyle w:val="7"/>
      <w:lvlText w:val="%1.%2.%3.%4.%5.%6.%7"/>
      <w:lvlJc w:val="left"/>
      <w:pPr>
        <w:tabs>
          <w:tab w:val="num" w:pos="1296"/>
        </w:tabs>
        <w:ind w:left="1296" w:hanging="1296"/>
      </w:pPr>
      <w:rPr>
        <w:rFonts w:ascii="Times New Roman" w:eastAsia="黑体" w:hAnsi="Times New Roman" w:hint="default"/>
        <w:b/>
        <w:i w:val="0"/>
        <w:sz w:val="21"/>
      </w:rPr>
    </w:lvl>
    <w:lvl w:ilvl="7">
      <w:start w:val="1"/>
      <w:numFmt w:val="decimal"/>
      <w:pStyle w:val="8"/>
      <w:lvlText w:val="%1.%2.%3.%4.%5.%6.%7.%8"/>
      <w:lvlJc w:val="left"/>
      <w:pPr>
        <w:tabs>
          <w:tab w:val="num" w:pos="1440"/>
        </w:tabs>
        <w:ind w:left="1440" w:hanging="1440"/>
      </w:pPr>
      <w:rPr>
        <w:rFonts w:ascii="Times New Roman" w:eastAsia="黑体" w:hAnsi="Times New Roman" w:hint="default"/>
        <w:b/>
        <w:i w:val="0"/>
        <w:sz w:val="21"/>
      </w:rPr>
    </w:lvl>
    <w:lvl w:ilvl="8">
      <w:start w:val="1"/>
      <w:numFmt w:val="decimal"/>
      <w:pStyle w:val="9"/>
      <w:lvlText w:val="%1.%2.%3.%4.%5.%6.%7.%8.%9"/>
      <w:lvlJc w:val="left"/>
      <w:pPr>
        <w:tabs>
          <w:tab w:val="num" w:pos="1584"/>
        </w:tabs>
        <w:ind w:left="1584" w:hanging="1584"/>
      </w:pPr>
      <w:rPr>
        <w:rFonts w:ascii="Times New Roman" w:eastAsia="黑体" w:hAnsi="Times New Roman" w:hint="default"/>
        <w:b/>
        <w:i w:val="0"/>
        <w:sz w:val="21"/>
      </w:rPr>
    </w:lvl>
  </w:abstractNum>
  <w:abstractNum w:abstractNumId="25">
    <w:nsid w:val="48AB1D89"/>
    <w:multiLevelType w:val="hybridMultilevel"/>
    <w:tmpl w:val="EF4E227A"/>
    <w:lvl w:ilvl="0" w:tplc="3620B108">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620F36FA"/>
    <w:multiLevelType w:val="hybridMultilevel"/>
    <w:tmpl w:val="5EF42C8C"/>
    <w:lvl w:ilvl="0" w:tplc="8DF0D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4962059"/>
    <w:multiLevelType w:val="hybridMultilevel"/>
    <w:tmpl w:val="A79ED94C"/>
    <w:lvl w:ilvl="0" w:tplc="C9C65BB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01069D6"/>
    <w:multiLevelType w:val="hybridMultilevel"/>
    <w:tmpl w:val="83B4119A"/>
    <w:lvl w:ilvl="0" w:tplc="7F36AD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76100A7D"/>
    <w:multiLevelType w:val="hybridMultilevel"/>
    <w:tmpl w:val="52EC85A8"/>
    <w:lvl w:ilvl="0" w:tplc="3A4CC74C">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4"/>
  </w:num>
  <w:num w:numId="2">
    <w:abstractNumId w:val="19"/>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3"/>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3"/>
    </w:lvlOverride>
    <w:lvlOverride w:ilvl="1">
      <w:startOverride w:val="3"/>
    </w:lvlOverride>
  </w:num>
  <w:num w:numId="16">
    <w:abstractNumId w:val="17"/>
  </w:num>
  <w:num w:numId="17">
    <w:abstractNumId w:val="27"/>
  </w:num>
  <w:num w:numId="18">
    <w:abstractNumId w:val="11"/>
  </w:num>
  <w:num w:numId="1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2"/>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1"/>
  </w:num>
  <w:num w:numId="27">
    <w:abstractNumId w:val="28"/>
  </w:num>
  <w:num w:numId="28">
    <w:abstractNumId w:val="24"/>
  </w:num>
  <w:num w:numId="29">
    <w:abstractNumId w:val="13"/>
  </w:num>
  <w:num w:numId="30">
    <w:abstractNumId w:val="24"/>
  </w:num>
  <w:num w:numId="3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16"/>
  </w:num>
  <w:num w:numId="45">
    <w:abstractNumId w:val="24"/>
  </w:num>
  <w:num w:numId="46">
    <w:abstractNumId w:val="24"/>
  </w:num>
  <w:num w:numId="47">
    <w:abstractNumId w:val="24"/>
  </w:num>
  <w:num w:numId="48">
    <w:abstractNumId w:val="24"/>
  </w:num>
  <w:num w:numId="49">
    <w:abstractNumId w:val="24"/>
  </w:num>
  <w:num w:numId="50">
    <w:abstractNumId w:val="24"/>
  </w:num>
  <w:num w:numId="51">
    <w:abstractNumId w:val="24"/>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6"/>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xr">
    <w15:presenceInfo w15:providerId="None" w15:userId="bx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embedSystemFonts/>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9C5C33"/>
    <w:rsid w:val="00003C7E"/>
    <w:rsid w:val="000044F2"/>
    <w:rsid w:val="000056C1"/>
    <w:rsid w:val="00007DA4"/>
    <w:rsid w:val="00010080"/>
    <w:rsid w:val="000107A1"/>
    <w:rsid w:val="00011C52"/>
    <w:rsid w:val="00011F20"/>
    <w:rsid w:val="00013242"/>
    <w:rsid w:val="00013A6B"/>
    <w:rsid w:val="00014BC1"/>
    <w:rsid w:val="00014EB4"/>
    <w:rsid w:val="000179E5"/>
    <w:rsid w:val="000219C4"/>
    <w:rsid w:val="000233B3"/>
    <w:rsid w:val="000238BE"/>
    <w:rsid w:val="0002390E"/>
    <w:rsid w:val="00024E01"/>
    <w:rsid w:val="000251A0"/>
    <w:rsid w:val="00025FD2"/>
    <w:rsid w:val="000273CD"/>
    <w:rsid w:val="00027BE3"/>
    <w:rsid w:val="000338D3"/>
    <w:rsid w:val="00033E41"/>
    <w:rsid w:val="00033E58"/>
    <w:rsid w:val="00034BB6"/>
    <w:rsid w:val="00034C90"/>
    <w:rsid w:val="000350CA"/>
    <w:rsid w:val="000352D2"/>
    <w:rsid w:val="000374C0"/>
    <w:rsid w:val="00040C1E"/>
    <w:rsid w:val="0004204A"/>
    <w:rsid w:val="00042461"/>
    <w:rsid w:val="00043485"/>
    <w:rsid w:val="00045E87"/>
    <w:rsid w:val="0004611C"/>
    <w:rsid w:val="000466CD"/>
    <w:rsid w:val="00047299"/>
    <w:rsid w:val="00047E5E"/>
    <w:rsid w:val="000509CE"/>
    <w:rsid w:val="0005178B"/>
    <w:rsid w:val="00051A56"/>
    <w:rsid w:val="00052FA8"/>
    <w:rsid w:val="00053424"/>
    <w:rsid w:val="000538F3"/>
    <w:rsid w:val="00054EFA"/>
    <w:rsid w:val="00054FA1"/>
    <w:rsid w:val="00056FA8"/>
    <w:rsid w:val="00057028"/>
    <w:rsid w:val="00057C32"/>
    <w:rsid w:val="00060819"/>
    <w:rsid w:val="00060A52"/>
    <w:rsid w:val="00060CE3"/>
    <w:rsid w:val="00060EBA"/>
    <w:rsid w:val="000617A2"/>
    <w:rsid w:val="00063B5D"/>
    <w:rsid w:val="00063CE2"/>
    <w:rsid w:val="00064F93"/>
    <w:rsid w:val="00067E74"/>
    <w:rsid w:val="00071448"/>
    <w:rsid w:val="000719D0"/>
    <w:rsid w:val="00073625"/>
    <w:rsid w:val="00073CBF"/>
    <w:rsid w:val="0007609D"/>
    <w:rsid w:val="00076379"/>
    <w:rsid w:val="0007682E"/>
    <w:rsid w:val="000817F1"/>
    <w:rsid w:val="00086405"/>
    <w:rsid w:val="0009016D"/>
    <w:rsid w:val="0009162B"/>
    <w:rsid w:val="000917B7"/>
    <w:rsid w:val="00093BC2"/>
    <w:rsid w:val="00093BCB"/>
    <w:rsid w:val="00093F34"/>
    <w:rsid w:val="0009668F"/>
    <w:rsid w:val="000966AE"/>
    <w:rsid w:val="000971DD"/>
    <w:rsid w:val="0009750B"/>
    <w:rsid w:val="00097D78"/>
    <w:rsid w:val="000A0D56"/>
    <w:rsid w:val="000A287C"/>
    <w:rsid w:val="000A3940"/>
    <w:rsid w:val="000A40F3"/>
    <w:rsid w:val="000A41C3"/>
    <w:rsid w:val="000A6A4D"/>
    <w:rsid w:val="000A70F3"/>
    <w:rsid w:val="000B20F3"/>
    <w:rsid w:val="000B3F46"/>
    <w:rsid w:val="000B6D95"/>
    <w:rsid w:val="000B726C"/>
    <w:rsid w:val="000B7B08"/>
    <w:rsid w:val="000B7FBD"/>
    <w:rsid w:val="000C0075"/>
    <w:rsid w:val="000C0D39"/>
    <w:rsid w:val="000C3788"/>
    <w:rsid w:val="000C4B11"/>
    <w:rsid w:val="000C5EFE"/>
    <w:rsid w:val="000C7313"/>
    <w:rsid w:val="000C7ECC"/>
    <w:rsid w:val="000D09E1"/>
    <w:rsid w:val="000D14A9"/>
    <w:rsid w:val="000D2831"/>
    <w:rsid w:val="000D290B"/>
    <w:rsid w:val="000D2C0C"/>
    <w:rsid w:val="000D3767"/>
    <w:rsid w:val="000D40A4"/>
    <w:rsid w:val="000D4FFF"/>
    <w:rsid w:val="000D6C89"/>
    <w:rsid w:val="000D7FAB"/>
    <w:rsid w:val="000E0305"/>
    <w:rsid w:val="000E0DAF"/>
    <w:rsid w:val="000E4A99"/>
    <w:rsid w:val="000E4CF2"/>
    <w:rsid w:val="000F06E2"/>
    <w:rsid w:val="000F07ED"/>
    <w:rsid w:val="000F1E3A"/>
    <w:rsid w:val="000F2AAB"/>
    <w:rsid w:val="000F3CF3"/>
    <w:rsid w:val="000F4AB6"/>
    <w:rsid w:val="000F568B"/>
    <w:rsid w:val="000F7363"/>
    <w:rsid w:val="000F73C0"/>
    <w:rsid w:val="00100181"/>
    <w:rsid w:val="001015FF"/>
    <w:rsid w:val="00102E9A"/>
    <w:rsid w:val="00103E36"/>
    <w:rsid w:val="00103FA5"/>
    <w:rsid w:val="0010406D"/>
    <w:rsid w:val="001046EB"/>
    <w:rsid w:val="001053A3"/>
    <w:rsid w:val="00106C68"/>
    <w:rsid w:val="00107A4A"/>
    <w:rsid w:val="00107DF2"/>
    <w:rsid w:val="00110128"/>
    <w:rsid w:val="001123AE"/>
    <w:rsid w:val="00113069"/>
    <w:rsid w:val="00113D1B"/>
    <w:rsid w:val="00114506"/>
    <w:rsid w:val="00114F38"/>
    <w:rsid w:val="00114FC7"/>
    <w:rsid w:val="00116D90"/>
    <w:rsid w:val="001205F2"/>
    <w:rsid w:val="001224DD"/>
    <w:rsid w:val="0012327D"/>
    <w:rsid w:val="00123C46"/>
    <w:rsid w:val="00125A4D"/>
    <w:rsid w:val="00131C2A"/>
    <w:rsid w:val="001339E3"/>
    <w:rsid w:val="00140142"/>
    <w:rsid w:val="00140FE7"/>
    <w:rsid w:val="00141376"/>
    <w:rsid w:val="001419A6"/>
    <w:rsid w:val="001425CF"/>
    <w:rsid w:val="00143144"/>
    <w:rsid w:val="001452D0"/>
    <w:rsid w:val="00145348"/>
    <w:rsid w:val="001458CA"/>
    <w:rsid w:val="00151BE0"/>
    <w:rsid w:val="00154B7D"/>
    <w:rsid w:val="00154C21"/>
    <w:rsid w:val="00155463"/>
    <w:rsid w:val="00155530"/>
    <w:rsid w:val="0015592F"/>
    <w:rsid w:val="00157780"/>
    <w:rsid w:val="0015797C"/>
    <w:rsid w:val="001600D3"/>
    <w:rsid w:val="0016198D"/>
    <w:rsid w:val="00163369"/>
    <w:rsid w:val="001640C6"/>
    <w:rsid w:val="001647A5"/>
    <w:rsid w:val="001668CC"/>
    <w:rsid w:val="00166975"/>
    <w:rsid w:val="00166A2E"/>
    <w:rsid w:val="00170890"/>
    <w:rsid w:val="00172AAD"/>
    <w:rsid w:val="00172AC6"/>
    <w:rsid w:val="0017380F"/>
    <w:rsid w:val="00173B1C"/>
    <w:rsid w:val="001745C6"/>
    <w:rsid w:val="00174CFA"/>
    <w:rsid w:val="0017503E"/>
    <w:rsid w:val="001754B6"/>
    <w:rsid w:val="00175FA8"/>
    <w:rsid w:val="001766E0"/>
    <w:rsid w:val="00176F2D"/>
    <w:rsid w:val="00177701"/>
    <w:rsid w:val="00180083"/>
    <w:rsid w:val="00180C83"/>
    <w:rsid w:val="00183A7A"/>
    <w:rsid w:val="001843E4"/>
    <w:rsid w:val="0018663B"/>
    <w:rsid w:val="00186739"/>
    <w:rsid w:val="00186D14"/>
    <w:rsid w:val="00192D33"/>
    <w:rsid w:val="0019336B"/>
    <w:rsid w:val="00193D6F"/>
    <w:rsid w:val="00194A95"/>
    <w:rsid w:val="00194E22"/>
    <w:rsid w:val="00195165"/>
    <w:rsid w:val="00195BF3"/>
    <w:rsid w:val="0019705A"/>
    <w:rsid w:val="0019759A"/>
    <w:rsid w:val="00197972"/>
    <w:rsid w:val="001A024D"/>
    <w:rsid w:val="001A28DC"/>
    <w:rsid w:val="001A2A22"/>
    <w:rsid w:val="001A64CE"/>
    <w:rsid w:val="001A6E9B"/>
    <w:rsid w:val="001A71DE"/>
    <w:rsid w:val="001A7F3A"/>
    <w:rsid w:val="001B2D67"/>
    <w:rsid w:val="001B3199"/>
    <w:rsid w:val="001B4DC9"/>
    <w:rsid w:val="001B75D4"/>
    <w:rsid w:val="001C22E5"/>
    <w:rsid w:val="001C2894"/>
    <w:rsid w:val="001C3151"/>
    <w:rsid w:val="001C3A56"/>
    <w:rsid w:val="001C3E74"/>
    <w:rsid w:val="001C569C"/>
    <w:rsid w:val="001C5B8B"/>
    <w:rsid w:val="001C64DA"/>
    <w:rsid w:val="001C6F3B"/>
    <w:rsid w:val="001D0833"/>
    <w:rsid w:val="001D1820"/>
    <w:rsid w:val="001D2062"/>
    <w:rsid w:val="001D2A48"/>
    <w:rsid w:val="001D2CA9"/>
    <w:rsid w:val="001D3282"/>
    <w:rsid w:val="001D3688"/>
    <w:rsid w:val="001D3DC5"/>
    <w:rsid w:val="001D567F"/>
    <w:rsid w:val="001D5F48"/>
    <w:rsid w:val="001D68CC"/>
    <w:rsid w:val="001D73BA"/>
    <w:rsid w:val="001E0BB9"/>
    <w:rsid w:val="001E306F"/>
    <w:rsid w:val="001E3720"/>
    <w:rsid w:val="001E3F32"/>
    <w:rsid w:val="001E49FC"/>
    <w:rsid w:val="001E7375"/>
    <w:rsid w:val="001E7897"/>
    <w:rsid w:val="001E7DC7"/>
    <w:rsid w:val="001F0D26"/>
    <w:rsid w:val="001F1F44"/>
    <w:rsid w:val="001F1FEA"/>
    <w:rsid w:val="001F2B23"/>
    <w:rsid w:val="001F3E4A"/>
    <w:rsid w:val="001F4A36"/>
    <w:rsid w:val="001F4CFF"/>
    <w:rsid w:val="001F5BB1"/>
    <w:rsid w:val="001F77FE"/>
    <w:rsid w:val="00200205"/>
    <w:rsid w:val="002004BC"/>
    <w:rsid w:val="0020056A"/>
    <w:rsid w:val="00201468"/>
    <w:rsid w:val="00201B41"/>
    <w:rsid w:val="00202AAC"/>
    <w:rsid w:val="00202D87"/>
    <w:rsid w:val="00202E5A"/>
    <w:rsid w:val="002033C3"/>
    <w:rsid w:val="0020434E"/>
    <w:rsid w:val="00204554"/>
    <w:rsid w:val="00204BA8"/>
    <w:rsid w:val="0020558F"/>
    <w:rsid w:val="002067BB"/>
    <w:rsid w:val="002070DC"/>
    <w:rsid w:val="00207819"/>
    <w:rsid w:val="00210A8D"/>
    <w:rsid w:val="0021311C"/>
    <w:rsid w:val="00214CCF"/>
    <w:rsid w:val="00215A18"/>
    <w:rsid w:val="002165DC"/>
    <w:rsid w:val="00216F24"/>
    <w:rsid w:val="002170CE"/>
    <w:rsid w:val="0021789C"/>
    <w:rsid w:val="00217A98"/>
    <w:rsid w:val="002207D9"/>
    <w:rsid w:val="00221743"/>
    <w:rsid w:val="002219F0"/>
    <w:rsid w:val="00222461"/>
    <w:rsid w:val="00222EAF"/>
    <w:rsid w:val="0022343B"/>
    <w:rsid w:val="0022645A"/>
    <w:rsid w:val="0022663A"/>
    <w:rsid w:val="00230757"/>
    <w:rsid w:val="00230ADD"/>
    <w:rsid w:val="00230D0A"/>
    <w:rsid w:val="00231BEB"/>
    <w:rsid w:val="00235A6B"/>
    <w:rsid w:val="00235CF3"/>
    <w:rsid w:val="00236A7F"/>
    <w:rsid w:val="002405F3"/>
    <w:rsid w:val="002406F1"/>
    <w:rsid w:val="00241546"/>
    <w:rsid w:val="002418FB"/>
    <w:rsid w:val="00243044"/>
    <w:rsid w:val="00243602"/>
    <w:rsid w:val="00244EB3"/>
    <w:rsid w:val="00246332"/>
    <w:rsid w:val="00246FFB"/>
    <w:rsid w:val="00247009"/>
    <w:rsid w:val="00250613"/>
    <w:rsid w:val="00250D33"/>
    <w:rsid w:val="00251500"/>
    <w:rsid w:val="00253700"/>
    <w:rsid w:val="00254568"/>
    <w:rsid w:val="00254EC3"/>
    <w:rsid w:val="00255769"/>
    <w:rsid w:val="00261CB3"/>
    <w:rsid w:val="0026508A"/>
    <w:rsid w:val="00266B2C"/>
    <w:rsid w:val="002671E1"/>
    <w:rsid w:val="00270005"/>
    <w:rsid w:val="0027053C"/>
    <w:rsid w:val="0027081E"/>
    <w:rsid w:val="00270E15"/>
    <w:rsid w:val="00271FFD"/>
    <w:rsid w:val="0027285E"/>
    <w:rsid w:val="00273B98"/>
    <w:rsid w:val="00273DDB"/>
    <w:rsid w:val="00274EC1"/>
    <w:rsid w:val="00276633"/>
    <w:rsid w:val="00276AB5"/>
    <w:rsid w:val="00276B37"/>
    <w:rsid w:val="00277598"/>
    <w:rsid w:val="002776CE"/>
    <w:rsid w:val="00280193"/>
    <w:rsid w:val="0028092E"/>
    <w:rsid w:val="002832EC"/>
    <w:rsid w:val="00283F97"/>
    <w:rsid w:val="00284979"/>
    <w:rsid w:val="00284A21"/>
    <w:rsid w:val="00285B17"/>
    <w:rsid w:val="00287C7E"/>
    <w:rsid w:val="00291798"/>
    <w:rsid w:val="00293398"/>
    <w:rsid w:val="00294217"/>
    <w:rsid w:val="00294302"/>
    <w:rsid w:val="002952A3"/>
    <w:rsid w:val="00295EF6"/>
    <w:rsid w:val="002A3E07"/>
    <w:rsid w:val="002A5C28"/>
    <w:rsid w:val="002A60F6"/>
    <w:rsid w:val="002A649D"/>
    <w:rsid w:val="002A68A8"/>
    <w:rsid w:val="002A6FEB"/>
    <w:rsid w:val="002A76A1"/>
    <w:rsid w:val="002A7B5D"/>
    <w:rsid w:val="002B1F3D"/>
    <w:rsid w:val="002B24CF"/>
    <w:rsid w:val="002B7FD2"/>
    <w:rsid w:val="002C10D8"/>
    <w:rsid w:val="002C15D3"/>
    <w:rsid w:val="002C22D4"/>
    <w:rsid w:val="002C3917"/>
    <w:rsid w:val="002C46DB"/>
    <w:rsid w:val="002C666E"/>
    <w:rsid w:val="002C6987"/>
    <w:rsid w:val="002C6FE9"/>
    <w:rsid w:val="002C71A2"/>
    <w:rsid w:val="002C71BC"/>
    <w:rsid w:val="002C71C9"/>
    <w:rsid w:val="002C7DE3"/>
    <w:rsid w:val="002C7F98"/>
    <w:rsid w:val="002D0B9E"/>
    <w:rsid w:val="002D18BA"/>
    <w:rsid w:val="002D6918"/>
    <w:rsid w:val="002D7E84"/>
    <w:rsid w:val="002E0139"/>
    <w:rsid w:val="002E31C3"/>
    <w:rsid w:val="002E4912"/>
    <w:rsid w:val="002E4FC1"/>
    <w:rsid w:val="002E561B"/>
    <w:rsid w:val="002E58A9"/>
    <w:rsid w:val="002E69D9"/>
    <w:rsid w:val="002E732F"/>
    <w:rsid w:val="002F19CD"/>
    <w:rsid w:val="002F31D7"/>
    <w:rsid w:val="002F3C96"/>
    <w:rsid w:val="002F453D"/>
    <w:rsid w:val="0030187B"/>
    <w:rsid w:val="00301AD7"/>
    <w:rsid w:val="00301F3B"/>
    <w:rsid w:val="003034AD"/>
    <w:rsid w:val="00303A0B"/>
    <w:rsid w:val="00305F13"/>
    <w:rsid w:val="00305FCB"/>
    <w:rsid w:val="0031155E"/>
    <w:rsid w:val="00312217"/>
    <w:rsid w:val="003129FA"/>
    <w:rsid w:val="00312F6E"/>
    <w:rsid w:val="0031399F"/>
    <w:rsid w:val="00313E1B"/>
    <w:rsid w:val="003144E7"/>
    <w:rsid w:val="00314EBF"/>
    <w:rsid w:val="00315964"/>
    <w:rsid w:val="0031638F"/>
    <w:rsid w:val="00316A71"/>
    <w:rsid w:val="003173E6"/>
    <w:rsid w:val="00320463"/>
    <w:rsid w:val="00320F69"/>
    <w:rsid w:val="00321FF2"/>
    <w:rsid w:val="00322506"/>
    <w:rsid w:val="003230D4"/>
    <w:rsid w:val="00325680"/>
    <w:rsid w:val="00325721"/>
    <w:rsid w:val="00325B60"/>
    <w:rsid w:val="00325DE2"/>
    <w:rsid w:val="00326F96"/>
    <w:rsid w:val="00330DC0"/>
    <w:rsid w:val="00333827"/>
    <w:rsid w:val="003342AE"/>
    <w:rsid w:val="00335C94"/>
    <w:rsid w:val="00340473"/>
    <w:rsid w:val="0034098F"/>
    <w:rsid w:val="00341523"/>
    <w:rsid w:val="003421FA"/>
    <w:rsid w:val="003421FB"/>
    <w:rsid w:val="00342394"/>
    <w:rsid w:val="0034247F"/>
    <w:rsid w:val="00345550"/>
    <w:rsid w:val="00345E5B"/>
    <w:rsid w:val="003464F0"/>
    <w:rsid w:val="003477D0"/>
    <w:rsid w:val="003510E2"/>
    <w:rsid w:val="00351587"/>
    <w:rsid w:val="0035161D"/>
    <w:rsid w:val="003536A4"/>
    <w:rsid w:val="003538F2"/>
    <w:rsid w:val="00353F83"/>
    <w:rsid w:val="00354B03"/>
    <w:rsid w:val="0035550F"/>
    <w:rsid w:val="00356112"/>
    <w:rsid w:val="00357388"/>
    <w:rsid w:val="00361779"/>
    <w:rsid w:val="00362411"/>
    <w:rsid w:val="00362431"/>
    <w:rsid w:val="003638B4"/>
    <w:rsid w:val="00364A9B"/>
    <w:rsid w:val="003654F8"/>
    <w:rsid w:val="003666DC"/>
    <w:rsid w:val="003669F8"/>
    <w:rsid w:val="003712E8"/>
    <w:rsid w:val="0037191B"/>
    <w:rsid w:val="0037377D"/>
    <w:rsid w:val="00374A06"/>
    <w:rsid w:val="003761CC"/>
    <w:rsid w:val="00377966"/>
    <w:rsid w:val="0038032E"/>
    <w:rsid w:val="00380A47"/>
    <w:rsid w:val="0038124F"/>
    <w:rsid w:val="003830B7"/>
    <w:rsid w:val="00384123"/>
    <w:rsid w:val="00384D29"/>
    <w:rsid w:val="0038672E"/>
    <w:rsid w:val="00386F49"/>
    <w:rsid w:val="00387D3D"/>
    <w:rsid w:val="003955E2"/>
    <w:rsid w:val="00395F1F"/>
    <w:rsid w:val="00395FEC"/>
    <w:rsid w:val="003963EB"/>
    <w:rsid w:val="00396D4B"/>
    <w:rsid w:val="00397196"/>
    <w:rsid w:val="0039758F"/>
    <w:rsid w:val="003A0351"/>
    <w:rsid w:val="003A1D79"/>
    <w:rsid w:val="003A2268"/>
    <w:rsid w:val="003A28AC"/>
    <w:rsid w:val="003A330A"/>
    <w:rsid w:val="003A40D2"/>
    <w:rsid w:val="003A4EA8"/>
    <w:rsid w:val="003A4F2E"/>
    <w:rsid w:val="003A5948"/>
    <w:rsid w:val="003A6DD4"/>
    <w:rsid w:val="003A7958"/>
    <w:rsid w:val="003A7C86"/>
    <w:rsid w:val="003B0D7E"/>
    <w:rsid w:val="003B324F"/>
    <w:rsid w:val="003B52B6"/>
    <w:rsid w:val="003B541D"/>
    <w:rsid w:val="003B5F15"/>
    <w:rsid w:val="003B7A7B"/>
    <w:rsid w:val="003B7BEC"/>
    <w:rsid w:val="003C200E"/>
    <w:rsid w:val="003C306D"/>
    <w:rsid w:val="003C545C"/>
    <w:rsid w:val="003C5FD8"/>
    <w:rsid w:val="003D29FC"/>
    <w:rsid w:val="003D43A5"/>
    <w:rsid w:val="003D4F95"/>
    <w:rsid w:val="003D7B23"/>
    <w:rsid w:val="003D7FB3"/>
    <w:rsid w:val="003E07AC"/>
    <w:rsid w:val="003E17DC"/>
    <w:rsid w:val="003E1816"/>
    <w:rsid w:val="003E21F2"/>
    <w:rsid w:val="003E2DB2"/>
    <w:rsid w:val="003E349B"/>
    <w:rsid w:val="003E5C06"/>
    <w:rsid w:val="003E622F"/>
    <w:rsid w:val="003E6507"/>
    <w:rsid w:val="003E6F8A"/>
    <w:rsid w:val="003E7701"/>
    <w:rsid w:val="003E7EC1"/>
    <w:rsid w:val="003F206A"/>
    <w:rsid w:val="003F220D"/>
    <w:rsid w:val="003F29E5"/>
    <w:rsid w:val="003F32E8"/>
    <w:rsid w:val="003F35EF"/>
    <w:rsid w:val="003F48E3"/>
    <w:rsid w:val="003F625D"/>
    <w:rsid w:val="003F7EB4"/>
    <w:rsid w:val="00400857"/>
    <w:rsid w:val="00401714"/>
    <w:rsid w:val="00401D55"/>
    <w:rsid w:val="004020AB"/>
    <w:rsid w:val="0040320B"/>
    <w:rsid w:val="0040677E"/>
    <w:rsid w:val="00406FFC"/>
    <w:rsid w:val="00407F51"/>
    <w:rsid w:val="00411393"/>
    <w:rsid w:val="00411B2C"/>
    <w:rsid w:val="00411CD3"/>
    <w:rsid w:val="00413477"/>
    <w:rsid w:val="00413499"/>
    <w:rsid w:val="004201B2"/>
    <w:rsid w:val="00424586"/>
    <w:rsid w:val="00425F28"/>
    <w:rsid w:val="00426A6D"/>
    <w:rsid w:val="004273E7"/>
    <w:rsid w:val="004279C4"/>
    <w:rsid w:val="00427F18"/>
    <w:rsid w:val="00432600"/>
    <w:rsid w:val="00432ED0"/>
    <w:rsid w:val="00433E8B"/>
    <w:rsid w:val="00434786"/>
    <w:rsid w:val="004348F0"/>
    <w:rsid w:val="00434B06"/>
    <w:rsid w:val="00434DD3"/>
    <w:rsid w:val="00435CF5"/>
    <w:rsid w:val="00435EB8"/>
    <w:rsid w:val="00437F83"/>
    <w:rsid w:val="00440196"/>
    <w:rsid w:val="004406DF"/>
    <w:rsid w:val="004408FA"/>
    <w:rsid w:val="00441B92"/>
    <w:rsid w:val="0044223E"/>
    <w:rsid w:val="00443603"/>
    <w:rsid w:val="004439BD"/>
    <w:rsid w:val="00445B62"/>
    <w:rsid w:val="00446B39"/>
    <w:rsid w:val="00447261"/>
    <w:rsid w:val="0045097D"/>
    <w:rsid w:val="00451FBD"/>
    <w:rsid w:val="00452715"/>
    <w:rsid w:val="0045286B"/>
    <w:rsid w:val="00452D2F"/>
    <w:rsid w:val="004542D9"/>
    <w:rsid w:val="00455575"/>
    <w:rsid w:val="004606D4"/>
    <w:rsid w:val="00460904"/>
    <w:rsid w:val="00461430"/>
    <w:rsid w:val="0046207A"/>
    <w:rsid w:val="004631EF"/>
    <w:rsid w:val="00464BB4"/>
    <w:rsid w:val="00465311"/>
    <w:rsid w:val="00465D89"/>
    <w:rsid w:val="0046633F"/>
    <w:rsid w:val="00467028"/>
    <w:rsid w:val="0046775D"/>
    <w:rsid w:val="004678C9"/>
    <w:rsid w:val="00467CF5"/>
    <w:rsid w:val="004712B7"/>
    <w:rsid w:val="00471FCF"/>
    <w:rsid w:val="00473871"/>
    <w:rsid w:val="00476617"/>
    <w:rsid w:val="0048019C"/>
    <w:rsid w:val="00480292"/>
    <w:rsid w:val="00481017"/>
    <w:rsid w:val="00481C8B"/>
    <w:rsid w:val="00482CA5"/>
    <w:rsid w:val="004831F4"/>
    <w:rsid w:val="00483988"/>
    <w:rsid w:val="00483E72"/>
    <w:rsid w:val="00485399"/>
    <w:rsid w:val="0048570C"/>
    <w:rsid w:val="0048656F"/>
    <w:rsid w:val="00486D9B"/>
    <w:rsid w:val="00491A38"/>
    <w:rsid w:val="00491B14"/>
    <w:rsid w:val="00491CAD"/>
    <w:rsid w:val="0049254A"/>
    <w:rsid w:val="004928A6"/>
    <w:rsid w:val="0049336E"/>
    <w:rsid w:val="004A049A"/>
    <w:rsid w:val="004A04D4"/>
    <w:rsid w:val="004A09A4"/>
    <w:rsid w:val="004A31AD"/>
    <w:rsid w:val="004A502E"/>
    <w:rsid w:val="004A5D3B"/>
    <w:rsid w:val="004A741B"/>
    <w:rsid w:val="004A766B"/>
    <w:rsid w:val="004B0148"/>
    <w:rsid w:val="004B01C0"/>
    <w:rsid w:val="004B02F2"/>
    <w:rsid w:val="004B3281"/>
    <w:rsid w:val="004B3FC3"/>
    <w:rsid w:val="004B50C1"/>
    <w:rsid w:val="004B5F92"/>
    <w:rsid w:val="004B6191"/>
    <w:rsid w:val="004B6F5A"/>
    <w:rsid w:val="004C0F0F"/>
    <w:rsid w:val="004C28D4"/>
    <w:rsid w:val="004C3C75"/>
    <w:rsid w:val="004C40B1"/>
    <w:rsid w:val="004C4C4A"/>
    <w:rsid w:val="004C5E83"/>
    <w:rsid w:val="004C7563"/>
    <w:rsid w:val="004C7F5B"/>
    <w:rsid w:val="004D01FB"/>
    <w:rsid w:val="004D1C0B"/>
    <w:rsid w:val="004D3B3E"/>
    <w:rsid w:val="004D4820"/>
    <w:rsid w:val="004D5AD2"/>
    <w:rsid w:val="004D7029"/>
    <w:rsid w:val="004D7F1A"/>
    <w:rsid w:val="004E14E1"/>
    <w:rsid w:val="004E324A"/>
    <w:rsid w:val="004E32FC"/>
    <w:rsid w:val="004E6D2C"/>
    <w:rsid w:val="004E6E13"/>
    <w:rsid w:val="004F01B5"/>
    <w:rsid w:val="004F22FE"/>
    <w:rsid w:val="004F233C"/>
    <w:rsid w:val="004F26AF"/>
    <w:rsid w:val="004F2EAC"/>
    <w:rsid w:val="004F306C"/>
    <w:rsid w:val="004F339C"/>
    <w:rsid w:val="004F3618"/>
    <w:rsid w:val="004F4A2A"/>
    <w:rsid w:val="004F662A"/>
    <w:rsid w:val="004F68DB"/>
    <w:rsid w:val="004F74DA"/>
    <w:rsid w:val="005008C8"/>
    <w:rsid w:val="00500E19"/>
    <w:rsid w:val="0050113B"/>
    <w:rsid w:val="005025D6"/>
    <w:rsid w:val="005046FC"/>
    <w:rsid w:val="005108FA"/>
    <w:rsid w:val="00510912"/>
    <w:rsid w:val="005109C4"/>
    <w:rsid w:val="00512899"/>
    <w:rsid w:val="00512AE3"/>
    <w:rsid w:val="00515006"/>
    <w:rsid w:val="005165B8"/>
    <w:rsid w:val="005167D3"/>
    <w:rsid w:val="00516CC5"/>
    <w:rsid w:val="00521AE7"/>
    <w:rsid w:val="00521C6D"/>
    <w:rsid w:val="00521D3E"/>
    <w:rsid w:val="00522FF2"/>
    <w:rsid w:val="00523BC6"/>
    <w:rsid w:val="00524D0C"/>
    <w:rsid w:val="00525CC5"/>
    <w:rsid w:val="0052660D"/>
    <w:rsid w:val="00527A33"/>
    <w:rsid w:val="00527A6B"/>
    <w:rsid w:val="00531A37"/>
    <w:rsid w:val="00533D58"/>
    <w:rsid w:val="005347DE"/>
    <w:rsid w:val="00535A20"/>
    <w:rsid w:val="00536E68"/>
    <w:rsid w:val="00540305"/>
    <w:rsid w:val="005414F6"/>
    <w:rsid w:val="00543266"/>
    <w:rsid w:val="00543470"/>
    <w:rsid w:val="00543701"/>
    <w:rsid w:val="00543C66"/>
    <w:rsid w:val="005452FB"/>
    <w:rsid w:val="00545440"/>
    <w:rsid w:val="00545807"/>
    <w:rsid w:val="00545EB2"/>
    <w:rsid w:val="0054670E"/>
    <w:rsid w:val="00546E40"/>
    <w:rsid w:val="00547432"/>
    <w:rsid w:val="00547E3B"/>
    <w:rsid w:val="00552BAB"/>
    <w:rsid w:val="00554B15"/>
    <w:rsid w:val="00555C58"/>
    <w:rsid w:val="00557BF3"/>
    <w:rsid w:val="0056152A"/>
    <w:rsid w:val="00562BE5"/>
    <w:rsid w:val="00564267"/>
    <w:rsid w:val="005645C1"/>
    <w:rsid w:val="00564E62"/>
    <w:rsid w:val="00564FBF"/>
    <w:rsid w:val="005656EE"/>
    <w:rsid w:val="00566BFA"/>
    <w:rsid w:val="0056757A"/>
    <w:rsid w:val="00570767"/>
    <w:rsid w:val="0057183F"/>
    <w:rsid w:val="005726E5"/>
    <w:rsid w:val="0057298A"/>
    <w:rsid w:val="00573F1E"/>
    <w:rsid w:val="0057427D"/>
    <w:rsid w:val="005755DB"/>
    <w:rsid w:val="00575DC0"/>
    <w:rsid w:val="005761B5"/>
    <w:rsid w:val="00582298"/>
    <w:rsid w:val="00584187"/>
    <w:rsid w:val="0058598B"/>
    <w:rsid w:val="00585ECD"/>
    <w:rsid w:val="0058623A"/>
    <w:rsid w:val="005877CA"/>
    <w:rsid w:val="00587BD9"/>
    <w:rsid w:val="00590AF7"/>
    <w:rsid w:val="00592A7D"/>
    <w:rsid w:val="00592D51"/>
    <w:rsid w:val="00594B94"/>
    <w:rsid w:val="005961E3"/>
    <w:rsid w:val="00596EA4"/>
    <w:rsid w:val="00597EC7"/>
    <w:rsid w:val="005A03E7"/>
    <w:rsid w:val="005A0ECC"/>
    <w:rsid w:val="005A131B"/>
    <w:rsid w:val="005A2155"/>
    <w:rsid w:val="005A2E46"/>
    <w:rsid w:val="005A2F35"/>
    <w:rsid w:val="005A43A4"/>
    <w:rsid w:val="005A52AD"/>
    <w:rsid w:val="005A61C0"/>
    <w:rsid w:val="005A65EA"/>
    <w:rsid w:val="005A6657"/>
    <w:rsid w:val="005A67AE"/>
    <w:rsid w:val="005A7F3B"/>
    <w:rsid w:val="005B0950"/>
    <w:rsid w:val="005B0CD9"/>
    <w:rsid w:val="005B300D"/>
    <w:rsid w:val="005B31E1"/>
    <w:rsid w:val="005B41D0"/>
    <w:rsid w:val="005B431D"/>
    <w:rsid w:val="005B507B"/>
    <w:rsid w:val="005B525A"/>
    <w:rsid w:val="005B5394"/>
    <w:rsid w:val="005B6B83"/>
    <w:rsid w:val="005B7ADA"/>
    <w:rsid w:val="005C0541"/>
    <w:rsid w:val="005C09B6"/>
    <w:rsid w:val="005C0B7B"/>
    <w:rsid w:val="005C2017"/>
    <w:rsid w:val="005C3364"/>
    <w:rsid w:val="005C460C"/>
    <w:rsid w:val="005C6772"/>
    <w:rsid w:val="005C7512"/>
    <w:rsid w:val="005C7702"/>
    <w:rsid w:val="005C7A4F"/>
    <w:rsid w:val="005D1DA2"/>
    <w:rsid w:val="005D2636"/>
    <w:rsid w:val="005D4EDB"/>
    <w:rsid w:val="005D5570"/>
    <w:rsid w:val="005D78AB"/>
    <w:rsid w:val="005E04BC"/>
    <w:rsid w:val="005E14E0"/>
    <w:rsid w:val="005E1C89"/>
    <w:rsid w:val="005E1F90"/>
    <w:rsid w:val="005E1F9B"/>
    <w:rsid w:val="005E26C5"/>
    <w:rsid w:val="005E2F53"/>
    <w:rsid w:val="005E5625"/>
    <w:rsid w:val="005E5A90"/>
    <w:rsid w:val="005E62E3"/>
    <w:rsid w:val="005E6CE5"/>
    <w:rsid w:val="005E7CBA"/>
    <w:rsid w:val="005F0055"/>
    <w:rsid w:val="005F026E"/>
    <w:rsid w:val="005F129B"/>
    <w:rsid w:val="005F6009"/>
    <w:rsid w:val="005F675D"/>
    <w:rsid w:val="005F6DEC"/>
    <w:rsid w:val="0060018A"/>
    <w:rsid w:val="006029DF"/>
    <w:rsid w:val="00602E85"/>
    <w:rsid w:val="00603430"/>
    <w:rsid w:val="00604015"/>
    <w:rsid w:val="00604FD8"/>
    <w:rsid w:val="00607D0C"/>
    <w:rsid w:val="00611157"/>
    <w:rsid w:val="00611337"/>
    <w:rsid w:val="00612A1C"/>
    <w:rsid w:val="00612CDB"/>
    <w:rsid w:val="00613773"/>
    <w:rsid w:val="00614F80"/>
    <w:rsid w:val="006151BA"/>
    <w:rsid w:val="006158CF"/>
    <w:rsid w:val="00617491"/>
    <w:rsid w:val="006178F4"/>
    <w:rsid w:val="00617DDC"/>
    <w:rsid w:val="0062119F"/>
    <w:rsid w:val="00622AD9"/>
    <w:rsid w:val="00623208"/>
    <w:rsid w:val="0062467D"/>
    <w:rsid w:val="00625A93"/>
    <w:rsid w:val="0063097C"/>
    <w:rsid w:val="00631314"/>
    <w:rsid w:val="00634CD2"/>
    <w:rsid w:val="0063577B"/>
    <w:rsid w:val="00635EEA"/>
    <w:rsid w:val="00636149"/>
    <w:rsid w:val="00637EC3"/>
    <w:rsid w:val="00642ADB"/>
    <w:rsid w:val="00644152"/>
    <w:rsid w:val="0064431B"/>
    <w:rsid w:val="00644535"/>
    <w:rsid w:val="00644710"/>
    <w:rsid w:val="0065299E"/>
    <w:rsid w:val="00652B82"/>
    <w:rsid w:val="00652C22"/>
    <w:rsid w:val="00652FC1"/>
    <w:rsid w:val="00654688"/>
    <w:rsid w:val="006562EA"/>
    <w:rsid w:val="0065707A"/>
    <w:rsid w:val="00660219"/>
    <w:rsid w:val="006624BD"/>
    <w:rsid w:val="00662DFB"/>
    <w:rsid w:val="00663042"/>
    <w:rsid w:val="00663C37"/>
    <w:rsid w:val="006644F2"/>
    <w:rsid w:val="00665FCD"/>
    <w:rsid w:val="00666068"/>
    <w:rsid w:val="00666C14"/>
    <w:rsid w:val="00671F95"/>
    <w:rsid w:val="00673BE6"/>
    <w:rsid w:val="00674972"/>
    <w:rsid w:val="00677325"/>
    <w:rsid w:val="006802A5"/>
    <w:rsid w:val="00680362"/>
    <w:rsid w:val="006810E5"/>
    <w:rsid w:val="006829B9"/>
    <w:rsid w:val="00685DC2"/>
    <w:rsid w:val="00685ED8"/>
    <w:rsid w:val="00686A68"/>
    <w:rsid w:val="00686C24"/>
    <w:rsid w:val="006901ED"/>
    <w:rsid w:val="006932A8"/>
    <w:rsid w:val="0069363E"/>
    <w:rsid w:val="00695AC3"/>
    <w:rsid w:val="006972EA"/>
    <w:rsid w:val="006A1121"/>
    <w:rsid w:val="006A2B93"/>
    <w:rsid w:val="006A3EC0"/>
    <w:rsid w:val="006A5E2E"/>
    <w:rsid w:val="006A6961"/>
    <w:rsid w:val="006A7525"/>
    <w:rsid w:val="006B4FBF"/>
    <w:rsid w:val="006B6E4C"/>
    <w:rsid w:val="006C13DD"/>
    <w:rsid w:val="006C397A"/>
    <w:rsid w:val="006C4CFA"/>
    <w:rsid w:val="006C545F"/>
    <w:rsid w:val="006C565B"/>
    <w:rsid w:val="006C61CB"/>
    <w:rsid w:val="006C6FB2"/>
    <w:rsid w:val="006C755A"/>
    <w:rsid w:val="006D281D"/>
    <w:rsid w:val="006D3A21"/>
    <w:rsid w:val="006D3E26"/>
    <w:rsid w:val="006D4540"/>
    <w:rsid w:val="006D4770"/>
    <w:rsid w:val="006D4BA4"/>
    <w:rsid w:val="006D6E54"/>
    <w:rsid w:val="006E004F"/>
    <w:rsid w:val="006E14B3"/>
    <w:rsid w:val="006E2078"/>
    <w:rsid w:val="006E3120"/>
    <w:rsid w:val="006E39DE"/>
    <w:rsid w:val="006E45B0"/>
    <w:rsid w:val="006E4910"/>
    <w:rsid w:val="006E6FE3"/>
    <w:rsid w:val="006E70EF"/>
    <w:rsid w:val="006E72CF"/>
    <w:rsid w:val="006E7DD7"/>
    <w:rsid w:val="006F01B1"/>
    <w:rsid w:val="006F110E"/>
    <w:rsid w:val="006F3074"/>
    <w:rsid w:val="006F468D"/>
    <w:rsid w:val="006F47FC"/>
    <w:rsid w:val="006F4AFF"/>
    <w:rsid w:val="006F5C33"/>
    <w:rsid w:val="006F5D26"/>
    <w:rsid w:val="006F69E8"/>
    <w:rsid w:val="006F6A91"/>
    <w:rsid w:val="007024B8"/>
    <w:rsid w:val="007042CA"/>
    <w:rsid w:val="00704888"/>
    <w:rsid w:val="00707456"/>
    <w:rsid w:val="00707B54"/>
    <w:rsid w:val="007101F0"/>
    <w:rsid w:val="00710329"/>
    <w:rsid w:val="007103FC"/>
    <w:rsid w:val="00710CA9"/>
    <w:rsid w:val="00710F74"/>
    <w:rsid w:val="0071178A"/>
    <w:rsid w:val="007150B5"/>
    <w:rsid w:val="0071777B"/>
    <w:rsid w:val="0072130B"/>
    <w:rsid w:val="00721C0E"/>
    <w:rsid w:val="007230D5"/>
    <w:rsid w:val="0072391B"/>
    <w:rsid w:val="00724179"/>
    <w:rsid w:val="00726372"/>
    <w:rsid w:val="007263B3"/>
    <w:rsid w:val="00727663"/>
    <w:rsid w:val="00730A34"/>
    <w:rsid w:val="007319B4"/>
    <w:rsid w:val="00732912"/>
    <w:rsid w:val="007329EB"/>
    <w:rsid w:val="00736A75"/>
    <w:rsid w:val="0073749A"/>
    <w:rsid w:val="00740202"/>
    <w:rsid w:val="00740601"/>
    <w:rsid w:val="00742392"/>
    <w:rsid w:val="00742F6C"/>
    <w:rsid w:val="00746286"/>
    <w:rsid w:val="00746F50"/>
    <w:rsid w:val="007513D7"/>
    <w:rsid w:val="00751BA3"/>
    <w:rsid w:val="00751E95"/>
    <w:rsid w:val="0075360C"/>
    <w:rsid w:val="0075536F"/>
    <w:rsid w:val="0075692E"/>
    <w:rsid w:val="007571C1"/>
    <w:rsid w:val="00760A64"/>
    <w:rsid w:val="007648A8"/>
    <w:rsid w:val="00765A92"/>
    <w:rsid w:val="007700A4"/>
    <w:rsid w:val="0077039E"/>
    <w:rsid w:val="007708AB"/>
    <w:rsid w:val="00771862"/>
    <w:rsid w:val="00772C87"/>
    <w:rsid w:val="007738C2"/>
    <w:rsid w:val="0077419C"/>
    <w:rsid w:val="00774AAE"/>
    <w:rsid w:val="00775201"/>
    <w:rsid w:val="007775A6"/>
    <w:rsid w:val="00777EA9"/>
    <w:rsid w:val="00782EAF"/>
    <w:rsid w:val="007847CB"/>
    <w:rsid w:val="00784C9E"/>
    <w:rsid w:val="007850E3"/>
    <w:rsid w:val="00786E2F"/>
    <w:rsid w:val="00790C03"/>
    <w:rsid w:val="007914BB"/>
    <w:rsid w:val="00791E7D"/>
    <w:rsid w:val="00792EE2"/>
    <w:rsid w:val="00793E2D"/>
    <w:rsid w:val="00793FED"/>
    <w:rsid w:val="007955C8"/>
    <w:rsid w:val="0079659F"/>
    <w:rsid w:val="00796A58"/>
    <w:rsid w:val="007A1958"/>
    <w:rsid w:val="007A24A9"/>
    <w:rsid w:val="007A25D7"/>
    <w:rsid w:val="007A45D8"/>
    <w:rsid w:val="007A47A9"/>
    <w:rsid w:val="007A5977"/>
    <w:rsid w:val="007A64B9"/>
    <w:rsid w:val="007A7AA2"/>
    <w:rsid w:val="007B0C85"/>
    <w:rsid w:val="007B1B85"/>
    <w:rsid w:val="007B2083"/>
    <w:rsid w:val="007B2222"/>
    <w:rsid w:val="007B2561"/>
    <w:rsid w:val="007B30F7"/>
    <w:rsid w:val="007B385D"/>
    <w:rsid w:val="007B3C00"/>
    <w:rsid w:val="007B46D8"/>
    <w:rsid w:val="007B4BD5"/>
    <w:rsid w:val="007B4C2C"/>
    <w:rsid w:val="007B4E2F"/>
    <w:rsid w:val="007B7632"/>
    <w:rsid w:val="007B7F0F"/>
    <w:rsid w:val="007C0925"/>
    <w:rsid w:val="007C3270"/>
    <w:rsid w:val="007C4F25"/>
    <w:rsid w:val="007C50E9"/>
    <w:rsid w:val="007C5568"/>
    <w:rsid w:val="007C659B"/>
    <w:rsid w:val="007D25DF"/>
    <w:rsid w:val="007D460A"/>
    <w:rsid w:val="007D48C2"/>
    <w:rsid w:val="007D4D50"/>
    <w:rsid w:val="007D707C"/>
    <w:rsid w:val="007D7888"/>
    <w:rsid w:val="007D7FAD"/>
    <w:rsid w:val="007E1129"/>
    <w:rsid w:val="007E119F"/>
    <w:rsid w:val="007E14EF"/>
    <w:rsid w:val="007E1677"/>
    <w:rsid w:val="007E1FB8"/>
    <w:rsid w:val="007E2D6B"/>
    <w:rsid w:val="007E2DB0"/>
    <w:rsid w:val="007E3C34"/>
    <w:rsid w:val="007E70CF"/>
    <w:rsid w:val="007E727E"/>
    <w:rsid w:val="007F036A"/>
    <w:rsid w:val="007F03EF"/>
    <w:rsid w:val="007F4E13"/>
    <w:rsid w:val="007F62D4"/>
    <w:rsid w:val="007F6781"/>
    <w:rsid w:val="007F7C13"/>
    <w:rsid w:val="0080052B"/>
    <w:rsid w:val="00801E41"/>
    <w:rsid w:val="008029B2"/>
    <w:rsid w:val="00803290"/>
    <w:rsid w:val="0080348B"/>
    <w:rsid w:val="00803BF7"/>
    <w:rsid w:val="0080554C"/>
    <w:rsid w:val="0080588B"/>
    <w:rsid w:val="008064B3"/>
    <w:rsid w:val="0080674E"/>
    <w:rsid w:val="00806978"/>
    <w:rsid w:val="008069B3"/>
    <w:rsid w:val="00806B75"/>
    <w:rsid w:val="008108F5"/>
    <w:rsid w:val="00811500"/>
    <w:rsid w:val="00811C66"/>
    <w:rsid w:val="0081208B"/>
    <w:rsid w:val="008121EE"/>
    <w:rsid w:val="0081539C"/>
    <w:rsid w:val="0081663F"/>
    <w:rsid w:val="00817482"/>
    <w:rsid w:val="0082048F"/>
    <w:rsid w:val="00821546"/>
    <w:rsid w:val="00821CA6"/>
    <w:rsid w:val="00823229"/>
    <w:rsid w:val="00824D70"/>
    <w:rsid w:val="00825153"/>
    <w:rsid w:val="00825553"/>
    <w:rsid w:val="00825D91"/>
    <w:rsid w:val="00826962"/>
    <w:rsid w:val="00830436"/>
    <w:rsid w:val="00830452"/>
    <w:rsid w:val="00830A7D"/>
    <w:rsid w:val="0083338F"/>
    <w:rsid w:val="00834711"/>
    <w:rsid w:val="00834A45"/>
    <w:rsid w:val="00835ADF"/>
    <w:rsid w:val="008361F6"/>
    <w:rsid w:val="008369AB"/>
    <w:rsid w:val="00837455"/>
    <w:rsid w:val="00837DE9"/>
    <w:rsid w:val="00844F26"/>
    <w:rsid w:val="00846CF1"/>
    <w:rsid w:val="00847E2F"/>
    <w:rsid w:val="00855DBF"/>
    <w:rsid w:val="00860423"/>
    <w:rsid w:val="00860682"/>
    <w:rsid w:val="00860D3D"/>
    <w:rsid w:val="008623FF"/>
    <w:rsid w:val="00862444"/>
    <w:rsid w:val="00862462"/>
    <w:rsid w:val="0086291A"/>
    <w:rsid w:val="00862990"/>
    <w:rsid w:val="00862F9C"/>
    <w:rsid w:val="008652DC"/>
    <w:rsid w:val="00865748"/>
    <w:rsid w:val="00865F42"/>
    <w:rsid w:val="00873FF9"/>
    <w:rsid w:val="008754CF"/>
    <w:rsid w:val="00875829"/>
    <w:rsid w:val="0087614B"/>
    <w:rsid w:val="00876252"/>
    <w:rsid w:val="00876B30"/>
    <w:rsid w:val="00876DBA"/>
    <w:rsid w:val="008773F2"/>
    <w:rsid w:val="00880A63"/>
    <w:rsid w:val="008813C7"/>
    <w:rsid w:val="0088240C"/>
    <w:rsid w:val="00885858"/>
    <w:rsid w:val="00885D4B"/>
    <w:rsid w:val="00885E03"/>
    <w:rsid w:val="00885E3F"/>
    <w:rsid w:val="00887B30"/>
    <w:rsid w:val="008907ED"/>
    <w:rsid w:val="00891ADA"/>
    <w:rsid w:val="00891BD6"/>
    <w:rsid w:val="00891EF3"/>
    <w:rsid w:val="00893734"/>
    <w:rsid w:val="00894380"/>
    <w:rsid w:val="00894828"/>
    <w:rsid w:val="008961C1"/>
    <w:rsid w:val="00896F25"/>
    <w:rsid w:val="008976AC"/>
    <w:rsid w:val="008A003C"/>
    <w:rsid w:val="008A05F8"/>
    <w:rsid w:val="008A0BFB"/>
    <w:rsid w:val="008A21B1"/>
    <w:rsid w:val="008A2585"/>
    <w:rsid w:val="008A370F"/>
    <w:rsid w:val="008A3DA7"/>
    <w:rsid w:val="008A4F85"/>
    <w:rsid w:val="008A71BB"/>
    <w:rsid w:val="008B1669"/>
    <w:rsid w:val="008B173B"/>
    <w:rsid w:val="008B1A3D"/>
    <w:rsid w:val="008B28DD"/>
    <w:rsid w:val="008B4661"/>
    <w:rsid w:val="008B6D60"/>
    <w:rsid w:val="008B7174"/>
    <w:rsid w:val="008C0DDE"/>
    <w:rsid w:val="008C13BC"/>
    <w:rsid w:val="008C2523"/>
    <w:rsid w:val="008C2A01"/>
    <w:rsid w:val="008C5673"/>
    <w:rsid w:val="008C6F1C"/>
    <w:rsid w:val="008D0275"/>
    <w:rsid w:val="008D22D0"/>
    <w:rsid w:val="008D29AD"/>
    <w:rsid w:val="008D48B6"/>
    <w:rsid w:val="008D4B6F"/>
    <w:rsid w:val="008D528F"/>
    <w:rsid w:val="008D593C"/>
    <w:rsid w:val="008D6D56"/>
    <w:rsid w:val="008D6F15"/>
    <w:rsid w:val="008D76A3"/>
    <w:rsid w:val="008E2654"/>
    <w:rsid w:val="008E4FA0"/>
    <w:rsid w:val="008E548F"/>
    <w:rsid w:val="008E56AA"/>
    <w:rsid w:val="008E7838"/>
    <w:rsid w:val="008E7BC8"/>
    <w:rsid w:val="008F0797"/>
    <w:rsid w:val="008F1F77"/>
    <w:rsid w:val="008F4D3E"/>
    <w:rsid w:val="008F61D4"/>
    <w:rsid w:val="0090151E"/>
    <w:rsid w:val="009017E1"/>
    <w:rsid w:val="009027E4"/>
    <w:rsid w:val="00902D69"/>
    <w:rsid w:val="00902E86"/>
    <w:rsid w:val="00904717"/>
    <w:rsid w:val="009072C8"/>
    <w:rsid w:val="009106F3"/>
    <w:rsid w:val="00910CE9"/>
    <w:rsid w:val="00911148"/>
    <w:rsid w:val="00913114"/>
    <w:rsid w:val="009146D1"/>
    <w:rsid w:val="0091491C"/>
    <w:rsid w:val="00914B85"/>
    <w:rsid w:val="00914F57"/>
    <w:rsid w:val="00915052"/>
    <w:rsid w:val="009150A6"/>
    <w:rsid w:val="00920E83"/>
    <w:rsid w:val="00922170"/>
    <w:rsid w:val="00922557"/>
    <w:rsid w:val="0092656F"/>
    <w:rsid w:val="009266B1"/>
    <w:rsid w:val="0092699A"/>
    <w:rsid w:val="00931025"/>
    <w:rsid w:val="009340BE"/>
    <w:rsid w:val="00935B7F"/>
    <w:rsid w:val="00935D1B"/>
    <w:rsid w:val="00937F2C"/>
    <w:rsid w:val="00940917"/>
    <w:rsid w:val="00940DB9"/>
    <w:rsid w:val="00940ED1"/>
    <w:rsid w:val="009453C5"/>
    <w:rsid w:val="009463AF"/>
    <w:rsid w:val="0095144F"/>
    <w:rsid w:val="0095245D"/>
    <w:rsid w:val="009524FB"/>
    <w:rsid w:val="00952F2B"/>
    <w:rsid w:val="009546AC"/>
    <w:rsid w:val="009550D9"/>
    <w:rsid w:val="00955D30"/>
    <w:rsid w:val="00956E78"/>
    <w:rsid w:val="009571A0"/>
    <w:rsid w:val="00961553"/>
    <w:rsid w:val="00962EDC"/>
    <w:rsid w:val="00963097"/>
    <w:rsid w:val="00964BD1"/>
    <w:rsid w:val="00970099"/>
    <w:rsid w:val="00970251"/>
    <w:rsid w:val="00970E4B"/>
    <w:rsid w:val="00974651"/>
    <w:rsid w:val="00975C4B"/>
    <w:rsid w:val="00976227"/>
    <w:rsid w:val="00977659"/>
    <w:rsid w:val="00977C25"/>
    <w:rsid w:val="00981DA0"/>
    <w:rsid w:val="00983A93"/>
    <w:rsid w:val="009842DA"/>
    <w:rsid w:val="00984453"/>
    <w:rsid w:val="00984C5B"/>
    <w:rsid w:val="00984E0A"/>
    <w:rsid w:val="00985452"/>
    <w:rsid w:val="00992104"/>
    <w:rsid w:val="009928D2"/>
    <w:rsid w:val="00993485"/>
    <w:rsid w:val="0099387A"/>
    <w:rsid w:val="0099531F"/>
    <w:rsid w:val="00995A7A"/>
    <w:rsid w:val="0099635D"/>
    <w:rsid w:val="0099789F"/>
    <w:rsid w:val="00997A47"/>
    <w:rsid w:val="009A1A59"/>
    <w:rsid w:val="009A2356"/>
    <w:rsid w:val="009A3388"/>
    <w:rsid w:val="009A36CE"/>
    <w:rsid w:val="009A5040"/>
    <w:rsid w:val="009A5512"/>
    <w:rsid w:val="009A6227"/>
    <w:rsid w:val="009A67B9"/>
    <w:rsid w:val="009A71D9"/>
    <w:rsid w:val="009A7D38"/>
    <w:rsid w:val="009A7FBE"/>
    <w:rsid w:val="009B06E1"/>
    <w:rsid w:val="009B18C1"/>
    <w:rsid w:val="009B1B35"/>
    <w:rsid w:val="009B1F0B"/>
    <w:rsid w:val="009B207E"/>
    <w:rsid w:val="009B2430"/>
    <w:rsid w:val="009B268B"/>
    <w:rsid w:val="009B343F"/>
    <w:rsid w:val="009B3CDE"/>
    <w:rsid w:val="009B588D"/>
    <w:rsid w:val="009B666C"/>
    <w:rsid w:val="009B77A1"/>
    <w:rsid w:val="009B7E1E"/>
    <w:rsid w:val="009B7E42"/>
    <w:rsid w:val="009C1BB8"/>
    <w:rsid w:val="009C2639"/>
    <w:rsid w:val="009C3ACC"/>
    <w:rsid w:val="009C3CEC"/>
    <w:rsid w:val="009C3D36"/>
    <w:rsid w:val="009C5C33"/>
    <w:rsid w:val="009C5C67"/>
    <w:rsid w:val="009C5FF6"/>
    <w:rsid w:val="009C698B"/>
    <w:rsid w:val="009C6F28"/>
    <w:rsid w:val="009C722B"/>
    <w:rsid w:val="009C7F97"/>
    <w:rsid w:val="009D0D17"/>
    <w:rsid w:val="009D236E"/>
    <w:rsid w:val="009D30D7"/>
    <w:rsid w:val="009D48FA"/>
    <w:rsid w:val="009D56DE"/>
    <w:rsid w:val="009D60DB"/>
    <w:rsid w:val="009D6181"/>
    <w:rsid w:val="009D65A0"/>
    <w:rsid w:val="009D6C03"/>
    <w:rsid w:val="009E0222"/>
    <w:rsid w:val="009E0D76"/>
    <w:rsid w:val="009E1008"/>
    <w:rsid w:val="009E16F3"/>
    <w:rsid w:val="009E1A93"/>
    <w:rsid w:val="009E1C04"/>
    <w:rsid w:val="009E1DD2"/>
    <w:rsid w:val="009E2431"/>
    <w:rsid w:val="009E26FC"/>
    <w:rsid w:val="009E3322"/>
    <w:rsid w:val="009E5181"/>
    <w:rsid w:val="009E58F3"/>
    <w:rsid w:val="009E6901"/>
    <w:rsid w:val="009E7D73"/>
    <w:rsid w:val="009F065E"/>
    <w:rsid w:val="009F2C98"/>
    <w:rsid w:val="009F37AD"/>
    <w:rsid w:val="009F463D"/>
    <w:rsid w:val="009F59E9"/>
    <w:rsid w:val="009F5C6C"/>
    <w:rsid w:val="009F6240"/>
    <w:rsid w:val="009F6BE6"/>
    <w:rsid w:val="00A00841"/>
    <w:rsid w:val="00A01FD4"/>
    <w:rsid w:val="00A03CCD"/>
    <w:rsid w:val="00A04E0A"/>
    <w:rsid w:val="00A04F5A"/>
    <w:rsid w:val="00A06956"/>
    <w:rsid w:val="00A1119A"/>
    <w:rsid w:val="00A123E6"/>
    <w:rsid w:val="00A139D3"/>
    <w:rsid w:val="00A13F11"/>
    <w:rsid w:val="00A14670"/>
    <w:rsid w:val="00A146EE"/>
    <w:rsid w:val="00A148A6"/>
    <w:rsid w:val="00A15D20"/>
    <w:rsid w:val="00A1781F"/>
    <w:rsid w:val="00A2306D"/>
    <w:rsid w:val="00A23691"/>
    <w:rsid w:val="00A24AB3"/>
    <w:rsid w:val="00A25855"/>
    <w:rsid w:val="00A25B06"/>
    <w:rsid w:val="00A26038"/>
    <w:rsid w:val="00A26453"/>
    <w:rsid w:val="00A3017C"/>
    <w:rsid w:val="00A30B6B"/>
    <w:rsid w:val="00A31879"/>
    <w:rsid w:val="00A31C76"/>
    <w:rsid w:val="00A32077"/>
    <w:rsid w:val="00A326CE"/>
    <w:rsid w:val="00A33C2F"/>
    <w:rsid w:val="00A33ECA"/>
    <w:rsid w:val="00A3424E"/>
    <w:rsid w:val="00A3439A"/>
    <w:rsid w:val="00A35E04"/>
    <w:rsid w:val="00A41C5F"/>
    <w:rsid w:val="00A42268"/>
    <w:rsid w:val="00A4306A"/>
    <w:rsid w:val="00A449B3"/>
    <w:rsid w:val="00A44FD4"/>
    <w:rsid w:val="00A454EE"/>
    <w:rsid w:val="00A4788E"/>
    <w:rsid w:val="00A50768"/>
    <w:rsid w:val="00A51936"/>
    <w:rsid w:val="00A534A1"/>
    <w:rsid w:val="00A53DA8"/>
    <w:rsid w:val="00A545D4"/>
    <w:rsid w:val="00A54E03"/>
    <w:rsid w:val="00A55D6E"/>
    <w:rsid w:val="00A57374"/>
    <w:rsid w:val="00A57990"/>
    <w:rsid w:val="00A579FB"/>
    <w:rsid w:val="00A601BA"/>
    <w:rsid w:val="00A6020B"/>
    <w:rsid w:val="00A6187D"/>
    <w:rsid w:val="00A63832"/>
    <w:rsid w:val="00A63E46"/>
    <w:rsid w:val="00A63FA8"/>
    <w:rsid w:val="00A64FBF"/>
    <w:rsid w:val="00A65C1B"/>
    <w:rsid w:val="00A65C3D"/>
    <w:rsid w:val="00A7265D"/>
    <w:rsid w:val="00A73596"/>
    <w:rsid w:val="00A7637C"/>
    <w:rsid w:val="00A76D9B"/>
    <w:rsid w:val="00A81622"/>
    <w:rsid w:val="00A8184A"/>
    <w:rsid w:val="00A81A8C"/>
    <w:rsid w:val="00A82C43"/>
    <w:rsid w:val="00A84BAF"/>
    <w:rsid w:val="00A85E84"/>
    <w:rsid w:val="00A86277"/>
    <w:rsid w:val="00A86DE7"/>
    <w:rsid w:val="00A8710E"/>
    <w:rsid w:val="00A87152"/>
    <w:rsid w:val="00A90792"/>
    <w:rsid w:val="00A90B36"/>
    <w:rsid w:val="00A90FC6"/>
    <w:rsid w:val="00A91930"/>
    <w:rsid w:val="00A96703"/>
    <w:rsid w:val="00A96FE3"/>
    <w:rsid w:val="00A97B5D"/>
    <w:rsid w:val="00AA25C2"/>
    <w:rsid w:val="00AA432E"/>
    <w:rsid w:val="00AA584C"/>
    <w:rsid w:val="00AA64B4"/>
    <w:rsid w:val="00AA6674"/>
    <w:rsid w:val="00AA77A9"/>
    <w:rsid w:val="00AB01C8"/>
    <w:rsid w:val="00AB02C3"/>
    <w:rsid w:val="00AB0404"/>
    <w:rsid w:val="00AB0D12"/>
    <w:rsid w:val="00AB4184"/>
    <w:rsid w:val="00AB462E"/>
    <w:rsid w:val="00AB49DA"/>
    <w:rsid w:val="00AB6551"/>
    <w:rsid w:val="00AC1F04"/>
    <w:rsid w:val="00AC2521"/>
    <w:rsid w:val="00AC2AE1"/>
    <w:rsid w:val="00AC4201"/>
    <w:rsid w:val="00AC68D3"/>
    <w:rsid w:val="00AC6FD1"/>
    <w:rsid w:val="00AC773F"/>
    <w:rsid w:val="00AD05F5"/>
    <w:rsid w:val="00AD0941"/>
    <w:rsid w:val="00AD220A"/>
    <w:rsid w:val="00AD2AEA"/>
    <w:rsid w:val="00AD46F1"/>
    <w:rsid w:val="00AD4736"/>
    <w:rsid w:val="00AD4935"/>
    <w:rsid w:val="00AD4F00"/>
    <w:rsid w:val="00AD5283"/>
    <w:rsid w:val="00AD6761"/>
    <w:rsid w:val="00AD69EA"/>
    <w:rsid w:val="00AD73E5"/>
    <w:rsid w:val="00AE0715"/>
    <w:rsid w:val="00AE135A"/>
    <w:rsid w:val="00AE1660"/>
    <w:rsid w:val="00AE260C"/>
    <w:rsid w:val="00AE2FB4"/>
    <w:rsid w:val="00AE551D"/>
    <w:rsid w:val="00AE6F78"/>
    <w:rsid w:val="00AE7438"/>
    <w:rsid w:val="00AF01F6"/>
    <w:rsid w:val="00AF025F"/>
    <w:rsid w:val="00AF3F64"/>
    <w:rsid w:val="00AF4B83"/>
    <w:rsid w:val="00AF5549"/>
    <w:rsid w:val="00AF573A"/>
    <w:rsid w:val="00AF5C0D"/>
    <w:rsid w:val="00AF643E"/>
    <w:rsid w:val="00AF6873"/>
    <w:rsid w:val="00B00881"/>
    <w:rsid w:val="00B0129B"/>
    <w:rsid w:val="00B0358F"/>
    <w:rsid w:val="00B06022"/>
    <w:rsid w:val="00B06B70"/>
    <w:rsid w:val="00B06FB0"/>
    <w:rsid w:val="00B07C26"/>
    <w:rsid w:val="00B1120A"/>
    <w:rsid w:val="00B1234B"/>
    <w:rsid w:val="00B13659"/>
    <w:rsid w:val="00B1447E"/>
    <w:rsid w:val="00B1491A"/>
    <w:rsid w:val="00B14CCE"/>
    <w:rsid w:val="00B15AC1"/>
    <w:rsid w:val="00B16B1A"/>
    <w:rsid w:val="00B174E2"/>
    <w:rsid w:val="00B17A26"/>
    <w:rsid w:val="00B20260"/>
    <w:rsid w:val="00B20316"/>
    <w:rsid w:val="00B230A4"/>
    <w:rsid w:val="00B26252"/>
    <w:rsid w:val="00B263C9"/>
    <w:rsid w:val="00B27600"/>
    <w:rsid w:val="00B3026B"/>
    <w:rsid w:val="00B3113B"/>
    <w:rsid w:val="00B3134C"/>
    <w:rsid w:val="00B31925"/>
    <w:rsid w:val="00B31AAA"/>
    <w:rsid w:val="00B34318"/>
    <w:rsid w:val="00B36708"/>
    <w:rsid w:val="00B3754F"/>
    <w:rsid w:val="00B40298"/>
    <w:rsid w:val="00B4059B"/>
    <w:rsid w:val="00B4092E"/>
    <w:rsid w:val="00B40FAC"/>
    <w:rsid w:val="00B41E65"/>
    <w:rsid w:val="00B42B3C"/>
    <w:rsid w:val="00B42BDF"/>
    <w:rsid w:val="00B433AE"/>
    <w:rsid w:val="00B4425C"/>
    <w:rsid w:val="00B45163"/>
    <w:rsid w:val="00B50F72"/>
    <w:rsid w:val="00B56DF9"/>
    <w:rsid w:val="00B56FD5"/>
    <w:rsid w:val="00B576B6"/>
    <w:rsid w:val="00B57996"/>
    <w:rsid w:val="00B579DF"/>
    <w:rsid w:val="00B57FDA"/>
    <w:rsid w:val="00B631E6"/>
    <w:rsid w:val="00B63BAC"/>
    <w:rsid w:val="00B659B7"/>
    <w:rsid w:val="00B70D22"/>
    <w:rsid w:val="00B71CED"/>
    <w:rsid w:val="00B71DFE"/>
    <w:rsid w:val="00B73CE6"/>
    <w:rsid w:val="00B7510F"/>
    <w:rsid w:val="00B753CF"/>
    <w:rsid w:val="00B75D9C"/>
    <w:rsid w:val="00B7711D"/>
    <w:rsid w:val="00B809A7"/>
    <w:rsid w:val="00B8133C"/>
    <w:rsid w:val="00B83A58"/>
    <w:rsid w:val="00B85096"/>
    <w:rsid w:val="00B8632B"/>
    <w:rsid w:val="00B87263"/>
    <w:rsid w:val="00B90A9F"/>
    <w:rsid w:val="00B91A61"/>
    <w:rsid w:val="00B92F13"/>
    <w:rsid w:val="00B945E8"/>
    <w:rsid w:val="00B96ACA"/>
    <w:rsid w:val="00B96BAB"/>
    <w:rsid w:val="00BA3B3B"/>
    <w:rsid w:val="00BA3D31"/>
    <w:rsid w:val="00BA4A68"/>
    <w:rsid w:val="00BA6231"/>
    <w:rsid w:val="00BA6C49"/>
    <w:rsid w:val="00BA73B2"/>
    <w:rsid w:val="00BA7AF1"/>
    <w:rsid w:val="00BB0A2B"/>
    <w:rsid w:val="00BB4313"/>
    <w:rsid w:val="00BB58BA"/>
    <w:rsid w:val="00BB6705"/>
    <w:rsid w:val="00BC1FE6"/>
    <w:rsid w:val="00BC28C8"/>
    <w:rsid w:val="00BC6555"/>
    <w:rsid w:val="00BC684A"/>
    <w:rsid w:val="00BC7C97"/>
    <w:rsid w:val="00BD08D5"/>
    <w:rsid w:val="00BD1441"/>
    <w:rsid w:val="00BD23B2"/>
    <w:rsid w:val="00BD276F"/>
    <w:rsid w:val="00BD3DCE"/>
    <w:rsid w:val="00BD4E98"/>
    <w:rsid w:val="00BD56BC"/>
    <w:rsid w:val="00BD5A79"/>
    <w:rsid w:val="00BD5AC6"/>
    <w:rsid w:val="00BD799E"/>
    <w:rsid w:val="00BE12F0"/>
    <w:rsid w:val="00BE1CE1"/>
    <w:rsid w:val="00BE2345"/>
    <w:rsid w:val="00BE3D5B"/>
    <w:rsid w:val="00BE49D8"/>
    <w:rsid w:val="00BE76F5"/>
    <w:rsid w:val="00BE7C93"/>
    <w:rsid w:val="00BF0BCD"/>
    <w:rsid w:val="00BF1F3C"/>
    <w:rsid w:val="00BF28B1"/>
    <w:rsid w:val="00BF32B0"/>
    <w:rsid w:val="00BF437C"/>
    <w:rsid w:val="00BF490F"/>
    <w:rsid w:val="00BF5225"/>
    <w:rsid w:val="00C014D6"/>
    <w:rsid w:val="00C0168F"/>
    <w:rsid w:val="00C01C81"/>
    <w:rsid w:val="00C02E8C"/>
    <w:rsid w:val="00C0459D"/>
    <w:rsid w:val="00C0664E"/>
    <w:rsid w:val="00C07987"/>
    <w:rsid w:val="00C07C4F"/>
    <w:rsid w:val="00C13645"/>
    <w:rsid w:val="00C146C6"/>
    <w:rsid w:val="00C14CDB"/>
    <w:rsid w:val="00C151A6"/>
    <w:rsid w:val="00C1634C"/>
    <w:rsid w:val="00C16E64"/>
    <w:rsid w:val="00C17574"/>
    <w:rsid w:val="00C20932"/>
    <w:rsid w:val="00C213AC"/>
    <w:rsid w:val="00C229B8"/>
    <w:rsid w:val="00C256AB"/>
    <w:rsid w:val="00C256CD"/>
    <w:rsid w:val="00C25DC3"/>
    <w:rsid w:val="00C30666"/>
    <w:rsid w:val="00C30678"/>
    <w:rsid w:val="00C3190E"/>
    <w:rsid w:val="00C31E2C"/>
    <w:rsid w:val="00C32EAB"/>
    <w:rsid w:val="00C349C4"/>
    <w:rsid w:val="00C34F8B"/>
    <w:rsid w:val="00C358EF"/>
    <w:rsid w:val="00C36AF6"/>
    <w:rsid w:val="00C37DC6"/>
    <w:rsid w:val="00C42198"/>
    <w:rsid w:val="00C4248D"/>
    <w:rsid w:val="00C43BE8"/>
    <w:rsid w:val="00C43D33"/>
    <w:rsid w:val="00C4408D"/>
    <w:rsid w:val="00C4503D"/>
    <w:rsid w:val="00C46975"/>
    <w:rsid w:val="00C46ABA"/>
    <w:rsid w:val="00C46DF7"/>
    <w:rsid w:val="00C477D3"/>
    <w:rsid w:val="00C477FB"/>
    <w:rsid w:val="00C50DA2"/>
    <w:rsid w:val="00C53E34"/>
    <w:rsid w:val="00C560C8"/>
    <w:rsid w:val="00C57599"/>
    <w:rsid w:val="00C57675"/>
    <w:rsid w:val="00C609B0"/>
    <w:rsid w:val="00C617FC"/>
    <w:rsid w:val="00C61CEC"/>
    <w:rsid w:val="00C6240C"/>
    <w:rsid w:val="00C62418"/>
    <w:rsid w:val="00C62D96"/>
    <w:rsid w:val="00C659C6"/>
    <w:rsid w:val="00C65C55"/>
    <w:rsid w:val="00C667FA"/>
    <w:rsid w:val="00C67D7E"/>
    <w:rsid w:val="00C71409"/>
    <w:rsid w:val="00C7477E"/>
    <w:rsid w:val="00C74CFB"/>
    <w:rsid w:val="00C8007C"/>
    <w:rsid w:val="00C81914"/>
    <w:rsid w:val="00C81AD3"/>
    <w:rsid w:val="00C81E63"/>
    <w:rsid w:val="00C8429F"/>
    <w:rsid w:val="00C84E9E"/>
    <w:rsid w:val="00C874A8"/>
    <w:rsid w:val="00C907AF"/>
    <w:rsid w:val="00C9289C"/>
    <w:rsid w:val="00C936B1"/>
    <w:rsid w:val="00C94ACF"/>
    <w:rsid w:val="00C952C8"/>
    <w:rsid w:val="00CA1935"/>
    <w:rsid w:val="00CA3408"/>
    <w:rsid w:val="00CA406B"/>
    <w:rsid w:val="00CA5541"/>
    <w:rsid w:val="00CA5F08"/>
    <w:rsid w:val="00CA67D7"/>
    <w:rsid w:val="00CA69F8"/>
    <w:rsid w:val="00CB0A84"/>
    <w:rsid w:val="00CB173A"/>
    <w:rsid w:val="00CB4194"/>
    <w:rsid w:val="00CB627D"/>
    <w:rsid w:val="00CB72A5"/>
    <w:rsid w:val="00CB7B3D"/>
    <w:rsid w:val="00CC009D"/>
    <w:rsid w:val="00CC1626"/>
    <w:rsid w:val="00CC23DD"/>
    <w:rsid w:val="00CC2885"/>
    <w:rsid w:val="00CC28E5"/>
    <w:rsid w:val="00CC3467"/>
    <w:rsid w:val="00CC36D8"/>
    <w:rsid w:val="00CC4BF0"/>
    <w:rsid w:val="00CC4FC0"/>
    <w:rsid w:val="00CC6E83"/>
    <w:rsid w:val="00CC7784"/>
    <w:rsid w:val="00CC7D1C"/>
    <w:rsid w:val="00CD1456"/>
    <w:rsid w:val="00CD2849"/>
    <w:rsid w:val="00CD2D26"/>
    <w:rsid w:val="00CD41C3"/>
    <w:rsid w:val="00CE0065"/>
    <w:rsid w:val="00CE1BC1"/>
    <w:rsid w:val="00CE2DFC"/>
    <w:rsid w:val="00CE414A"/>
    <w:rsid w:val="00CE4DFF"/>
    <w:rsid w:val="00CE71A5"/>
    <w:rsid w:val="00CF1219"/>
    <w:rsid w:val="00CF254B"/>
    <w:rsid w:val="00CF38B3"/>
    <w:rsid w:val="00CF6290"/>
    <w:rsid w:val="00D0076A"/>
    <w:rsid w:val="00D01D85"/>
    <w:rsid w:val="00D03263"/>
    <w:rsid w:val="00D03AE9"/>
    <w:rsid w:val="00D041DF"/>
    <w:rsid w:val="00D04232"/>
    <w:rsid w:val="00D04D88"/>
    <w:rsid w:val="00D0630D"/>
    <w:rsid w:val="00D06790"/>
    <w:rsid w:val="00D07047"/>
    <w:rsid w:val="00D07F3F"/>
    <w:rsid w:val="00D13E1F"/>
    <w:rsid w:val="00D13FDA"/>
    <w:rsid w:val="00D16392"/>
    <w:rsid w:val="00D20018"/>
    <w:rsid w:val="00D20536"/>
    <w:rsid w:val="00D22881"/>
    <w:rsid w:val="00D22D55"/>
    <w:rsid w:val="00D23149"/>
    <w:rsid w:val="00D2367C"/>
    <w:rsid w:val="00D23FA4"/>
    <w:rsid w:val="00D246AA"/>
    <w:rsid w:val="00D24E53"/>
    <w:rsid w:val="00D25B70"/>
    <w:rsid w:val="00D2644D"/>
    <w:rsid w:val="00D26E52"/>
    <w:rsid w:val="00D27957"/>
    <w:rsid w:val="00D27F9C"/>
    <w:rsid w:val="00D32DB6"/>
    <w:rsid w:val="00D3317E"/>
    <w:rsid w:val="00D348DE"/>
    <w:rsid w:val="00D3643E"/>
    <w:rsid w:val="00D36E47"/>
    <w:rsid w:val="00D3730D"/>
    <w:rsid w:val="00D373A6"/>
    <w:rsid w:val="00D4531D"/>
    <w:rsid w:val="00D52BF4"/>
    <w:rsid w:val="00D56021"/>
    <w:rsid w:val="00D576A9"/>
    <w:rsid w:val="00D60184"/>
    <w:rsid w:val="00D60289"/>
    <w:rsid w:val="00D60A03"/>
    <w:rsid w:val="00D60D42"/>
    <w:rsid w:val="00D62039"/>
    <w:rsid w:val="00D63C4F"/>
    <w:rsid w:val="00D64C2E"/>
    <w:rsid w:val="00D651C4"/>
    <w:rsid w:val="00D662EB"/>
    <w:rsid w:val="00D66DEF"/>
    <w:rsid w:val="00D66E2A"/>
    <w:rsid w:val="00D678A2"/>
    <w:rsid w:val="00D7046E"/>
    <w:rsid w:val="00D75102"/>
    <w:rsid w:val="00D759BD"/>
    <w:rsid w:val="00D76C6B"/>
    <w:rsid w:val="00D777B0"/>
    <w:rsid w:val="00D80274"/>
    <w:rsid w:val="00D80BD0"/>
    <w:rsid w:val="00D81794"/>
    <w:rsid w:val="00D81D86"/>
    <w:rsid w:val="00D82DBF"/>
    <w:rsid w:val="00D8353C"/>
    <w:rsid w:val="00D83870"/>
    <w:rsid w:val="00D83F7D"/>
    <w:rsid w:val="00D84A5A"/>
    <w:rsid w:val="00D84CFF"/>
    <w:rsid w:val="00D84F46"/>
    <w:rsid w:val="00D854DB"/>
    <w:rsid w:val="00D85B92"/>
    <w:rsid w:val="00D8689D"/>
    <w:rsid w:val="00D86F11"/>
    <w:rsid w:val="00D87D63"/>
    <w:rsid w:val="00D90559"/>
    <w:rsid w:val="00D90D58"/>
    <w:rsid w:val="00D91C12"/>
    <w:rsid w:val="00D91DBC"/>
    <w:rsid w:val="00D920FA"/>
    <w:rsid w:val="00D9247F"/>
    <w:rsid w:val="00D948F9"/>
    <w:rsid w:val="00D962FF"/>
    <w:rsid w:val="00D96D9F"/>
    <w:rsid w:val="00D977A4"/>
    <w:rsid w:val="00DA0130"/>
    <w:rsid w:val="00DA099F"/>
    <w:rsid w:val="00DA1AB7"/>
    <w:rsid w:val="00DA2274"/>
    <w:rsid w:val="00DA22E0"/>
    <w:rsid w:val="00DA2DA6"/>
    <w:rsid w:val="00DA33F4"/>
    <w:rsid w:val="00DA34E5"/>
    <w:rsid w:val="00DA3AA5"/>
    <w:rsid w:val="00DA42EC"/>
    <w:rsid w:val="00DA48CC"/>
    <w:rsid w:val="00DA5C5A"/>
    <w:rsid w:val="00DA5D07"/>
    <w:rsid w:val="00DA707D"/>
    <w:rsid w:val="00DB000E"/>
    <w:rsid w:val="00DB04D1"/>
    <w:rsid w:val="00DB12D7"/>
    <w:rsid w:val="00DB1438"/>
    <w:rsid w:val="00DB2EA3"/>
    <w:rsid w:val="00DB4481"/>
    <w:rsid w:val="00DB4491"/>
    <w:rsid w:val="00DB4821"/>
    <w:rsid w:val="00DB4C30"/>
    <w:rsid w:val="00DB5286"/>
    <w:rsid w:val="00DB5849"/>
    <w:rsid w:val="00DB723B"/>
    <w:rsid w:val="00DB7F32"/>
    <w:rsid w:val="00DC1EDE"/>
    <w:rsid w:val="00DC25D4"/>
    <w:rsid w:val="00DC34C1"/>
    <w:rsid w:val="00DC4C88"/>
    <w:rsid w:val="00DC4CDB"/>
    <w:rsid w:val="00DC4FD1"/>
    <w:rsid w:val="00DC5122"/>
    <w:rsid w:val="00DC516B"/>
    <w:rsid w:val="00DC6563"/>
    <w:rsid w:val="00DC6E6E"/>
    <w:rsid w:val="00DD0A0F"/>
    <w:rsid w:val="00DD0A65"/>
    <w:rsid w:val="00DD37A1"/>
    <w:rsid w:val="00DD39C4"/>
    <w:rsid w:val="00DD4FC2"/>
    <w:rsid w:val="00DD50EF"/>
    <w:rsid w:val="00DD5FB3"/>
    <w:rsid w:val="00DD7254"/>
    <w:rsid w:val="00DE1C2D"/>
    <w:rsid w:val="00DE1C47"/>
    <w:rsid w:val="00DE24AF"/>
    <w:rsid w:val="00DE2E53"/>
    <w:rsid w:val="00DE362E"/>
    <w:rsid w:val="00DE36F2"/>
    <w:rsid w:val="00DE4DC7"/>
    <w:rsid w:val="00DE4F7A"/>
    <w:rsid w:val="00DE50B2"/>
    <w:rsid w:val="00DE6392"/>
    <w:rsid w:val="00DE6DFB"/>
    <w:rsid w:val="00DE79DA"/>
    <w:rsid w:val="00DE7C18"/>
    <w:rsid w:val="00DE7FD0"/>
    <w:rsid w:val="00DF142F"/>
    <w:rsid w:val="00DF27D5"/>
    <w:rsid w:val="00DF3445"/>
    <w:rsid w:val="00DF559E"/>
    <w:rsid w:val="00DF5A28"/>
    <w:rsid w:val="00DF5DE9"/>
    <w:rsid w:val="00E00587"/>
    <w:rsid w:val="00E00953"/>
    <w:rsid w:val="00E07D3D"/>
    <w:rsid w:val="00E123DF"/>
    <w:rsid w:val="00E134CC"/>
    <w:rsid w:val="00E13BBA"/>
    <w:rsid w:val="00E150AC"/>
    <w:rsid w:val="00E1520E"/>
    <w:rsid w:val="00E15ABF"/>
    <w:rsid w:val="00E168FF"/>
    <w:rsid w:val="00E16BA8"/>
    <w:rsid w:val="00E16FB6"/>
    <w:rsid w:val="00E2148B"/>
    <w:rsid w:val="00E21A9D"/>
    <w:rsid w:val="00E21D68"/>
    <w:rsid w:val="00E2220C"/>
    <w:rsid w:val="00E22A0B"/>
    <w:rsid w:val="00E23443"/>
    <w:rsid w:val="00E24762"/>
    <w:rsid w:val="00E24FF3"/>
    <w:rsid w:val="00E26779"/>
    <w:rsid w:val="00E27256"/>
    <w:rsid w:val="00E30AB2"/>
    <w:rsid w:val="00E31D71"/>
    <w:rsid w:val="00E33A85"/>
    <w:rsid w:val="00E33B2D"/>
    <w:rsid w:val="00E341DB"/>
    <w:rsid w:val="00E34BCF"/>
    <w:rsid w:val="00E3654B"/>
    <w:rsid w:val="00E36C65"/>
    <w:rsid w:val="00E37FF7"/>
    <w:rsid w:val="00E400CA"/>
    <w:rsid w:val="00E424D7"/>
    <w:rsid w:val="00E42884"/>
    <w:rsid w:val="00E42AD1"/>
    <w:rsid w:val="00E43266"/>
    <w:rsid w:val="00E47A80"/>
    <w:rsid w:val="00E55DA8"/>
    <w:rsid w:val="00E56B6D"/>
    <w:rsid w:val="00E610D8"/>
    <w:rsid w:val="00E61997"/>
    <w:rsid w:val="00E61A6D"/>
    <w:rsid w:val="00E63C4F"/>
    <w:rsid w:val="00E6491E"/>
    <w:rsid w:val="00E6546E"/>
    <w:rsid w:val="00E6587A"/>
    <w:rsid w:val="00E65B67"/>
    <w:rsid w:val="00E65B6E"/>
    <w:rsid w:val="00E65D1F"/>
    <w:rsid w:val="00E66F84"/>
    <w:rsid w:val="00E67866"/>
    <w:rsid w:val="00E67C6C"/>
    <w:rsid w:val="00E7047F"/>
    <w:rsid w:val="00E72AC9"/>
    <w:rsid w:val="00E733CF"/>
    <w:rsid w:val="00E73799"/>
    <w:rsid w:val="00E756A3"/>
    <w:rsid w:val="00E7694A"/>
    <w:rsid w:val="00E779F6"/>
    <w:rsid w:val="00E77CF5"/>
    <w:rsid w:val="00E80378"/>
    <w:rsid w:val="00E80825"/>
    <w:rsid w:val="00E8361A"/>
    <w:rsid w:val="00E83D9B"/>
    <w:rsid w:val="00E83E1A"/>
    <w:rsid w:val="00E83FE3"/>
    <w:rsid w:val="00E84F64"/>
    <w:rsid w:val="00E9090F"/>
    <w:rsid w:val="00E91D70"/>
    <w:rsid w:val="00E92415"/>
    <w:rsid w:val="00E943F6"/>
    <w:rsid w:val="00E9446D"/>
    <w:rsid w:val="00E94AA8"/>
    <w:rsid w:val="00E94CBD"/>
    <w:rsid w:val="00E9578F"/>
    <w:rsid w:val="00E96126"/>
    <w:rsid w:val="00E965B0"/>
    <w:rsid w:val="00E96F13"/>
    <w:rsid w:val="00E9704B"/>
    <w:rsid w:val="00E979A5"/>
    <w:rsid w:val="00EA1ABC"/>
    <w:rsid w:val="00EA2F2E"/>
    <w:rsid w:val="00EA3CA7"/>
    <w:rsid w:val="00EA50C9"/>
    <w:rsid w:val="00EA5D2D"/>
    <w:rsid w:val="00EA6AD3"/>
    <w:rsid w:val="00EA6BD3"/>
    <w:rsid w:val="00EA7724"/>
    <w:rsid w:val="00EA7CE2"/>
    <w:rsid w:val="00EB0663"/>
    <w:rsid w:val="00EB0E55"/>
    <w:rsid w:val="00EB1796"/>
    <w:rsid w:val="00EB193B"/>
    <w:rsid w:val="00EB1B3C"/>
    <w:rsid w:val="00EB3830"/>
    <w:rsid w:val="00EB4ECE"/>
    <w:rsid w:val="00EB511E"/>
    <w:rsid w:val="00EB5694"/>
    <w:rsid w:val="00EB64FA"/>
    <w:rsid w:val="00EB6B10"/>
    <w:rsid w:val="00EC22DB"/>
    <w:rsid w:val="00EC32BF"/>
    <w:rsid w:val="00EC3A66"/>
    <w:rsid w:val="00EC5494"/>
    <w:rsid w:val="00EC6DF4"/>
    <w:rsid w:val="00EC700F"/>
    <w:rsid w:val="00EC78CD"/>
    <w:rsid w:val="00ED0348"/>
    <w:rsid w:val="00ED13D8"/>
    <w:rsid w:val="00ED1733"/>
    <w:rsid w:val="00ED3B88"/>
    <w:rsid w:val="00ED6199"/>
    <w:rsid w:val="00ED6244"/>
    <w:rsid w:val="00EE176C"/>
    <w:rsid w:val="00EE2C09"/>
    <w:rsid w:val="00EE3B78"/>
    <w:rsid w:val="00EE4EA9"/>
    <w:rsid w:val="00EE59EF"/>
    <w:rsid w:val="00EE5DA7"/>
    <w:rsid w:val="00EE6076"/>
    <w:rsid w:val="00EE62F0"/>
    <w:rsid w:val="00EE63FB"/>
    <w:rsid w:val="00EE69C8"/>
    <w:rsid w:val="00EE6E0D"/>
    <w:rsid w:val="00EF0435"/>
    <w:rsid w:val="00EF1437"/>
    <w:rsid w:val="00EF198E"/>
    <w:rsid w:val="00EF31D9"/>
    <w:rsid w:val="00EF32A1"/>
    <w:rsid w:val="00EF4FD7"/>
    <w:rsid w:val="00EF6A28"/>
    <w:rsid w:val="00EF76D2"/>
    <w:rsid w:val="00F00C2F"/>
    <w:rsid w:val="00F014DA"/>
    <w:rsid w:val="00F027F2"/>
    <w:rsid w:val="00F032E1"/>
    <w:rsid w:val="00F03452"/>
    <w:rsid w:val="00F03453"/>
    <w:rsid w:val="00F03F47"/>
    <w:rsid w:val="00F0434B"/>
    <w:rsid w:val="00F04B6A"/>
    <w:rsid w:val="00F04CB5"/>
    <w:rsid w:val="00F06238"/>
    <w:rsid w:val="00F07050"/>
    <w:rsid w:val="00F07422"/>
    <w:rsid w:val="00F07FCA"/>
    <w:rsid w:val="00F10649"/>
    <w:rsid w:val="00F12CD7"/>
    <w:rsid w:val="00F12E04"/>
    <w:rsid w:val="00F13AC9"/>
    <w:rsid w:val="00F14F5E"/>
    <w:rsid w:val="00F1511D"/>
    <w:rsid w:val="00F17218"/>
    <w:rsid w:val="00F17517"/>
    <w:rsid w:val="00F20536"/>
    <w:rsid w:val="00F20D6D"/>
    <w:rsid w:val="00F2271F"/>
    <w:rsid w:val="00F23CEB"/>
    <w:rsid w:val="00F244B3"/>
    <w:rsid w:val="00F24E0D"/>
    <w:rsid w:val="00F26779"/>
    <w:rsid w:val="00F300A7"/>
    <w:rsid w:val="00F313F6"/>
    <w:rsid w:val="00F32598"/>
    <w:rsid w:val="00F32A43"/>
    <w:rsid w:val="00F348B8"/>
    <w:rsid w:val="00F34F30"/>
    <w:rsid w:val="00F36825"/>
    <w:rsid w:val="00F36BBF"/>
    <w:rsid w:val="00F40777"/>
    <w:rsid w:val="00F4188D"/>
    <w:rsid w:val="00F420D0"/>
    <w:rsid w:val="00F42440"/>
    <w:rsid w:val="00F4261C"/>
    <w:rsid w:val="00F42B88"/>
    <w:rsid w:val="00F44040"/>
    <w:rsid w:val="00F44C28"/>
    <w:rsid w:val="00F47A3E"/>
    <w:rsid w:val="00F47BD3"/>
    <w:rsid w:val="00F47D8D"/>
    <w:rsid w:val="00F50B19"/>
    <w:rsid w:val="00F51EFA"/>
    <w:rsid w:val="00F5212F"/>
    <w:rsid w:val="00F52343"/>
    <w:rsid w:val="00F53780"/>
    <w:rsid w:val="00F54480"/>
    <w:rsid w:val="00F54BA3"/>
    <w:rsid w:val="00F552EC"/>
    <w:rsid w:val="00F5595C"/>
    <w:rsid w:val="00F56160"/>
    <w:rsid w:val="00F56302"/>
    <w:rsid w:val="00F5725E"/>
    <w:rsid w:val="00F572D4"/>
    <w:rsid w:val="00F574A1"/>
    <w:rsid w:val="00F57566"/>
    <w:rsid w:val="00F62378"/>
    <w:rsid w:val="00F624E8"/>
    <w:rsid w:val="00F62839"/>
    <w:rsid w:val="00F6384A"/>
    <w:rsid w:val="00F65177"/>
    <w:rsid w:val="00F65826"/>
    <w:rsid w:val="00F6719D"/>
    <w:rsid w:val="00F71094"/>
    <w:rsid w:val="00F71DB5"/>
    <w:rsid w:val="00F72FE9"/>
    <w:rsid w:val="00F74360"/>
    <w:rsid w:val="00F76979"/>
    <w:rsid w:val="00F779BA"/>
    <w:rsid w:val="00F77E37"/>
    <w:rsid w:val="00F851F1"/>
    <w:rsid w:val="00F85452"/>
    <w:rsid w:val="00F86A6E"/>
    <w:rsid w:val="00F928A9"/>
    <w:rsid w:val="00F936E9"/>
    <w:rsid w:val="00F963FF"/>
    <w:rsid w:val="00F96CE4"/>
    <w:rsid w:val="00F97095"/>
    <w:rsid w:val="00FA05AC"/>
    <w:rsid w:val="00FA0F1B"/>
    <w:rsid w:val="00FA40DD"/>
    <w:rsid w:val="00FA42AE"/>
    <w:rsid w:val="00FA510D"/>
    <w:rsid w:val="00FA5A47"/>
    <w:rsid w:val="00FA7F37"/>
    <w:rsid w:val="00FB0827"/>
    <w:rsid w:val="00FB0B60"/>
    <w:rsid w:val="00FB340D"/>
    <w:rsid w:val="00FB467C"/>
    <w:rsid w:val="00FB49E8"/>
    <w:rsid w:val="00FB4C3E"/>
    <w:rsid w:val="00FB71A2"/>
    <w:rsid w:val="00FB7494"/>
    <w:rsid w:val="00FC041D"/>
    <w:rsid w:val="00FC1419"/>
    <w:rsid w:val="00FC1F70"/>
    <w:rsid w:val="00FC2034"/>
    <w:rsid w:val="00FC40D4"/>
    <w:rsid w:val="00FC44D1"/>
    <w:rsid w:val="00FC4B5B"/>
    <w:rsid w:val="00FC707F"/>
    <w:rsid w:val="00FC73EF"/>
    <w:rsid w:val="00FC74E4"/>
    <w:rsid w:val="00FD0A09"/>
    <w:rsid w:val="00FD4305"/>
    <w:rsid w:val="00FD4CCF"/>
    <w:rsid w:val="00FD5078"/>
    <w:rsid w:val="00FD534F"/>
    <w:rsid w:val="00FD60D6"/>
    <w:rsid w:val="00FD682A"/>
    <w:rsid w:val="00FE0741"/>
    <w:rsid w:val="00FE09F4"/>
    <w:rsid w:val="00FE0B3E"/>
    <w:rsid w:val="00FE15C2"/>
    <w:rsid w:val="00FE1D21"/>
    <w:rsid w:val="00FE3C7B"/>
    <w:rsid w:val="00FF0512"/>
    <w:rsid w:val="00FF1C1E"/>
    <w:rsid w:val="00FF4CF8"/>
    <w:rsid w:val="00FF7B3C"/>
    <w:rsid w:val="00FF7E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EA206F"/>
  <w15:docId w15:val="{664732E9-2F74-45B7-92B8-C3EC790F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491B14"/>
    <w:pPr>
      <w:widowControl w:val="0"/>
      <w:spacing w:line="360" w:lineRule="auto"/>
      <w:jc w:val="both"/>
    </w:pPr>
    <w:rPr>
      <w:kern w:val="2"/>
      <w:sz w:val="21"/>
    </w:rPr>
  </w:style>
  <w:style w:type="paragraph" w:styleId="1">
    <w:name w:val="heading 1"/>
    <w:aliases w:val="H1,app heading 1,l1,h1,标题 1.,h11,h12,h13,h14,h15,h16,THeading 1,heading 1,1,1st level,hd1,head,head1,head2,head3,head4,head5,head6,head7,head8,head9,head10,head11,head12,head13,head14,hd11,head21,head31,head41,head51,head61,head71,head81,head91"/>
    <w:basedOn w:val="a4"/>
    <w:next w:val="a5"/>
    <w:link w:val="1Char"/>
    <w:autoRedefine/>
    <w:qFormat/>
    <w:rsid w:val="00201B41"/>
    <w:pPr>
      <w:keepNext/>
      <w:keepLines/>
      <w:numPr>
        <w:numId w:val="1"/>
      </w:numPr>
      <w:spacing w:before="120" w:after="120" w:line="240" w:lineRule="auto"/>
      <w:jc w:val="left"/>
      <w:outlineLvl w:val="0"/>
    </w:pPr>
    <w:rPr>
      <w:rFonts w:eastAsia="黑体"/>
      <w:b/>
      <w:color w:val="000000" w:themeColor="text1"/>
      <w:kern w:val="44"/>
      <w:sz w:val="36"/>
      <w:szCs w:val="36"/>
    </w:rPr>
  </w:style>
  <w:style w:type="paragraph" w:styleId="21">
    <w:name w:val="heading 2"/>
    <w:aliases w:val="Head2A,2,heading 2,h2,h21,heading 21,h22,h23,THeading 2,heading 2+ Indent: Left 0.25 in,节,H2,UNDERRUBRIK 1-2,2nd level,õberschrift 2,1.1  heading 2,??õberschrift 2,1.1  headin,Chapter X.X. Statement,Header 2,l2,Level 2 Head,level 2,Head 2,ITT t2"/>
    <w:basedOn w:val="a4"/>
    <w:next w:val="a5"/>
    <w:link w:val="2Char"/>
    <w:autoRedefine/>
    <w:qFormat/>
    <w:rsid w:val="00EB6B10"/>
    <w:pPr>
      <w:keepNext/>
      <w:numPr>
        <w:ilvl w:val="1"/>
        <w:numId w:val="1"/>
      </w:numPr>
      <w:spacing w:before="120" w:after="120" w:line="240" w:lineRule="atLeast"/>
      <w:jc w:val="left"/>
      <w:outlineLvl w:val="1"/>
    </w:pPr>
    <w:rPr>
      <w:rFonts w:eastAsia="黑体"/>
      <w:b/>
      <w:sz w:val="30"/>
    </w:rPr>
  </w:style>
  <w:style w:type="paragraph" w:styleId="31">
    <w:name w:val="heading 3"/>
    <w:aliases w:val="Underrubrik2,H3,标题 3 Char,h3,h31,h32,THeading 3,heading 3,heading 3 + Indent: Left 0.25 in,1.1.1 Heading 3,Chapter X.X.X.,no break,0H,l3,3,list 3,Head 3,1.1.1,3rd level,Major Section Sub Section,PA Minor Section,Head3,Level 3 Head,31,32,33,311,321"/>
    <w:basedOn w:val="a4"/>
    <w:next w:val="a5"/>
    <w:autoRedefine/>
    <w:qFormat/>
    <w:rsid w:val="009D48FA"/>
    <w:pPr>
      <w:keepNext/>
      <w:keepLines/>
      <w:numPr>
        <w:ilvl w:val="2"/>
        <w:numId w:val="1"/>
      </w:numPr>
      <w:spacing w:before="120" w:after="120" w:line="240" w:lineRule="auto"/>
      <w:jc w:val="left"/>
      <w:outlineLvl w:val="2"/>
    </w:pPr>
    <w:rPr>
      <w:rFonts w:eastAsia="黑体"/>
      <w:b/>
      <w:kern w:val="0"/>
      <w:sz w:val="24"/>
    </w:rPr>
  </w:style>
  <w:style w:type="paragraph" w:styleId="41">
    <w:name w:val="heading 4"/>
    <w:aliases w:val="h4,h41,heading 41,h42,heading 42,h43,H4,H41,H42,H43,H411,h411,H421,h421,H44,h44,H412,h412,H422,h422,H431,h431,H45,h45,H413,h413,H423,h423,H432,h432,H46,h46,H47,h47,heading 4,Memo Heading 4,Memo Heading 5,4H,Head4,4,41,42,43,411,421,44,412,422,45,46"/>
    <w:basedOn w:val="1"/>
    <w:next w:val="a5"/>
    <w:link w:val="4Char"/>
    <w:autoRedefine/>
    <w:qFormat/>
    <w:rsid w:val="000374C0"/>
    <w:pPr>
      <w:keepNext w:val="0"/>
      <w:keepLines w:val="0"/>
      <w:numPr>
        <w:ilvl w:val="3"/>
      </w:numPr>
      <w:outlineLvl w:val="3"/>
    </w:pPr>
    <w:rPr>
      <w:bCs/>
      <w:kern w:val="0"/>
      <w:sz w:val="21"/>
      <w:szCs w:val="28"/>
    </w:rPr>
  </w:style>
  <w:style w:type="paragraph" w:styleId="51">
    <w:name w:val="heading 5"/>
    <w:aliases w:val="h5,Heading5,h51,heading 51,Heading51,h52,h53,heading 5,Head5,5"/>
    <w:basedOn w:val="1"/>
    <w:next w:val="a5"/>
    <w:autoRedefine/>
    <w:qFormat/>
    <w:rsid w:val="00EB64FA"/>
    <w:pPr>
      <w:keepNext w:val="0"/>
      <w:keepLines w:val="0"/>
      <w:numPr>
        <w:ilvl w:val="4"/>
      </w:numPr>
      <w:outlineLvl w:val="4"/>
    </w:pPr>
    <w:rPr>
      <w:bCs/>
      <w:sz w:val="21"/>
      <w:szCs w:val="24"/>
    </w:rPr>
  </w:style>
  <w:style w:type="paragraph" w:styleId="6">
    <w:name w:val="heading 6"/>
    <w:aliases w:val="h6,Heading6,h61,h62,heading 6"/>
    <w:basedOn w:val="1"/>
    <w:next w:val="a5"/>
    <w:autoRedefine/>
    <w:qFormat/>
    <w:rsid w:val="00EF4FD7"/>
    <w:pPr>
      <w:keepNext w:val="0"/>
      <w:keepLines w:val="0"/>
      <w:numPr>
        <w:ilvl w:val="5"/>
      </w:numPr>
      <w:outlineLvl w:val="5"/>
    </w:pPr>
    <w:rPr>
      <w:bCs/>
      <w:sz w:val="21"/>
      <w:szCs w:val="24"/>
    </w:rPr>
  </w:style>
  <w:style w:type="paragraph" w:styleId="7">
    <w:name w:val="heading 7"/>
    <w:aliases w:val="st"/>
    <w:basedOn w:val="1"/>
    <w:next w:val="a5"/>
    <w:autoRedefine/>
    <w:qFormat/>
    <w:rsid w:val="00EF4FD7"/>
    <w:pPr>
      <w:keepNext w:val="0"/>
      <w:keepLines w:val="0"/>
      <w:numPr>
        <w:ilvl w:val="6"/>
      </w:numPr>
      <w:autoSpaceDE w:val="0"/>
      <w:autoSpaceDN w:val="0"/>
      <w:adjustRightInd w:val="0"/>
      <w:ind w:left="1298" w:hanging="1298"/>
      <w:outlineLvl w:val="6"/>
    </w:pPr>
    <w:rPr>
      <w:color w:val="000000"/>
      <w:sz w:val="21"/>
    </w:rPr>
  </w:style>
  <w:style w:type="paragraph" w:styleId="8">
    <w:name w:val="heading 8"/>
    <w:basedOn w:val="1"/>
    <w:next w:val="a5"/>
    <w:autoRedefine/>
    <w:qFormat/>
    <w:rsid w:val="00EF4FD7"/>
    <w:pPr>
      <w:keepNext w:val="0"/>
      <w:keepLines w:val="0"/>
      <w:numPr>
        <w:ilvl w:val="7"/>
      </w:numPr>
      <w:outlineLvl w:val="7"/>
    </w:pPr>
    <w:rPr>
      <w:sz w:val="21"/>
    </w:rPr>
  </w:style>
  <w:style w:type="paragraph" w:styleId="9">
    <w:name w:val="heading 9"/>
    <w:aliases w:val="tt,ft,HF,heading 9"/>
    <w:basedOn w:val="1"/>
    <w:next w:val="a5"/>
    <w:autoRedefine/>
    <w:qFormat/>
    <w:rsid w:val="00EF4FD7"/>
    <w:pPr>
      <w:keepNext w:val="0"/>
      <w:keepLines w:val="0"/>
      <w:numPr>
        <w:ilvl w:val="8"/>
      </w:numPr>
      <w:ind w:left="1582" w:hanging="1582"/>
      <w:outlineLvl w:val="8"/>
    </w:pPr>
    <w:rPr>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5">
    <w:name w:val="Normal Indent"/>
    <w:aliases w:val="表正文,正文非缩进,正文不缩进,首行缩进,特点,段1,正文缩进 Char,正文（首行缩进两字） Char,正文（首行缩进两字） Char Char Char Char Char Char Char Char Char Char,正文（首行缩进两字） Char Char,正文（首行缩进两字） Char Char Char Char Char,正文（首行缩进两字） Char Char Char Char,正文（首行缩进两字） Char Char Char,正文缩进1,? ???,操作步骤,d,特"/>
    <w:basedOn w:val="a4"/>
    <w:link w:val="Char1"/>
    <w:rsid w:val="00EF4FD7"/>
    <w:pPr>
      <w:ind w:firstLine="420"/>
    </w:pPr>
  </w:style>
  <w:style w:type="paragraph" w:styleId="a9">
    <w:name w:val="footer"/>
    <w:aliases w:val="fo"/>
    <w:basedOn w:val="a4"/>
    <w:link w:val="Char"/>
    <w:uiPriority w:val="99"/>
    <w:rsid w:val="00EF4FD7"/>
    <w:pPr>
      <w:pBdr>
        <w:top w:val="single" w:sz="4" w:space="1" w:color="auto"/>
      </w:pBdr>
      <w:tabs>
        <w:tab w:val="center" w:pos="4153"/>
        <w:tab w:val="right" w:pos="8306"/>
      </w:tabs>
      <w:snapToGrid w:val="0"/>
      <w:spacing w:line="288" w:lineRule="auto"/>
      <w:ind w:firstLine="482"/>
      <w:jc w:val="left"/>
    </w:pPr>
  </w:style>
  <w:style w:type="character" w:styleId="aa">
    <w:name w:val="page number"/>
    <w:basedOn w:val="a6"/>
    <w:rsid w:val="00EF4FD7"/>
  </w:style>
  <w:style w:type="paragraph" w:styleId="ab">
    <w:name w:val="header"/>
    <w:aliases w:val="header odd"/>
    <w:basedOn w:val="a4"/>
    <w:link w:val="Char0"/>
    <w:uiPriority w:val="99"/>
    <w:rsid w:val="00EF4FD7"/>
    <w:pPr>
      <w:pBdr>
        <w:bottom w:val="thickThinSmallGap" w:sz="24" w:space="1" w:color="auto"/>
      </w:pBdr>
      <w:tabs>
        <w:tab w:val="center" w:pos="4153"/>
        <w:tab w:val="right" w:pos="8306"/>
      </w:tabs>
      <w:snapToGrid w:val="0"/>
      <w:jc w:val="center"/>
    </w:pPr>
  </w:style>
  <w:style w:type="paragraph" w:customStyle="1" w:styleId="a2">
    <w:name w:val="表样式"/>
    <w:basedOn w:val="a4"/>
    <w:next w:val="a5"/>
    <w:autoRedefine/>
    <w:rsid w:val="00EF4FD7"/>
    <w:pPr>
      <w:widowControl/>
      <w:numPr>
        <w:numId w:val="2"/>
      </w:numPr>
      <w:tabs>
        <w:tab w:val="clear" w:pos="720"/>
        <w:tab w:val="left" w:pos="510"/>
      </w:tabs>
      <w:ind w:left="0" w:firstLine="0"/>
      <w:jc w:val="center"/>
    </w:pPr>
    <w:rPr>
      <w:smallCaps/>
    </w:rPr>
  </w:style>
  <w:style w:type="paragraph" w:styleId="10">
    <w:name w:val="toc 1"/>
    <w:basedOn w:val="a4"/>
    <w:next w:val="a4"/>
    <w:uiPriority w:val="39"/>
    <w:qFormat/>
    <w:rsid w:val="00EF4FD7"/>
    <w:pPr>
      <w:spacing w:line="240" w:lineRule="auto"/>
      <w:jc w:val="left"/>
    </w:pPr>
    <w:rPr>
      <w:bCs/>
      <w:caps/>
      <w:noProof/>
    </w:rPr>
  </w:style>
  <w:style w:type="paragraph" w:customStyle="1" w:styleId="a3">
    <w:name w:val="图文字"/>
    <w:basedOn w:val="a4"/>
    <w:next w:val="a5"/>
    <w:autoRedefine/>
    <w:rsid w:val="00EF4FD7"/>
    <w:pPr>
      <w:numPr>
        <w:numId w:val="13"/>
      </w:numPr>
      <w:tabs>
        <w:tab w:val="left" w:pos="510"/>
      </w:tabs>
      <w:ind w:firstLine="0"/>
      <w:jc w:val="center"/>
    </w:pPr>
  </w:style>
  <w:style w:type="paragraph" w:styleId="ac">
    <w:name w:val="Title"/>
    <w:basedOn w:val="a4"/>
    <w:autoRedefine/>
    <w:qFormat/>
    <w:rsid w:val="00EF4FD7"/>
    <w:pPr>
      <w:ind w:firstLine="721"/>
      <w:jc w:val="center"/>
      <w:outlineLvl w:val="0"/>
    </w:pPr>
    <w:rPr>
      <w:rFonts w:ascii="黑体" w:eastAsia="黑体" w:hAnsi="宋体" w:cs="Arial"/>
      <w:b/>
      <w:bCs/>
      <w:sz w:val="36"/>
      <w:szCs w:val="32"/>
    </w:rPr>
  </w:style>
  <w:style w:type="character" w:styleId="ad">
    <w:name w:val="Hyperlink"/>
    <w:basedOn w:val="a6"/>
    <w:uiPriority w:val="99"/>
    <w:rsid w:val="00EF4FD7"/>
    <w:rPr>
      <w:color w:val="0000FF"/>
      <w:u w:val="single"/>
    </w:rPr>
  </w:style>
  <w:style w:type="character" w:styleId="ae">
    <w:name w:val="FollowedHyperlink"/>
    <w:basedOn w:val="a6"/>
    <w:rsid w:val="00EF4FD7"/>
    <w:rPr>
      <w:color w:val="800080"/>
      <w:u w:val="single"/>
    </w:rPr>
  </w:style>
  <w:style w:type="paragraph" w:styleId="32">
    <w:name w:val="toc 3"/>
    <w:basedOn w:val="a4"/>
    <w:next w:val="a4"/>
    <w:autoRedefine/>
    <w:uiPriority w:val="39"/>
    <w:qFormat/>
    <w:rsid w:val="00EF4FD7"/>
    <w:pPr>
      <w:ind w:leftChars="400" w:left="840"/>
    </w:pPr>
  </w:style>
  <w:style w:type="paragraph" w:styleId="22">
    <w:name w:val="toc 2"/>
    <w:basedOn w:val="a4"/>
    <w:next w:val="a4"/>
    <w:autoRedefine/>
    <w:uiPriority w:val="39"/>
    <w:qFormat/>
    <w:rsid w:val="00EF4FD7"/>
    <w:pPr>
      <w:ind w:firstLine="420"/>
    </w:pPr>
    <w:rPr>
      <w:noProof/>
      <w:szCs w:val="30"/>
    </w:rPr>
  </w:style>
  <w:style w:type="paragraph" w:styleId="42">
    <w:name w:val="toc 4"/>
    <w:basedOn w:val="a4"/>
    <w:next w:val="a4"/>
    <w:autoRedefine/>
    <w:uiPriority w:val="39"/>
    <w:rsid w:val="00EF4FD7"/>
    <w:pPr>
      <w:ind w:leftChars="600" w:left="1260"/>
    </w:pPr>
  </w:style>
  <w:style w:type="paragraph" w:styleId="af">
    <w:name w:val="Document Map"/>
    <w:basedOn w:val="a4"/>
    <w:link w:val="Char2"/>
    <w:uiPriority w:val="99"/>
    <w:semiHidden/>
    <w:rsid w:val="00EF4FD7"/>
    <w:pPr>
      <w:shd w:val="clear" w:color="auto" w:fill="000080"/>
    </w:pPr>
  </w:style>
  <w:style w:type="paragraph" w:styleId="52">
    <w:name w:val="toc 5"/>
    <w:basedOn w:val="a4"/>
    <w:next w:val="a4"/>
    <w:autoRedefine/>
    <w:uiPriority w:val="39"/>
    <w:rsid w:val="00EF4FD7"/>
    <w:pPr>
      <w:spacing w:line="240" w:lineRule="auto"/>
      <w:ind w:left="840"/>
      <w:jc w:val="left"/>
    </w:pPr>
    <w:rPr>
      <w:sz w:val="18"/>
    </w:rPr>
  </w:style>
  <w:style w:type="paragraph" w:styleId="60">
    <w:name w:val="toc 6"/>
    <w:basedOn w:val="a4"/>
    <w:next w:val="a4"/>
    <w:autoRedefine/>
    <w:uiPriority w:val="39"/>
    <w:rsid w:val="00EF4FD7"/>
    <w:pPr>
      <w:spacing w:line="240" w:lineRule="auto"/>
      <w:ind w:left="1050"/>
      <w:jc w:val="left"/>
    </w:pPr>
    <w:rPr>
      <w:sz w:val="18"/>
    </w:rPr>
  </w:style>
  <w:style w:type="paragraph" w:styleId="70">
    <w:name w:val="toc 7"/>
    <w:basedOn w:val="a4"/>
    <w:next w:val="a4"/>
    <w:autoRedefine/>
    <w:uiPriority w:val="39"/>
    <w:rsid w:val="00EF4FD7"/>
    <w:pPr>
      <w:spacing w:line="240" w:lineRule="auto"/>
      <w:ind w:left="1260"/>
      <w:jc w:val="left"/>
    </w:pPr>
    <w:rPr>
      <w:sz w:val="18"/>
    </w:rPr>
  </w:style>
  <w:style w:type="paragraph" w:styleId="80">
    <w:name w:val="toc 8"/>
    <w:basedOn w:val="a4"/>
    <w:next w:val="a4"/>
    <w:autoRedefine/>
    <w:uiPriority w:val="39"/>
    <w:rsid w:val="00EF4FD7"/>
    <w:pPr>
      <w:spacing w:line="240" w:lineRule="auto"/>
      <w:ind w:left="1470"/>
      <w:jc w:val="left"/>
    </w:pPr>
    <w:rPr>
      <w:sz w:val="18"/>
    </w:rPr>
  </w:style>
  <w:style w:type="paragraph" w:styleId="90">
    <w:name w:val="toc 9"/>
    <w:basedOn w:val="a4"/>
    <w:next w:val="a4"/>
    <w:autoRedefine/>
    <w:uiPriority w:val="39"/>
    <w:rsid w:val="00EF4FD7"/>
    <w:pPr>
      <w:spacing w:line="240" w:lineRule="auto"/>
      <w:ind w:left="1680"/>
      <w:jc w:val="left"/>
    </w:pPr>
    <w:rPr>
      <w:sz w:val="18"/>
    </w:rPr>
  </w:style>
  <w:style w:type="paragraph" w:styleId="af0">
    <w:name w:val="Body Text Indent"/>
    <w:basedOn w:val="a4"/>
    <w:rsid w:val="00EF4FD7"/>
    <w:pPr>
      <w:spacing w:line="240" w:lineRule="auto"/>
      <w:ind w:left="840"/>
    </w:pPr>
    <w:rPr>
      <w:rFonts w:ascii="Arial" w:hAnsi="Arial"/>
      <w:sz w:val="24"/>
    </w:rPr>
  </w:style>
  <w:style w:type="paragraph" w:styleId="23">
    <w:name w:val="Body Text Indent 2"/>
    <w:basedOn w:val="a4"/>
    <w:rsid w:val="00EF4FD7"/>
    <w:pPr>
      <w:spacing w:line="240" w:lineRule="auto"/>
      <w:ind w:left="420"/>
    </w:pPr>
    <w:rPr>
      <w:rFonts w:ascii="Arial" w:hAnsi="Arial"/>
      <w:sz w:val="24"/>
    </w:rPr>
  </w:style>
  <w:style w:type="paragraph" w:styleId="33">
    <w:name w:val="Body Text Indent 3"/>
    <w:basedOn w:val="a4"/>
    <w:rsid w:val="00EF4FD7"/>
    <w:pPr>
      <w:spacing w:line="240" w:lineRule="auto"/>
      <w:ind w:left="425"/>
    </w:pPr>
  </w:style>
  <w:style w:type="paragraph" w:styleId="af1">
    <w:name w:val="Salutation"/>
    <w:basedOn w:val="a4"/>
    <w:next w:val="a4"/>
    <w:rsid w:val="00EF4FD7"/>
    <w:pPr>
      <w:spacing w:line="240" w:lineRule="auto"/>
    </w:pPr>
  </w:style>
  <w:style w:type="paragraph" w:styleId="af2">
    <w:name w:val="envelope return"/>
    <w:basedOn w:val="a4"/>
    <w:rsid w:val="00EF4FD7"/>
    <w:pPr>
      <w:snapToGrid w:val="0"/>
      <w:spacing w:line="240" w:lineRule="auto"/>
    </w:pPr>
    <w:rPr>
      <w:rFonts w:ascii="Arial" w:hAnsi="Arial"/>
    </w:rPr>
  </w:style>
  <w:style w:type="paragraph" w:styleId="af3">
    <w:name w:val="footnote text"/>
    <w:basedOn w:val="a4"/>
    <w:semiHidden/>
    <w:rsid w:val="00EF4FD7"/>
    <w:pPr>
      <w:snapToGrid w:val="0"/>
      <w:spacing w:line="240" w:lineRule="auto"/>
      <w:jc w:val="left"/>
    </w:pPr>
    <w:rPr>
      <w:sz w:val="18"/>
    </w:rPr>
  </w:style>
  <w:style w:type="paragraph" w:styleId="af4">
    <w:name w:val="Closing"/>
    <w:basedOn w:val="a4"/>
    <w:next w:val="a4"/>
    <w:rsid w:val="00EF4FD7"/>
    <w:pPr>
      <w:spacing w:line="240" w:lineRule="auto"/>
      <w:ind w:left="4320"/>
    </w:pPr>
  </w:style>
  <w:style w:type="paragraph" w:styleId="af5">
    <w:name w:val="List"/>
    <w:basedOn w:val="a4"/>
    <w:rsid w:val="00EF4FD7"/>
    <w:pPr>
      <w:spacing w:line="240" w:lineRule="auto"/>
      <w:ind w:left="420" w:hanging="420"/>
    </w:pPr>
  </w:style>
  <w:style w:type="paragraph" w:styleId="24">
    <w:name w:val="List 2"/>
    <w:basedOn w:val="a4"/>
    <w:rsid w:val="00EF4FD7"/>
    <w:pPr>
      <w:spacing w:line="240" w:lineRule="auto"/>
      <w:ind w:left="840" w:hanging="420"/>
    </w:pPr>
  </w:style>
  <w:style w:type="paragraph" w:styleId="34">
    <w:name w:val="List 3"/>
    <w:basedOn w:val="a4"/>
    <w:rsid w:val="00EF4FD7"/>
    <w:pPr>
      <w:spacing w:line="240" w:lineRule="auto"/>
      <w:ind w:left="1260" w:hanging="420"/>
    </w:pPr>
  </w:style>
  <w:style w:type="paragraph" w:styleId="43">
    <w:name w:val="List 4"/>
    <w:basedOn w:val="a4"/>
    <w:rsid w:val="00EF4FD7"/>
    <w:pPr>
      <w:spacing w:line="240" w:lineRule="auto"/>
      <w:ind w:left="1680" w:hanging="420"/>
    </w:pPr>
  </w:style>
  <w:style w:type="paragraph" w:styleId="53">
    <w:name w:val="List 5"/>
    <w:basedOn w:val="a4"/>
    <w:rsid w:val="00EF4FD7"/>
    <w:pPr>
      <w:spacing w:line="240" w:lineRule="auto"/>
      <w:ind w:left="2100" w:hanging="420"/>
    </w:pPr>
  </w:style>
  <w:style w:type="paragraph" w:styleId="a">
    <w:name w:val="List Number"/>
    <w:basedOn w:val="a4"/>
    <w:rsid w:val="00EF4FD7"/>
    <w:pPr>
      <w:numPr>
        <w:numId w:val="3"/>
      </w:numPr>
      <w:spacing w:line="240" w:lineRule="auto"/>
      <w:ind w:firstLineChars="0" w:firstLine="0"/>
    </w:pPr>
  </w:style>
  <w:style w:type="paragraph" w:styleId="2">
    <w:name w:val="List Number 2"/>
    <w:basedOn w:val="a4"/>
    <w:rsid w:val="00EF4FD7"/>
    <w:pPr>
      <w:numPr>
        <w:numId w:val="4"/>
      </w:numPr>
      <w:spacing w:line="240" w:lineRule="auto"/>
      <w:ind w:leftChars="0" w:left="0" w:firstLineChars="0" w:firstLine="0"/>
    </w:pPr>
  </w:style>
  <w:style w:type="paragraph" w:styleId="3">
    <w:name w:val="List Number 3"/>
    <w:basedOn w:val="a4"/>
    <w:rsid w:val="00EF4FD7"/>
    <w:pPr>
      <w:numPr>
        <w:numId w:val="5"/>
      </w:numPr>
      <w:spacing w:line="240" w:lineRule="auto"/>
      <w:ind w:leftChars="0" w:left="0" w:firstLineChars="0" w:firstLine="0"/>
    </w:pPr>
  </w:style>
  <w:style w:type="paragraph" w:styleId="4">
    <w:name w:val="List Number 4"/>
    <w:basedOn w:val="a4"/>
    <w:rsid w:val="00EF4FD7"/>
    <w:pPr>
      <w:numPr>
        <w:numId w:val="6"/>
      </w:numPr>
      <w:spacing w:line="240" w:lineRule="auto"/>
      <w:ind w:left="1620" w:hanging="360"/>
    </w:pPr>
  </w:style>
  <w:style w:type="paragraph" w:styleId="5">
    <w:name w:val="List Number 5"/>
    <w:basedOn w:val="a4"/>
    <w:rsid w:val="00EF4FD7"/>
    <w:pPr>
      <w:numPr>
        <w:numId w:val="7"/>
      </w:numPr>
      <w:spacing w:line="240" w:lineRule="auto"/>
      <w:ind w:leftChars="0" w:left="0" w:firstLineChars="0" w:firstLine="0"/>
    </w:pPr>
  </w:style>
  <w:style w:type="paragraph" w:styleId="af6">
    <w:name w:val="List Continue"/>
    <w:basedOn w:val="a4"/>
    <w:rsid w:val="00EF4FD7"/>
    <w:pPr>
      <w:spacing w:after="120" w:line="240" w:lineRule="auto"/>
      <w:ind w:left="420"/>
    </w:pPr>
  </w:style>
  <w:style w:type="paragraph" w:styleId="25">
    <w:name w:val="List Continue 2"/>
    <w:basedOn w:val="a4"/>
    <w:rsid w:val="00EF4FD7"/>
    <w:pPr>
      <w:spacing w:after="120" w:line="240" w:lineRule="auto"/>
      <w:ind w:left="840"/>
    </w:pPr>
  </w:style>
  <w:style w:type="paragraph" w:styleId="35">
    <w:name w:val="List Continue 3"/>
    <w:basedOn w:val="a4"/>
    <w:rsid w:val="00EF4FD7"/>
    <w:pPr>
      <w:spacing w:after="120" w:line="240" w:lineRule="auto"/>
      <w:ind w:left="1260"/>
    </w:pPr>
  </w:style>
  <w:style w:type="paragraph" w:styleId="44">
    <w:name w:val="List Continue 4"/>
    <w:basedOn w:val="a4"/>
    <w:rsid w:val="00EF4FD7"/>
    <w:pPr>
      <w:spacing w:after="120" w:line="240" w:lineRule="auto"/>
      <w:ind w:left="1680"/>
    </w:pPr>
  </w:style>
  <w:style w:type="paragraph" w:styleId="54">
    <w:name w:val="List Continue 5"/>
    <w:basedOn w:val="a4"/>
    <w:rsid w:val="00EF4FD7"/>
    <w:pPr>
      <w:spacing w:after="120" w:line="240" w:lineRule="auto"/>
      <w:ind w:left="2100"/>
    </w:pPr>
  </w:style>
  <w:style w:type="paragraph" w:styleId="a0">
    <w:name w:val="List Bullet"/>
    <w:basedOn w:val="a4"/>
    <w:autoRedefine/>
    <w:rsid w:val="00EF4FD7"/>
    <w:pPr>
      <w:numPr>
        <w:numId w:val="8"/>
      </w:numPr>
      <w:spacing w:line="240" w:lineRule="auto"/>
      <w:ind w:firstLineChars="0" w:firstLine="0"/>
    </w:pPr>
  </w:style>
  <w:style w:type="paragraph" w:styleId="20">
    <w:name w:val="List Bullet 2"/>
    <w:basedOn w:val="a4"/>
    <w:autoRedefine/>
    <w:rsid w:val="00EF4FD7"/>
    <w:pPr>
      <w:numPr>
        <w:numId w:val="9"/>
      </w:numPr>
      <w:spacing w:line="240" w:lineRule="auto"/>
      <w:ind w:leftChars="0" w:left="0" w:firstLineChars="0" w:firstLine="0"/>
    </w:pPr>
  </w:style>
  <w:style w:type="paragraph" w:styleId="30">
    <w:name w:val="List Bullet 3"/>
    <w:basedOn w:val="a4"/>
    <w:autoRedefine/>
    <w:rsid w:val="00EF4FD7"/>
    <w:pPr>
      <w:numPr>
        <w:numId w:val="10"/>
      </w:numPr>
      <w:spacing w:line="240" w:lineRule="auto"/>
      <w:ind w:leftChars="0" w:left="0" w:firstLineChars="0" w:firstLine="0"/>
    </w:pPr>
  </w:style>
  <w:style w:type="paragraph" w:styleId="40">
    <w:name w:val="List Bullet 4"/>
    <w:basedOn w:val="a4"/>
    <w:autoRedefine/>
    <w:rsid w:val="00EF4FD7"/>
    <w:pPr>
      <w:numPr>
        <w:numId w:val="11"/>
      </w:numPr>
      <w:spacing w:line="240" w:lineRule="auto"/>
      <w:ind w:leftChars="0" w:left="0" w:firstLineChars="0" w:firstLine="0"/>
    </w:pPr>
  </w:style>
  <w:style w:type="paragraph" w:styleId="50">
    <w:name w:val="List Bullet 5"/>
    <w:basedOn w:val="a4"/>
    <w:autoRedefine/>
    <w:rsid w:val="00EF4FD7"/>
    <w:pPr>
      <w:numPr>
        <w:numId w:val="12"/>
      </w:numPr>
      <w:spacing w:line="240" w:lineRule="auto"/>
      <w:ind w:leftChars="0" w:left="0" w:firstLineChars="0" w:firstLine="0"/>
    </w:pPr>
  </w:style>
  <w:style w:type="paragraph" w:styleId="af7">
    <w:name w:val="annotation text"/>
    <w:basedOn w:val="a4"/>
    <w:link w:val="Char3"/>
    <w:semiHidden/>
    <w:rsid w:val="00EF4FD7"/>
    <w:pPr>
      <w:spacing w:line="240" w:lineRule="auto"/>
      <w:jc w:val="left"/>
    </w:pPr>
  </w:style>
  <w:style w:type="paragraph" w:styleId="af8">
    <w:name w:val="Plain Text"/>
    <w:basedOn w:val="a4"/>
    <w:rsid w:val="00EF4FD7"/>
    <w:pPr>
      <w:spacing w:line="240" w:lineRule="auto"/>
    </w:pPr>
    <w:rPr>
      <w:rFonts w:ascii="宋体" w:hAnsi="Courier New"/>
    </w:rPr>
  </w:style>
  <w:style w:type="paragraph" w:styleId="af9">
    <w:name w:val="Signature"/>
    <w:basedOn w:val="a4"/>
    <w:rsid w:val="00EF4FD7"/>
    <w:pPr>
      <w:spacing w:line="240" w:lineRule="auto"/>
      <w:ind w:left="4320"/>
    </w:pPr>
  </w:style>
  <w:style w:type="paragraph" w:styleId="afa">
    <w:name w:val="Date"/>
    <w:basedOn w:val="a4"/>
    <w:next w:val="a4"/>
    <w:rsid w:val="00EF4FD7"/>
    <w:pPr>
      <w:spacing w:line="240" w:lineRule="auto"/>
    </w:pPr>
  </w:style>
  <w:style w:type="paragraph" w:styleId="11">
    <w:name w:val="index 1"/>
    <w:basedOn w:val="a4"/>
    <w:next w:val="a4"/>
    <w:autoRedefine/>
    <w:semiHidden/>
    <w:rsid w:val="00EF4FD7"/>
    <w:pPr>
      <w:spacing w:line="240" w:lineRule="auto"/>
    </w:pPr>
  </w:style>
  <w:style w:type="paragraph" w:styleId="26">
    <w:name w:val="index 2"/>
    <w:basedOn w:val="a4"/>
    <w:next w:val="a4"/>
    <w:autoRedefine/>
    <w:semiHidden/>
    <w:rsid w:val="00EF4FD7"/>
    <w:pPr>
      <w:spacing w:line="240" w:lineRule="auto"/>
      <w:ind w:left="420"/>
    </w:pPr>
  </w:style>
  <w:style w:type="paragraph" w:styleId="36">
    <w:name w:val="index 3"/>
    <w:basedOn w:val="a4"/>
    <w:next w:val="a4"/>
    <w:autoRedefine/>
    <w:semiHidden/>
    <w:rsid w:val="00EF4FD7"/>
    <w:pPr>
      <w:spacing w:line="240" w:lineRule="auto"/>
      <w:ind w:left="840"/>
    </w:pPr>
  </w:style>
  <w:style w:type="paragraph" w:styleId="45">
    <w:name w:val="index 4"/>
    <w:basedOn w:val="a4"/>
    <w:next w:val="a4"/>
    <w:autoRedefine/>
    <w:semiHidden/>
    <w:rsid w:val="00EF4FD7"/>
    <w:pPr>
      <w:spacing w:line="240" w:lineRule="auto"/>
      <w:ind w:left="1260"/>
    </w:pPr>
  </w:style>
  <w:style w:type="paragraph" w:styleId="55">
    <w:name w:val="index 5"/>
    <w:basedOn w:val="a4"/>
    <w:next w:val="a4"/>
    <w:autoRedefine/>
    <w:semiHidden/>
    <w:rsid w:val="00EF4FD7"/>
    <w:pPr>
      <w:spacing w:line="240" w:lineRule="auto"/>
      <w:ind w:left="1680"/>
    </w:pPr>
  </w:style>
  <w:style w:type="paragraph" w:styleId="61">
    <w:name w:val="index 6"/>
    <w:basedOn w:val="a4"/>
    <w:next w:val="a4"/>
    <w:autoRedefine/>
    <w:semiHidden/>
    <w:rsid w:val="00EF4FD7"/>
    <w:pPr>
      <w:spacing w:line="240" w:lineRule="auto"/>
      <w:ind w:left="2100"/>
    </w:pPr>
  </w:style>
  <w:style w:type="paragraph" w:styleId="71">
    <w:name w:val="index 7"/>
    <w:basedOn w:val="a4"/>
    <w:next w:val="a4"/>
    <w:autoRedefine/>
    <w:semiHidden/>
    <w:rsid w:val="00EF4FD7"/>
    <w:pPr>
      <w:spacing w:line="240" w:lineRule="auto"/>
      <w:ind w:left="2520"/>
    </w:pPr>
  </w:style>
  <w:style w:type="paragraph" w:styleId="81">
    <w:name w:val="index 8"/>
    <w:basedOn w:val="a4"/>
    <w:next w:val="a4"/>
    <w:autoRedefine/>
    <w:semiHidden/>
    <w:rsid w:val="00EF4FD7"/>
    <w:pPr>
      <w:spacing w:line="240" w:lineRule="auto"/>
      <w:ind w:left="2940"/>
    </w:pPr>
  </w:style>
  <w:style w:type="paragraph" w:styleId="91">
    <w:name w:val="index 9"/>
    <w:basedOn w:val="a4"/>
    <w:next w:val="a4"/>
    <w:autoRedefine/>
    <w:semiHidden/>
    <w:rsid w:val="00EF4FD7"/>
    <w:pPr>
      <w:spacing w:line="240" w:lineRule="auto"/>
      <w:ind w:left="3360"/>
    </w:pPr>
  </w:style>
  <w:style w:type="paragraph" w:styleId="afb">
    <w:name w:val="index heading"/>
    <w:basedOn w:val="a4"/>
    <w:next w:val="11"/>
    <w:semiHidden/>
    <w:rsid w:val="00EF4FD7"/>
    <w:pPr>
      <w:spacing w:line="240" w:lineRule="auto"/>
    </w:pPr>
    <w:rPr>
      <w:rFonts w:ascii="Arial" w:hAnsi="Arial"/>
      <w:b/>
    </w:rPr>
  </w:style>
  <w:style w:type="paragraph" w:styleId="afc">
    <w:name w:val="Subtitle"/>
    <w:basedOn w:val="a4"/>
    <w:qFormat/>
    <w:rsid w:val="00EF4FD7"/>
    <w:pPr>
      <w:spacing w:before="240" w:after="60" w:line="312" w:lineRule="auto"/>
      <w:jc w:val="center"/>
      <w:outlineLvl w:val="1"/>
    </w:pPr>
    <w:rPr>
      <w:rFonts w:ascii="Arial" w:hAnsi="Arial"/>
      <w:b/>
      <w:kern w:val="28"/>
      <w:sz w:val="32"/>
    </w:rPr>
  </w:style>
  <w:style w:type="paragraph" w:styleId="afd">
    <w:name w:val="caption"/>
    <w:basedOn w:val="a4"/>
    <w:next w:val="a4"/>
    <w:uiPriority w:val="99"/>
    <w:qFormat/>
    <w:rsid w:val="00EF4FD7"/>
    <w:pPr>
      <w:spacing w:before="152" w:after="160" w:line="240" w:lineRule="auto"/>
    </w:pPr>
    <w:rPr>
      <w:rFonts w:ascii="Arial" w:eastAsia="黑体" w:hAnsi="Arial"/>
    </w:rPr>
  </w:style>
  <w:style w:type="paragraph" w:styleId="afe">
    <w:name w:val="table of figures"/>
    <w:basedOn w:val="a4"/>
    <w:next w:val="a4"/>
    <w:semiHidden/>
    <w:rsid w:val="00EF4FD7"/>
    <w:pPr>
      <w:spacing w:line="240" w:lineRule="auto"/>
      <w:ind w:left="840" w:hanging="420"/>
    </w:pPr>
  </w:style>
  <w:style w:type="paragraph" w:styleId="aff">
    <w:name w:val="endnote text"/>
    <w:basedOn w:val="a4"/>
    <w:semiHidden/>
    <w:rsid w:val="00EF4FD7"/>
    <w:pPr>
      <w:snapToGrid w:val="0"/>
      <w:spacing w:line="240" w:lineRule="auto"/>
      <w:jc w:val="left"/>
    </w:pPr>
  </w:style>
  <w:style w:type="paragraph" w:styleId="aff0">
    <w:name w:val="Block Text"/>
    <w:basedOn w:val="a4"/>
    <w:rsid w:val="00EF4FD7"/>
    <w:pPr>
      <w:spacing w:after="120" w:line="240" w:lineRule="auto"/>
      <w:ind w:left="1440" w:right="1440"/>
    </w:pPr>
  </w:style>
  <w:style w:type="paragraph" w:styleId="aff1">
    <w:name w:val="envelope address"/>
    <w:basedOn w:val="a4"/>
    <w:rsid w:val="00EF4FD7"/>
    <w:pPr>
      <w:framePr w:w="7920" w:h="1980" w:hRule="exact" w:hSpace="180" w:wrap="auto" w:hAnchor="page" w:xAlign="center" w:yAlign="bottom"/>
      <w:snapToGrid w:val="0"/>
      <w:spacing w:line="240" w:lineRule="auto"/>
      <w:ind w:left="2880"/>
    </w:pPr>
    <w:rPr>
      <w:rFonts w:ascii="Arial" w:hAnsi="Arial"/>
      <w:sz w:val="24"/>
    </w:rPr>
  </w:style>
  <w:style w:type="paragraph" w:styleId="aff2">
    <w:name w:val="Message Header"/>
    <w:basedOn w:val="a4"/>
    <w:rsid w:val="00EF4FD7"/>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Arial" w:hAnsi="Arial"/>
      <w:sz w:val="24"/>
    </w:rPr>
  </w:style>
  <w:style w:type="paragraph" w:styleId="aff3">
    <w:name w:val="table of authorities"/>
    <w:basedOn w:val="a4"/>
    <w:next w:val="a4"/>
    <w:semiHidden/>
    <w:rsid w:val="00EF4FD7"/>
    <w:pPr>
      <w:spacing w:line="240" w:lineRule="auto"/>
      <w:ind w:left="420"/>
    </w:pPr>
  </w:style>
  <w:style w:type="paragraph" w:styleId="aff4">
    <w:name w:val="toa heading"/>
    <w:basedOn w:val="a4"/>
    <w:next w:val="a4"/>
    <w:semiHidden/>
    <w:rsid w:val="00EF4FD7"/>
    <w:pPr>
      <w:spacing w:before="120" w:line="240" w:lineRule="auto"/>
    </w:pPr>
    <w:rPr>
      <w:rFonts w:ascii="Arial" w:hAnsi="Arial"/>
      <w:sz w:val="24"/>
    </w:rPr>
  </w:style>
  <w:style w:type="paragraph" w:styleId="aff5">
    <w:name w:val="Body Text"/>
    <w:basedOn w:val="a4"/>
    <w:rsid w:val="00EF4FD7"/>
    <w:pPr>
      <w:spacing w:after="120" w:line="240" w:lineRule="auto"/>
    </w:pPr>
  </w:style>
  <w:style w:type="paragraph" w:styleId="aff6">
    <w:name w:val="Body Text First Indent"/>
    <w:basedOn w:val="aff5"/>
    <w:link w:val="Char4"/>
    <w:rsid w:val="00EF4FD7"/>
    <w:pPr>
      <w:ind w:firstLine="420"/>
    </w:pPr>
  </w:style>
  <w:style w:type="paragraph" w:styleId="27">
    <w:name w:val="Body Text First Indent 2"/>
    <w:basedOn w:val="af0"/>
    <w:rsid w:val="00EF4FD7"/>
    <w:pPr>
      <w:spacing w:after="120"/>
      <w:ind w:left="420" w:firstLine="210"/>
    </w:pPr>
    <w:rPr>
      <w:rFonts w:ascii="Times New Roman" w:hAnsi="Times New Roman"/>
      <w:sz w:val="21"/>
    </w:rPr>
  </w:style>
  <w:style w:type="paragraph" w:styleId="28">
    <w:name w:val="Body Text 2"/>
    <w:basedOn w:val="a4"/>
    <w:rsid w:val="00EF4FD7"/>
    <w:pPr>
      <w:spacing w:after="120" w:line="480" w:lineRule="auto"/>
    </w:pPr>
  </w:style>
  <w:style w:type="paragraph" w:styleId="37">
    <w:name w:val="Body Text 3"/>
    <w:basedOn w:val="a4"/>
    <w:rsid w:val="00EF4FD7"/>
    <w:pPr>
      <w:spacing w:after="120" w:line="240" w:lineRule="auto"/>
    </w:pPr>
    <w:rPr>
      <w:sz w:val="16"/>
    </w:rPr>
  </w:style>
  <w:style w:type="paragraph" w:styleId="aff7">
    <w:name w:val="Note Heading"/>
    <w:basedOn w:val="a4"/>
    <w:next w:val="a4"/>
    <w:rsid w:val="00EF4FD7"/>
    <w:pPr>
      <w:spacing w:line="240" w:lineRule="auto"/>
      <w:jc w:val="center"/>
    </w:pPr>
  </w:style>
  <w:style w:type="paragraph" w:customStyle="1" w:styleId="29">
    <w:name w:val="正文2"/>
    <w:basedOn w:val="a4"/>
    <w:autoRedefine/>
    <w:rsid w:val="00EF4FD7"/>
    <w:pPr>
      <w:spacing w:line="240" w:lineRule="auto"/>
      <w:ind w:firstLine="425"/>
    </w:pPr>
  </w:style>
  <w:style w:type="paragraph" w:customStyle="1" w:styleId="-">
    <w:name w:val="正文-标题"/>
    <w:autoRedefine/>
    <w:rsid w:val="00EF4FD7"/>
    <w:pPr>
      <w:jc w:val="center"/>
    </w:pPr>
    <w:rPr>
      <w:b/>
      <w:sz w:val="52"/>
    </w:rPr>
  </w:style>
  <w:style w:type="paragraph" w:customStyle="1" w:styleId="7CharCharCharChar">
    <w:name w:val="7 Char Char Char Char"/>
    <w:basedOn w:val="1"/>
    <w:rsid w:val="00BE49D8"/>
    <w:pPr>
      <w:pageBreakBefore/>
      <w:tabs>
        <w:tab w:val="clear" w:pos="432"/>
        <w:tab w:val="num" w:pos="315"/>
      </w:tabs>
      <w:ind w:left="431" w:hanging="431"/>
    </w:pPr>
    <w:rPr>
      <w:rFonts w:ascii="Arial" w:eastAsia="宋体" w:hAnsi="Arial"/>
      <w:bCs/>
      <w:sz w:val="24"/>
      <w:szCs w:val="24"/>
    </w:rPr>
  </w:style>
  <w:style w:type="paragraph" w:styleId="aff8">
    <w:name w:val="List Paragraph"/>
    <w:basedOn w:val="a4"/>
    <w:uiPriority w:val="34"/>
    <w:qFormat/>
    <w:rsid w:val="002C15D3"/>
    <w:pPr>
      <w:spacing w:line="240" w:lineRule="auto"/>
      <w:ind w:firstLine="420"/>
    </w:pPr>
    <w:rPr>
      <w:rFonts w:asciiTheme="minorHAnsi" w:eastAsiaTheme="minorEastAsia" w:hAnsiTheme="minorHAnsi" w:cstheme="minorBidi"/>
      <w:szCs w:val="22"/>
    </w:rPr>
  </w:style>
  <w:style w:type="table" w:styleId="aff9">
    <w:name w:val="Table Grid"/>
    <w:basedOn w:val="a7"/>
    <w:uiPriority w:val="59"/>
    <w:rsid w:val="009D0D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Balloon Text"/>
    <w:basedOn w:val="a4"/>
    <w:link w:val="Char5"/>
    <w:uiPriority w:val="99"/>
    <w:rsid w:val="000D14A9"/>
    <w:pPr>
      <w:spacing w:line="240" w:lineRule="auto"/>
    </w:pPr>
    <w:rPr>
      <w:sz w:val="18"/>
      <w:szCs w:val="18"/>
    </w:rPr>
  </w:style>
  <w:style w:type="character" w:customStyle="1" w:styleId="Char5">
    <w:name w:val="批注框文本 Char"/>
    <w:basedOn w:val="a6"/>
    <w:link w:val="affa"/>
    <w:uiPriority w:val="99"/>
    <w:rsid w:val="000D14A9"/>
    <w:rPr>
      <w:kern w:val="2"/>
      <w:sz w:val="18"/>
      <w:szCs w:val="18"/>
    </w:rPr>
  </w:style>
  <w:style w:type="character" w:customStyle="1" w:styleId="1Char">
    <w:name w:val="标题 1 Char"/>
    <w:aliases w:val="H1 Char,app heading 1 Char,l1 Char,h1 Char,标题 1. Char,h11 Char,h12 Char,h13 Char,h14 Char,h15 Char,h16 Char,THeading 1 Char,heading 1 Char,1 Char,1st level Char,hd1 Char,head Char,head1 Char,head2 Char,head3 Char,head4 Char,head5 Char"/>
    <w:basedOn w:val="a6"/>
    <w:link w:val="1"/>
    <w:uiPriority w:val="9"/>
    <w:rsid w:val="00201B41"/>
    <w:rPr>
      <w:rFonts w:eastAsia="黑体"/>
      <w:b/>
      <w:color w:val="000000" w:themeColor="text1"/>
      <w:kern w:val="44"/>
      <w:sz w:val="36"/>
      <w:szCs w:val="36"/>
    </w:rPr>
  </w:style>
  <w:style w:type="character" w:customStyle="1" w:styleId="2Char">
    <w:name w:val="标题 2 Char"/>
    <w:aliases w:val="Head2A Char,2 Char,heading 2 Char,h2 Char,h21 Char,heading 21 Char,h22 Char,h23 Char,THeading 2 Char,heading 2+ Indent: Left 0.25 in Char,节 Char,H2 Char,UNDERRUBRIK 1-2 Char,2nd level Char,õberschrift 2 Char,1.1  heading 2 Char,Header 2 Char"/>
    <w:basedOn w:val="a6"/>
    <w:link w:val="21"/>
    <w:rsid w:val="00D36E47"/>
    <w:rPr>
      <w:rFonts w:eastAsia="黑体"/>
      <w:b/>
      <w:kern w:val="2"/>
      <w:sz w:val="30"/>
    </w:rPr>
  </w:style>
  <w:style w:type="character" w:customStyle="1" w:styleId="4Char">
    <w:name w:val="标题 4 Char"/>
    <w:aliases w:val="h4 Char,h41 Char,heading 41 Char,h42 Char,heading 42 Char,h43 Char,H4 Char,H41 Char,H42 Char,H43 Char,H411 Char,h411 Char,H421 Char,h421 Char,H44 Char,h44 Char,H412 Char,h412 Char,H422 Char,h422 Char,H431 Char,h431 Char,H45 Char,h45 Char"/>
    <w:basedOn w:val="a6"/>
    <w:link w:val="41"/>
    <w:uiPriority w:val="9"/>
    <w:rsid w:val="000374C0"/>
    <w:rPr>
      <w:rFonts w:eastAsia="黑体"/>
      <w:b/>
      <w:bCs/>
      <w:color w:val="000000" w:themeColor="text1"/>
      <w:sz w:val="21"/>
      <w:szCs w:val="28"/>
    </w:rPr>
  </w:style>
  <w:style w:type="character" w:customStyle="1" w:styleId="Char0">
    <w:name w:val="页眉 Char"/>
    <w:aliases w:val="header odd Char"/>
    <w:basedOn w:val="a6"/>
    <w:link w:val="ab"/>
    <w:uiPriority w:val="99"/>
    <w:rsid w:val="00D36E47"/>
    <w:rPr>
      <w:kern w:val="2"/>
      <w:sz w:val="21"/>
    </w:rPr>
  </w:style>
  <w:style w:type="character" w:customStyle="1" w:styleId="Char">
    <w:name w:val="页脚 Char"/>
    <w:aliases w:val="fo Char"/>
    <w:basedOn w:val="a6"/>
    <w:link w:val="a9"/>
    <w:uiPriority w:val="99"/>
    <w:rsid w:val="00D36E47"/>
    <w:rPr>
      <w:kern w:val="2"/>
      <w:sz w:val="21"/>
    </w:rPr>
  </w:style>
  <w:style w:type="paragraph" w:customStyle="1" w:styleId="12">
    <w:name w:val="正文1"/>
    <w:rsid w:val="00D36E47"/>
    <w:rPr>
      <w:sz w:val="21"/>
    </w:rPr>
  </w:style>
  <w:style w:type="character" w:customStyle="1" w:styleId="Char2">
    <w:name w:val="文档结构图 Char"/>
    <w:basedOn w:val="a6"/>
    <w:link w:val="af"/>
    <w:uiPriority w:val="99"/>
    <w:semiHidden/>
    <w:rsid w:val="00D36E47"/>
    <w:rPr>
      <w:kern w:val="2"/>
      <w:sz w:val="21"/>
      <w:shd w:val="clear" w:color="auto" w:fill="000080"/>
    </w:rPr>
  </w:style>
  <w:style w:type="paragraph" w:customStyle="1" w:styleId="ChapterTitle">
    <w:name w:val="ChapterTitle"/>
    <w:basedOn w:val="a4"/>
    <w:rsid w:val="00D36E47"/>
    <w:pPr>
      <w:autoSpaceDE w:val="0"/>
      <w:autoSpaceDN w:val="0"/>
      <w:adjustRightInd w:val="0"/>
      <w:spacing w:before="200" w:after="60" w:line="520" w:lineRule="atLeast"/>
      <w:ind w:left="547"/>
      <w:jc w:val="right"/>
    </w:pPr>
    <w:rPr>
      <w:rFonts w:ascii="Helvetica" w:hAnsi="Helvetica"/>
      <w:b/>
      <w:kern w:val="0"/>
      <w:sz w:val="48"/>
      <w:szCs w:val="24"/>
      <w:lang w:eastAsia="en-US"/>
    </w:rPr>
  </w:style>
  <w:style w:type="paragraph" w:customStyle="1" w:styleId="VersionTitle">
    <w:name w:val="VersionTitle"/>
    <w:basedOn w:val="a4"/>
    <w:rsid w:val="00D36E47"/>
    <w:pPr>
      <w:autoSpaceDE w:val="0"/>
      <w:autoSpaceDN w:val="0"/>
      <w:adjustRightInd w:val="0"/>
      <w:spacing w:before="80" w:after="60" w:line="260" w:lineRule="atLeast"/>
      <w:ind w:left="547"/>
      <w:jc w:val="right"/>
    </w:pPr>
    <w:rPr>
      <w:rFonts w:ascii="Helvetica" w:hAnsi="Helvetica"/>
      <w:kern w:val="0"/>
      <w:sz w:val="22"/>
      <w:szCs w:val="24"/>
      <w:lang w:eastAsia="en-US"/>
    </w:rPr>
  </w:style>
  <w:style w:type="paragraph" w:styleId="TOC">
    <w:name w:val="TOC Heading"/>
    <w:basedOn w:val="1"/>
    <w:next w:val="a4"/>
    <w:uiPriority w:val="39"/>
    <w:unhideWhenUsed/>
    <w:qFormat/>
    <w:rsid w:val="00D36E47"/>
    <w:pPr>
      <w:widowControl/>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affb">
    <w:name w:val="annotation reference"/>
    <w:basedOn w:val="a6"/>
    <w:rsid w:val="005F129B"/>
    <w:rPr>
      <w:sz w:val="21"/>
      <w:szCs w:val="21"/>
    </w:rPr>
  </w:style>
  <w:style w:type="paragraph" w:styleId="affc">
    <w:name w:val="annotation subject"/>
    <w:basedOn w:val="af7"/>
    <w:next w:val="af7"/>
    <w:link w:val="Char6"/>
    <w:rsid w:val="005F129B"/>
    <w:pPr>
      <w:spacing w:line="360" w:lineRule="auto"/>
    </w:pPr>
    <w:rPr>
      <w:b/>
      <w:bCs/>
    </w:rPr>
  </w:style>
  <w:style w:type="character" w:customStyle="1" w:styleId="Char3">
    <w:name w:val="批注文字 Char"/>
    <w:basedOn w:val="a6"/>
    <w:link w:val="af7"/>
    <w:semiHidden/>
    <w:rsid w:val="005F129B"/>
    <w:rPr>
      <w:kern w:val="2"/>
      <w:sz w:val="21"/>
    </w:rPr>
  </w:style>
  <w:style w:type="character" w:customStyle="1" w:styleId="Char6">
    <w:name w:val="批注主题 Char"/>
    <w:basedOn w:val="Char3"/>
    <w:link w:val="affc"/>
    <w:rsid w:val="005F129B"/>
    <w:rPr>
      <w:kern w:val="2"/>
      <w:sz w:val="21"/>
    </w:rPr>
  </w:style>
  <w:style w:type="paragraph" w:styleId="affd">
    <w:name w:val="Revision"/>
    <w:hidden/>
    <w:uiPriority w:val="99"/>
    <w:semiHidden/>
    <w:rsid w:val="005F129B"/>
    <w:rPr>
      <w:kern w:val="2"/>
      <w:sz w:val="21"/>
    </w:rPr>
  </w:style>
  <w:style w:type="paragraph" w:customStyle="1" w:styleId="Style14">
    <w:name w:val="_Style 14"/>
    <w:basedOn w:val="a4"/>
    <w:rsid w:val="00EF1437"/>
    <w:pPr>
      <w:keepNext/>
      <w:autoSpaceDE w:val="0"/>
      <w:autoSpaceDN w:val="0"/>
      <w:adjustRightInd w:val="0"/>
      <w:snapToGrid w:val="0"/>
      <w:spacing w:line="300" w:lineRule="auto"/>
      <w:jc w:val="left"/>
    </w:pPr>
  </w:style>
  <w:style w:type="character" w:customStyle="1" w:styleId="Char1">
    <w:name w:val="正文缩进 Char1"/>
    <w:aliases w:val="表正文 Char,正文非缩进 Char,正文不缩进 Char,首行缩进 Char,特点 Char,段1 Char,正文缩进 Char Char,正文（首行缩进两字） Char Char1,正文（首行缩进两字） Char Char Char Char Char Char Char Char Char Char Char,正文（首行缩进两字） Char Char Char1,正文（首行缩进两字） Char Char Char Char Char Char,正文缩进1 Char"/>
    <w:link w:val="a5"/>
    <w:locked/>
    <w:rsid w:val="008D593C"/>
    <w:rPr>
      <w:kern w:val="2"/>
      <w:sz w:val="21"/>
    </w:rPr>
  </w:style>
  <w:style w:type="character" w:customStyle="1" w:styleId="Char4">
    <w:name w:val="正文首行缩进 Char"/>
    <w:basedOn w:val="a6"/>
    <w:link w:val="aff6"/>
    <w:rsid w:val="008D593C"/>
    <w:rPr>
      <w:kern w:val="2"/>
      <w:sz w:val="21"/>
    </w:rPr>
  </w:style>
  <w:style w:type="paragraph" w:customStyle="1" w:styleId="ch-cellHeading">
    <w:name w:val="ch-cellHeading"/>
    <w:basedOn w:val="a4"/>
    <w:uiPriority w:val="99"/>
    <w:qFormat/>
    <w:rsid w:val="008D593C"/>
    <w:pPr>
      <w:widowControl/>
      <w:spacing w:line="240" w:lineRule="auto"/>
      <w:jc w:val="center"/>
    </w:pPr>
    <w:rPr>
      <w:rFonts w:ascii="Helvetica" w:hAnsi="Helvetica"/>
      <w:b/>
      <w:kern w:val="0"/>
      <w:sz w:val="20"/>
      <w:szCs w:val="24"/>
      <w:lang w:eastAsia="en-US"/>
    </w:rPr>
  </w:style>
  <w:style w:type="paragraph" w:customStyle="1" w:styleId="cl-cellBodyLeft">
    <w:name w:val="cl-cellBodyLeft"/>
    <w:basedOn w:val="a4"/>
    <w:uiPriority w:val="99"/>
    <w:qFormat/>
    <w:rsid w:val="008D593C"/>
    <w:pPr>
      <w:widowControl/>
      <w:spacing w:line="240" w:lineRule="auto"/>
      <w:jc w:val="left"/>
    </w:pPr>
    <w:rPr>
      <w:rFonts w:ascii="Helvetica" w:hAnsi="Helvetica"/>
      <w:kern w:val="0"/>
      <w:sz w:val="18"/>
      <w:szCs w:val="24"/>
      <w:lang w:eastAsia="en-US"/>
    </w:rPr>
  </w:style>
  <w:style w:type="paragraph" w:customStyle="1" w:styleId="a1">
    <w:name w:val="功能"/>
    <w:basedOn w:val="a4"/>
    <w:rsid w:val="00A14670"/>
    <w:pPr>
      <w:widowControl/>
      <w:numPr>
        <w:numId w:val="19"/>
      </w:numPr>
    </w:pPr>
    <w:rPr>
      <w:kern w:val="0"/>
      <w:szCs w:val="21"/>
    </w:rPr>
  </w:style>
  <w:style w:type="paragraph" w:customStyle="1" w:styleId="TH">
    <w:name w:val="TH"/>
    <w:basedOn w:val="a4"/>
    <w:rsid w:val="00471FCF"/>
    <w:pPr>
      <w:keepNext/>
      <w:keepLines/>
      <w:spacing w:before="60" w:after="180"/>
      <w:jc w:val="center"/>
    </w:pPr>
    <w:rPr>
      <w:rFonts w:ascii="Arial" w:hAnsi="Arial"/>
      <w:b/>
      <w:kern w:val="0"/>
      <w:sz w:val="20"/>
      <w:lang w:val="en-GB" w:eastAsia="en-US"/>
    </w:rPr>
  </w:style>
  <w:style w:type="paragraph" w:customStyle="1" w:styleId="PL">
    <w:name w:val="PL"/>
    <w:link w:val="PLChar"/>
    <w:rsid w:val="00AF4B8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cs="Courier New"/>
      <w:noProof/>
      <w:sz w:val="16"/>
      <w:szCs w:val="16"/>
      <w:lang w:val="en-GB" w:eastAsia="ja-JP"/>
    </w:rPr>
  </w:style>
  <w:style w:type="character" w:customStyle="1" w:styleId="PLChar">
    <w:name w:val="PL Char"/>
    <w:basedOn w:val="a6"/>
    <w:link w:val="PL"/>
    <w:rsid w:val="00AF4B83"/>
    <w:rPr>
      <w:rFonts w:ascii="Courier New" w:hAnsi="Courier New" w:cs="Courier New"/>
      <w:noProof/>
      <w:sz w:val="16"/>
      <w:szCs w:val="16"/>
      <w:lang w:val="en-GB" w:eastAsia="ja-JP"/>
    </w:rPr>
  </w:style>
  <w:style w:type="paragraph" w:customStyle="1" w:styleId="affe">
    <w:name w:val="表格"/>
    <w:basedOn w:val="a4"/>
    <w:autoRedefine/>
    <w:rsid w:val="00A57374"/>
    <w:pPr>
      <w:spacing w:line="264" w:lineRule="auto"/>
    </w:pPr>
    <w:rPr>
      <w:b/>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3540">
      <w:bodyDiv w:val="1"/>
      <w:marLeft w:val="0"/>
      <w:marRight w:val="0"/>
      <w:marTop w:val="0"/>
      <w:marBottom w:val="0"/>
      <w:divBdr>
        <w:top w:val="none" w:sz="0" w:space="0" w:color="auto"/>
        <w:left w:val="none" w:sz="0" w:space="0" w:color="auto"/>
        <w:bottom w:val="none" w:sz="0" w:space="0" w:color="auto"/>
        <w:right w:val="none" w:sz="0" w:space="0" w:color="auto"/>
      </w:divBdr>
    </w:div>
    <w:div w:id="135149338">
      <w:bodyDiv w:val="1"/>
      <w:marLeft w:val="0"/>
      <w:marRight w:val="0"/>
      <w:marTop w:val="0"/>
      <w:marBottom w:val="0"/>
      <w:divBdr>
        <w:top w:val="none" w:sz="0" w:space="0" w:color="auto"/>
        <w:left w:val="none" w:sz="0" w:space="0" w:color="auto"/>
        <w:bottom w:val="none" w:sz="0" w:space="0" w:color="auto"/>
        <w:right w:val="none" w:sz="0" w:space="0" w:color="auto"/>
      </w:divBdr>
    </w:div>
    <w:div w:id="188103225">
      <w:bodyDiv w:val="1"/>
      <w:marLeft w:val="0"/>
      <w:marRight w:val="0"/>
      <w:marTop w:val="0"/>
      <w:marBottom w:val="0"/>
      <w:divBdr>
        <w:top w:val="none" w:sz="0" w:space="0" w:color="auto"/>
        <w:left w:val="none" w:sz="0" w:space="0" w:color="auto"/>
        <w:bottom w:val="none" w:sz="0" w:space="0" w:color="auto"/>
        <w:right w:val="none" w:sz="0" w:space="0" w:color="auto"/>
      </w:divBdr>
    </w:div>
    <w:div w:id="223763154">
      <w:bodyDiv w:val="1"/>
      <w:marLeft w:val="0"/>
      <w:marRight w:val="0"/>
      <w:marTop w:val="0"/>
      <w:marBottom w:val="0"/>
      <w:divBdr>
        <w:top w:val="none" w:sz="0" w:space="0" w:color="auto"/>
        <w:left w:val="none" w:sz="0" w:space="0" w:color="auto"/>
        <w:bottom w:val="none" w:sz="0" w:space="0" w:color="auto"/>
        <w:right w:val="none" w:sz="0" w:space="0" w:color="auto"/>
      </w:divBdr>
    </w:div>
    <w:div w:id="690952412">
      <w:bodyDiv w:val="1"/>
      <w:marLeft w:val="0"/>
      <w:marRight w:val="0"/>
      <w:marTop w:val="0"/>
      <w:marBottom w:val="0"/>
      <w:divBdr>
        <w:top w:val="none" w:sz="0" w:space="0" w:color="auto"/>
        <w:left w:val="none" w:sz="0" w:space="0" w:color="auto"/>
        <w:bottom w:val="none" w:sz="0" w:space="0" w:color="auto"/>
        <w:right w:val="none" w:sz="0" w:space="0" w:color="auto"/>
      </w:divBdr>
    </w:div>
    <w:div w:id="718170766">
      <w:bodyDiv w:val="1"/>
      <w:marLeft w:val="0"/>
      <w:marRight w:val="0"/>
      <w:marTop w:val="0"/>
      <w:marBottom w:val="0"/>
      <w:divBdr>
        <w:top w:val="none" w:sz="0" w:space="0" w:color="auto"/>
        <w:left w:val="none" w:sz="0" w:space="0" w:color="auto"/>
        <w:bottom w:val="none" w:sz="0" w:space="0" w:color="auto"/>
        <w:right w:val="none" w:sz="0" w:space="0" w:color="auto"/>
      </w:divBdr>
    </w:div>
    <w:div w:id="741220484">
      <w:bodyDiv w:val="1"/>
      <w:marLeft w:val="0"/>
      <w:marRight w:val="0"/>
      <w:marTop w:val="0"/>
      <w:marBottom w:val="0"/>
      <w:divBdr>
        <w:top w:val="none" w:sz="0" w:space="0" w:color="auto"/>
        <w:left w:val="none" w:sz="0" w:space="0" w:color="auto"/>
        <w:bottom w:val="none" w:sz="0" w:space="0" w:color="auto"/>
        <w:right w:val="none" w:sz="0" w:space="0" w:color="auto"/>
      </w:divBdr>
    </w:div>
    <w:div w:id="828518584">
      <w:bodyDiv w:val="1"/>
      <w:marLeft w:val="0"/>
      <w:marRight w:val="0"/>
      <w:marTop w:val="0"/>
      <w:marBottom w:val="0"/>
      <w:divBdr>
        <w:top w:val="none" w:sz="0" w:space="0" w:color="auto"/>
        <w:left w:val="none" w:sz="0" w:space="0" w:color="auto"/>
        <w:bottom w:val="none" w:sz="0" w:space="0" w:color="auto"/>
        <w:right w:val="none" w:sz="0" w:space="0" w:color="auto"/>
      </w:divBdr>
    </w:div>
    <w:div w:id="833422670">
      <w:bodyDiv w:val="1"/>
      <w:marLeft w:val="0"/>
      <w:marRight w:val="0"/>
      <w:marTop w:val="0"/>
      <w:marBottom w:val="0"/>
      <w:divBdr>
        <w:top w:val="none" w:sz="0" w:space="0" w:color="auto"/>
        <w:left w:val="none" w:sz="0" w:space="0" w:color="auto"/>
        <w:bottom w:val="none" w:sz="0" w:space="0" w:color="auto"/>
        <w:right w:val="none" w:sz="0" w:space="0" w:color="auto"/>
      </w:divBdr>
    </w:div>
    <w:div w:id="861167066">
      <w:bodyDiv w:val="1"/>
      <w:marLeft w:val="0"/>
      <w:marRight w:val="0"/>
      <w:marTop w:val="0"/>
      <w:marBottom w:val="0"/>
      <w:divBdr>
        <w:top w:val="none" w:sz="0" w:space="0" w:color="auto"/>
        <w:left w:val="none" w:sz="0" w:space="0" w:color="auto"/>
        <w:bottom w:val="none" w:sz="0" w:space="0" w:color="auto"/>
        <w:right w:val="none" w:sz="0" w:space="0" w:color="auto"/>
      </w:divBdr>
    </w:div>
    <w:div w:id="893471499">
      <w:bodyDiv w:val="1"/>
      <w:marLeft w:val="0"/>
      <w:marRight w:val="0"/>
      <w:marTop w:val="0"/>
      <w:marBottom w:val="0"/>
      <w:divBdr>
        <w:top w:val="none" w:sz="0" w:space="0" w:color="auto"/>
        <w:left w:val="none" w:sz="0" w:space="0" w:color="auto"/>
        <w:bottom w:val="none" w:sz="0" w:space="0" w:color="auto"/>
        <w:right w:val="none" w:sz="0" w:space="0" w:color="auto"/>
      </w:divBdr>
    </w:div>
    <w:div w:id="901673107">
      <w:bodyDiv w:val="1"/>
      <w:marLeft w:val="0"/>
      <w:marRight w:val="0"/>
      <w:marTop w:val="0"/>
      <w:marBottom w:val="0"/>
      <w:divBdr>
        <w:top w:val="none" w:sz="0" w:space="0" w:color="auto"/>
        <w:left w:val="none" w:sz="0" w:space="0" w:color="auto"/>
        <w:bottom w:val="none" w:sz="0" w:space="0" w:color="auto"/>
        <w:right w:val="none" w:sz="0" w:space="0" w:color="auto"/>
      </w:divBdr>
    </w:div>
    <w:div w:id="964239382">
      <w:bodyDiv w:val="1"/>
      <w:marLeft w:val="0"/>
      <w:marRight w:val="0"/>
      <w:marTop w:val="0"/>
      <w:marBottom w:val="0"/>
      <w:divBdr>
        <w:top w:val="none" w:sz="0" w:space="0" w:color="auto"/>
        <w:left w:val="none" w:sz="0" w:space="0" w:color="auto"/>
        <w:bottom w:val="none" w:sz="0" w:space="0" w:color="auto"/>
        <w:right w:val="none" w:sz="0" w:space="0" w:color="auto"/>
      </w:divBdr>
    </w:div>
    <w:div w:id="968630815">
      <w:bodyDiv w:val="1"/>
      <w:marLeft w:val="0"/>
      <w:marRight w:val="0"/>
      <w:marTop w:val="0"/>
      <w:marBottom w:val="0"/>
      <w:divBdr>
        <w:top w:val="none" w:sz="0" w:space="0" w:color="auto"/>
        <w:left w:val="none" w:sz="0" w:space="0" w:color="auto"/>
        <w:bottom w:val="none" w:sz="0" w:space="0" w:color="auto"/>
        <w:right w:val="none" w:sz="0" w:space="0" w:color="auto"/>
      </w:divBdr>
    </w:div>
    <w:div w:id="1064718930">
      <w:bodyDiv w:val="1"/>
      <w:marLeft w:val="0"/>
      <w:marRight w:val="0"/>
      <w:marTop w:val="0"/>
      <w:marBottom w:val="0"/>
      <w:divBdr>
        <w:top w:val="none" w:sz="0" w:space="0" w:color="auto"/>
        <w:left w:val="none" w:sz="0" w:space="0" w:color="auto"/>
        <w:bottom w:val="none" w:sz="0" w:space="0" w:color="auto"/>
        <w:right w:val="none" w:sz="0" w:space="0" w:color="auto"/>
      </w:divBdr>
    </w:div>
    <w:div w:id="1131217068">
      <w:bodyDiv w:val="1"/>
      <w:marLeft w:val="0"/>
      <w:marRight w:val="0"/>
      <w:marTop w:val="0"/>
      <w:marBottom w:val="0"/>
      <w:divBdr>
        <w:top w:val="none" w:sz="0" w:space="0" w:color="auto"/>
        <w:left w:val="none" w:sz="0" w:space="0" w:color="auto"/>
        <w:bottom w:val="none" w:sz="0" w:space="0" w:color="auto"/>
        <w:right w:val="none" w:sz="0" w:space="0" w:color="auto"/>
      </w:divBdr>
    </w:div>
    <w:div w:id="1168524421">
      <w:bodyDiv w:val="1"/>
      <w:marLeft w:val="0"/>
      <w:marRight w:val="0"/>
      <w:marTop w:val="0"/>
      <w:marBottom w:val="0"/>
      <w:divBdr>
        <w:top w:val="none" w:sz="0" w:space="0" w:color="auto"/>
        <w:left w:val="none" w:sz="0" w:space="0" w:color="auto"/>
        <w:bottom w:val="none" w:sz="0" w:space="0" w:color="auto"/>
        <w:right w:val="none" w:sz="0" w:space="0" w:color="auto"/>
      </w:divBdr>
    </w:div>
    <w:div w:id="1178345152">
      <w:bodyDiv w:val="1"/>
      <w:marLeft w:val="0"/>
      <w:marRight w:val="0"/>
      <w:marTop w:val="0"/>
      <w:marBottom w:val="0"/>
      <w:divBdr>
        <w:top w:val="none" w:sz="0" w:space="0" w:color="auto"/>
        <w:left w:val="none" w:sz="0" w:space="0" w:color="auto"/>
        <w:bottom w:val="none" w:sz="0" w:space="0" w:color="auto"/>
        <w:right w:val="none" w:sz="0" w:space="0" w:color="auto"/>
      </w:divBdr>
    </w:div>
    <w:div w:id="1186483229">
      <w:bodyDiv w:val="1"/>
      <w:marLeft w:val="0"/>
      <w:marRight w:val="0"/>
      <w:marTop w:val="0"/>
      <w:marBottom w:val="0"/>
      <w:divBdr>
        <w:top w:val="none" w:sz="0" w:space="0" w:color="auto"/>
        <w:left w:val="none" w:sz="0" w:space="0" w:color="auto"/>
        <w:bottom w:val="none" w:sz="0" w:space="0" w:color="auto"/>
        <w:right w:val="none" w:sz="0" w:space="0" w:color="auto"/>
      </w:divBdr>
    </w:div>
    <w:div w:id="1215385664">
      <w:bodyDiv w:val="1"/>
      <w:marLeft w:val="0"/>
      <w:marRight w:val="0"/>
      <w:marTop w:val="0"/>
      <w:marBottom w:val="0"/>
      <w:divBdr>
        <w:top w:val="none" w:sz="0" w:space="0" w:color="auto"/>
        <w:left w:val="none" w:sz="0" w:space="0" w:color="auto"/>
        <w:bottom w:val="none" w:sz="0" w:space="0" w:color="auto"/>
        <w:right w:val="none" w:sz="0" w:space="0" w:color="auto"/>
      </w:divBdr>
    </w:div>
    <w:div w:id="1221553944">
      <w:bodyDiv w:val="1"/>
      <w:marLeft w:val="0"/>
      <w:marRight w:val="0"/>
      <w:marTop w:val="0"/>
      <w:marBottom w:val="0"/>
      <w:divBdr>
        <w:top w:val="none" w:sz="0" w:space="0" w:color="auto"/>
        <w:left w:val="none" w:sz="0" w:space="0" w:color="auto"/>
        <w:bottom w:val="none" w:sz="0" w:space="0" w:color="auto"/>
        <w:right w:val="none" w:sz="0" w:space="0" w:color="auto"/>
      </w:divBdr>
    </w:div>
    <w:div w:id="1225293072">
      <w:bodyDiv w:val="1"/>
      <w:marLeft w:val="0"/>
      <w:marRight w:val="0"/>
      <w:marTop w:val="0"/>
      <w:marBottom w:val="0"/>
      <w:divBdr>
        <w:top w:val="none" w:sz="0" w:space="0" w:color="auto"/>
        <w:left w:val="none" w:sz="0" w:space="0" w:color="auto"/>
        <w:bottom w:val="none" w:sz="0" w:space="0" w:color="auto"/>
        <w:right w:val="none" w:sz="0" w:space="0" w:color="auto"/>
      </w:divBdr>
    </w:div>
    <w:div w:id="1256404200">
      <w:bodyDiv w:val="1"/>
      <w:marLeft w:val="0"/>
      <w:marRight w:val="0"/>
      <w:marTop w:val="0"/>
      <w:marBottom w:val="0"/>
      <w:divBdr>
        <w:top w:val="none" w:sz="0" w:space="0" w:color="auto"/>
        <w:left w:val="none" w:sz="0" w:space="0" w:color="auto"/>
        <w:bottom w:val="none" w:sz="0" w:space="0" w:color="auto"/>
        <w:right w:val="none" w:sz="0" w:space="0" w:color="auto"/>
      </w:divBdr>
    </w:div>
    <w:div w:id="1286422132">
      <w:bodyDiv w:val="1"/>
      <w:marLeft w:val="0"/>
      <w:marRight w:val="0"/>
      <w:marTop w:val="0"/>
      <w:marBottom w:val="0"/>
      <w:divBdr>
        <w:top w:val="none" w:sz="0" w:space="0" w:color="auto"/>
        <w:left w:val="none" w:sz="0" w:space="0" w:color="auto"/>
        <w:bottom w:val="none" w:sz="0" w:space="0" w:color="auto"/>
        <w:right w:val="none" w:sz="0" w:space="0" w:color="auto"/>
      </w:divBdr>
    </w:div>
    <w:div w:id="1365057773">
      <w:bodyDiv w:val="1"/>
      <w:marLeft w:val="0"/>
      <w:marRight w:val="0"/>
      <w:marTop w:val="0"/>
      <w:marBottom w:val="0"/>
      <w:divBdr>
        <w:top w:val="none" w:sz="0" w:space="0" w:color="auto"/>
        <w:left w:val="none" w:sz="0" w:space="0" w:color="auto"/>
        <w:bottom w:val="none" w:sz="0" w:space="0" w:color="auto"/>
        <w:right w:val="none" w:sz="0" w:space="0" w:color="auto"/>
      </w:divBdr>
    </w:div>
    <w:div w:id="1372027466">
      <w:bodyDiv w:val="1"/>
      <w:marLeft w:val="0"/>
      <w:marRight w:val="0"/>
      <w:marTop w:val="0"/>
      <w:marBottom w:val="0"/>
      <w:divBdr>
        <w:top w:val="none" w:sz="0" w:space="0" w:color="auto"/>
        <w:left w:val="none" w:sz="0" w:space="0" w:color="auto"/>
        <w:bottom w:val="none" w:sz="0" w:space="0" w:color="auto"/>
        <w:right w:val="none" w:sz="0" w:space="0" w:color="auto"/>
      </w:divBdr>
    </w:div>
    <w:div w:id="1500804448">
      <w:bodyDiv w:val="1"/>
      <w:marLeft w:val="0"/>
      <w:marRight w:val="0"/>
      <w:marTop w:val="0"/>
      <w:marBottom w:val="0"/>
      <w:divBdr>
        <w:top w:val="none" w:sz="0" w:space="0" w:color="auto"/>
        <w:left w:val="none" w:sz="0" w:space="0" w:color="auto"/>
        <w:bottom w:val="none" w:sz="0" w:space="0" w:color="auto"/>
        <w:right w:val="none" w:sz="0" w:space="0" w:color="auto"/>
      </w:divBdr>
    </w:div>
    <w:div w:id="1599019236">
      <w:bodyDiv w:val="1"/>
      <w:marLeft w:val="0"/>
      <w:marRight w:val="0"/>
      <w:marTop w:val="0"/>
      <w:marBottom w:val="0"/>
      <w:divBdr>
        <w:top w:val="none" w:sz="0" w:space="0" w:color="auto"/>
        <w:left w:val="none" w:sz="0" w:space="0" w:color="auto"/>
        <w:bottom w:val="none" w:sz="0" w:space="0" w:color="auto"/>
        <w:right w:val="none" w:sz="0" w:space="0" w:color="auto"/>
      </w:divBdr>
    </w:div>
    <w:div w:id="1608925157">
      <w:bodyDiv w:val="1"/>
      <w:marLeft w:val="0"/>
      <w:marRight w:val="0"/>
      <w:marTop w:val="0"/>
      <w:marBottom w:val="0"/>
      <w:divBdr>
        <w:top w:val="none" w:sz="0" w:space="0" w:color="auto"/>
        <w:left w:val="none" w:sz="0" w:space="0" w:color="auto"/>
        <w:bottom w:val="none" w:sz="0" w:space="0" w:color="auto"/>
        <w:right w:val="none" w:sz="0" w:space="0" w:color="auto"/>
      </w:divBdr>
    </w:div>
    <w:div w:id="1635721388">
      <w:bodyDiv w:val="1"/>
      <w:marLeft w:val="0"/>
      <w:marRight w:val="0"/>
      <w:marTop w:val="0"/>
      <w:marBottom w:val="0"/>
      <w:divBdr>
        <w:top w:val="none" w:sz="0" w:space="0" w:color="auto"/>
        <w:left w:val="none" w:sz="0" w:space="0" w:color="auto"/>
        <w:bottom w:val="none" w:sz="0" w:space="0" w:color="auto"/>
        <w:right w:val="none" w:sz="0" w:space="0" w:color="auto"/>
      </w:divBdr>
    </w:div>
    <w:div w:id="1642535092">
      <w:bodyDiv w:val="1"/>
      <w:marLeft w:val="0"/>
      <w:marRight w:val="0"/>
      <w:marTop w:val="0"/>
      <w:marBottom w:val="0"/>
      <w:divBdr>
        <w:top w:val="none" w:sz="0" w:space="0" w:color="auto"/>
        <w:left w:val="none" w:sz="0" w:space="0" w:color="auto"/>
        <w:bottom w:val="none" w:sz="0" w:space="0" w:color="auto"/>
        <w:right w:val="none" w:sz="0" w:space="0" w:color="auto"/>
      </w:divBdr>
    </w:div>
    <w:div w:id="1824202676">
      <w:bodyDiv w:val="1"/>
      <w:marLeft w:val="0"/>
      <w:marRight w:val="0"/>
      <w:marTop w:val="0"/>
      <w:marBottom w:val="0"/>
      <w:divBdr>
        <w:top w:val="none" w:sz="0" w:space="0" w:color="auto"/>
        <w:left w:val="none" w:sz="0" w:space="0" w:color="auto"/>
        <w:bottom w:val="none" w:sz="0" w:space="0" w:color="auto"/>
        <w:right w:val="none" w:sz="0" w:space="0" w:color="auto"/>
      </w:divBdr>
    </w:div>
    <w:div w:id="1867670443">
      <w:bodyDiv w:val="1"/>
      <w:marLeft w:val="0"/>
      <w:marRight w:val="0"/>
      <w:marTop w:val="0"/>
      <w:marBottom w:val="0"/>
      <w:divBdr>
        <w:top w:val="none" w:sz="0" w:space="0" w:color="auto"/>
        <w:left w:val="none" w:sz="0" w:space="0" w:color="auto"/>
        <w:bottom w:val="none" w:sz="0" w:space="0" w:color="auto"/>
        <w:right w:val="none" w:sz="0" w:space="0" w:color="auto"/>
      </w:divBdr>
    </w:div>
    <w:div w:id="1936787823">
      <w:bodyDiv w:val="1"/>
      <w:marLeft w:val="0"/>
      <w:marRight w:val="0"/>
      <w:marTop w:val="0"/>
      <w:marBottom w:val="0"/>
      <w:divBdr>
        <w:top w:val="none" w:sz="0" w:space="0" w:color="auto"/>
        <w:left w:val="none" w:sz="0" w:space="0" w:color="auto"/>
        <w:bottom w:val="none" w:sz="0" w:space="0" w:color="auto"/>
        <w:right w:val="none" w:sz="0" w:space="0" w:color="auto"/>
      </w:divBdr>
    </w:div>
    <w:div w:id="1974098789">
      <w:bodyDiv w:val="1"/>
      <w:marLeft w:val="0"/>
      <w:marRight w:val="0"/>
      <w:marTop w:val="0"/>
      <w:marBottom w:val="0"/>
      <w:divBdr>
        <w:top w:val="none" w:sz="0" w:space="0" w:color="auto"/>
        <w:left w:val="none" w:sz="0" w:space="0" w:color="auto"/>
        <w:bottom w:val="none" w:sz="0" w:space="0" w:color="auto"/>
        <w:right w:val="none" w:sz="0" w:space="0" w:color="auto"/>
      </w:divBdr>
    </w:div>
    <w:div w:id="1974870230">
      <w:bodyDiv w:val="1"/>
      <w:marLeft w:val="0"/>
      <w:marRight w:val="0"/>
      <w:marTop w:val="0"/>
      <w:marBottom w:val="0"/>
      <w:divBdr>
        <w:top w:val="none" w:sz="0" w:space="0" w:color="auto"/>
        <w:left w:val="none" w:sz="0" w:space="0" w:color="auto"/>
        <w:bottom w:val="none" w:sz="0" w:space="0" w:color="auto"/>
        <w:right w:val="none" w:sz="0" w:space="0" w:color="auto"/>
      </w:divBdr>
    </w:div>
    <w:div w:id="2002195971">
      <w:bodyDiv w:val="1"/>
      <w:marLeft w:val="0"/>
      <w:marRight w:val="0"/>
      <w:marTop w:val="0"/>
      <w:marBottom w:val="0"/>
      <w:divBdr>
        <w:top w:val="none" w:sz="0" w:space="0" w:color="auto"/>
        <w:left w:val="none" w:sz="0" w:space="0" w:color="auto"/>
        <w:bottom w:val="none" w:sz="0" w:space="0" w:color="auto"/>
        <w:right w:val="none" w:sz="0" w:space="0" w:color="auto"/>
      </w:divBdr>
    </w:div>
    <w:div w:id="208175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comments" Target="comments.xml"/><Relationship Id="rId39" Type="http://schemas.microsoft.com/office/2011/relationships/people" Target="people.xml"/><Relationship Id="rId21" Type="http://schemas.openxmlformats.org/officeDocument/2006/relationships/oleObject" Target="embeddings/oleObject7.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emf"/><Relationship Id="rId36"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microsoft.com/office/2011/relationships/commentsExtended" Target="commentsExtended.xml"/><Relationship Id="rId30" Type="http://schemas.openxmlformats.org/officeDocument/2006/relationships/image" Target="media/image11.png"/><Relationship Id="rId35"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hyperlink" Target="http://www.zct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cid:image001.gif@01CD760A.FA219DB0" TargetMode="External"/><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Z:\&#20135;&#21697;&#24320;&#21457;&#37096;-&#20844;&#20849;&#31354;&#38388;\11-&#20135;&#21697;&#24320;&#21457;&#37096;_&#36807;&#31243;&#20307;&#31995;&#25991;&#26723;\04-&#25991;&#26723;&#27169;&#26495;\&#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BD2C1E-DA06-4DF1-9520-AA41E25E5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文档模板.dot</Template>
  <TotalTime>2394</TotalTime>
  <Pages>94</Pages>
  <Words>10430</Words>
  <Characters>59455</Characters>
  <Application>Microsoft Office Word</Application>
  <DocSecurity>0</DocSecurity>
  <Lines>495</Lines>
  <Paragraphs>139</Paragraphs>
  <ScaleCrop>false</ScaleCrop>
  <Company/>
  <LinksUpToDate>false</LinksUpToDate>
  <CharactersWithSpaces>69746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bicunlei</dc:creator>
  <cp:lastModifiedBy>bxr</cp:lastModifiedBy>
  <cp:revision>49</cp:revision>
  <cp:lastPrinted>2004-07-09T11:06:00Z</cp:lastPrinted>
  <dcterms:created xsi:type="dcterms:W3CDTF">2014-01-07T02:27:00Z</dcterms:created>
  <dcterms:modified xsi:type="dcterms:W3CDTF">2015-05-21T03:40:00Z</dcterms:modified>
</cp:coreProperties>
</file>